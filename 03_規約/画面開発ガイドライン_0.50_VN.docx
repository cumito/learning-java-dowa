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hAnsi="Arial" w:cs="Arial"/>
        </w:rPr>
        <w:id w:val="-1788726156"/>
        <w:docPartObj>
          <w:docPartGallery w:val="Cover Pages"/>
          <w:docPartUnique/>
        </w:docPartObj>
      </w:sdtPr>
      <w:sdtEndPr>
        <w:rPr>
          <w:i/>
        </w:rPr>
      </w:sdtEndPr>
      <w:sdtContent>
        <w:p w14:paraId="0A2C3F4D" w14:textId="77777777" w:rsidR="005F6EB8" w:rsidRPr="004D3944" w:rsidRDefault="005F6EB8" w:rsidP="00FA4F73">
          <w:pPr>
            <w:ind w:firstLine="220"/>
            <w:rPr>
              <w:rFonts w:ascii="Arial" w:hAnsi="Arial" w:cs="Arial"/>
            </w:rPr>
          </w:pPr>
        </w:p>
        <w:p w14:paraId="5E85240B" w14:textId="77777777" w:rsidR="005F6EB8" w:rsidRPr="004D3944" w:rsidRDefault="005F6EB8" w:rsidP="00FA4F73">
          <w:pPr>
            <w:ind w:firstLine="250"/>
            <w:rPr>
              <w:rFonts w:ascii="Arial" w:hAnsi="Arial" w:cs="Arial"/>
            </w:rPr>
          </w:pPr>
        </w:p>
        <w:p w14:paraId="34C4A73E" w14:textId="77777777" w:rsidR="005F6EB8" w:rsidRPr="004D3944" w:rsidRDefault="005F6EB8" w:rsidP="00FA4F73">
          <w:pPr>
            <w:ind w:firstLine="250"/>
            <w:rPr>
              <w:rFonts w:ascii="Arial" w:hAnsi="Arial" w:cs="Arial"/>
            </w:rPr>
          </w:pPr>
        </w:p>
        <w:p w14:paraId="7750C8EA" w14:textId="77777777" w:rsidR="005F6EB8" w:rsidRPr="004D3944" w:rsidRDefault="005F6EB8" w:rsidP="00FA4F73">
          <w:pPr>
            <w:ind w:firstLine="250"/>
            <w:rPr>
              <w:rFonts w:ascii="Arial" w:hAnsi="Arial" w:cs="Arial"/>
            </w:rPr>
          </w:pPr>
        </w:p>
        <w:p w14:paraId="7138BF94" w14:textId="77777777" w:rsidR="005F6EB8" w:rsidRPr="004D3944" w:rsidRDefault="005F6EB8" w:rsidP="00FA4F73">
          <w:pPr>
            <w:ind w:firstLine="250"/>
            <w:rPr>
              <w:rFonts w:ascii="Arial" w:hAnsi="Arial" w:cs="Arial"/>
            </w:rPr>
          </w:pPr>
        </w:p>
        <w:p w14:paraId="291A734C" w14:textId="77777777" w:rsidR="005F6EB8" w:rsidRPr="004D3944" w:rsidRDefault="005F6EB8" w:rsidP="00FA4F73">
          <w:pPr>
            <w:ind w:firstLine="250"/>
            <w:rPr>
              <w:rFonts w:ascii="Arial" w:hAnsi="Arial" w:cs="Arial"/>
            </w:rPr>
          </w:pPr>
        </w:p>
        <w:p w14:paraId="76C5FF0D" w14:textId="77777777" w:rsidR="005F6EB8" w:rsidRPr="004D3944" w:rsidRDefault="005F6EB8" w:rsidP="003E2D01">
          <w:pPr>
            <w:ind w:firstLine="250"/>
            <w:rPr>
              <w:rFonts w:ascii="Arial" w:hAnsi="Arial" w:cs="Arial"/>
            </w:rPr>
          </w:pPr>
        </w:p>
        <w:p w14:paraId="24D68AC3" w14:textId="77777777" w:rsidR="005F6EB8" w:rsidRPr="004D3944" w:rsidRDefault="00056EF5" w:rsidP="00056EF5">
          <w:pPr>
            <w:pStyle w:val="Title"/>
            <w:pBdr>
              <w:top w:val="threeDEngrave" w:sz="24" w:space="19" w:color="auto"/>
              <w:left w:val="threeDEngrave" w:sz="24" w:space="4" w:color="auto"/>
              <w:bottom w:val="threeDEmboss" w:sz="24" w:space="1" w:color="auto"/>
              <w:right w:val="threeDEmboss" w:sz="24" w:space="4" w:color="auto"/>
            </w:pBdr>
            <w:spacing w:before="120"/>
            <w:ind w:firstLine="540"/>
            <w:jc w:val="center"/>
            <w:rPr>
              <w:rFonts w:ascii="Arial" w:hAnsi="Arial" w:cs="Arial"/>
              <w:sz w:val="21"/>
            </w:rPr>
          </w:pPr>
          <w:r w:rsidRPr="004D3944">
            <w:rPr>
              <w:rFonts w:ascii="Arial" w:hAnsi="Arial" w:cs="Arial"/>
            </w:rPr>
            <w:t>DOWA</w:t>
          </w:r>
          <w:r w:rsidRPr="004D3944">
            <w:rPr>
              <w:rFonts w:ascii="Arial" w:hAnsi="Arial" w:cs="Arial"/>
            </w:rPr>
            <w:t>ホールディングス株式会社様基幹業務システム再構築</w:t>
          </w:r>
          <w:r w:rsidRPr="004D3944">
            <w:rPr>
              <w:rFonts w:ascii="Arial" w:hAnsi="Arial" w:cs="Arial"/>
            </w:rPr>
            <w:t>(Step2)</w:t>
          </w:r>
          <w:r w:rsidR="002128A4" w:rsidRPr="004D3944">
            <w:rPr>
              <w:rFonts w:ascii="Arial" w:hAnsi="Arial" w:cs="Arial"/>
            </w:rPr>
            <w:br/>
          </w:r>
          <w:r w:rsidR="008A2F99" w:rsidRPr="004D3944">
            <w:rPr>
              <w:rFonts w:ascii="Arial" w:hAnsi="Arial" w:cs="Arial"/>
            </w:rPr>
            <w:t>画面開発ガイドライン</w:t>
          </w:r>
          <w:r w:rsidR="005F6EB8" w:rsidRPr="004D3944">
            <w:rPr>
              <w:rFonts w:ascii="Arial" w:hAnsi="Arial" w:cs="Arial"/>
              <w:sz w:val="40"/>
            </w:rPr>
            <w:br/>
          </w:r>
          <w:r w:rsidRPr="004D3944">
            <w:rPr>
              <w:rFonts w:ascii="Arial" w:hAnsi="Arial" w:cs="Arial"/>
            </w:rPr>
            <w:t>0.5</w:t>
          </w:r>
          <w:r w:rsidR="000201EB" w:rsidRPr="004D3944">
            <w:rPr>
              <w:rFonts w:ascii="Arial" w:hAnsi="Arial" w:cs="Arial"/>
            </w:rPr>
            <w:t>0</w:t>
          </w:r>
          <w:r w:rsidRPr="004D3944">
            <w:rPr>
              <w:rFonts w:ascii="Arial" w:hAnsi="Arial" w:cs="Arial"/>
            </w:rPr>
            <w:t>版</w:t>
          </w:r>
        </w:p>
        <w:p w14:paraId="55962A30" w14:textId="77777777" w:rsidR="005F6EB8" w:rsidRPr="004D3944" w:rsidRDefault="005F6EB8" w:rsidP="003E2D01">
          <w:pPr>
            <w:ind w:firstLine="130"/>
            <w:jc w:val="center"/>
            <w:rPr>
              <w:rFonts w:ascii="Arial" w:hAnsi="Arial" w:cs="Arial"/>
              <w:sz w:val="10"/>
            </w:rPr>
          </w:pPr>
        </w:p>
        <w:p w14:paraId="7CDD5AFC" w14:textId="77777777" w:rsidR="005F6EB8" w:rsidRPr="004D3944" w:rsidRDefault="005F6EB8" w:rsidP="00FA4F73">
          <w:pPr>
            <w:ind w:firstLine="250"/>
            <w:rPr>
              <w:rFonts w:ascii="Arial" w:hAnsi="Arial" w:cs="Arial"/>
            </w:rPr>
          </w:pPr>
        </w:p>
        <w:p w14:paraId="52F876CC" w14:textId="77777777" w:rsidR="005F6EB8" w:rsidRPr="004D3944" w:rsidRDefault="005F6EB8" w:rsidP="00FA4F73">
          <w:pPr>
            <w:ind w:firstLine="250"/>
            <w:rPr>
              <w:rFonts w:ascii="Arial" w:hAnsi="Arial" w:cs="Arial"/>
            </w:rPr>
          </w:pPr>
        </w:p>
        <w:p w14:paraId="20F256B0" w14:textId="77777777" w:rsidR="005F6EB8" w:rsidRPr="004D3944" w:rsidRDefault="005F6EB8" w:rsidP="00FA4F73">
          <w:pPr>
            <w:ind w:firstLine="250"/>
            <w:rPr>
              <w:rFonts w:ascii="Arial" w:hAnsi="Arial" w:cs="Arial"/>
            </w:rPr>
          </w:pPr>
        </w:p>
        <w:p w14:paraId="0BF46AF8" w14:textId="77777777" w:rsidR="005F6EB8" w:rsidRPr="004D3944" w:rsidRDefault="005F6EB8" w:rsidP="00FA4F73">
          <w:pPr>
            <w:ind w:firstLine="250"/>
            <w:rPr>
              <w:rFonts w:ascii="Arial" w:hAnsi="Arial" w:cs="Arial"/>
            </w:rPr>
          </w:pPr>
        </w:p>
        <w:p w14:paraId="3AB85515" w14:textId="77777777" w:rsidR="005F6EB8" w:rsidRPr="004D3944" w:rsidRDefault="005F6EB8" w:rsidP="00FA4F73">
          <w:pPr>
            <w:ind w:firstLine="250"/>
            <w:rPr>
              <w:rFonts w:ascii="Arial" w:hAnsi="Arial" w:cs="Arial"/>
            </w:rPr>
          </w:pPr>
        </w:p>
        <w:p w14:paraId="4CA4C7D1" w14:textId="77777777" w:rsidR="005F6EB8" w:rsidRPr="004D3944" w:rsidRDefault="005F6EB8" w:rsidP="00FA4F73">
          <w:pPr>
            <w:ind w:firstLine="250"/>
            <w:rPr>
              <w:rFonts w:ascii="Arial" w:hAnsi="Arial" w:cs="Arial"/>
            </w:rPr>
          </w:pPr>
        </w:p>
        <w:p w14:paraId="689277D0" w14:textId="77777777" w:rsidR="005F6EB8" w:rsidRPr="004D3944" w:rsidRDefault="005F6EB8" w:rsidP="00FA4F73">
          <w:pPr>
            <w:ind w:firstLine="250"/>
            <w:rPr>
              <w:rFonts w:ascii="Arial" w:hAnsi="Arial" w:cs="Arial"/>
            </w:rPr>
          </w:pPr>
        </w:p>
        <w:p w14:paraId="560B4D10" w14:textId="77777777" w:rsidR="005F6EB8" w:rsidRPr="004D3944" w:rsidRDefault="005F6EB8" w:rsidP="00FA4F73">
          <w:pPr>
            <w:ind w:firstLine="250"/>
            <w:rPr>
              <w:rFonts w:ascii="Arial" w:hAnsi="Arial" w:cs="Arial"/>
            </w:rPr>
          </w:pPr>
        </w:p>
        <w:p w14:paraId="0A984B3D" w14:textId="77777777" w:rsidR="005F6EB8" w:rsidRPr="004D3944" w:rsidRDefault="005F6EB8" w:rsidP="00FA4F73">
          <w:pPr>
            <w:ind w:firstLine="250"/>
            <w:rPr>
              <w:rFonts w:ascii="Arial" w:hAnsi="Arial" w:cs="Arial"/>
            </w:rPr>
          </w:pPr>
        </w:p>
        <w:p w14:paraId="0F8B1045" w14:textId="77777777" w:rsidR="005F6EB8" w:rsidRPr="004D3944" w:rsidRDefault="005F6EB8" w:rsidP="00FA4F73">
          <w:pPr>
            <w:ind w:firstLine="250"/>
            <w:rPr>
              <w:rFonts w:ascii="Arial" w:hAnsi="Arial" w:cs="Arial"/>
            </w:rPr>
          </w:pPr>
        </w:p>
        <w:p w14:paraId="64FBE7E1" w14:textId="77777777" w:rsidR="005F6EB8" w:rsidRPr="004D3944" w:rsidRDefault="005F6EB8" w:rsidP="00FA4F73">
          <w:pPr>
            <w:ind w:firstLine="250"/>
            <w:rPr>
              <w:rFonts w:ascii="Arial" w:hAnsi="Arial" w:cs="Arial"/>
            </w:rPr>
          </w:pPr>
        </w:p>
        <w:p w14:paraId="2EFB8126" w14:textId="77777777" w:rsidR="005F6EB8" w:rsidRPr="004D3944" w:rsidRDefault="005F6EB8" w:rsidP="00FA4F73">
          <w:pPr>
            <w:ind w:firstLine="250"/>
            <w:rPr>
              <w:rFonts w:ascii="Arial" w:hAnsi="Arial" w:cs="Arial"/>
            </w:rPr>
          </w:pPr>
        </w:p>
        <w:p w14:paraId="0196638D" w14:textId="77777777" w:rsidR="005F6EB8" w:rsidRPr="004D3944" w:rsidRDefault="005F6EB8" w:rsidP="00FA4F73">
          <w:pPr>
            <w:ind w:firstLine="250"/>
            <w:rPr>
              <w:rFonts w:ascii="Arial" w:hAnsi="Arial" w:cs="Arial"/>
            </w:rPr>
          </w:pPr>
        </w:p>
        <w:p w14:paraId="0175DC69" w14:textId="77777777" w:rsidR="0092525B" w:rsidRPr="004D3944" w:rsidRDefault="005F6EB8" w:rsidP="00B247F4">
          <w:pPr>
            <w:ind w:left="181" w:right="0" w:firstLineChars="0" w:firstLine="0"/>
            <w:rPr>
              <w:rFonts w:ascii="Arial" w:hAnsi="Arial" w:cs="Arial"/>
              <w:i/>
            </w:rPr>
          </w:pPr>
          <w:r w:rsidRPr="004D3944">
            <w:rPr>
              <w:rFonts w:ascii="Arial" w:hAnsi="Arial" w:cs="Arial"/>
              <w:i/>
            </w:rPr>
            <w:br w:type="page"/>
          </w:r>
        </w:p>
      </w:sdtContent>
    </w:sdt>
    <w:p w14:paraId="219566DD" w14:textId="77777777" w:rsidR="00A548DC" w:rsidRPr="004D3944" w:rsidRDefault="00A548DC" w:rsidP="00AA0216">
      <w:pPr>
        <w:ind w:left="181" w:right="0" w:firstLineChars="0" w:firstLine="0"/>
        <w:rPr>
          <w:rFonts w:ascii="Arial" w:hAnsi="Arial" w:cs="Arial"/>
        </w:rPr>
        <w:sectPr w:rsidR="00A548DC" w:rsidRPr="004D3944" w:rsidSect="003E2D01">
          <w:headerReference w:type="even" r:id="rId8"/>
          <w:headerReference w:type="default" r:id="rId9"/>
          <w:footerReference w:type="even" r:id="rId10"/>
          <w:footerReference w:type="default" r:id="rId11"/>
          <w:headerReference w:type="first" r:id="rId12"/>
          <w:footerReference w:type="first" r:id="rId13"/>
          <w:pgSz w:w="11906" w:h="16838"/>
          <w:pgMar w:top="1805" w:right="991" w:bottom="1135" w:left="993" w:header="851" w:footer="117" w:gutter="0"/>
          <w:pgNumType w:start="0"/>
          <w:cols w:space="425"/>
          <w:docGrid w:type="lines" w:linePitch="360"/>
        </w:sectPr>
      </w:pPr>
    </w:p>
    <w:p w14:paraId="7B97EC88" w14:textId="77777777" w:rsidR="009B520C" w:rsidRPr="004D3944" w:rsidRDefault="009B520C" w:rsidP="00373B4E">
      <w:pPr>
        <w:pStyle w:val="TOCHeading"/>
        <w:rPr>
          <w:rFonts w:ascii="Arial" w:hAnsi="Arial" w:cs="Arial"/>
        </w:rPr>
      </w:pPr>
      <w:bookmarkStart w:id="0" w:name="_Toc226526895"/>
      <w:bookmarkStart w:id="1" w:name="_Toc228618202"/>
      <w:r w:rsidRPr="004D3944">
        <w:rPr>
          <w:rFonts w:ascii="Arial" w:hAnsi="Arial" w:cs="Arial"/>
        </w:rPr>
        <w:lastRenderedPageBreak/>
        <w:t>改訂履歴</w:t>
      </w:r>
      <w:bookmarkEnd w:id="0"/>
      <w:bookmarkEnd w:id="1"/>
    </w:p>
    <w:p w14:paraId="0E5A1076" w14:textId="77777777" w:rsidR="009B520C" w:rsidRPr="004D3944" w:rsidRDefault="009B520C" w:rsidP="00110757">
      <w:pPr>
        <w:ind w:left="0" w:firstLineChars="0" w:firstLine="0"/>
        <w:rPr>
          <w:rFonts w:ascii="Arial" w:hAnsi="Arial" w:cs="Arial"/>
        </w:rPr>
      </w:pPr>
    </w:p>
    <w:tbl>
      <w:tblPr>
        <w:tblStyle w:val="4-11"/>
        <w:tblW w:w="10065" w:type="dxa"/>
        <w:tblInd w:w="108" w:type="dxa"/>
        <w:tblLayout w:type="fixed"/>
        <w:tblLook w:val="0620" w:firstRow="1" w:lastRow="0" w:firstColumn="0" w:lastColumn="0" w:noHBand="1" w:noVBand="1"/>
      </w:tblPr>
      <w:tblGrid>
        <w:gridCol w:w="851"/>
        <w:gridCol w:w="1984"/>
        <w:gridCol w:w="2268"/>
        <w:gridCol w:w="2410"/>
        <w:gridCol w:w="1276"/>
        <w:gridCol w:w="1276"/>
      </w:tblGrid>
      <w:tr w:rsidR="00110757" w:rsidRPr="004D3944" w14:paraId="0552C702" w14:textId="77777777" w:rsidTr="00B247F4">
        <w:trPr>
          <w:cnfStyle w:val="100000000000" w:firstRow="1" w:lastRow="0" w:firstColumn="0" w:lastColumn="0" w:oddVBand="0" w:evenVBand="0" w:oddHBand="0" w:evenHBand="0" w:firstRowFirstColumn="0" w:firstRowLastColumn="0" w:lastRowFirstColumn="0" w:lastRowLastColumn="0"/>
          <w:trHeight w:val="369"/>
        </w:trPr>
        <w:tc>
          <w:tcPr>
            <w:tcW w:w="851" w:type="dxa"/>
          </w:tcPr>
          <w:p w14:paraId="30364214" w14:textId="77777777" w:rsidR="009B520C" w:rsidRPr="004D3944" w:rsidRDefault="009B520C" w:rsidP="000E2193">
            <w:pPr>
              <w:pStyle w:val="rireki"/>
              <w:ind w:right="-108"/>
              <w:rPr>
                <w:rFonts w:ascii="Arial" w:hAnsi="Arial" w:cs="Arial"/>
              </w:rPr>
            </w:pPr>
            <w:r w:rsidRPr="004D3944">
              <w:rPr>
                <w:rFonts w:ascii="Arial" w:hAnsi="Arial" w:cs="Arial"/>
              </w:rPr>
              <w:t>版</w:t>
            </w:r>
          </w:p>
        </w:tc>
        <w:tc>
          <w:tcPr>
            <w:tcW w:w="1984" w:type="dxa"/>
          </w:tcPr>
          <w:p w14:paraId="2C91D07C" w14:textId="77777777" w:rsidR="009B520C" w:rsidRPr="004D3944" w:rsidRDefault="009B520C" w:rsidP="000E2193">
            <w:pPr>
              <w:pStyle w:val="rireki"/>
              <w:ind w:right="-108"/>
              <w:rPr>
                <w:rFonts w:ascii="Arial" w:hAnsi="Arial" w:cs="Arial"/>
              </w:rPr>
            </w:pPr>
            <w:r w:rsidRPr="004D3944">
              <w:rPr>
                <w:rFonts w:ascii="Arial" w:hAnsi="Arial" w:cs="Arial"/>
              </w:rPr>
              <w:t>改訂日</w:t>
            </w:r>
          </w:p>
        </w:tc>
        <w:tc>
          <w:tcPr>
            <w:tcW w:w="2268" w:type="dxa"/>
          </w:tcPr>
          <w:p w14:paraId="70F7E901" w14:textId="77777777" w:rsidR="009B520C" w:rsidRPr="004D3944" w:rsidRDefault="009B520C" w:rsidP="000E2193">
            <w:pPr>
              <w:pStyle w:val="rireki"/>
              <w:ind w:right="-108"/>
              <w:rPr>
                <w:rFonts w:ascii="Arial" w:hAnsi="Arial" w:cs="Arial"/>
              </w:rPr>
            </w:pPr>
            <w:r w:rsidRPr="004D3944">
              <w:rPr>
                <w:rFonts w:ascii="Arial" w:hAnsi="Arial" w:cs="Arial"/>
              </w:rPr>
              <w:t>改訂箇所</w:t>
            </w:r>
          </w:p>
        </w:tc>
        <w:tc>
          <w:tcPr>
            <w:tcW w:w="2410" w:type="dxa"/>
          </w:tcPr>
          <w:p w14:paraId="71B2C1E6" w14:textId="77777777" w:rsidR="009B520C" w:rsidRPr="004D3944" w:rsidRDefault="009B520C" w:rsidP="000E2193">
            <w:pPr>
              <w:pStyle w:val="rireki"/>
              <w:ind w:right="-108"/>
              <w:rPr>
                <w:rFonts w:ascii="Arial" w:hAnsi="Arial" w:cs="Arial"/>
              </w:rPr>
            </w:pPr>
            <w:r w:rsidRPr="004D3944">
              <w:rPr>
                <w:rFonts w:ascii="Arial" w:hAnsi="Arial" w:cs="Arial"/>
              </w:rPr>
              <w:t>改訂内容</w:t>
            </w:r>
          </w:p>
        </w:tc>
        <w:tc>
          <w:tcPr>
            <w:tcW w:w="1276" w:type="dxa"/>
          </w:tcPr>
          <w:p w14:paraId="71C57C2E" w14:textId="77777777" w:rsidR="009B520C" w:rsidRPr="004D3944" w:rsidRDefault="009B520C" w:rsidP="000E2193">
            <w:pPr>
              <w:pStyle w:val="rireki"/>
              <w:ind w:right="-108"/>
              <w:rPr>
                <w:rFonts w:ascii="Arial" w:hAnsi="Arial" w:cs="Arial"/>
              </w:rPr>
            </w:pPr>
            <w:r w:rsidRPr="004D3944">
              <w:rPr>
                <w:rFonts w:ascii="Arial" w:hAnsi="Arial" w:cs="Arial"/>
              </w:rPr>
              <w:t>作成者</w:t>
            </w:r>
          </w:p>
        </w:tc>
        <w:tc>
          <w:tcPr>
            <w:tcW w:w="1276" w:type="dxa"/>
          </w:tcPr>
          <w:p w14:paraId="4039D2A4" w14:textId="77777777" w:rsidR="009B520C" w:rsidRPr="004D3944" w:rsidRDefault="009B520C" w:rsidP="000E2193">
            <w:pPr>
              <w:pStyle w:val="rireki"/>
              <w:ind w:right="-108"/>
              <w:rPr>
                <w:rFonts w:ascii="Arial" w:hAnsi="Arial" w:cs="Arial"/>
              </w:rPr>
            </w:pPr>
            <w:r w:rsidRPr="004D3944">
              <w:rPr>
                <w:rFonts w:ascii="Arial" w:hAnsi="Arial" w:cs="Arial"/>
              </w:rPr>
              <w:t>承認者</w:t>
            </w:r>
          </w:p>
        </w:tc>
      </w:tr>
      <w:tr w:rsidR="00110757" w:rsidRPr="004D3944" w14:paraId="13D62815" w14:textId="77777777" w:rsidTr="00B247F4">
        <w:trPr>
          <w:trHeight w:val="336"/>
        </w:trPr>
        <w:tc>
          <w:tcPr>
            <w:tcW w:w="851" w:type="dxa"/>
          </w:tcPr>
          <w:p w14:paraId="53A93AA4" w14:textId="77777777" w:rsidR="009B520C" w:rsidRPr="004D3944" w:rsidRDefault="00462B66" w:rsidP="000E2193">
            <w:pPr>
              <w:pStyle w:val="rireki"/>
              <w:ind w:right="-108"/>
              <w:rPr>
                <w:rFonts w:ascii="Arial" w:hAnsi="Arial" w:cs="Arial"/>
                <w:b w:val="0"/>
                <w:color w:val="auto"/>
              </w:rPr>
            </w:pPr>
            <w:r w:rsidRPr="004D3944">
              <w:rPr>
                <w:rFonts w:ascii="Arial" w:hAnsi="Arial" w:cs="Arial"/>
                <w:b w:val="0"/>
                <w:color w:val="auto"/>
              </w:rPr>
              <w:t>0</w:t>
            </w:r>
            <w:r w:rsidR="009B520C" w:rsidRPr="004D3944">
              <w:rPr>
                <w:rFonts w:ascii="Arial" w:hAnsi="Arial" w:cs="Arial"/>
                <w:b w:val="0"/>
                <w:color w:val="auto"/>
              </w:rPr>
              <w:t>.</w:t>
            </w:r>
            <w:r w:rsidRPr="004D3944">
              <w:rPr>
                <w:rFonts w:ascii="Arial" w:hAnsi="Arial" w:cs="Arial"/>
                <w:b w:val="0"/>
                <w:color w:val="auto"/>
              </w:rPr>
              <w:t>5</w:t>
            </w:r>
            <w:r w:rsidR="00966F29" w:rsidRPr="004D3944">
              <w:rPr>
                <w:rFonts w:ascii="Arial" w:hAnsi="Arial" w:cs="Arial"/>
                <w:b w:val="0"/>
                <w:color w:val="auto"/>
              </w:rPr>
              <w:t>0</w:t>
            </w:r>
          </w:p>
        </w:tc>
        <w:tc>
          <w:tcPr>
            <w:tcW w:w="1984" w:type="dxa"/>
          </w:tcPr>
          <w:p w14:paraId="1E3B9825" w14:textId="77777777" w:rsidR="009B520C" w:rsidRPr="004D3944" w:rsidRDefault="00462B66" w:rsidP="00D67E6C">
            <w:pPr>
              <w:pStyle w:val="rireki"/>
              <w:ind w:right="-108"/>
              <w:rPr>
                <w:rFonts w:ascii="Arial" w:hAnsi="Arial" w:cs="Arial"/>
                <w:b w:val="0"/>
                <w:color w:val="auto"/>
              </w:rPr>
            </w:pPr>
            <w:r w:rsidRPr="004D3944">
              <w:rPr>
                <w:rFonts w:ascii="Arial" w:hAnsi="Arial" w:cs="Arial"/>
                <w:b w:val="0"/>
                <w:color w:val="auto"/>
              </w:rPr>
              <w:t>2015/</w:t>
            </w:r>
            <w:r w:rsidR="00D67E6C" w:rsidRPr="004D3944">
              <w:rPr>
                <w:rFonts w:ascii="Arial" w:hAnsi="Arial" w:cs="Arial"/>
                <w:b w:val="0"/>
                <w:color w:val="auto"/>
              </w:rPr>
              <w:t>12</w:t>
            </w:r>
            <w:r w:rsidRPr="004D3944">
              <w:rPr>
                <w:rFonts w:ascii="Arial" w:hAnsi="Arial" w:cs="Arial"/>
                <w:b w:val="0"/>
                <w:color w:val="auto"/>
              </w:rPr>
              <w:t>/</w:t>
            </w:r>
            <w:r w:rsidR="00D67E6C" w:rsidRPr="004D3944">
              <w:rPr>
                <w:rFonts w:ascii="Arial" w:hAnsi="Arial" w:cs="Arial"/>
                <w:b w:val="0"/>
                <w:color w:val="auto"/>
              </w:rPr>
              <w:t>01</w:t>
            </w:r>
          </w:p>
        </w:tc>
        <w:tc>
          <w:tcPr>
            <w:tcW w:w="2268" w:type="dxa"/>
          </w:tcPr>
          <w:p w14:paraId="6F4892DD" w14:textId="77777777" w:rsidR="009B520C" w:rsidRPr="004D3944" w:rsidRDefault="009B520C" w:rsidP="000E2193">
            <w:pPr>
              <w:pStyle w:val="rireki"/>
              <w:ind w:right="-108"/>
              <w:rPr>
                <w:rFonts w:ascii="Arial" w:hAnsi="Arial" w:cs="Arial"/>
                <w:b w:val="0"/>
                <w:color w:val="auto"/>
              </w:rPr>
            </w:pPr>
          </w:p>
        </w:tc>
        <w:tc>
          <w:tcPr>
            <w:tcW w:w="2410" w:type="dxa"/>
          </w:tcPr>
          <w:p w14:paraId="4E3716CE" w14:textId="77777777" w:rsidR="009B520C" w:rsidRPr="004D3944" w:rsidRDefault="009B520C" w:rsidP="000E2193">
            <w:pPr>
              <w:pStyle w:val="rireki"/>
              <w:ind w:right="-108"/>
              <w:rPr>
                <w:rFonts w:ascii="Arial" w:hAnsi="Arial" w:cs="Arial"/>
                <w:b w:val="0"/>
                <w:color w:val="auto"/>
              </w:rPr>
            </w:pPr>
            <w:r w:rsidRPr="004D3944">
              <w:rPr>
                <w:rFonts w:ascii="Arial" w:hAnsi="Arial" w:cs="Arial"/>
                <w:b w:val="0"/>
                <w:color w:val="auto"/>
              </w:rPr>
              <w:t>新規作成</w:t>
            </w:r>
          </w:p>
        </w:tc>
        <w:tc>
          <w:tcPr>
            <w:tcW w:w="1276" w:type="dxa"/>
          </w:tcPr>
          <w:p w14:paraId="3272B3AE" w14:textId="77777777" w:rsidR="009B520C" w:rsidRPr="004D3944" w:rsidRDefault="00610998" w:rsidP="000E2193">
            <w:pPr>
              <w:pStyle w:val="rireki"/>
              <w:ind w:right="-108"/>
              <w:rPr>
                <w:rFonts w:ascii="Arial" w:hAnsi="Arial" w:cs="Arial"/>
                <w:b w:val="0"/>
                <w:color w:val="auto"/>
              </w:rPr>
            </w:pPr>
            <w:r w:rsidRPr="004D3944">
              <w:rPr>
                <w:rFonts w:ascii="Arial" w:hAnsi="Arial" w:cs="Arial"/>
                <w:b w:val="0"/>
                <w:color w:val="auto"/>
              </w:rPr>
              <w:t>駒田</w:t>
            </w:r>
          </w:p>
        </w:tc>
        <w:tc>
          <w:tcPr>
            <w:tcW w:w="1276" w:type="dxa"/>
          </w:tcPr>
          <w:p w14:paraId="7563E1B1" w14:textId="77777777" w:rsidR="00EA1809" w:rsidRPr="004D3944" w:rsidRDefault="00EA1809" w:rsidP="000E2193">
            <w:pPr>
              <w:pStyle w:val="rireki"/>
              <w:ind w:right="-108"/>
              <w:rPr>
                <w:rFonts w:ascii="Arial" w:hAnsi="Arial" w:cs="Arial"/>
                <w:b w:val="0"/>
                <w:color w:val="auto"/>
              </w:rPr>
            </w:pPr>
          </w:p>
        </w:tc>
      </w:tr>
    </w:tbl>
    <w:p w14:paraId="19CC6CF2" w14:textId="77777777" w:rsidR="00110757" w:rsidRPr="004D3944" w:rsidRDefault="00110757" w:rsidP="00110757">
      <w:pPr>
        <w:ind w:firstLine="250"/>
        <w:rPr>
          <w:rFonts w:ascii="Arial" w:hAnsi="Arial" w:cs="Arial"/>
        </w:rPr>
      </w:pPr>
      <w:bookmarkStart w:id="2" w:name="_Toc226526896"/>
      <w:bookmarkStart w:id="3" w:name="_Toc228618203"/>
    </w:p>
    <w:p w14:paraId="527C460C" w14:textId="77777777" w:rsidR="00110757" w:rsidRPr="004D3944" w:rsidRDefault="00110757">
      <w:pPr>
        <w:ind w:left="181" w:right="0" w:firstLineChars="0" w:firstLine="0"/>
        <w:rPr>
          <w:rFonts w:ascii="Arial" w:hAnsi="Arial" w:cs="Arial"/>
          <w:b/>
          <w:bCs/>
          <w:caps/>
          <w:sz w:val="28"/>
          <w:szCs w:val="28"/>
        </w:rPr>
      </w:pPr>
      <w:r w:rsidRPr="004D3944">
        <w:rPr>
          <w:rFonts w:ascii="Arial" w:hAnsi="Arial" w:cs="Arial"/>
          <w:sz w:val="28"/>
          <w:szCs w:val="28"/>
        </w:rPr>
        <w:br w:type="page"/>
      </w:r>
    </w:p>
    <w:bookmarkEnd w:id="2"/>
    <w:bookmarkEnd w:id="3"/>
    <w:p w14:paraId="049814CD" w14:textId="77777777" w:rsidR="00BE0C7D" w:rsidRPr="00B05067" w:rsidRDefault="00BE0C7D" w:rsidP="00BE0C7D">
      <w:pPr>
        <w:pStyle w:val="TOCHeading"/>
      </w:pPr>
      <w:r w:rsidRPr="00B05067">
        <w:rPr>
          <w:rFonts w:hint="eastAsia"/>
        </w:rPr>
        <w:lastRenderedPageBreak/>
        <w:t>目次</w:t>
      </w:r>
    </w:p>
    <w:p w14:paraId="5962B92A" w14:textId="77777777" w:rsidR="00BE0C7D" w:rsidRDefault="00BE0C7D" w:rsidP="00BE0C7D">
      <w:pPr>
        <w:pStyle w:val="TOC1"/>
        <w:rPr>
          <w:rFonts w:asciiTheme="minorHAnsi" w:eastAsiaTheme="minorEastAsia" w:hAnsiTheme="minorHAnsi" w:cstheme="minorBidi"/>
          <w:noProof/>
          <w:spacing w:val="0"/>
          <w:kern w:val="2"/>
          <w:sz w:val="21"/>
        </w:rPr>
      </w:pPr>
      <w:r w:rsidRPr="00982B10">
        <w:fldChar w:fldCharType="begin"/>
      </w:r>
      <w:r w:rsidRPr="00B05067">
        <w:instrText xml:space="preserve"> TOC \o "1-3" \h \z \u </w:instrText>
      </w:r>
      <w:r w:rsidRPr="00982B10">
        <w:fldChar w:fldCharType="separate"/>
      </w:r>
      <w:hyperlink w:anchor="_Toc441235522" w:history="1">
        <w:r w:rsidRPr="00391B25">
          <w:rPr>
            <w:rStyle w:val="Hyperlink"/>
            <w:noProof/>
          </w:rPr>
          <w:t>1.</w:t>
        </w:r>
        <w:r>
          <w:rPr>
            <w:rFonts w:asciiTheme="minorHAnsi" w:eastAsiaTheme="minorEastAsia" w:hAnsiTheme="minorHAnsi" w:cstheme="minorBidi"/>
            <w:noProof/>
            <w:spacing w:val="0"/>
            <w:kern w:val="2"/>
            <w:sz w:val="21"/>
          </w:rPr>
          <w:tab/>
        </w:r>
        <w:r w:rsidRPr="00391B25">
          <w:rPr>
            <w:rStyle w:val="Hyperlink"/>
            <w:rFonts w:hint="eastAsia"/>
            <w:noProof/>
            <w:lang w:val="ja-JP"/>
          </w:rPr>
          <w:t>はじめに</w:t>
        </w:r>
        <w:r>
          <w:rPr>
            <w:noProof/>
            <w:webHidden/>
          </w:rPr>
          <w:tab/>
        </w:r>
        <w:r>
          <w:rPr>
            <w:noProof/>
            <w:webHidden/>
          </w:rPr>
          <w:fldChar w:fldCharType="begin"/>
        </w:r>
        <w:r>
          <w:rPr>
            <w:noProof/>
            <w:webHidden/>
          </w:rPr>
          <w:instrText xml:space="preserve"> PAGEREF _Toc441235522 \h </w:instrText>
        </w:r>
        <w:r>
          <w:rPr>
            <w:noProof/>
            <w:webHidden/>
          </w:rPr>
        </w:r>
        <w:r>
          <w:rPr>
            <w:noProof/>
            <w:webHidden/>
          </w:rPr>
          <w:fldChar w:fldCharType="separate"/>
        </w:r>
        <w:r>
          <w:rPr>
            <w:noProof/>
            <w:webHidden/>
          </w:rPr>
          <w:t>5</w:t>
        </w:r>
        <w:r>
          <w:rPr>
            <w:noProof/>
            <w:webHidden/>
          </w:rPr>
          <w:fldChar w:fldCharType="end"/>
        </w:r>
      </w:hyperlink>
    </w:p>
    <w:p w14:paraId="3B665F0B" w14:textId="77777777" w:rsidR="00BE0C7D" w:rsidRDefault="001115F0" w:rsidP="00BE0C7D">
      <w:pPr>
        <w:pStyle w:val="TOC2"/>
        <w:rPr>
          <w:rFonts w:asciiTheme="minorHAnsi" w:eastAsiaTheme="minorEastAsia" w:hAnsiTheme="minorHAnsi" w:cstheme="minorBidi"/>
          <w:noProof/>
          <w:spacing w:val="0"/>
          <w:kern w:val="2"/>
          <w:sz w:val="21"/>
        </w:rPr>
      </w:pPr>
      <w:hyperlink w:anchor="_Toc441235523" w:history="1">
        <w:r w:rsidR="00BE0C7D" w:rsidRPr="00391B25">
          <w:rPr>
            <w:rStyle w:val="Hyperlink"/>
            <w:noProof/>
          </w:rPr>
          <w:t>1.1.</w:t>
        </w:r>
        <w:r w:rsidR="00BE0C7D">
          <w:rPr>
            <w:rFonts w:asciiTheme="minorHAnsi" w:eastAsiaTheme="minorEastAsia" w:hAnsiTheme="minorHAnsi" w:cstheme="minorBidi"/>
            <w:noProof/>
            <w:spacing w:val="0"/>
            <w:kern w:val="2"/>
            <w:sz w:val="21"/>
          </w:rPr>
          <w:tab/>
        </w:r>
        <w:r w:rsidR="00BE0C7D" w:rsidRPr="00391B25">
          <w:rPr>
            <w:rStyle w:val="Hyperlink"/>
            <w:rFonts w:hint="eastAsia"/>
            <w:noProof/>
            <w:lang w:val="ja-JP"/>
          </w:rPr>
          <w:t>目的</w:t>
        </w:r>
        <w:r w:rsidR="00BE0C7D">
          <w:rPr>
            <w:noProof/>
            <w:webHidden/>
          </w:rPr>
          <w:tab/>
        </w:r>
        <w:r w:rsidR="00BE0C7D">
          <w:rPr>
            <w:noProof/>
            <w:webHidden/>
          </w:rPr>
          <w:fldChar w:fldCharType="begin"/>
        </w:r>
        <w:r w:rsidR="00BE0C7D">
          <w:rPr>
            <w:noProof/>
            <w:webHidden/>
          </w:rPr>
          <w:instrText xml:space="preserve"> PAGEREF _Toc441235523 \h </w:instrText>
        </w:r>
        <w:r w:rsidR="00BE0C7D">
          <w:rPr>
            <w:noProof/>
            <w:webHidden/>
          </w:rPr>
        </w:r>
        <w:r w:rsidR="00BE0C7D">
          <w:rPr>
            <w:noProof/>
            <w:webHidden/>
          </w:rPr>
          <w:fldChar w:fldCharType="separate"/>
        </w:r>
        <w:r w:rsidR="00BE0C7D">
          <w:rPr>
            <w:noProof/>
            <w:webHidden/>
          </w:rPr>
          <w:t>5</w:t>
        </w:r>
        <w:r w:rsidR="00BE0C7D">
          <w:rPr>
            <w:noProof/>
            <w:webHidden/>
          </w:rPr>
          <w:fldChar w:fldCharType="end"/>
        </w:r>
      </w:hyperlink>
    </w:p>
    <w:p w14:paraId="6158FA37" w14:textId="77777777" w:rsidR="00BE0C7D" w:rsidRDefault="001115F0" w:rsidP="00BE0C7D">
      <w:pPr>
        <w:pStyle w:val="TOC2"/>
        <w:rPr>
          <w:rFonts w:asciiTheme="minorHAnsi" w:eastAsiaTheme="minorEastAsia" w:hAnsiTheme="minorHAnsi" w:cstheme="minorBidi"/>
          <w:noProof/>
          <w:spacing w:val="0"/>
          <w:kern w:val="2"/>
          <w:sz w:val="21"/>
        </w:rPr>
      </w:pPr>
      <w:hyperlink w:anchor="_Toc441235524" w:history="1">
        <w:r w:rsidR="00BE0C7D" w:rsidRPr="00391B25">
          <w:rPr>
            <w:rStyle w:val="Hyperlink"/>
            <w:noProof/>
          </w:rPr>
          <w:t>1.2.</w:t>
        </w:r>
        <w:r w:rsidR="00BE0C7D">
          <w:rPr>
            <w:rFonts w:asciiTheme="minorHAnsi" w:eastAsiaTheme="minorEastAsia" w:hAnsiTheme="minorHAnsi" w:cstheme="minorBidi"/>
            <w:noProof/>
            <w:spacing w:val="0"/>
            <w:kern w:val="2"/>
            <w:sz w:val="21"/>
          </w:rPr>
          <w:tab/>
        </w:r>
        <w:r w:rsidR="00BE0C7D" w:rsidRPr="00391B25">
          <w:rPr>
            <w:rStyle w:val="Hyperlink"/>
            <w:rFonts w:hint="eastAsia"/>
            <w:noProof/>
            <w:lang w:val="ja-JP"/>
          </w:rPr>
          <w:t>対象読者</w:t>
        </w:r>
        <w:r w:rsidR="00BE0C7D">
          <w:rPr>
            <w:noProof/>
            <w:webHidden/>
          </w:rPr>
          <w:tab/>
        </w:r>
        <w:r w:rsidR="00BE0C7D">
          <w:rPr>
            <w:noProof/>
            <w:webHidden/>
          </w:rPr>
          <w:fldChar w:fldCharType="begin"/>
        </w:r>
        <w:r w:rsidR="00BE0C7D">
          <w:rPr>
            <w:noProof/>
            <w:webHidden/>
          </w:rPr>
          <w:instrText xml:space="preserve"> PAGEREF _Toc441235524 \h </w:instrText>
        </w:r>
        <w:r w:rsidR="00BE0C7D">
          <w:rPr>
            <w:noProof/>
            <w:webHidden/>
          </w:rPr>
        </w:r>
        <w:r w:rsidR="00BE0C7D">
          <w:rPr>
            <w:noProof/>
            <w:webHidden/>
          </w:rPr>
          <w:fldChar w:fldCharType="separate"/>
        </w:r>
        <w:r w:rsidR="00BE0C7D">
          <w:rPr>
            <w:noProof/>
            <w:webHidden/>
          </w:rPr>
          <w:t>5</w:t>
        </w:r>
        <w:r w:rsidR="00BE0C7D">
          <w:rPr>
            <w:noProof/>
            <w:webHidden/>
          </w:rPr>
          <w:fldChar w:fldCharType="end"/>
        </w:r>
      </w:hyperlink>
    </w:p>
    <w:p w14:paraId="2D840C4A" w14:textId="77777777" w:rsidR="00BE0C7D" w:rsidRDefault="001115F0" w:rsidP="00BE0C7D">
      <w:pPr>
        <w:pStyle w:val="TOC2"/>
        <w:rPr>
          <w:rFonts w:asciiTheme="minorHAnsi" w:eastAsiaTheme="minorEastAsia" w:hAnsiTheme="minorHAnsi" w:cstheme="minorBidi"/>
          <w:noProof/>
          <w:spacing w:val="0"/>
          <w:kern w:val="2"/>
          <w:sz w:val="21"/>
        </w:rPr>
      </w:pPr>
      <w:hyperlink w:anchor="_Toc441235525" w:history="1">
        <w:r w:rsidR="00BE0C7D" w:rsidRPr="00391B25">
          <w:rPr>
            <w:rStyle w:val="Hyperlink"/>
            <w:noProof/>
          </w:rPr>
          <w:t>1.3.</w:t>
        </w:r>
        <w:r w:rsidR="00BE0C7D">
          <w:rPr>
            <w:rFonts w:asciiTheme="minorHAnsi" w:eastAsiaTheme="minorEastAsia" w:hAnsiTheme="minorHAnsi" w:cstheme="minorBidi"/>
            <w:noProof/>
            <w:spacing w:val="0"/>
            <w:kern w:val="2"/>
            <w:sz w:val="21"/>
          </w:rPr>
          <w:tab/>
        </w:r>
        <w:r w:rsidR="00BE0C7D" w:rsidRPr="00391B25">
          <w:rPr>
            <w:rStyle w:val="Hyperlink"/>
            <w:rFonts w:hint="eastAsia"/>
            <w:noProof/>
            <w:lang w:val="ja-JP"/>
          </w:rPr>
          <w:t>前提知識</w:t>
        </w:r>
        <w:r w:rsidR="00BE0C7D">
          <w:rPr>
            <w:noProof/>
            <w:webHidden/>
          </w:rPr>
          <w:tab/>
        </w:r>
        <w:r w:rsidR="00BE0C7D">
          <w:rPr>
            <w:noProof/>
            <w:webHidden/>
          </w:rPr>
          <w:fldChar w:fldCharType="begin"/>
        </w:r>
        <w:r w:rsidR="00BE0C7D">
          <w:rPr>
            <w:noProof/>
            <w:webHidden/>
          </w:rPr>
          <w:instrText xml:space="preserve"> PAGEREF _Toc441235525 \h </w:instrText>
        </w:r>
        <w:r w:rsidR="00BE0C7D">
          <w:rPr>
            <w:noProof/>
            <w:webHidden/>
          </w:rPr>
        </w:r>
        <w:r w:rsidR="00BE0C7D">
          <w:rPr>
            <w:noProof/>
            <w:webHidden/>
          </w:rPr>
          <w:fldChar w:fldCharType="separate"/>
        </w:r>
        <w:r w:rsidR="00BE0C7D">
          <w:rPr>
            <w:noProof/>
            <w:webHidden/>
          </w:rPr>
          <w:t>5</w:t>
        </w:r>
        <w:r w:rsidR="00BE0C7D">
          <w:rPr>
            <w:noProof/>
            <w:webHidden/>
          </w:rPr>
          <w:fldChar w:fldCharType="end"/>
        </w:r>
      </w:hyperlink>
    </w:p>
    <w:p w14:paraId="3DD83379" w14:textId="77777777" w:rsidR="00BE0C7D" w:rsidRDefault="001115F0" w:rsidP="00BE0C7D">
      <w:pPr>
        <w:pStyle w:val="TOC1"/>
        <w:rPr>
          <w:rFonts w:asciiTheme="minorHAnsi" w:eastAsiaTheme="minorEastAsia" w:hAnsiTheme="minorHAnsi" w:cstheme="minorBidi"/>
          <w:noProof/>
          <w:spacing w:val="0"/>
          <w:kern w:val="2"/>
          <w:sz w:val="21"/>
        </w:rPr>
      </w:pPr>
      <w:hyperlink w:anchor="_Toc441235526" w:history="1">
        <w:r w:rsidR="00BE0C7D" w:rsidRPr="00391B25">
          <w:rPr>
            <w:rStyle w:val="Hyperlink"/>
            <w:noProof/>
          </w:rPr>
          <w:t>2.</w:t>
        </w:r>
        <w:r w:rsidR="00BE0C7D">
          <w:rPr>
            <w:rFonts w:asciiTheme="minorHAnsi" w:eastAsiaTheme="minorEastAsia" w:hAnsiTheme="minorHAnsi" w:cstheme="minorBidi"/>
            <w:noProof/>
            <w:spacing w:val="0"/>
            <w:kern w:val="2"/>
            <w:sz w:val="21"/>
          </w:rPr>
          <w:tab/>
        </w:r>
        <w:r w:rsidR="00BE0C7D" w:rsidRPr="00391B25">
          <w:rPr>
            <w:rStyle w:val="Hyperlink"/>
            <w:rFonts w:hint="eastAsia"/>
            <w:noProof/>
          </w:rPr>
          <w:t>開発環境</w:t>
        </w:r>
        <w:r w:rsidR="00BE0C7D">
          <w:rPr>
            <w:noProof/>
            <w:webHidden/>
          </w:rPr>
          <w:tab/>
        </w:r>
        <w:r w:rsidR="00BE0C7D">
          <w:rPr>
            <w:noProof/>
            <w:webHidden/>
          </w:rPr>
          <w:fldChar w:fldCharType="begin"/>
        </w:r>
        <w:r w:rsidR="00BE0C7D">
          <w:rPr>
            <w:noProof/>
            <w:webHidden/>
          </w:rPr>
          <w:instrText xml:space="preserve"> PAGEREF _Toc441235526 \h </w:instrText>
        </w:r>
        <w:r w:rsidR="00BE0C7D">
          <w:rPr>
            <w:noProof/>
            <w:webHidden/>
          </w:rPr>
        </w:r>
        <w:r w:rsidR="00BE0C7D">
          <w:rPr>
            <w:noProof/>
            <w:webHidden/>
          </w:rPr>
          <w:fldChar w:fldCharType="separate"/>
        </w:r>
        <w:r w:rsidR="00BE0C7D">
          <w:rPr>
            <w:noProof/>
            <w:webHidden/>
          </w:rPr>
          <w:t>6</w:t>
        </w:r>
        <w:r w:rsidR="00BE0C7D">
          <w:rPr>
            <w:noProof/>
            <w:webHidden/>
          </w:rPr>
          <w:fldChar w:fldCharType="end"/>
        </w:r>
      </w:hyperlink>
    </w:p>
    <w:p w14:paraId="2A3B7277" w14:textId="77777777" w:rsidR="00BE0C7D" w:rsidRDefault="001115F0" w:rsidP="00BE0C7D">
      <w:pPr>
        <w:pStyle w:val="TOC2"/>
        <w:rPr>
          <w:rFonts w:asciiTheme="minorHAnsi" w:eastAsiaTheme="minorEastAsia" w:hAnsiTheme="minorHAnsi" w:cstheme="minorBidi"/>
          <w:noProof/>
          <w:spacing w:val="0"/>
          <w:kern w:val="2"/>
          <w:sz w:val="21"/>
        </w:rPr>
      </w:pPr>
      <w:hyperlink w:anchor="_Toc441235527" w:history="1">
        <w:r w:rsidR="00BE0C7D" w:rsidRPr="00391B25">
          <w:rPr>
            <w:rStyle w:val="Hyperlink"/>
            <w:noProof/>
          </w:rPr>
          <w:t>2.1.</w:t>
        </w:r>
        <w:r w:rsidR="00BE0C7D">
          <w:rPr>
            <w:rFonts w:asciiTheme="minorHAnsi" w:eastAsiaTheme="minorEastAsia" w:hAnsiTheme="minorHAnsi" w:cstheme="minorBidi"/>
            <w:noProof/>
            <w:spacing w:val="0"/>
            <w:kern w:val="2"/>
            <w:sz w:val="21"/>
          </w:rPr>
          <w:tab/>
        </w:r>
        <w:r w:rsidR="00BE0C7D" w:rsidRPr="00391B25">
          <w:rPr>
            <w:rStyle w:val="Hyperlink"/>
            <w:rFonts w:hint="eastAsia"/>
            <w:noProof/>
            <w:lang w:val="ja-JP"/>
          </w:rPr>
          <w:t>開発環境</w:t>
        </w:r>
        <w:r w:rsidR="00BE0C7D">
          <w:rPr>
            <w:noProof/>
            <w:webHidden/>
          </w:rPr>
          <w:tab/>
        </w:r>
        <w:r w:rsidR="00BE0C7D">
          <w:rPr>
            <w:noProof/>
            <w:webHidden/>
          </w:rPr>
          <w:fldChar w:fldCharType="begin"/>
        </w:r>
        <w:r w:rsidR="00BE0C7D">
          <w:rPr>
            <w:noProof/>
            <w:webHidden/>
          </w:rPr>
          <w:instrText xml:space="preserve"> PAGEREF _Toc441235527 \h </w:instrText>
        </w:r>
        <w:r w:rsidR="00BE0C7D">
          <w:rPr>
            <w:noProof/>
            <w:webHidden/>
          </w:rPr>
        </w:r>
        <w:r w:rsidR="00BE0C7D">
          <w:rPr>
            <w:noProof/>
            <w:webHidden/>
          </w:rPr>
          <w:fldChar w:fldCharType="separate"/>
        </w:r>
        <w:r w:rsidR="00BE0C7D">
          <w:rPr>
            <w:noProof/>
            <w:webHidden/>
          </w:rPr>
          <w:t>6</w:t>
        </w:r>
        <w:r w:rsidR="00BE0C7D">
          <w:rPr>
            <w:noProof/>
            <w:webHidden/>
          </w:rPr>
          <w:fldChar w:fldCharType="end"/>
        </w:r>
      </w:hyperlink>
    </w:p>
    <w:p w14:paraId="45A2F9F9" w14:textId="77777777" w:rsidR="00BE0C7D" w:rsidRDefault="001115F0" w:rsidP="00BE0C7D">
      <w:pPr>
        <w:pStyle w:val="TOC3"/>
        <w:rPr>
          <w:rFonts w:asciiTheme="minorHAnsi" w:eastAsiaTheme="minorEastAsia" w:hAnsiTheme="minorHAnsi" w:cstheme="minorBidi"/>
          <w:noProof/>
          <w:spacing w:val="0"/>
          <w:kern w:val="2"/>
          <w:sz w:val="21"/>
        </w:rPr>
      </w:pPr>
      <w:hyperlink w:anchor="_Toc441235528" w:history="1">
        <w:r w:rsidR="00BE0C7D" w:rsidRPr="00391B25">
          <w:rPr>
            <w:rStyle w:val="Hyperlink"/>
            <w:noProof/>
          </w:rPr>
          <w:t>2.1.1.</w:t>
        </w:r>
        <w:r w:rsidR="00BE0C7D">
          <w:rPr>
            <w:rFonts w:asciiTheme="minorHAnsi" w:eastAsiaTheme="minorEastAsia" w:hAnsiTheme="minorHAnsi" w:cstheme="minorBidi"/>
            <w:noProof/>
            <w:spacing w:val="0"/>
            <w:kern w:val="2"/>
            <w:sz w:val="21"/>
          </w:rPr>
          <w:tab/>
        </w:r>
        <w:r w:rsidR="00BE0C7D" w:rsidRPr="00391B25">
          <w:rPr>
            <w:rStyle w:val="Hyperlink"/>
            <w:noProof/>
          </w:rPr>
          <w:t>Intra-mart 7.2 Debug Server</w:t>
        </w:r>
        <w:r w:rsidR="00BE0C7D">
          <w:rPr>
            <w:noProof/>
            <w:webHidden/>
          </w:rPr>
          <w:tab/>
        </w:r>
        <w:r w:rsidR="00BE0C7D">
          <w:rPr>
            <w:noProof/>
            <w:webHidden/>
          </w:rPr>
          <w:fldChar w:fldCharType="begin"/>
        </w:r>
        <w:r w:rsidR="00BE0C7D">
          <w:rPr>
            <w:noProof/>
            <w:webHidden/>
          </w:rPr>
          <w:instrText xml:space="preserve"> PAGEREF _Toc441235528 \h </w:instrText>
        </w:r>
        <w:r w:rsidR="00BE0C7D">
          <w:rPr>
            <w:noProof/>
            <w:webHidden/>
          </w:rPr>
        </w:r>
        <w:r w:rsidR="00BE0C7D">
          <w:rPr>
            <w:noProof/>
            <w:webHidden/>
          </w:rPr>
          <w:fldChar w:fldCharType="separate"/>
        </w:r>
        <w:r w:rsidR="00BE0C7D">
          <w:rPr>
            <w:noProof/>
            <w:webHidden/>
          </w:rPr>
          <w:t>6</w:t>
        </w:r>
        <w:r w:rsidR="00BE0C7D">
          <w:rPr>
            <w:noProof/>
            <w:webHidden/>
          </w:rPr>
          <w:fldChar w:fldCharType="end"/>
        </w:r>
      </w:hyperlink>
    </w:p>
    <w:p w14:paraId="185CAEE2" w14:textId="77777777" w:rsidR="00BE0C7D" w:rsidRDefault="001115F0" w:rsidP="00BE0C7D">
      <w:pPr>
        <w:pStyle w:val="TOC3"/>
        <w:rPr>
          <w:rFonts w:asciiTheme="minorHAnsi" w:eastAsiaTheme="minorEastAsia" w:hAnsiTheme="minorHAnsi" w:cstheme="minorBidi"/>
          <w:noProof/>
          <w:spacing w:val="0"/>
          <w:kern w:val="2"/>
          <w:sz w:val="21"/>
        </w:rPr>
      </w:pPr>
      <w:hyperlink w:anchor="_Toc441235529" w:history="1">
        <w:r w:rsidR="00BE0C7D" w:rsidRPr="00391B25">
          <w:rPr>
            <w:rStyle w:val="Hyperlink"/>
            <w:noProof/>
          </w:rPr>
          <w:t>2.1.2.</w:t>
        </w:r>
        <w:r w:rsidR="00BE0C7D">
          <w:rPr>
            <w:rFonts w:asciiTheme="minorHAnsi" w:eastAsiaTheme="minorEastAsia" w:hAnsiTheme="minorHAnsi" w:cstheme="minorBidi"/>
            <w:noProof/>
            <w:spacing w:val="0"/>
            <w:kern w:val="2"/>
            <w:sz w:val="21"/>
          </w:rPr>
          <w:tab/>
        </w:r>
        <w:r w:rsidR="00BE0C7D" w:rsidRPr="00391B25">
          <w:rPr>
            <w:rStyle w:val="Hyperlink"/>
            <w:noProof/>
          </w:rPr>
          <w:t>Orcale 11g</w:t>
        </w:r>
        <w:r w:rsidR="00BE0C7D">
          <w:rPr>
            <w:noProof/>
            <w:webHidden/>
          </w:rPr>
          <w:tab/>
        </w:r>
        <w:r w:rsidR="00BE0C7D">
          <w:rPr>
            <w:noProof/>
            <w:webHidden/>
          </w:rPr>
          <w:fldChar w:fldCharType="begin"/>
        </w:r>
        <w:r w:rsidR="00BE0C7D">
          <w:rPr>
            <w:noProof/>
            <w:webHidden/>
          </w:rPr>
          <w:instrText xml:space="preserve"> PAGEREF _Toc441235529 \h </w:instrText>
        </w:r>
        <w:r w:rsidR="00BE0C7D">
          <w:rPr>
            <w:noProof/>
            <w:webHidden/>
          </w:rPr>
        </w:r>
        <w:r w:rsidR="00BE0C7D">
          <w:rPr>
            <w:noProof/>
            <w:webHidden/>
          </w:rPr>
          <w:fldChar w:fldCharType="separate"/>
        </w:r>
        <w:r w:rsidR="00BE0C7D">
          <w:rPr>
            <w:noProof/>
            <w:webHidden/>
          </w:rPr>
          <w:t>6</w:t>
        </w:r>
        <w:r w:rsidR="00BE0C7D">
          <w:rPr>
            <w:noProof/>
            <w:webHidden/>
          </w:rPr>
          <w:fldChar w:fldCharType="end"/>
        </w:r>
      </w:hyperlink>
    </w:p>
    <w:p w14:paraId="36ADDD62" w14:textId="77777777" w:rsidR="00BE0C7D" w:rsidRDefault="001115F0" w:rsidP="00BE0C7D">
      <w:pPr>
        <w:pStyle w:val="TOC3"/>
        <w:rPr>
          <w:rFonts w:asciiTheme="minorHAnsi" w:eastAsiaTheme="minorEastAsia" w:hAnsiTheme="minorHAnsi" w:cstheme="minorBidi"/>
          <w:noProof/>
          <w:spacing w:val="0"/>
          <w:kern w:val="2"/>
          <w:sz w:val="21"/>
        </w:rPr>
      </w:pPr>
      <w:hyperlink w:anchor="_Toc441235530" w:history="1">
        <w:r w:rsidR="00BE0C7D" w:rsidRPr="00391B25">
          <w:rPr>
            <w:rStyle w:val="Hyperlink"/>
            <w:noProof/>
          </w:rPr>
          <w:t>2.1.3.</w:t>
        </w:r>
        <w:r w:rsidR="00BE0C7D">
          <w:rPr>
            <w:rFonts w:asciiTheme="minorHAnsi" w:eastAsiaTheme="minorEastAsia" w:hAnsiTheme="minorHAnsi" w:cstheme="minorBidi"/>
            <w:noProof/>
            <w:spacing w:val="0"/>
            <w:kern w:val="2"/>
            <w:sz w:val="21"/>
          </w:rPr>
          <w:tab/>
        </w:r>
        <w:r w:rsidR="00BE0C7D" w:rsidRPr="00391B25">
          <w:rPr>
            <w:rStyle w:val="Hyperlink"/>
            <w:noProof/>
          </w:rPr>
          <w:t>Eclipse</w:t>
        </w:r>
        <w:r w:rsidR="00BE0C7D">
          <w:rPr>
            <w:noProof/>
            <w:webHidden/>
          </w:rPr>
          <w:tab/>
        </w:r>
        <w:r w:rsidR="00BE0C7D">
          <w:rPr>
            <w:noProof/>
            <w:webHidden/>
          </w:rPr>
          <w:fldChar w:fldCharType="begin"/>
        </w:r>
        <w:r w:rsidR="00BE0C7D">
          <w:rPr>
            <w:noProof/>
            <w:webHidden/>
          </w:rPr>
          <w:instrText xml:space="preserve"> PAGEREF _Toc441235530 \h </w:instrText>
        </w:r>
        <w:r w:rsidR="00BE0C7D">
          <w:rPr>
            <w:noProof/>
            <w:webHidden/>
          </w:rPr>
        </w:r>
        <w:r w:rsidR="00BE0C7D">
          <w:rPr>
            <w:noProof/>
            <w:webHidden/>
          </w:rPr>
          <w:fldChar w:fldCharType="separate"/>
        </w:r>
        <w:r w:rsidR="00BE0C7D">
          <w:rPr>
            <w:noProof/>
            <w:webHidden/>
          </w:rPr>
          <w:t>6</w:t>
        </w:r>
        <w:r w:rsidR="00BE0C7D">
          <w:rPr>
            <w:noProof/>
            <w:webHidden/>
          </w:rPr>
          <w:fldChar w:fldCharType="end"/>
        </w:r>
      </w:hyperlink>
    </w:p>
    <w:p w14:paraId="4712C4CE" w14:textId="77777777" w:rsidR="00BE0C7D" w:rsidRDefault="001115F0" w:rsidP="00BE0C7D">
      <w:pPr>
        <w:pStyle w:val="TOC3"/>
        <w:rPr>
          <w:rFonts w:asciiTheme="minorHAnsi" w:eastAsiaTheme="minorEastAsia" w:hAnsiTheme="minorHAnsi" w:cstheme="minorBidi"/>
          <w:noProof/>
          <w:spacing w:val="0"/>
          <w:kern w:val="2"/>
          <w:sz w:val="21"/>
        </w:rPr>
      </w:pPr>
      <w:hyperlink w:anchor="_Toc441235531" w:history="1">
        <w:r w:rsidR="00BE0C7D" w:rsidRPr="00391B25">
          <w:rPr>
            <w:rStyle w:val="Hyperlink"/>
            <w:noProof/>
          </w:rPr>
          <w:t>2.1.4.</w:t>
        </w:r>
        <w:r w:rsidR="00BE0C7D">
          <w:rPr>
            <w:rFonts w:asciiTheme="minorHAnsi" w:eastAsiaTheme="minorEastAsia" w:hAnsiTheme="minorHAnsi" w:cstheme="minorBidi"/>
            <w:noProof/>
            <w:spacing w:val="0"/>
            <w:kern w:val="2"/>
            <w:sz w:val="21"/>
          </w:rPr>
          <w:tab/>
        </w:r>
        <w:r w:rsidR="00BE0C7D" w:rsidRPr="00391B25">
          <w:rPr>
            <w:rStyle w:val="Hyperlink"/>
            <w:noProof/>
          </w:rPr>
          <w:t>JDK</w:t>
        </w:r>
        <w:r w:rsidR="00BE0C7D">
          <w:rPr>
            <w:noProof/>
            <w:webHidden/>
          </w:rPr>
          <w:tab/>
        </w:r>
        <w:r w:rsidR="00BE0C7D">
          <w:rPr>
            <w:noProof/>
            <w:webHidden/>
          </w:rPr>
          <w:fldChar w:fldCharType="begin"/>
        </w:r>
        <w:r w:rsidR="00BE0C7D">
          <w:rPr>
            <w:noProof/>
            <w:webHidden/>
          </w:rPr>
          <w:instrText xml:space="preserve"> PAGEREF _Toc441235531 \h </w:instrText>
        </w:r>
        <w:r w:rsidR="00BE0C7D">
          <w:rPr>
            <w:noProof/>
            <w:webHidden/>
          </w:rPr>
        </w:r>
        <w:r w:rsidR="00BE0C7D">
          <w:rPr>
            <w:noProof/>
            <w:webHidden/>
          </w:rPr>
          <w:fldChar w:fldCharType="separate"/>
        </w:r>
        <w:r w:rsidR="00BE0C7D">
          <w:rPr>
            <w:noProof/>
            <w:webHidden/>
          </w:rPr>
          <w:t>6</w:t>
        </w:r>
        <w:r w:rsidR="00BE0C7D">
          <w:rPr>
            <w:noProof/>
            <w:webHidden/>
          </w:rPr>
          <w:fldChar w:fldCharType="end"/>
        </w:r>
      </w:hyperlink>
    </w:p>
    <w:p w14:paraId="3614E243" w14:textId="77777777" w:rsidR="00BE0C7D" w:rsidRDefault="001115F0" w:rsidP="00BE0C7D">
      <w:pPr>
        <w:pStyle w:val="TOC2"/>
        <w:rPr>
          <w:rFonts w:asciiTheme="minorHAnsi" w:eastAsiaTheme="minorEastAsia" w:hAnsiTheme="minorHAnsi" w:cstheme="minorBidi"/>
          <w:noProof/>
          <w:spacing w:val="0"/>
          <w:kern w:val="2"/>
          <w:sz w:val="21"/>
        </w:rPr>
      </w:pPr>
      <w:hyperlink w:anchor="_Toc441235532" w:history="1">
        <w:r w:rsidR="00BE0C7D" w:rsidRPr="00391B25">
          <w:rPr>
            <w:rStyle w:val="Hyperlink"/>
            <w:noProof/>
          </w:rPr>
          <w:t>2.2.</w:t>
        </w:r>
        <w:r w:rsidR="00BE0C7D">
          <w:rPr>
            <w:rFonts w:asciiTheme="minorHAnsi" w:eastAsiaTheme="minorEastAsia" w:hAnsiTheme="minorHAnsi" w:cstheme="minorBidi"/>
            <w:noProof/>
            <w:spacing w:val="0"/>
            <w:kern w:val="2"/>
            <w:sz w:val="21"/>
          </w:rPr>
          <w:tab/>
        </w:r>
        <w:r w:rsidR="00BE0C7D" w:rsidRPr="00391B25">
          <w:rPr>
            <w:rStyle w:val="Hyperlink"/>
            <w:rFonts w:hint="eastAsia"/>
            <w:noProof/>
            <w:lang w:val="ja-JP"/>
          </w:rPr>
          <w:t>ブラウザ</w:t>
        </w:r>
        <w:r w:rsidR="00BE0C7D">
          <w:rPr>
            <w:noProof/>
            <w:webHidden/>
          </w:rPr>
          <w:tab/>
        </w:r>
        <w:r w:rsidR="00BE0C7D">
          <w:rPr>
            <w:noProof/>
            <w:webHidden/>
          </w:rPr>
          <w:fldChar w:fldCharType="begin"/>
        </w:r>
        <w:r w:rsidR="00BE0C7D">
          <w:rPr>
            <w:noProof/>
            <w:webHidden/>
          </w:rPr>
          <w:instrText xml:space="preserve"> PAGEREF _Toc441235532 \h </w:instrText>
        </w:r>
        <w:r w:rsidR="00BE0C7D">
          <w:rPr>
            <w:noProof/>
            <w:webHidden/>
          </w:rPr>
        </w:r>
        <w:r w:rsidR="00BE0C7D">
          <w:rPr>
            <w:noProof/>
            <w:webHidden/>
          </w:rPr>
          <w:fldChar w:fldCharType="separate"/>
        </w:r>
        <w:r w:rsidR="00BE0C7D">
          <w:rPr>
            <w:noProof/>
            <w:webHidden/>
          </w:rPr>
          <w:t>6</w:t>
        </w:r>
        <w:r w:rsidR="00BE0C7D">
          <w:rPr>
            <w:noProof/>
            <w:webHidden/>
          </w:rPr>
          <w:fldChar w:fldCharType="end"/>
        </w:r>
      </w:hyperlink>
    </w:p>
    <w:p w14:paraId="5A38EC7F" w14:textId="77777777" w:rsidR="00BE0C7D" w:rsidRDefault="001115F0" w:rsidP="00BE0C7D">
      <w:pPr>
        <w:pStyle w:val="TOC1"/>
        <w:rPr>
          <w:rFonts w:asciiTheme="minorHAnsi" w:eastAsiaTheme="minorEastAsia" w:hAnsiTheme="minorHAnsi" w:cstheme="minorBidi"/>
          <w:noProof/>
          <w:spacing w:val="0"/>
          <w:kern w:val="2"/>
          <w:sz w:val="21"/>
        </w:rPr>
      </w:pPr>
      <w:hyperlink w:anchor="_Toc441235533" w:history="1">
        <w:r w:rsidR="00BE0C7D" w:rsidRPr="00391B25">
          <w:rPr>
            <w:rStyle w:val="Hyperlink"/>
            <w:noProof/>
          </w:rPr>
          <w:t>3.</w:t>
        </w:r>
        <w:r w:rsidR="00BE0C7D">
          <w:rPr>
            <w:rFonts w:asciiTheme="minorHAnsi" w:eastAsiaTheme="minorEastAsia" w:hAnsiTheme="minorHAnsi" w:cstheme="minorBidi"/>
            <w:noProof/>
            <w:spacing w:val="0"/>
            <w:kern w:val="2"/>
            <w:sz w:val="21"/>
          </w:rPr>
          <w:tab/>
        </w:r>
        <w:r w:rsidR="00BE0C7D" w:rsidRPr="00391B25">
          <w:rPr>
            <w:rStyle w:val="Hyperlink"/>
            <w:rFonts w:hint="eastAsia"/>
            <w:noProof/>
          </w:rPr>
          <w:t>アプリケーションの構成</w:t>
        </w:r>
        <w:r w:rsidR="00BE0C7D">
          <w:rPr>
            <w:noProof/>
            <w:webHidden/>
          </w:rPr>
          <w:tab/>
        </w:r>
        <w:r w:rsidR="00BE0C7D">
          <w:rPr>
            <w:noProof/>
            <w:webHidden/>
          </w:rPr>
          <w:fldChar w:fldCharType="begin"/>
        </w:r>
        <w:r w:rsidR="00BE0C7D">
          <w:rPr>
            <w:noProof/>
            <w:webHidden/>
          </w:rPr>
          <w:instrText xml:space="preserve"> PAGEREF _Toc441235533 \h </w:instrText>
        </w:r>
        <w:r w:rsidR="00BE0C7D">
          <w:rPr>
            <w:noProof/>
            <w:webHidden/>
          </w:rPr>
        </w:r>
        <w:r w:rsidR="00BE0C7D">
          <w:rPr>
            <w:noProof/>
            <w:webHidden/>
          </w:rPr>
          <w:fldChar w:fldCharType="separate"/>
        </w:r>
        <w:r w:rsidR="00BE0C7D">
          <w:rPr>
            <w:noProof/>
            <w:webHidden/>
          </w:rPr>
          <w:t>7</w:t>
        </w:r>
        <w:r w:rsidR="00BE0C7D">
          <w:rPr>
            <w:noProof/>
            <w:webHidden/>
          </w:rPr>
          <w:fldChar w:fldCharType="end"/>
        </w:r>
      </w:hyperlink>
    </w:p>
    <w:p w14:paraId="54D59AE7" w14:textId="77777777" w:rsidR="00BE0C7D" w:rsidRDefault="001115F0" w:rsidP="00BE0C7D">
      <w:pPr>
        <w:pStyle w:val="TOC2"/>
        <w:rPr>
          <w:rFonts w:asciiTheme="minorHAnsi" w:eastAsiaTheme="minorEastAsia" w:hAnsiTheme="minorHAnsi" w:cstheme="minorBidi"/>
          <w:noProof/>
          <w:spacing w:val="0"/>
          <w:kern w:val="2"/>
          <w:sz w:val="21"/>
        </w:rPr>
      </w:pPr>
      <w:hyperlink w:anchor="_Toc441235534" w:history="1">
        <w:r w:rsidR="00BE0C7D" w:rsidRPr="00391B25">
          <w:rPr>
            <w:rStyle w:val="Hyperlink"/>
            <w:noProof/>
          </w:rPr>
          <w:t>3.1.</w:t>
        </w:r>
        <w:r w:rsidR="00BE0C7D">
          <w:rPr>
            <w:rFonts w:asciiTheme="minorHAnsi" w:eastAsiaTheme="minorEastAsia" w:hAnsiTheme="minorHAnsi" w:cstheme="minorBidi"/>
            <w:noProof/>
            <w:spacing w:val="0"/>
            <w:kern w:val="2"/>
            <w:sz w:val="21"/>
          </w:rPr>
          <w:tab/>
        </w:r>
        <w:r w:rsidR="00BE0C7D" w:rsidRPr="00391B25">
          <w:rPr>
            <w:rStyle w:val="Hyperlink"/>
            <w:rFonts w:hint="eastAsia"/>
            <w:noProof/>
            <w:lang w:val="ja-JP"/>
          </w:rPr>
          <w:t>フレームワークの利用</w:t>
        </w:r>
        <w:r w:rsidR="00BE0C7D">
          <w:rPr>
            <w:noProof/>
            <w:webHidden/>
          </w:rPr>
          <w:tab/>
        </w:r>
        <w:r w:rsidR="00BE0C7D">
          <w:rPr>
            <w:noProof/>
            <w:webHidden/>
          </w:rPr>
          <w:fldChar w:fldCharType="begin"/>
        </w:r>
        <w:r w:rsidR="00BE0C7D">
          <w:rPr>
            <w:noProof/>
            <w:webHidden/>
          </w:rPr>
          <w:instrText xml:space="preserve"> PAGEREF _Toc441235534 \h </w:instrText>
        </w:r>
        <w:r w:rsidR="00BE0C7D">
          <w:rPr>
            <w:noProof/>
            <w:webHidden/>
          </w:rPr>
        </w:r>
        <w:r w:rsidR="00BE0C7D">
          <w:rPr>
            <w:noProof/>
            <w:webHidden/>
          </w:rPr>
          <w:fldChar w:fldCharType="separate"/>
        </w:r>
        <w:r w:rsidR="00BE0C7D">
          <w:rPr>
            <w:noProof/>
            <w:webHidden/>
          </w:rPr>
          <w:t>7</w:t>
        </w:r>
        <w:r w:rsidR="00BE0C7D">
          <w:rPr>
            <w:noProof/>
            <w:webHidden/>
          </w:rPr>
          <w:fldChar w:fldCharType="end"/>
        </w:r>
      </w:hyperlink>
    </w:p>
    <w:p w14:paraId="21A476CC" w14:textId="77777777" w:rsidR="00BE0C7D" w:rsidRDefault="001115F0" w:rsidP="00BE0C7D">
      <w:pPr>
        <w:pStyle w:val="TOC2"/>
        <w:rPr>
          <w:rFonts w:asciiTheme="minorHAnsi" w:eastAsiaTheme="minorEastAsia" w:hAnsiTheme="minorHAnsi" w:cstheme="minorBidi"/>
          <w:noProof/>
          <w:spacing w:val="0"/>
          <w:kern w:val="2"/>
          <w:sz w:val="21"/>
        </w:rPr>
      </w:pPr>
      <w:hyperlink w:anchor="_Toc441235535" w:history="1">
        <w:r w:rsidR="00BE0C7D" w:rsidRPr="00391B25">
          <w:rPr>
            <w:rStyle w:val="Hyperlink"/>
            <w:noProof/>
          </w:rPr>
          <w:t>3.2.</w:t>
        </w:r>
        <w:r w:rsidR="00BE0C7D">
          <w:rPr>
            <w:rFonts w:asciiTheme="minorHAnsi" w:eastAsiaTheme="minorEastAsia" w:hAnsiTheme="minorHAnsi" w:cstheme="minorBidi"/>
            <w:noProof/>
            <w:spacing w:val="0"/>
            <w:kern w:val="2"/>
            <w:sz w:val="21"/>
          </w:rPr>
          <w:tab/>
        </w:r>
        <w:r w:rsidR="00BE0C7D" w:rsidRPr="00391B25">
          <w:rPr>
            <w:rStyle w:val="Hyperlink"/>
            <w:rFonts w:hint="eastAsia"/>
            <w:noProof/>
          </w:rPr>
          <w:t>アプリケーション構成のレイヤー</w:t>
        </w:r>
        <w:r w:rsidR="00BE0C7D">
          <w:rPr>
            <w:noProof/>
            <w:webHidden/>
          </w:rPr>
          <w:tab/>
        </w:r>
        <w:r w:rsidR="00BE0C7D">
          <w:rPr>
            <w:noProof/>
            <w:webHidden/>
          </w:rPr>
          <w:fldChar w:fldCharType="begin"/>
        </w:r>
        <w:r w:rsidR="00BE0C7D">
          <w:rPr>
            <w:noProof/>
            <w:webHidden/>
          </w:rPr>
          <w:instrText xml:space="preserve"> PAGEREF _Toc441235535 \h </w:instrText>
        </w:r>
        <w:r w:rsidR="00BE0C7D">
          <w:rPr>
            <w:noProof/>
            <w:webHidden/>
          </w:rPr>
        </w:r>
        <w:r w:rsidR="00BE0C7D">
          <w:rPr>
            <w:noProof/>
            <w:webHidden/>
          </w:rPr>
          <w:fldChar w:fldCharType="separate"/>
        </w:r>
        <w:r w:rsidR="00BE0C7D">
          <w:rPr>
            <w:noProof/>
            <w:webHidden/>
          </w:rPr>
          <w:t>7</w:t>
        </w:r>
        <w:r w:rsidR="00BE0C7D">
          <w:rPr>
            <w:noProof/>
            <w:webHidden/>
          </w:rPr>
          <w:fldChar w:fldCharType="end"/>
        </w:r>
      </w:hyperlink>
    </w:p>
    <w:p w14:paraId="3D6E32A5" w14:textId="77777777" w:rsidR="00BE0C7D" w:rsidRDefault="001115F0" w:rsidP="00BE0C7D">
      <w:pPr>
        <w:pStyle w:val="TOC2"/>
        <w:rPr>
          <w:rFonts w:asciiTheme="minorHAnsi" w:eastAsiaTheme="minorEastAsia" w:hAnsiTheme="minorHAnsi" w:cstheme="minorBidi"/>
          <w:noProof/>
          <w:spacing w:val="0"/>
          <w:kern w:val="2"/>
          <w:sz w:val="21"/>
        </w:rPr>
      </w:pPr>
      <w:hyperlink w:anchor="_Toc441235536" w:history="1">
        <w:r w:rsidR="00BE0C7D" w:rsidRPr="00391B25">
          <w:rPr>
            <w:rStyle w:val="Hyperlink"/>
            <w:noProof/>
          </w:rPr>
          <w:t>3.3.</w:t>
        </w:r>
        <w:r w:rsidR="00BE0C7D">
          <w:rPr>
            <w:rFonts w:asciiTheme="minorHAnsi" w:eastAsiaTheme="minorEastAsia" w:hAnsiTheme="minorHAnsi" w:cstheme="minorBidi"/>
            <w:noProof/>
            <w:spacing w:val="0"/>
            <w:kern w:val="2"/>
            <w:sz w:val="21"/>
          </w:rPr>
          <w:tab/>
        </w:r>
        <w:r w:rsidR="00BE0C7D" w:rsidRPr="00391B25">
          <w:rPr>
            <w:rStyle w:val="Hyperlink"/>
            <w:rFonts w:hint="eastAsia"/>
            <w:noProof/>
          </w:rPr>
          <w:t>クライアント層の構成</w:t>
        </w:r>
        <w:r w:rsidR="00BE0C7D">
          <w:rPr>
            <w:noProof/>
            <w:webHidden/>
          </w:rPr>
          <w:tab/>
        </w:r>
        <w:r w:rsidR="00BE0C7D">
          <w:rPr>
            <w:noProof/>
            <w:webHidden/>
          </w:rPr>
          <w:fldChar w:fldCharType="begin"/>
        </w:r>
        <w:r w:rsidR="00BE0C7D">
          <w:rPr>
            <w:noProof/>
            <w:webHidden/>
          </w:rPr>
          <w:instrText xml:space="preserve"> PAGEREF _Toc441235536 \h </w:instrText>
        </w:r>
        <w:r w:rsidR="00BE0C7D">
          <w:rPr>
            <w:noProof/>
            <w:webHidden/>
          </w:rPr>
        </w:r>
        <w:r w:rsidR="00BE0C7D">
          <w:rPr>
            <w:noProof/>
            <w:webHidden/>
          </w:rPr>
          <w:fldChar w:fldCharType="separate"/>
        </w:r>
        <w:r w:rsidR="00BE0C7D">
          <w:rPr>
            <w:noProof/>
            <w:webHidden/>
          </w:rPr>
          <w:t>7</w:t>
        </w:r>
        <w:r w:rsidR="00BE0C7D">
          <w:rPr>
            <w:noProof/>
            <w:webHidden/>
          </w:rPr>
          <w:fldChar w:fldCharType="end"/>
        </w:r>
      </w:hyperlink>
    </w:p>
    <w:p w14:paraId="4799C92B" w14:textId="77777777" w:rsidR="00BE0C7D" w:rsidRDefault="001115F0" w:rsidP="00BE0C7D">
      <w:pPr>
        <w:pStyle w:val="TOC3"/>
        <w:rPr>
          <w:rFonts w:asciiTheme="minorHAnsi" w:eastAsiaTheme="minorEastAsia" w:hAnsiTheme="minorHAnsi" w:cstheme="minorBidi"/>
          <w:noProof/>
          <w:spacing w:val="0"/>
          <w:kern w:val="2"/>
          <w:sz w:val="21"/>
        </w:rPr>
      </w:pPr>
      <w:hyperlink w:anchor="_Toc441235537" w:history="1">
        <w:r w:rsidR="00BE0C7D" w:rsidRPr="00391B25">
          <w:rPr>
            <w:rStyle w:val="Hyperlink"/>
            <w:noProof/>
          </w:rPr>
          <w:t>3.3.1.</w:t>
        </w:r>
        <w:r w:rsidR="00BE0C7D">
          <w:rPr>
            <w:rFonts w:asciiTheme="minorHAnsi" w:eastAsiaTheme="minorEastAsia" w:hAnsiTheme="minorHAnsi" w:cstheme="minorBidi"/>
            <w:noProof/>
            <w:spacing w:val="0"/>
            <w:kern w:val="2"/>
            <w:sz w:val="21"/>
          </w:rPr>
          <w:tab/>
        </w:r>
        <w:r w:rsidR="00BE0C7D" w:rsidRPr="00391B25">
          <w:rPr>
            <w:rStyle w:val="Hyperlink"/>
            <w:noProof/>
          </w:rPr>
          <w:t>C</w:t>
        </w:r>
        <w:r w:rsidR="00BE0C7D" w:rsidRPr="00391B25">
          <w:rPr>
            <w:rStyle w:val="Hyperlink"/>
            <w:rFonts w:eastAsia="SimSun"/>
            <w:noProof/>
            <w:lang w:eastAsia="zh-CN"/>
          </w:rPr>
          <w:t>SS</w:t>
        </w:r>
        <w:r w:rsidR="00BE0C7D">
          <w:rPr>
            <w:noProof/>
            <w:webHidden/>
          </w:rPr>
          <w:tab/>
        </w:r>
        <w:r w:rsidR="00BE0C7D">
          <w:rPr>
            <w:noProof/>
            <w:webHidden/>
          </w:rPr>
          <w:fldChar w:fldCharType="begin"/>
        </w:r>
        <w:r w:rsidR="00BE0C7D">
          <w:rPr>
            <w:noProof/>
            <w:webHidden/>
          </w:rPr>
          <w:instrText xml:space="preserve"> PAGEREF _Toc441235537 \h </w:instrText>
        </w:r>
        <w:r w:rsidR="00BE0C7D">
          <w:rPr>
            <w:noProof/>
            <w:webHidden/>
          </w:rPr>
        </w:r>
        <w:r w:rsidR="00BE0C7D">
          <w:rPr>
            <w:noProof/>
            <w:webHidden/>
          </w:rPr>
          <w:fldChar w:fldCharType="separate"/>
        </w:r>
        <w:r w:rsidR="00BE0C7D">
          <w:rPr>
            <w:noProof/>
            <w:webHidden/>
          </w:rPr>
          <w:t>8</w:t>
        </w:r>
        <w:r w:rsidR="00BE0C7D">
          <w:rPr>
            <w:noProof/>
            <w:webHidden/>
          </w:rPr>
          <w:fldChar w:fldCharType="end"/>
        </w:r>
      </w:hyperlink>
    </w:p>
    <w:p w14:paraId="71C75FAB" w14:textId="77777777" w:rsidR="00BE0C7D" w:rsidRDefault="001115F0" w:rsidP="00BE0C7D">
      <w:pPr>
        <w:pStyle w:val="TOC3"/>
        <w:rPr>
          <w:rFonts w:asciiTheme="minorHAnsi" w:eastAsiaTheme="minorEastAsia" w:hAnsiTheme="minorHAnsi" w:cstheme="minorBidi"/>
          <w:noProof/>
          <w:spacing w:val="0"/>
          <w:kern w:val="2"/>
          <w:sz w:val="21"/>
        </w:rPr>
      </w:pPr>
      <w:hyperlink w:anchor="_Toc441235538" w:history="1">
        <w:r w:rsidR="00BE0C7D" w:rsidRPr="00391B25">
          <w:rPr>
            <w:rStyle w:val="Hyperlink"/>
            <w:rFonts w:eastAsia="SimSun"/>
            <w:noProof/>
            <w:lang w:eastAsia="zh-CN"/>
          </w:rPr>
          <w:t>3.3.2.</w:t>
        </w:r>
        <w:r w:rsidR="00BE0C7D">
          <w:rPr>
            <w:rFonts w:asciiTheme="minorHAnsi" w:eastAsiaTheme="minorEastAsia" w:hAnsiTheme="minorHAnsi" w:cstheme="minorBidi"/>
            <w:noProof/>
            <w:spacing w:val="0"/>
            <w:kern w:val="2"/>
            <w:sz w:val="21"/>
          </w:rPr>
          <w:tab/>
        </w:r>
        <w:r w:rsidR="00BE0C7D" w:rsidRPr="00391B25">
          <w:rPr>
            <w:rStyle w:val="Hyperlink"/>
            <w:noProof/>
          </w:rPr>
          <w:t>CSJS</w:t>
        </w:r>
        <w:r w:rsidR="00BE0C7D">
          <w:rPr>
            <w:noProof/>
            <w:webHidden/>
          </w:rPr>
          <w:tab/>
        </w:r>
        <w:r w:rsidR="00BE0C7D">
          <w:rPr>
            <w:noProof/>
            <w:webHidden/>
          </w:rPr>
          <w:fldChar w:fldCharType="begin"/>
        </w:r>
        <w:r w:rsidR="00BE0C7D">
          <w:rPr>
            <w:noProof/>
            <w:webHidden/>
          </w:rPr>
          <w:instrText xml:space="preserve"> PAGEREF _Toc441235538 \h </w:instrText>
        </w:r>
        <w:r w:rsidR="00BE0C7D">
          <w:rPr>
            <w:noProof/>
            <w:webHidden/>
          </w:rPr>
        </w:r>
        <w:r w:rsidR="00BE0C7D">
          <w:rPr>
            <w:noProof/>
            <w:webHidden/>
          </w:rPr>
          <w:fldChar w:fldCharType="separate"/>
        </w:r>
        <w:r w:rsidR="00BE0C7D">
          <w:rPr>
            <w:noProof/>
            <w:webHidden/>
          </w:rPr>
          <w:t>8</w:t>
        </w:r>
        <w:r w:rsidR="00BE0C7D">
          <w:rPr>
            <w:noProof/>
            <w:webHidden/>
          </w:rPr>
          <w:fldChar w:fldCharType="end"/>
        </w:r>
      </w:hyperlink>
    </w:p>
    <w:p w14:paraId="08AE164A" w14:textId="77777777" w:rsidR="00BE0C7D" w:rsidRDefault="001115F0" w:rsidP="00BE0C7D">
      <w:pPr>
        <w:pStyle w:val="TOC2"/>
        <w:rPr>
          <w:rFonts w:asciiTheme="minorHAnsi" w:eastAsiaTheme="minorEastAsia" w:hAnsiTheme="minorHAnsi" w:cstheme="minorBidi"/>
          <w:noProof/>
          <w:spacing w:val="0"/>
          <w:kern w:val="2"/>
          <w:sz w:val="21"/>
        </w:rPr>
      </w:pPr>
      <w:hyperlink w:anchor="_Toc441235539" w:history="1">
        <w:r w:rsidR="00BE0C7D" w:rsidRPr="00391B25">
          <w:rPr>
            <w:rStyle w:val="Hyperlink"/>
            <w:noProof/>
          </w:rPr>
          <w:t>3.4.</w:t>
        </w:r>
        <w:r w:rsidR="00BE0C7D">
          <w:rPr>
            <w:rFonts w:asciiTheme="minorHAnsi" w:eastAsiaTheme="minorEastAsia" w:hAnsiTheme="minorHAnsi" w:cstheme="minorBidi"/>
            <w:noProof/>
            <w:spacing w:val="0"/>
            <w:kern w:val="2"/>
            <w:sz w:val="21"/>
          </w:rPr>
          <w:tab/>
        </w:r>
        <w:r w:rsidR="00BE0C7D" w:rsidRPr="00391B25">
          <w:rPr>
            <w:rStyle w:val="Hyperlink"/>
            <w:rFonts w:hint="eastAsia"/>
            <w:noProof/>
          </w:rPr>
          <w:t>プレゼンテーション層の構成</w:t>
        </w:r>
        <w:r w:rsidR="00BE0C7D">
          <w:rPr>
            <w:noProof/>
            <w:webHidden/>
          </w:rPr>
          <w:tab/>
        </w:r>
        <w:r w:rsidR="00BE0C7D">
          <w:rPr>
            <w:noProof/>
            <w:webHidden/>
          </w:rPr>
          <w:fldChar w:fldCharType="begin"/>
        </w:r>
        <w:r w:rsidR="00BE0C7D">
          <w:rPr>
            <w:noProof/>
            <w:webHidden/>
          </w:rPr>
          <w:instrText xml:space="preserve"> PAGEREF _Toc441235539 \h </w:instrText>
        </w:r>
        <w:r w:rsidR="00BE0C7D">
          <w:rPr>
            <w:noProof/>
            <w:webHidden/>
          </w:rPr>
        </w:r>
        <w:r w:rsidR="00BE0C7D">
          <w:rPr>
            <w:noProof/>
            <w:webHidden/>
          </w:rPr>
          <w:fldChar w:fldCharType="separate"/>
        </w:r>
        <w:r w:rsidR="00BE0C7D">
          <w:rPr>
            <w:noProof/>
            <w:webHidden/>
          </w:rPr>
          <w:t>8</w:t>
        </w:r>
        <w:r w:rsidR="00BE0C7D">
          <w:rPr>
            <w:noProof/>
            <w:webHidden/>
          </w:rPr>
          <w:fldChar w:fldCharType="end"/>
        </w:r>
      </w:hyperlink>
    </w:p>
    <w:p w14:paraId="1999CF68" w14:textId="77777777" w:rsidR="00BE0C7D" w:rsidRDefault="001115F0" w:rsidP="00BE0C7D">
      <w:pPr>
        <w:pStyle w:val="TOC3"/>
        <w:rPr>
          <w:rFonts w:asciiTheme="minorHAnsi" w:eastAsiaTheme="minorEastAsia" w:hAnsiTheme="minorHAnsi" w:cstheme="minorBidi"/>
          <w:noProof/>
          <w:spacing w:val="0"/>
          <w:kern w:val="2"/>
          <w:sz w:val="21"/>
        </w:rPr>
      </w:pPr>
      <w:hyperlink w:anchor="_Toc441235540" w:history="1">
        <w:r w:rsidR="00BE0C7D" w:rsidRPr="00391B25">
          <w:rPr>
            <w:rStyle w:val="Hyperlink"/>
            <w:rFonts w:eastAsia="SimSun"/>
            <w:noProof/>
            <w:lang w:eastAsia="zh-CN"/>
          </w:rPr>
          <w:t>3.4.1.</w:t>
        </w:r>
        <w:r w:rsidR="00BE0C7D">
          <w:rPr>
            <w:rFonts w:asciiTheme="minorHAnsi" w:eastAsiaTheme="minorEastAsia" w:hAnsiTheme="minorHAnsi" w:cstheme="minorBidi"/>
            <w:noProof/>
            <w:spacing w:val="0"/>
            <w:kern w:val="2"/>
            <w:sz w:val="21"/>
          </w:rPr>
          <w:tab/>
        </w:r>
        <w:r w:rsidR="00BE0C7D" w:rsidRPr="00391B25">
          <w:rPr>
            <w:rStyle w:val="Hyperlink"/>
            <w:noProof/>
          </w:rPr>
          <w:t>JSP</w:t>
        </w:r>
        <w:r w:rsidR="00BE0C7D">
          <w:rPr>
            <w:noProof/>
            <w:webHidden/>
          </w:rPr>
          <w:tab/>
        </w:r>
        <w:r w:rsidR="00BE0C7D">
          <w:rPr>
            <w:noProof/>
            <w:webHidden/>
          </w:rPr>
          <w:fldChar w:fldCharType="begin"/>
        </w:r>
        <w:r w:rsidR="00BE0C7D">
          <w:rPr>
            <w:noProof/>
            <w:webHidden/>
          </w:rPr>
          <w:instrText xml:space="preserve"> PAGEREF _Toc441235540 \h </w:instrText>
        </w:r>
        <w:r w:rsidR="00BE0C7D">
          <w:rPr>
            <w:noProof/>
            <w:webHidden/>
          </w:rPr>
        </w:r>
        <w:r w:rsidR="00BE0C7D">
          <w:rPr>
            <w:noProof/>
            <w:webHidden/>
          </w:rPr>
          <w:fldChar w:fldCharType="separate"/>
        </w:r>
        <w:r w:rsidR="00BE0C7D">
          <w:rPr>
            <w:noProof/>
            <w:webHidden/>
          </w:rPr>
          <w:t>10</w:t>
        </w:r>
        <w:r w:rsidR="00BE0C7D">
          <w:rPr>
            <w:noProof/>
            <w:webHidden/>
          </w:rPr>
          <w:fldChar w:fldCharType="end"/>
        </w:r>
      </w:hyperlink>
    </w:p>
    <w:p w14:paraId="3CB676F0" w14:textId="77777777" w:rsidR="00BE0C7D" w:rsidRDefault="001115F0" w:rsidP="00BE0C7D">
      <w:pPr>
        <w:pStyle w:val="TOC2"/>
        <w:rPr>
          <w:rFonts w:asciiTheme="minorHAnsi" w:eastAsiaTheme="minorEastAsia" w:hAnsiTheme="minorHAnsi" w:cstheme="minorBidi"/>
          <w:noProof/>
          <w:spacing w:val="0"/>
          <w:kern w:val="2"/>
          <w:sz w:val="21"/>
        </w:rPr>
      </w:pPr>
      <w:hyperlink w:anchor="_Toc441235541" w:history="1">
        <w:r w:rsidR="00BE0C7D" w:rsidRPr="00391B25">
          <w:rPr>
            <w:rStyle w:val="Hyperlink"/>
            <w:noProof/>
          </w:rPr>
          <w:t>3.5.</w:t>
        </w:r>
        <w:r w:rsidR="00BE0C7D">
          <w:rPr>
            <w:rFonts w:asciiTheme="minorHAnsi" w:eastAsiaTheme="minorEastAsia" w:hAnsiTheme="minorHAnsi" w:cstheme="minorBidi"/>
            <w:noProof/>
            <w:spacing w:val="0"/>
            <w:kern w:val="2"/>
            <w:sz w:val="21"/>
          </w:rPr>
          <w:tab/>
        </w:r>
        <w:r w:rsidR="00BE0C7D" w:rsidRPr="00391B25">
          <w:rPr>
            <w:rStyle w:val="Hyperlink"/>
            <w:rFonts w:hint="eastAsia"/>
            <w:noProof/>
          </w:rPr>
          <w:t>ビジネス層の構成</w:t>
        </w:r>
        <w:r w:rsidR="00BE0C7D">
          <w:rPr>
            <w:noProof/>
            <w:webHidden/>
          </w:rPr>
          <w:tab/>
        </w:r>
        <w:r w:rsidR="00BE0C7D">
          <w:rPr>
            <w:noProof/>
            <w:webHidden/>
          </w:rPr>
          <w:fldChar w:fldCharType="begin"/>
        </w:r>
        <w:r w:rsidR="00BE0C7D">
          <w:rPr>
            <w:noProof/>
            <w:webHidden/>
          </w:rPr>
          <w:instrText xml:space="preserve"> PAGEREF _Toc441235541 \h </w:instrText>
        </w:r>
        <w:r w:rsidR="00BE0C7D">
          <w:rPr>
            <w:noProof/>
            <w:webHidden/>
          </w:rPr>
        </w:r>
        <w:r w:rsidR="00BE0C7D">
          <w:rPr>
            <w:noProof/>
            <w:webHidden/>
          </w:rPr>
          <w:fldChar w:fldCharType="separate"/>
        </w:r>
        <w:r w:rsidR="00BE0C7D">
          <w:rPr>
            <w:noProof/>
            <w:webHidden/>
          </w:rPr>
          <w:t>10</w:t>
        </w:r>
        <w:r w:rsidR="00BE0C7D">
          <w:rPr>
            <w:noProof/>
            <w:webHidden/>
          </w:rPr>
          <w:fldChar w:fldCharType="end"/>
        </w:r>
      </w:hyperlink>
    </w:p>
    <w:p w14:paraId="3EFDAAD5" w14:textId="77777777" w:rsidR="00BE0C7D" w:rsidRDefault="001115F0" w:rsidP="00BE0C7D">
      <w:pPr>
        <w:pStyle w:val="TOC2"/>
        <w:rPr>
          <w:rFonts w:asciiTheme="minorHAnsi" w:eastAsiaTheme="minorEastAsia" w:hAnsiTheme="minorHAnsi" w:cstheme="minorBidi"/>
          <w:noProof/>
          <w:spacing w:val="0"/>
          <w:kern w:val="2"/>
          <w:sz w:val="21"/>
        </w:rPr>
      </w:pPr>
      <w:hyperlink w:anchor="_Toc441235542" w:history="1">
        <w:r w:rsidR="00BE0C7D" w:rsidRPr="00391B25">
          <w:rPr>
            <w:rStyle w:val="Hyperlink"/>
            <w:noProof/>
          </w:rPr>
          <w:t>3.6.</w:t>
        </w:r>
        <w:r w:rsidR="00BE0C7D">
          <w:rPr>
            <w:rFonts w:asciiTheme="minorHAnsi" w:eastAsiaTheme="minorEastAsia" w:hAnsiTheme="minorHAnsi" w:cstheme="minorBidi"/>
            <w:noProof/>
            <w:spacing w:val="0"/>
            <w:kern w:val="2"/>
            <w:sz w:val="21"/>
          </w:rPr>
          <w:tab/>
        </w:r>
        <w:r w:rsidR="00BE0C7D" w:rsidRPr="00391B25">
          <w:rPr>
            <w:rStyle w:val="Hyperlink"/>
            <w:rFonts w:hint="eastAsia"/>
            <w:noProof/>
          </w:rPr>
          <w:t>インテグレーション層の構成</w:t>
        </w:r>
        <w:r w:rsidR="00BE0C7D">
          <w:rPr>
            <w:noProof/>
            <w:webHidden/>
          </w:rPr>
          <w:tab/>
        </w:r>
        <w:r w:rsidR="00BE0C7D">
          <w:rPr>
            <w:noProof/>
            <w:webHidden/>
          </w:rPr>
          <w:fldChar w:fldCharType="begin"/>
        </w:r>
        <w:r w:rsidR="00BE0C7D">
          <w:rPr>
            <w:noProof/>
            <w:webHidden/>
          </w:rPr>
          <w:instrText xml:space="preserve"> PAGEREF _Toc441235542 \h </w:instrText>
        </w:r>
        <w:r w:rsidR="00BE0C7D">
          <w:rPr>
            <w:noProof/>
            <w:webHidden/>
          </w:rPr>
        </w:r>
        <w:r w:rsidR="00BE0C7D">
          <w:rPr>
            <w:noProof/>
            <w:webHidden/>
          </w:rPr>
          <w:fldChar w:fldCharType="separate"/>
        </w:r>
        <w:r w:rsidR="00BE0C7D">
          <w:rPr>
            <w:noProof/>
            <w:webHidden/>
          </w:rPr>
          <w:t>12</w:t>
        </w:r>
        <w:r w:rsidR="00BE0C7D">
          <w:rPr>
            <w:noProof/>
            <w:webHidden/>
          </w:rPr>
          <w:fldChar w:fldCharType="end"/>
        </w:r>
      </w:hyperlink>
    </w:p>
    <w:p w14:paraId="248F7876" w14:textId="77777777" w:rsidR="00BE0C7D" w:rsidRDefault="001115F0" w:rsidP="00BE0C7D">
      <w:pPr>
        <w:pStyle w:val="TOC1"/>
        <w:rPr>
          <w:rFonts w:asciiTheme="minorHAnsi" w:eastAsiaTheme="minorEastAsia" w:hAnsiTheme="minorHAnsi" w:cstheme="minorBidi"/>
          <w:noProof/>
          <w:spacing w:val="0"/>
          <w:kern w:val="2"/>
          <w:sz w:val="21"/>
        </w:rPr>
      </w:pPr>
      <w:hyperlink w:anchor="_Toc441235543" w:history="1">
        <w:r w:rsidR="00BE0C7D" w:rsidRPr="00391B25">
          <w:rPr>
            <w:rStyle w:val="Hyperlink"/>
            <w:noProof/>
          </w:rPr>
          <w:t>4.</w:t>
        </w:r>
        <w:r w:rsidR="00BE0C7D">
          <w:rPr>
            <w:rFonts w:asciiTheme="minorHAnsi" w:eastAsiaTheme="minorEastAsia" w:hAnsiTheme="minorHAnsi" w:cstheme="minorBidi"/>
            <w:noProof/>
            <w:spacing w:val="0"/>
            <w:kern w:val="2"/>
            <w:sz w:val="21"/>
          </w:rPr>
          <w:tab/>
        </w:r>
        <w:r w:rsidR="00BE0C7D" w:rsidRPr="00391B25">
          <w:rPr>
            <w:rStyle w:val="Hyperlink"/>
            <w:rFonts w:hint="eastAsia"/>
            <w:noProof/>
            <w:lang w:val="ja-JP"/>
          </w:rPr>
          <w:t>アプリケーションの実装</w:t>
        </w:r>
        <w:r w:rsidR="00BE0C7D">
          <w:rPr>
            <w:noProof/>
            <w:webHidden/>
          </w:rPr>
          <w:tab/>
        </w:r>
        <w:r w:rsidR="00BE0C7D">
          <w:rPr>
            <w:noProof/>
            <w:webHidden/>
          </w:rPr>
          <w:fldChar w:fldCharType="begin"/>
        </w:r>
        <w:r w:rsidR="00BE0C7D">
          <w:rPr>
            <w:noProof/>
            <w:webHidden/>
          </w:rPr>
          <w:instrText xml:space="preserve"> PAGEREF _Toc441235543 \h </w:instrText>
        </w:r>
        <w:r w:rsidR="00BE0C7D">
          <w:rPr>
            <w:noProof/>
            <w:webHidden/>
          </w:rPr>
        </w:r>
        <w:r w:rsidR="00BE0C7D">
          <w:rPr>
            <w:noProof/>
            <w:webHidden/>
          </w:rPr>
          <w:fldChar w:fldCharType="separate"/>
        </w:r>
        <w:r w:rsidR="00BE0C7D">
          <w:rPr>
            <w:noProof/>
            <w:webHidden/>
          </w:rPr>
          <w:t>14</w:t>
        </w:r>
        <w:r w:rsidR="00BE0C7D">
          <w:rPr>
            <w:noProof/>
            <w:webHidden/>
          </w:rPr>
          <w:fldChar w:fldCharType="end"/>
        </w:r>
      </w:hyperlink>
    </w:p>
    <w:p w14:paraId="2F0CFA7F" w14:textId="77777777" w:rsidR="00BE0C7D" w:rsidRDefault="001115F0" w:rsidP="00BE0C7D">
      <w:pPr>
        <w:pStyle w:val="TOC2"/>
        <w:rPr>
          <w:rFonts w:asciiTheme="minorHAnsi" w:eastAsiaTheme="minorEastAsia" w:hAnsiTheme="minorHAnsi" w:cstheme="minorBidi"/>
          <w:noProof/>
          <w:spacing w:val="0"/>
          <w:kern w:val="2"/>
          <w:sz w:val="21"/>
        </w:rPr>
      </w:pPr>
      <w:hyperlink w:anchor="_Toc441235544" w:history="1">
        <w:r w:rsidR="00BE0C7D" w:rsidRPr="00391B25">
          <w:rPr>
            <w:rStyle w:val="Hyperlink"/>
            <w:noProof/>
          </w:rPr>
          <w:t>4.1.</w:t>
        </w:r>
        <w:r w:rsidR="00BE0C7D">
          <w:rPr>
            <w:rFonts w:asciiTheme="minorHAnsi" w:eastAsiaTheme="minorEastAsia" w:hAnsiTheme="minorHAnsi" w:cstheme="minorBidi"/>
            <w:noProof/>
            <w:spacing w:val="0"/>
            <w:kern w:val="2"/>
            <w:sz w:val="21"/>
          </w:rPr>
          <w:tab/>
        </w:r>
        <w:r w:rsidR="00BE0C7D" w:rsidRPr="00391B25">
          <w:rPr>
            <w:rStyle w:val="Hyperlink"/>
            <w:rFonts w:hint="eastAsia"/>
            <w:noProof/>
            <w:lang w:val="ja-JP"/>
          </w:rPr>
          <w:t>クライアント層</w:t>
        </w:r>
        <w:r w:rsidR="00BE0C7D">
          <w:rPr>
            <w:noProof/>
            <w:webHidden/>
          </w:rPr>
          <w:tab/>
        </w:r>
        <w:r w:rsidR="00BE0C7D">
          <w:rPr>
            <w:noProof/>
            <w:webHidden/>
          </w:rPr>
          <w:fldChar w:fldCharType="begin"/>
        </w:r>
        <w:r w:rsidR="00BE0C7D">
          <w:rPr>
            <w:noProof/>
            <w:webHidden/>
          </w:rPr>
          <w:instrText xml:space="preserve"> PAGEREF _Toc441235544 \h </w:instrText>
        </w:r>
        <w:r w:rsidR="00BE0C7D">
          <w:rPr>
            <w:noProof/>
            <w:webHidden/>
          </w:rPr>
        </w:r>
        <w:r w:rsidR="00BE0C7D">
          <w:rPr>
            <w:noProof/>
            <w:webHidden/>
          </w:rPr>
          <w:fldChar w:fldCharType="separate"/>
        </w:r>
        <w:r w:rsidR="00BE0C7D">
          <w:rPr>
            <w:noProof/>
            <w:webHidden/>
          </w:rPr>
          <w:t>14</w:t>
        </w:r>
        <w:r w:rsidR="00BE0C7D">
          <w:rPr>
            <w:noProof/>
            <w:webHidden/>
          </w:rPr>
          <w:fldChar w:fldCharType="end"/>
        </w:r>
      </w:hyperlink>
    </w:p>
    <w:p w14:paraId="1FF29362" w14:textId="77777777" w:rsidR="00BE0C7D" w:rsidRDefault="001115F0" w:rsidP="00BE0C7D">
      <w:pPr>
        <w:pStyle w:val="TOC3"/>
        <w:rPr>
          <w:rFonts w:asciiTheme="minorHAnsi" w:eastAsiaTheme="minorEastAsia" w:hAnsiTheme="minorHAnsi" w:cstheme="minorBidi"/>
          <w:noProof/>
          <w:spacing w:val="0"/>
          <w:kern w:val="2"/>
          <w:sz w:val="21"/>
        </w:rPr>
      </w:pPr>
      <w:hyperlink w:anchor="_Toc441235545" w:history="1">
        <w:r w:rsidR="00BE0C7D" w:rsidRPr="00391B25">
          <w:rPr>
            <w:rStyle w:val="Hyperlink"/>
            <w:noProof/>
          </w:rPr>
          <w:t>4.1.1.</w:t>
        </w:r>
        <w:r w:rsidR="00BE0C7D">
          <w:rPr>
            <w:rFonts w:asciiTheme="minorHAnsi" w:eastAsiaTheme="minorEastAsia" w:hAnsiTheme="minorHAnsi" w:cstheme="minorBidi"/>
            <w:noProof/>
            <w:spacing w:val="0"/>
            <w:kern w:val="2"/>
            <w:sz w:val="21"/>
          </w:rPr>
          <w:tab/>
        </w:r>
        <w:r w:rsidR="00BE0C7D" w:rsidRPr="00391B25">
          <w:rPr>
            <w:rStyle w:val="Hyperlink"/>
            <w:rFonts w:hint="eastAsia"/>
            <w:noProof/>
          </w:rPr>
          <w:t>画面遷移の方法</w:t>
        </w:r>
        <w:r w:rsidR="00BE0C7D">
          <w:rPr>
            <w:noProof/>
            <w:webHidden/>
          </w:rPr>
          <w:tab/>
        </w:r>
        <w:r w:rsidR="00BE0C7D">
          <w:rPr>
            <w:noProof/>
            <w:webHidden/>
          </w:rPr>
          <w:fldChar w:fldCharType="begin"/>
        </w:r>
        <w:r w:rsidR="00BE0C7D">
          <w:rPr>
            <w:noProof/>
            <w:webHidden/>
          </w:rPr>
          <w:instrText xml:space="preserve"> PAGEREF _Toc441235545 \h </w:instrText>
        </w:r>
        <w:r w:rsidR="00BE0C7D">
          <w:rPr>
            <w:noProof/>
            <w:webHidden/>
          </w:rPr>
        </w:r>
        <w:r w:rsidR="00BE0C7D">
          <w:rPr>
            <w:noProof/>
            <w:webHidden/>
          </w:rPr>
          <w:fldChar w:fldCharType="separate"/>
        </w:r>
        <w:r w:rsidR="00BE0C7D">
          <w:rPr>
            <w:noProof/>
            <w:webHidden/>
          </w:rPr>
          <w:t>14</w:t>
        </w:r>
        <w:r w:rsidR="00BE0C7D">
          <w:rPr>
            <w:noProof/>
            <w:webHidden/>
          </w:rPr>
          <w:fldChar w:fldCharType="end"/>
        </w:r>
      </w:hyperlink>
    </w:p>
    <w:p w14:paraId="380CE7C0" w14:textId="77777777" w:rsidR="00BE0C7D" w:rsidRDefault="001115F0" w:rsidP="00BE0C7D">
      <w:pPr>
        <w:pStyle w:val="TOC3"/>
        <w:rPr>
          <w:rFonts w:asciiTheme="minorHAnsi" w:eastAsiaTheme="minorEastAsia" w:hAnsiTheme="minorHAnsi" w:cstheme="minorBidi"/>
          <w:noProof/>
          <w:spacing w:val="0"/>
          <w:kern w:val="2"/>
          <w:sz w:val="21"/>
        </w:rPr>
      </w:pPr>
      <w:hyperlink w:anchor="_Toc441235546" w:history="1">
        <w:r w:rsidR="00BE0C7D" w:rsidRPr="00391B25">
          <w:rPr>
            <w:rStyle w:val="Hyperlink"/>
            <w:noProof/>
          </w:rPr>
          <w:t>4.1.2.</w:t>
        </w:r>
        <w:r w:rsidR="00BE0C7D">
          <w:rPr>
            <w:rFonts w:asciiTheme="minorHAnsi" w:eastAsiaTheme="minorEastAsia" w:hAnsiTheme="minorHAnsi" w:cstheme="minorBidi"/>
            <w:noProof/>
            <w:spacing w:val="0"/>
            <w:kern w:val="2"/>
            <w:sz w:val="21"/>
          </w:rPr>
          <w:tab/>
        </w:r>
        <w:r w:rsidR="00BE0C7D" w:rsidRPr="00391B25">
          <w:rPr>
            <w:rStyle w:val="Hyperlink"/>
            <w:rFonts w:hint="eastAsia"/>
            <w:noProof/>
          </w:rPr>
          <w:t>登録や更新時のサーバー送信</w:t>
        </w:r>
        <w:r w:rsidR="00BE0C7D">
          <w:rPr>
            <w:noProof/>
            <w:webHidden/>
          </w:rPr>
          <w:tab/>
        </w:r>
        <w:r w:rsidR="00BE0C7D">
          <w:rPr>
            <w:noProof/>
            <w:webHidden/>
          </w:rPr>
          <w:fldChar w:fldCharType="begin"/>
        </w:r>
        <w:r w:rsidR="00BE0C7D">
          <w:rPr>
            <w:noProof/>
            <w:webHidden/>
          </w:rPr>
          <w:instrText xml:space="preserve"> PAGEREF _Toc441235546 \h </w:instrText>
        </w:r>
        <w:r w:rsidR="00BE0C7D">
          <w:rPr>
            <w:noProof/>
            <w:webHidden/>
          </w:rPr>
        </w:r>
        <w:r w:rsidR="00BE0C7D">
          <w:rPr>
            <w:noProof/>
            <w:webHidden/>
          </w:rPr>
          <w:fldChar w:fldCharType="separate"/>
        </w:r>
        <w:r w:rsidR="00BE0C7D">
          <w:rPr>
            <w:noProof/>
            <w:webHidden/>
          </w:rPr>
          <w:t>15</w:t>
        </w:r>
        <w:r w:rsidR="00BE0C7D">
          <w:rPr>
            <w:noProof/>
            <w:webHidden/>
          </w:rPr>
          <w:fldChar w:fldCharType="end"/>
        </w:r>
      </w:hyperlink>
    </w:p>
    <w:p w14:paraId="62237FB9" w14:textId="77777777" w:rsidR="00BE0C7D" w:rsidRDefault="001115F0" w:rsidP="00BE0C7D">
      <w:pPr>
        <w:pStyle w:val="TOC3"/>
        <w:rPr>
          <w:rFonts w:asciiTheme="minorHAnsi" w:eastAsiaTheme="minorEastAsia" w:hAnsiTheme="minorHAnsi" w:cstheme="minorBidi"/>
          <w:noProof/>
          <w:spacing w:val="0"/>
          <w:kern w:val="2"/>
          <w:sz w:val="21"/>
        </w:rPr>
      </w:pPr>
      <w:hyperlink w:anchor="_Toc441235547" w:history="1">
        <w:r w:rsidR="00BE0C7D" w:rsidRPr="00391B25">
          <w:rPr>
            <w:rStyle w:val="Hyperlink"/>
            <w:noProof/>
          </w:rPr>
          <w:t>4.1.3.</w:t>
        </w:r>
        <w:r w:rsidR="00BE0C7D">
          <w:rPr>
            <w:rFonts w:asciiTheme="minorHAnsi" w:eastAsiaTheme="minorEastAsia" w:hAnsiTheme="minorHAnsi" w:cstheme="minorBidi"/>
            <w:noProof/>
            <w:spacing w:val="0"/>
            <w:kern w:val="2"/>
            <w:sz w:val="21"/>
          </w:rPr>
          <w:tab/>
        </w:r>
        <w:r w:rsidR="00BE0C7D" w:rsidRPr="00391B25">
          <w:rPr>
            <w:rStyle w:val="Hyperlink"/>
            <w:noProof/>
          </w:rPr>
          <w:t>JsRender</w:t>
        </w:r>
        <w:r w:rsidR="00BE0C7D" w:rsidRPr="00391B25">
          <w:rPr>
            <w:rStyle w:val="Hyperlink"/>
            <w:rFonts w:hint="eastAsia"/>
            <w:noProof/>
          </w:rPr>
          <w:t>の利用</w:t>
        </w:r>
        <w:r w:rsidR="00BE0C7D">
          <w:rPr>
            <w:noProof/>
            <w:webHidden/>
          </w:rPr>
          <w:tab/>
        </w:r>
        <w:r w:rsidR="00BE0C7D">
          <w:rPr>
            <w:noProof/>
            <w:webHidden/>
          </w:rPr>
          <w:fldChar w:fldCharType="begin"/>
        </w:r>
        <w:r w:rsidR="00BE0C7D">
          <w:rPr>
            <w:noProof/>
            <w:webHidden/>
          </w:rPr>
          <w:instrText xml:space="preserve"> PAGEREF _Toc441235547 \h </w:instrText>
        </w:r>
        <w:r w:rsidR="00BE0C7D">
          <w:rPr>
            <w:noProof/>
            <w:webHidden/>
          </w:rPr>
        </w:r>
        <w:r w:rsidR="00BE0C7D">
          <w:rPr>
            <w:noProof/>
            <w:webHidden/>
          </w:rPr>
          <w:fldChar w:fldCharType="separate"/>
        </w:r>
        <w:r w:rsidR="00BE0C7D">
          <w:rPr>
            <w:noProof/>
            <w:webHidden/>
          </w:rPr>
          <w:t>15</w:t>
        </w:r>
        <w:r w:rsidR="00BE0C7D">
          <w:rPr>
            <w:noProof/>
            <w:webHidden/>
          </w:rPr>
          <w:fldChar w:fldCharType="end"/>
        </w:r>
      </w:hyperlink>
    </w:p>
    <w:p w14:paraId="06E7C749" w14:textId="77777777" w:rsidR="00BE0C7D" w:rsidRDefault="001115F0" w:rsidP="00BE0C7D">
      <w:pPr>
        <w:pStyle w:val="TOC2"/>
        <w:rPr>
          <w:rFonts w:asciiTheme="minorHAnsi" w:eastAsiaTheme="minorEastAsia" w:hAnsiTheme="minorHAnsi" w:cstheme="minorBidi"/>
          <w:noProof/>
          <w:spacing w:val="0"/>
          <w:kern w:val="2"/>
          <w:sz w:val="21"/>
        </w:rPr>
      </w:pPr>
      <w:hyperlink w:anchor="_Toc441235548" w:history="1">
        <w:r w:rsidR="00BE0C7D" w:rsidRPr="00391B25">
          <w:rPr>
            <w:rStyle w:val="Hyperlink"/>
            <w:noProof/>
          </w:rPr>
          <w:t>4.2.</w:t>
        </w:r>
        <w:r w:rsidR="00BE0C7D">
          <w:rPr>
            <w:rFonts w:asciiTheme="minorHAnsi" w:eastAsiaTheme="minorEastAsia" w:hAnsiTheme="minorHAnsi" w:cstheme="minorBidi"/>
            <w:noProof/>
            <w:spacing w:val="0"/>
            <w:kern w:val="2"/>
            <w:sz w:val="21"/>
          </w:rPr>
          <w:tab/>
        </w:r>
        <w:r w:rsidR="00BE0C7D" w:rsidRPr="00391B25">
          <w:rPr>
            <w:rStyle w:val="Hyperlink"/>
            <w:rFonts w:hint="eastAsia"/>
            <w:noProof/>
            <w:lang w:val="ja-JP"/>
          </w:rPr>
          <w:t>プレゼンテーション層</w:t>
        </w:r>
        <w:r w:rsidR="00BE0C7D">
          <w:rPr>
            <w:noProof/>
            <w:webHidden/>
          </w:rPr>
          <w:tab/>
        </w:r>
        <w:r w:rsidR="00BE0C7D">
          <w:rPr>
            <w:noProof/>
            <w:webHidden/>
          </w:rPr>
          <w:fldChar w:fldCharType="begin"/>
        </w:r>
        <w:r w:rsidR="00BE0C7D">
          <w:rPr>
            <w:noProof/>
            <w:webHidden/>
          </w:rPr>
          <w:instrText xml:space="preserve"> PAGEREF _Toc441235548 \h </w:instrText>
        </w:r>
        <w:r w:rsidR="00BE0C7D">
          <w:rPr>
            <w:noProof/>
            <w:webHidden/>
          </w:rPr>
        </w:r>
        <w:r w:rsidR="00BE0C7D">
          <w:rPr>
            <w:noProof/>
            <w:webHidden/>
          </w:rPr>
          <w:fldChar w:fldCharType="separate"/>
        </w:r>
        <w:r w:rsidR="00BE0C7D">
          <w:rPr>
            <w:noProof/>
            <w:webHidden/>
          </w:rPr>
          <w:t>15</w:t>
        </w:r>
        <w:r w:rsidR="00BE0C7D">
          <w:rPr>
            <w:noProof/>
            <w:webHidden/>
          </w:rPr>
          <w:fldChar w:fldCharType="end"/>
        </w:r>
      </w:hyperlink>
    </w:p>
    <w:p w14:paraId="04D4DE4A" w14:textId="77777777" w:rsidR="00BE0C7D" w:rsidRDefault="001115F0" w:rsidP="00BE0C7D">
      <w:pPr>
        <w:pStyle w:val="TOC3"/>
        <w:rPr>
          <w:rFonts w:asciiTheme="minorHAnsi" w:eastAsiaTheme="minorEastAsia" w:hAnsiTheme="minorHAnsi" w:cstheme="minorBidi"/>
          <w:noProof/>
          <w:spacing w:val="0"/>
          <w:kern w:val="2"/>
          <w:sz w:val="21"/>
        </w:rPr>
      </w:pPr>
      <w:hyperlink w:anchor="_Toc441235549" w:history="1">
        <w:r w:rsidR="00BE0C7D" w:rsidRPr="00391B25">
          <w:rPr>
            <w:rStyle w:val="Hyperlink"/>
            <w:noProof/>
          </w:rPr>
          <w:t>4.2.1.</w:t>
        </w:r>
        <w:r w:rsidR="00BE0C7D">
          <w:rPr>
            <w:rFonts w:asciiTheme="minorHAnsi" w:eastAsiaTheme="minorEastAsia" w:hAnsiTheme="minorHAnsi" w:cstheme="minorBidi"/>
            <w:noProof/>
            <w:spacing w:val="0"/>
            <w:kern w:val="2"/>
            <w:sz w:val="21"/>
          </w:rPr>
          <w:tab/>
        </w:r>
        <w:r w:rsidR="00BE0C7D" w:rsidRPr="00391B25">
          <w:rPr>
            <w:rStyle w:val="Hyperlink"/>
            <w:noProof/>
          </w:rPr>
          <w:t>Form</w:t>
        </w:r>
        <w:r w:rsidR="00BE0C7D" w:rsidRPr="00391B25">
          <w:rPr>
            <w:rStyle w:val="Hyperlink"/>
            <w:rFonts w:hint="eastAsia"/>
            <w:noProof/>
          </w:rPr>
          <w:t>クラスの実装について</w:t>
        </w:r>
        <w:r w:rsidR="00BE0C7D">
          <w:rPr>
            <w:noProof/>
            <w:webHidden/>
          </w:rPr>
          <w:tab/>
        </w:r>
        <w:r w:rsidR="00BE0C7D">
          <w:rPr>
            <w:noProof/>
            <w:webHidden/>
          </w:rPr>
          <w:fldChar w:fldCharType="begin"/>
        </w:r>
        <w:r w:rsidR="00BE0C7D">
          <w:rPr>
            <w:noProof/>
            <w:webHidden/>
          </w:rPr>
          <w:instrText xml:space="preserve"> PAGEREF _Toc441235549 \h </w:instrText>
        </w:r>
        <w:r w:rsidR="00BE0C7D">
          <w:rPr>
            <w:noProof/>
            <w:webHidden/>
          </w:rPr>
        </w:r>
        <w:r w:rsidR="00BE0C7D">
          <w:rPr>
            <w:noProof/>
            <w:webHidden/>
          </w:rPr>
          <w:fldChar w:fldCharType="separate"/>
        </w:r>
        <w:r w:rsidR="00BE0C7D">
          <w:rPr>
            <w:noProof/>
            <w:webHidden/>
          </w:rPr>
          <w:t>15</w:t>
        </w:r>
        <w:r w:rsidR="00BE0C7D">
          <w:rPr>
            <w:noProof/>
            <w:webHidden/>
          </w:rPr>
          <w:fldChar w:fldCharType="end"/>
        </w:r>
      </w:hyperlink>
    </w:p>
    <w:p w14:paraId="75607B25" w14:textId="77777777" w:rsidR="00BE0C7D" w:rsidRDefault="001115F0" w:rsidP="00BE0C7D">
      <w:pPr>
        <w:pStyle w:val="TOC3"/>
        <w:rPr>
          <w:rFonts w:asciiTheme="minorHAnsi" w:eastAsiaTheme="minorEastAsia" w:hAnsiTheme="minorHAnsi" w:cstheme="minorBidi"/>
          <w:noProof/>
          <w:spacing w:val="0"/>
          <w:kern w:val="2"/>
          <w:sz w:val="21"/>
        </w:rPr>
      </w:pPr>
      <w:hyperlink w:anchor="_Toc441235550" w:history="1">
        <w:r w:rsidR="00BE0C7D" w:rsidRPr="00391B25">
          <w:rPr>
            <w:rStyle w:val="Hyperlink"/>
            <w:noProof/>
          </w:rPr>
          <w:t>4.2.2.</w:t>
        </w:r>
        <w:r w:rsidR="00BE0C7D">
          <w:rPr>
            <w:rFonts w:asciiTheme="minorHAnsi" w:eastAsiaTheme="minorEastAsia" w:hAnsiTheme="minorHAnsi" w:cstheme="minorBidi"/>
            <w:noProof/>
            <w:spacing w:val="0"/>
            <w:kern w:val="2"/>
            <w:sz w:val="21"/>
          </w:rPr>
          <w:tab/>
        </w:r>
        <w:r w:rsidR="00BE0C7D" w:rsidRPr="00391B25">
          <w:rPr>
            <w:rStyle w:val="Hyperlink"/>
            <w:rFonts w:hint="eastAsia"/>
            <w:noProof/>
          </w:rPr>
          <w:t>基本マスタ、基本マスタ</w:t>
        </w:r>
        <w:r w:rsidR="00BE0C7D" w:rsidRPr="00391B25">
          <w:rPr>
            <w:rStyle w:val="Hyperlink"/>
            <w:noProof/>
          </w:rPr>
          <w:t>(</w:t>
        </w:r>
        <w:r w:rsidR="00BE0C7D" w:rsidRPr="00391B25">
          <w:rPr>
            <w:rStyle w:val="Hyperlink"/>
            <w:rFonts w:hint="eastAsia"/>
            <w:noProof/>
          </w:rPr>
          <w:t>取引先</w:t>
        </w:r>
        <w:r w:rsidR="00BE0C7D" w:rsidRPr="00391B25">
          <w:rPr>
            <w:rStyle w:val="Hyperlink"/>
            <w:noProof/>
          </w:rPr>
          <w:t>)</w:t>
        </w:r>
        <w:r w:rsidR="00BE0C7D" w:rsidRPr="00391B25">
          <w:rPr>
            <w:rStyle w:val="Hyperlink"/>
            <w:rFonts w:hint="eastAsia"/>
            <w:noProof/>
          </w:rPr>
          <w:t>の補完</w:t>
        </w:r>
        <w:r w:rsidR="00BE0C7D">
          <w:rPr>
            <w:noProof/>
            <w:webHidden/>
          </w:rPr>
          <w:tab/>
        </w:r>
        <w:r w:rsidR="00BE0C7D">
          <w:rPr>
            <w:noProof/>
            <w:webHidden/>
          </w:rPr>
          <w:fldChar w:fldCharType="begin"/>
        </w:r>
        <w:r w:rsidR="00BE0C7D">
          <w:rPr>
            <w:noProof/>
            <w:webHidden/>
          </w:rPr>
          <w:instrText xml:space="preserve"> PAGEREF _Toc441235550 \h </w:instrText>
        </w:r>
        <w:r w:rsidR="00BE0C7D">
          <w:rPr>
            <w:noProof/>
            <w:webHidden/>
          </w:rPr>
        </w:r>
        <w:r w:rsidR="00BE0C7D">
          <w:rPr>
            <w:noProof/>
            <w:webHidden/>
          </w:rPr>
          <w:fldChar w:fldCharType="separate"/>
        </w:r>
        <w:r w:rsidR="00BE0C7D">
          <w:rPr>
            <w:noProof/>
            <w:webHidden/>
          </w:rPr>
          <w:t>17</w:t>
        </w:r>
        <w:r w:rsidR="00BE0C7D">
          <w:rPr>
            <w:noProof/>
            <w:webHidden/>
          </w:rPr>
          <w:fldChar w:fldCharType="end"/>
        </w:r>
      </w:hyperlink>
    </w:p>
    <w:p w14:paraId="11613879" w14:textId="77777777" w:rsidR="00BE0C7D" w:rsidRDefault="001115F0" w:rsidP="00BE0C7D">
      <w:pPr>
        <w:pStyle w:val="TOC2"/>
        <w:rPr>
          <w:rFonts w:asciiTheme="minorHAnsi" w:eastAsiaTheme="minorEastAsia" w:hAnsiTheme="minorHAnsi" w:cstheme="minorBidi"/>
          <w:noProof/>
          <w:spacing w:val="0"/>
          <w:kern w:val="2"/>
          <w:sz w:val="21"/>
        </w:rPr>
      </w:pPr>
      <w:hyperlink w:anchor="_Toc441235551" w:history="1">
        <w:r w:rsidR="00BE0C7D" w:rsidRPr="00391B25">
          <w:rPr>
            <w:rStyle w:val="Hyperlink"/>
            <w:noProof/>
          </w:rPr>
          <w:t>4.3.</w:t>
        </w:r>
        <w:r w:rsidR="00BE0C7D">
          <w:rPr>
            <w:rFonts w:asciiTheme="minorHAnsi" w:eastAsiaTheme="minorEastAsia" w:hAnsiTheme="minorHAnsi" w:cstheme="minorBidi"/>
            <w:noProof/>
            <w:spacing w:val="0"/>
            <w:kern w:val="2"/>
            <w:sz w:val="21"/>
          </w:rPr>
          <w:tab/>
        </w:r>
        <w:r w:rsidR="00BE0C7D" w:rsidRPr="00391B25">
          <w:rPr>
            <w:rStyle w:val="Hyperlink"/>
            <w:rFonts w:hint="eastAsia"/>
            <w:noProof/>
            <w:lang w:val="ja-JP"/>
          </w:rPr>
          <w:t>ロジック層</w:t>
        </w:r>
        <w:r w:rsidR="00BE0C7D">
          <w:rPr>
            <w:noProof/>
            <w:webHidden/>
          </w:rPr>
          <w:tab/>
        </w:r>
        <w:r w:rsidR="00BE0C7D">
          <w:rPr>
            <w:noProof/>
            <w:webHidden/>
          </w:rPr>
          <w:fldChar w:fldCharType="begin"/>
        </w:r>
        <w:r w:rsidR="00BE0C7D">
          <w:rPr>
            <w:noProof/>
            <w:webHidden/>
          </w:rPr>
          <w:instrText xml:space="preserve"> PAGEREF _Toc441235551 \h </w:instrText>
        </w:r>
        <w:r w:rsidR="00BE0C7D">
          <w:rPr>
            <w:noProof/>
            <w:webHidden/>
          </w:rPr>
        </w:r>
        <w:r w:rsidR="00BE0C7D">
          <w:rPr>
            <w:noProof/>
            <w:webHidden/>
          </w:rPr>
          <w:fldChar w:fldCharType="separate"/>
        </w:r>
        <w:r w:rsidR="00BE0C7D">
          <w:rPr>
            <w:noProof/>
            <w:webHidden/>
          </w:rPr>
          <w:t>19</w:t>
        </w:r>
        <w:r w:rsidR="00BE0C7D">
          <w:rPr>
            <w:noProof/>
            <w:webHidden/>
          </w:rPr>
          <w:fldChar w:fldCharType="end"/>
        </w:r>
      </w:hyperlink>
    </w:p>
    <w:p w14:paraId="59C04183" w14:textId="77777777" w:rsidR="00BE0C7D" w:rsidRDefault="001115F0" w:rsidP="00BE0C7D">
      <w:pPr>
        <w:pStyle w:val="TOC2"/>
        <w:rPr>
          <w:rFonts w:asciiTheme="minorHAnsi" w:eastAsiaTheme="minorEastAsia" w:hAnsiTheme="minorHAnsi" w:cstheme="minorBidi"/>
          <w:noProof/>
          <w:spacing w:val="0"/>
          <w:kern w:val="2"/>
          <w:sz w:val="21"/>
        </w:rPr>
      </w:pPr>
      <w:hyperlink w:anchor="_Toc441235552" w:history="1">
        <w:r w:rsidR="00BE0C7D" w:rsidRPr="00391B25">
          <w:rPr>
            <w:rStyle w:val="Hyperlink"/>
            <w:noProof/>
          </w:rPr>
          <w:t>4.4.</w:t>
        </w:r>
        <w:r w:rsidR="00BE0C7D">
          <w:rPr>
            <w:rFonts w:asciiTheme="minorHAnsi" w:eastAsiaTheme="minorEastAsia" w:hAnsiTheme="minorHAnsi" w:cstheme="minorBidi"/>
            <w:noProof/>
            <w:spacing w:val="0"/>
            <w:kern w:val="2"/>
            <w:sz w:val="21"/>
          </w:rPr>
          <w:tab/>
        </w:r>
        <w:r w:rsidR="00BE0C7D" w:rsidRPr="00391B25">
          <w:rPr>
            <w:rStyle w:val="Hyperlink"/>
            <w:rFonts w:hint="eastAsia"/>
            <w:noProof/>
            <w:lang w:val="ja-JP"/>
          </w:rPr>
          <w:t>サービス層</w:t>
        </w:r>
        <w:r w:rsidR="00BE0C7D">
          <w:rPr>
            <w:noProof/>
            <w:webHidden/>
          </w:rPr>
          <w:tab/>
        </w:r>
        <w:r w:rsidR="00BE0C7D">
          <w:rPr>
            <w:noProof/>
            <w:webHidden/>
          </w:rPr>
          <w:fldChar w:fldCharType="begin"/>
        </w:r>
        <w:r w:rsidR="00BE0C7D">
          <w:rPr>
            <w:noProof/>
            <w:webHidden/>
          </w:rPr>
          <w:instrText xml:space="preserve"> PAGEREF _Toc441235552 \h </w:instrText>
        </w:r>
        <w:r w:rsidR="00BE0C7D">
          <w:rPr>
            <w:noProof/>
            <w:webHidden/>
          </w:rPr>
        </w:r>
        <w:r w:rsidR="00BE0C7D">
          <w:rPr>
            <w:noProof/>
            <w:webHidden/>
          </w:rPr>
          <w:fldChar w:fldCharType="separate"/>
        </w:r>
        <w:r w:rsidR="00BE0C7D">
          <w:rPr>
            <w:noProof/>
            <w:webHidden/>
          </w:rPr>
          <w:t>19</w:t>
        </w:r>
        <w:r w:rsidR="00BE0C7D">
          <w:rPr>
            <w:noProof/>
            <w:webHidden/>
          </w:rPr>
          <w:fldChar w:fldCharType="end"/>
        </w:r>
      </w:hyperlink>
    </w:p>
    <w:p w14:paraId="3F9E2A56" w14:textId="77777777" w:rsidR="00BE0C7D" w:rsidRDefault="001115F0" w:rsidP="00BE0C7D">
      <w:pPr>
        <w:pStyle w:val="TOC3"/>
        <w:rPr>
          <w:rFonts w:asciiTheme="minorHAnsi" w:eastAsiaTheme="minorEastAsia" w:hAnsiTheme="minorHAnsi" w:cstheme="minorBidi"/>
          <w:noProof/>
          <w:spacing w:val="0"/>
          <w:kern w:val="2"/>
          <w:sz w:val="21"/>
        </w:rPr>
      </w:pPr>
      <w:hyperlink w:anchor="_Toc441235553" w:history="1">
        <w:r w:rsidR="00BE0C7D" w:rsidRPr="00391B25">
          <w:rPr>
            <w:rStyle w:val="Hyperlink"/>
            <w:noProof/>
          </w:rPr>
          <w:t>4.4.1.</w:t>
        </w:r>
        <w:r w:rsidR="00BE0C7D">
          <w:rPr>
            <w:rFonts w:asciiTheme="minorHAnsi" w:eastAsiaTheme="minorEastAsia" w:hAnsiTheme="minorHAnsi" w:cstheme="minorBidi"/>
            <w:noProof/>
            <w:spacing w:val="0"/>
            <w:kern w:val="2"/>
            <w:sz w:val="21"/>
          </w:rPr>
          <w:tab/>
        </w:r>
        <w:r w:rsidR="00BE0C7D" w:rsidRPr="00391B25">
          <w:rPr>
            <w:rStyle w:val="Hyperlink"/>
            <w:rFonts w:hint="eastAsia"/>
            <w:noProof/>
          </w:rPr>
          <w:t>サービス実装の構成</w:t>
        </w:r>
        <w:r w:rsidR="00BE0C7D">
          <w:rPr>
            <w:noProof/>
            <w:webHidden/>
          </w:rPr>
          <w:tab/>
        </w:r>
        <w:r w:rsidR="00BE0C7D">
          <w:rPr>
            <w:noProof/>
            <w:webHidden/>
          </w:rPr>
          <w:fldChar w:fldCharType="begin"/>
        </w:r>
        <w:r w:rsidR="00BE0C7D">
          <w:rPr>
            <w:noProof/>
            <w:webHidden/>
          </w:rPr>
          <w:instrText xml:space="preserve"> PAGEREF _Toc441235553 \h </w:instrText>
        </w:r>
        <w:r w:rsidR="00BE0C7D">
          <w:rPr>
            <w:noProof/>
            <w:webHidden/>
          </w:rPr>
        </w:r>
        <w:r w:rsidR="00BE0C7D">
          <w:rPr>
            <w:noProof/>
            <w:webHidden/>
          </w:rPr>
          <w:fldChar w:fldCharType="separate"/>
        </w:r>
        <w:r w:rsidR="00BE0C7D">
          <w:rPr>
            <w:noProof/>
            <w:webHidden/>
          </w:rPr>
          <w:t>19</w:t>
        </w:r>
        <w:r w:rsidR="00BE0C7D">
          <w:rPr>
            <w:noProof/>
            <w:webHidden/>
          </w:rPr>
          <w:fldChar w:fldCharType="end"/>
        </w:r>
      </w:hyperlink>
    </w:p>
    <w:p w14:paraId="31CB06BA" w14:textId="77777777" w:rsidR="00BE0C7D" w:rsidRDefault="001115F0" w:rsidP="00BE0C7D">
      <w:pPr>
        <w:pStyle w:val="TOC3"/>
        <w:rPr>
          <w:rFonts w:asciiTheme="minorHAnsi" w:eastAsiaTheme="minorEastAsia" w:hAnsiTheme="minorHAnsi" w:cstheme="minorBidi"/>
          <w:noProof/>
          <w:spacing w:val="0"/>
          <w:kern w:val="2"/>
          <w:sz w:val="21"/>
        </w:rPr>
      </w:pPr>
      <w:hyperlink w:anchor="_Toc441235554" w:history="1">
        <w:r w:rsidR="00BE0C7D" w:rsidRPr="00391B25">
          <w:rPr>
            <w:rStyle w:val="Hyperlink"/>
            <w:noProof/>
          </w:rPr>
          <w:t>4.4.2.</w:t>
        </w:r>
        <w:r w:rsidR="00BE0C7D">
          <w:rPr>
            <w:rFonts w:asciiTheme="minorHAnsi" w:eastAsiaTheme="minorEastAsia" w:hAnsiTheme="minorHAnsi" w:cstheme="minorBidi"/>
            <w:noProof/>
            <w:spacing w:val="0"/>
            <w:kern w:val="2"/>
            <w:sz w:val="21"/>
          </w:rPr>
          <w:tab/>
        </w:r>
        <w:r w:rsidR="00BE0C7D" w:rsidRPr="00391B25">
          <w:rPr>
            <w:rStyle w:val="Hyperlink"/>
            <w:rFonts w:hint="eastAsia"/>
            <w:noProof/>
          </w:rPr>
          <w:t>登録、更新者コード、登録更新日時等の補完</w:t>
        </w:r>
        <w:r w:rsidR="00BE0C7D">
          <w:rPr>
            <w:noProof/>
            <w:webHidden/>
          </w:rPr>
          <w:tab/>
        </w:r>
        <w:r w:rsidR="00BE0C7D">
          <w:rPr>
            <w:noProof/>
            <w:webHidden/>
          </w:rPr>
          <w:fldChar w:fldCharType="begin"/>
        </w:r>
        <w:r w:rsidR="00BE0C7D">
          <w:rPr>
            <w:noProof/>
            <w:webHidden/>
          </w:rPr>
          <w:instrText xml:space="preserve"> PAGEREF _Toc441235554 \h </w:instrText>
        </w:r>
        <w:r w:rsidR="00BE0C7D">
          <w:rPr>
            <w:noProof/>
            <w:webHidden/>
          </w:rPr>
        </w:r>
        <w:r w:rsidR="00BE0C7D">
          <w:rPr>
            <w:noProof/>
            <w:webHidden/>
          </w:rPr>
          <w:fldChar w:fldCharType="separate"/>
        </w:r>
        <w:r w:rsidR="00BE0C7D">
          <w:rPr>
            <w:noProof/>
            <w:webHidden/>
          </w:rPr>
          <w:t>21</w:t>
        </w:r>
        <w:r w:rsidR="00BE0C7D">
          <w:rPr>
            <w:noProof/>
            <w:webHidden/>
          </w:rPr>
          <w:fldChar w:fldCharType="end"/>
        </w:r>
      </w:hyperlink>
    </w:p>
    <w:p w14:paraId="54CDCD1C" w14:textId="77777777" w:rsidR="00BE0C7D" w:rsidRDefault="001115F0" w:rsidP="00BE0C7D">
      <w:pPr>
        <w:pStyle w:val="TOC3"/>
        <w:rPr>
          <w:rFonts w:asciiTheme="minorHAnsi" w:eastAsiaTheme="minorEastAsia" w:hAnsiTheme="minorHAnsi" w:cstheme="minorBidi"/>
          <w:noProof/>
          <w:spacing w:val="0"/>
          <w:kern w:val="2"/>
          <w:sz w:val="21"/>
        </w:rPr>
      </w:pPr>
      <w:hyperlink w:anchor="_Toc441235555" w:history="1">
        <w:r w:rsidR="00BE0C7D" w:rsidRPr="00391B25">
          <w:rPr>
            <w:rStyle w:val="Hyperlink"/>
            <w:noProof/>
          </w:rPr>
          <w:t>4.4.3.</w:t>
        </w:r>
        <w:r w:rsidR="00BE0C7D">
          <w:rPr>
            <w:rFonts w:asciiTheme="minorHAnsi" w:eastAsiaTheme="minorEastAsia" w:hAnsiTheme="minorHAnsi" w:cstheme="minorBidi"/>
            <w:noProof/>
            <w:spacing w:val="0"/>
            <w:kern w:val="2"/>
            <w:sz w:val="21"/>
          </w:rPr>
          <w:tab/>
        </w:r>
        <w:r w:rsidR="00BE0C7D" w:rsidRPr="00391B25">
          <w:rPr>
            <w:rStyle w:val="Hyperlink"/>
            <w:noProof/>
          </w:rPr>
          <w:t>Oracle Char</w:t>
        </w:r>
        <w:r w:rsidR="00BE0C7D" w:rsidRPr="00391B25">
          <w:rPr>
            <w:rStyle w:val="Hyperlink"/>
            <w:rFonts w:hint="eastAsia"/>
            <w:noProof/>
          </w:rPr>
          <w:t>型に対する対応</w:t>
        </w:r>
        <w:r w:rsidR="00BE0C7D">
          <w:rPr>
            <w:noProof/>
            <w:webHidden/>
          </w:rPr>
          <w:tab/>
        </w:r>
        <w:r w:rsidR="00BE0C7D">
          <w:rPr>
            <w:noProof/>
            <w:webHidden/>
          </w:rPr>
          <w:fldChar w:fldCharType="begin"/>
        </w:r>
        <w:r w:rsidR="00BE0C7D">
          <w:rPr>
            <w:noProof/>
            <w:webHidden/>
          </w:rPr>
          <w:instrText xml:space="preserve"> PAGEREF _Toc441235555 \h </w:instrText>
        </w:r>
        <w:r w:rsidR="00BE0C7D">
          <w:rPr>
            <w:noProof/>
            <w:webHidden/>
          </w:rPr>
        </w:r>
        <w:r w:rsidR="00BE0C7D">
          <w:rPr>
            <w:noProof/>
            <w:webHidden/>
          </w:rPr>
          <w:fldChar w:fldCharType="separate"/>
        </w:r>
        <w:r w:rsidR="00BE0C7D">
          <w:rPr>
            <w:noProof/>
            <w:webHidden/>
          </w:rPr>
          <w:t>21</w:t>
        </w:r>
        <w:r w:rsidR="00BE0C7D">
          <w:rPr>
            <w:noProof/>
            <w:webHidden/>
          </w:rPr>
          <w:fldChar w:fldCharType="end"/>
        </w:r>
      </w:hyperlink>
    </w:p>
    <w:p w14:paraId="76428635" w14:textId="77777777" w:rsidR="00BE0C7D" w:rsidRDefault="001115F0" w:rsidP="00BE0C7D">
      <w:pPr>
        <w:pStyle w:val="TOC3"/>
        <w:rPr>
          <w:rFonts w:asciiTheme="minorHAnsi" w:eastAsiaTheme="minorEastAsia" w:hAnsiTheme="minorHAnsi" w:cstheme="minorBidi"/>
          <w:noProof/>
          <w:spacing w:val="0"/>
          <w:kern w:val="2"/>
          <w:sz w:val="21"/>
        </w:rPr>
      </w:pPr>
      <w:hyperlink w:anchor="_Toc441235556" w:history="1">
        <w:r w:rsidR="00BE0C7D" w:rsidRPr="00391B25">
          <w:rPr>
            <w:rStyle w:val="Hyperlink"/>
            <w:noProof/>
          </w:rPr>
          <w:t>4.4.4.</w:t>
        </w:r>
        <w:r w:rsidR="00BE0C7D">
          <w:rPr>
            <w:rFonts w:asciiTheme="minorHAnsi" w:eastAsiaTheme="minorEastAsia" w:hAnsiTheme="minorHAnsi" w:cstheme="minorBidi"/>
            <w:noProof/>
            <w:spacing w:val="0"/>
            <w:kern w:val="2"/>
            <w:sz w:val="21"/>
          </w:rPr>
          <w:tab/>
        </w:r>
        <w:r w:rsidR="00BE0C7D" w:rsidRPr="00391B25">
          <w:rPr>
            <w:rStyle w:val="Hyperlink"/>
            <w:noProof/>
          </w:rPr>
          <w:t>Entity</w:t>
        </w:r>
        <w:r w:rsidR="00BE0C7D" w:rsidRPr="00391B25">
          <w:rPr>
            <w:rStyle w:val="Hyperlink"/>
            <w:rFonts w:hint="eastAsia"/>
            <w:noProof/>
          </w:rPr>
          <w:t>、</w:t>
        </w:r>
        <w:r w:rsidR="00BE0C7D" w:rsidRPr="00391B25">
          <w:rPr>
            <w:rStyle w:val="Hyperlink"/>
            <w:noProof/>
          </w:rPr>
          <w:t>ServiceGenerated</w:t>
        </w:r>
        <w:r w:rsidR="00BE0C7D" w:rsidRPr="00391B25">
          <w:rPr>
            <w:rStyle w:val="Hyperlink"/>
            <w:rFonts w:hint="eastAsia"/>
            <w:noProof/>
          </w:rPr>
          <w:t>の自動生成</w:t>
        </w:r>
        <w:r w:rsidR="00BE0C7D">
          <w:rPr>
            <w:noProof/>
            <w:webHidden/>
          </w:rPr>
          <w:tab/>
        </w:r>
        <w:r w:rsidR="00BE0C7D">
          <w:rPr>
            <w:noProof/>
            <w:webHidden/>
          </w:rPr>
          <w:fldChar w:fldCharType="begin"/>
        </w:r>
        <w:r w:rsidR="00BE0C7D">
          <w:rPr>
            <w:noProof/>
            <w:webHidden/>
          </w:rPr>
          <w:instrText xml:space="preserve"> PAGEREF _Toc441235556 \h </w:instrText>
        </w:r>
        <w:r w:rsidR="00BE0C7D">
          <w:rPr>
            <w:noProof/>
            <w:webHidden/>
          </w:rPr>
        </w:r>
        <w:r w:rsidR="00BE0C7D">
          <w:rPr>
            <w:noProof/>
            <w:webHidden/>
          </w:rPr>
          <w:fldChar w:fldCharType="separate"/>
        </w:r>
        <w:r w:rsidR="00BE0C7D">
          <w:rPr>
            <w:noProof/>
            <w:webHidden/>
          </w:rPr>
          <w:t>24</w:t>
        </w:r>
        <w:r w:rsidR="00BE0C7D">
          <w:rPr>
            <w:noProof/>
            <w:webHidden/>
          </w:rPr>
          <w:fldChar w:fldCharType="end"/>
        </w:r>
      </w:hyperlink>
    </w:p>
    <w:p w14:paraId="712393B1" w14:textId="77777777" w:rsidR="00BE0C7D" w:rsidRDefault="001115F0" w:rsidP="00BE0C7D">
      <w:pPr>
        <w:pStyle w:val="TOC3"/>
        <w:rPr>
          <w:rFonts w:asciiTheme="minorHAnsi" w:eastAsiaTheme="minorEastAsia" w:hAnsiTheme="minorHAnsi" w:cstheme="minorBidi"/>
          <w:noProof/>
          <w:spacing w:val="0"/>
          <w:kern w:val="2"/>
          <w:sz w:val="21"/>
        </w:rPr>
      </w:pPr>
      <w:hyperlink w:anchor="_Toc441235557" w:history="1">
        <w:r w:rsidR="00BE0C7D" w:rsidRPr="00391B25">
          <w:rPr>
            <w:rStyle w:val="Hyperlink"/>
            <w:noProof/>
          </w:rPr>
          <w:t>4.4.5.</w:t>
        </w:r>
        <w:r w:rsidR="00BE0C7D">
          <w:rPr>
            <w:rFonts w:asciiTheme="minorHAnsi" w:eastAsiaTheme="minorEastAsia" w:hAnsiTheme="minorHAnsi" w:cstheme="minorBidi"/>
            <w:noProof/>
            <w:spacing w:val="0"/>
            <w:kern w:val="2"/>
            <w:sz w:val="21"/>
          </w:rPr>
          <w:tab/>
        </w:r>
        <w:r w:rsidR="00BE0C7D" w:rsidRPr="00391B25">
          <w:rPr>
            <w:rStyle w:val="Hyperlink"/>
            <w:rFonts w:hint="eastAsia"/>
            <w:noProof/>
          </w:rPr>
          <w:t>排他制御</w:t>
        </w:r>
        <w:r w:rsidR="00BE0C7D" w:rsidRPr="00391B25">
          <w:rPr>
            <w:rStyle w:val="Hyperlink"/>
            <w:noProof/>
          </w:rPr>
          <w:t xml:space="preserve">(SELECT </w:t>
        </w:r>
        <w:r w:rsidR="00BE0C7D" w:rsidRPr="00391B25">
          <w:rPr>
            <w:rStyle w:val="Hyperlink"/>
            <w:rFonts w:hint="eastAsia"/>
            <w:noProof/>
          </w:rPr>
          <w:t>～</w:t>
        </w:r>
        <w:r w:rsidR="00BE0C7D" w:rsidRPr="00391B25">
          <w:rPr>
            <w:rStyle w:val="Hyperlink"/>
            <w:noProof/>
          </w:rPr>
          <w:t xml:space="preserve"> FOR UPDATE)</w:t>
        </w:r>
        <w:r w:rsidR="00BE0C7D" w:rsidRPr="00391B25">
          <w:rPr>
            <w:rStyle w:val="Hyperlink"/>
            <w:rFonts w:hint="eastAsia"/>
            <w:noProof/>
          </w:rPr>
          <w:t>メソッド</w:t>
        </w:r>
        <w:r w:rsidR="00BE0C7D">
          <w:rPr>
            <w:noProof/>
            <w:webHidden/>
          </w:rPr>
          <w:tab/>
        </w:r>
        <w:r w:rsidR="00BE0C7D">
          <w:rPr>
            <w:noProof/>
            <w:webHidden/>
          </w:rPr>
          <w:fldChar w:fldCharType="begin"/>
        </w:r>
        <w:r w:rsidR="00BE0C7D">
          <w:rPr>
            <w:noProof/>
            <w:webHidden/>
          </w:rPr>
          <w:instrText xml:space="preserve"> PAGEREF _Toc441235557 \h </w:instrText>
        </w:r>
        <w:r w:rsidR="00BE0C7D">
          <w:rPr>
            <w:noProof/>
            <w:webHidden/>
          </w:rPr>
        </w:r>
        <w:r w:rsidR="00BE0C7D">
          <w:rPr>
            <w:noProof/>
            <w:webHidden/>
          </w:rPr>
          <w:fldChar w:fldCharType="separate"/>
        </w:r>
        <w:r w:rsidR="00BE0C7D">
          <w:rPr>
            <w:noProof/>
            <w:webHidden/>
          </w:rPr>
          <w:t>24</w:t>
        </w:r>
        <w:r w:rsidR="00BE0C7D">
          <w:rPr>
            <w:noProof/>
            <w:webHidden/>
          </w:rPr>
          <w:fldChar w:fldCharType="end"/>
        </w:r>
      </w:hyperlink>
    </w:p>
    <w:p w14:paraId="7CE5D1A0" w14:textId="77777777" w:rsidR="00BE0C7D" w:rsidRDefault="001115F0" w:rsidP="00BE0C7D">
      <w:pPr>
        <w:pStyle w:val="TOC2"/>
        <w:rPr>
          <w:rFonts w:asciiTheme="minorHAnsi" w:eastAsiaTheme="minorEastAsia" w:hAnsiTheme="minorHAnsi" w:cstheme="minorBidi"/>
          <w:noProof/>
          <w:spacing w:val="0"/>
          <w:kern w:val="2"/>
          <w:sz w:val="21"/>
        </w:rPr>
      </w:pPr>
      <w:hyperlink w:anchor="_Toc441235558" w:history="1">
        <w:r w:rsidR="00BE0C7D" w:rsidRPr="00391B25">
          <w:rPr>
            <w:rStyle w:val="Hyperlink"/>
            <w:noProof/>
          </w:rPr>
          <w:t>4.5.</w:t>
        </w:r>
        <w:r w:rsidR="00BE0C7D">
          <w:rPr>
            <w:rFonts w:asciiTheme="minorHAnsi" w:eastAsiaTheme="minorEastAsia" w:hAnsiTheme="minorHAnsi" w:cstheme="minorBidi"/>
            <w:noProof/>
            <w:spacing w:val="0"/>
            <w:kern w:val="2"/>
            <w:sz w:val="21"/>
          </w:rPr>
          <w:tab/>
        </w:r>
        <w:r w:rsidR="00BE0C7D" w:rsidRPr="00391B25">
          <w:rPr>
            <w:rStyle w:val="Hyperlink"/>
            <w:rFonts w:hint="eastAsia"/>
            <w:noProof/>
          </w:rPr>
          <w:t>層をまたいだ制御</w:t>
        </w:r>
        <w:r w:rsidR="00BE0C7D">
          <w:rPr>
            <w:noProof/>
            <w:webHidden/>
          </w:rPr>
          <w:tab/>
        </w:r>
        <w:r w:rsidR="00BE0C7D">
          <w:rPr>
            <w:noProof/>
            <w:webHidden/>
          </w:rPr>
          <w:fldChar w:fldCharType="begin"/>
        </w:r>
        <w:r w:rsidR="00BE0C7D">
          <w:rPr>
            <w:noProof/>
            <w:webHidden/>
          </w:rPr>
          <w:instrText xml:space="preserve"> PAGEREF _Toc441235558 \h </w:instrText>
        </w:r>
        <w:r w:rsidR="00BE0C7D">
          <w:rPr>
            <w:noProof/>
            <w:webHidden/>
          </w:rPr>
        </w:r>
        <w:r w:rsidR="00BE0C7D">
          <w:rPr>
            <w:noProof/>
            <w:webHidden/>
          </w:rPr>
          <w:fldChar w:fldCharType="separate"/>
        </w:r>
        <w:r w:rsidR="00BE0C7D">
          <w:rPr>
            <w:noProof/>
            <w:webHidden/>
          </w:rPr>
          <w:t>24</w:t>
        </w:r>
        <w:r w:rsidR="00BE0C7D">
          <w:rPr>
            <w:noProof/>
            <w:webHidden/>
          </w:rPr>
          <w:fldChar w:fldCharType="end"/>
        </w:r>
      </w:hyperlink>
    </w:p>
    <w:p w14:paraId="17A7EFB9" w14:textId="77777777" w:rsidR="00BE0C7D" w:rsidRDefault="001115F0" w:rsidP="00BE0C7D">
      <w:pPr>
        <w:pStyle w:val="TOC3"/>
        <w:rPr>
          <w:rFonts w:asciiTheme="minorHAnsi" w:eastAsiaTheme="minorEastAsia" w:hAnsiTheme="minorHAnsi" w:cstheme="minorBidi"/>
          <w:noProof/>
          <w:spacing w:val="0"/>
          <w:kern w:val="2"/>
          <w:sz w:val="21"/>
        </w:rPr>
      </w:pPr>
      <w:hyperlink w:anchor="_Toc441235559" w:history="1">
        <w:r w:rsidR="00BE0C7D" w:rsidRPr="00391B25">
          <w:rPr>
            <w:rStyle w:val="Hyperlink"/>
            <w:noProof/>
          </w:rPr>
          <w:t>4.5.1.</w:t>
        </w:r>
        <w:r w:rsidR="00BE0C7D">
          <w:rPr>
            <w:rFonts w:asciiTheme="minorHAnsi" w:eastAsiaTheme="minorEastAsia" w:hAnsiTheme="minorHAnsi" w:cstheme="minorBidi"/>
            <w:noProof/>
            <w:spacing w:val="0"/>
            <w:kern w:val="2"/>
            <w:sz w:val="21"/>
          </w:rPr>
          <w:tab/>
        </w:r>
        <w:r w:rsidR="00BE0C7D" w:rsidRPr="00391B25">
          <w:rPr>
            <w:rStyle w:val="Hyperlink"/>
            <w:noProof/>
          </w:rPr>
          <w:t>Form</w:t>
        </w:r>
        <w:r w:rsidR="00BE0C7D" w:rsidRPr="00391B25">
          <w:rPr>
            <w:rStyle w:val="Hyperlink"/>
            <w:rFonts w:hint="eastAsia"/>
            <w:noProof/>
          </w:rPr>
          <w:t>、</w:t>
        </w:r>
        <w:r w:rsidR="00BE0C7D" w:rsidRPr="00391B25">
          <w:rPr>
            <w:rStyle w:val="Hyperlink"/>
            <w:noProof/>
          </w:rPr>
          <w:t>Dto</w:t>
        </w:r>
        <w:r w:rsidR="00BE0C7D" w:rsidRPr="00391B25">
          <w:rPr>
            <w:rStyle w:val="Hyperlink"/>
            <w:rFonts w:hint="eastAsia"/>
            <w:noProof/>
          </w:rPr>
          <w:t>、</w:t>
        </w:r>
        <w:r w:rsidR="00BE0C7D" w:rsidRPr="00391B25">
          <w:rPr>
            <w:rStyle w:val="Hyperlink"/>
            <w:noProof/>
          </w:rPr>
          <w:t>Model</w:t>
        </w:r>
        <w:r w:rsidR="00BE0C7D" w:rsidRPr="00391B25">
          <w:rPr>
            <w:rStyle w:val="Hyperlink"/>
            <w:rFonts w:hint="eastAsia"/>
            <w:noProof/>
          </w:rPr>
          <w:t>の</w:t>
        </w:r>
        <w:r w:rsidR="00BE0C7D" w:rsidRPr="00391B25">
          <w:rPr>
            <w:rStyle w:val="Hyperlink"/>
            <w:noProof/>
          </w:rPr>
          <w:t>Filed</w:t>
        </w:r>
        <w:r w:rsidR="00BE0C7D" w:rsidRPr="00391B25">
          <w:rPr>
            <w:rStyle w:val="Hyperlink"/>
            <w:rFonts w:hint="eastAsia"/>
            <w:noProof/>
          </w:rPr>
          <w:t>のデータ型について</w:t>
        </w:r>
        <w:r w:rsidR="00BE0C7D">
          <w:rPr>
            <w:noProof/>
            <w:webHidden/>
          </w:rPr>
          <w:tab/>
        </w:r>
        <w:r w:rsidR="00BE0C7D">
          <w:rPr>
            <w:noProof/>
            <w:webHidden/>
          </w:rPr>
          <w:fldChar w:fldCharType="begin"/>
        </w:r>
        <w:r w:rsidR="00BE0C7D">
          <w:rPr>
            <w:noProof/>
            <w:webHidden/>
          </w:rPr>
          <w:instrText xml:space="preserve"> PAGEREF _Toc441235559 \h </w:instrText>
        </w:r>
        <w:r w:rsidR="00BE0C7D">
          <w:rPr>
            <w:noProof/>
            <w:webHidden/>
          </w:rPr>
        </w:r>
        <w:r w:rsidR="00BE0C7D">
          <w:rPr>
            <w:noProof/>
            <w:webHidden/>
          </w:rPr>
          <w:fldChar w:fldCharType="separate"/>
        </w:r>
        <w:r w:rsidR="00BE0C7D">
          <w:rPr>
            <w:noProof/>
            <w:webHidden/>
          </w:rPr>
          <w:t>24</w:t>
        </w:r>
        <w:r w:rsidR="00BE0C7D">
          <w:rPr>
            <w:noProof/>
            <w:webHidden/>
          </w:rPr>
          <w:fldChar w:fldCharType="end"/>
        </w:r>
      </w:hyperlink>
    </w:p>
    <w:p w14:paraId="20A444C8" w14:textId="77777777" w:rsidR="00BE0C7D" w:rsidRDefault="001115F0" w:rsidP="00BE0C7D">
      <w:pPr>
        <w:pStyle w:val="TOC3"/>
        <w:rPr>
          <w:rFonts w:asciiTheme="minorHAnsi" w:eastAsiaTheme="minorEastAsia" w:hAnsiTheme="minorHAnsi" w:cstheme="minorBidi"/>
          <w:noProof/>
          <w:spacing w:val="0"/>
          <w:kern w:val="2"/>
          <w:sz w:val="21"/>
        </w:rPr>
      </w:pPr>
      <w:hyperlink w:anchor="_Toc441235560" w:history="1">
        <w:r w:rsidR="00BE0C7D" w:rsidRPr="00391B25">
          <w:rPr>
            <w:rStyle w:val="Hyperlink"/>
            <w:noProof/>
          </w:rPr>
          <w:t>4.5.2.</w:t>
        </w:r>
        <w:r w:rsidR="00BE0C7D">
          <w:rPr>
            <w:rFonts w:asciiTheme="minorHAnsi" w:eastAsiaTheme="minorEastAsia" w:hAnsiTheme="minorHAnsi" w:cstheme="minorBidi"/>
            <w:noProof/>
            <w:spacing w:val="0"/>
            <w:kern w:val="2"/>
            <w:sz w:val="21"/>
          </w:rPr>
          <w:tab/>
        </w:r>
        <w:r w:rsidR="00BE0C7D" w:rsidRPr="00391B25">
          <w:rPr>
            <w:rStyle w:val="Hyperlink"/>
            <w:rFonts w:hint="eastAsia"/>
            <w:noProof/>
          </w:rPr>
          <w:t>データの移送について</w:t>
        </w:r>
        <w:r w:rsidR="00BE0C7D">
          <w:rPr>
            <w:noProof/>
            <w:webHidden/>
          </w:rPr>
          <w:tab/>
        </w:r>
        <w:r w:rsidR="00BE0C7D">
          <w:rPr>
            <w:noProof/>
            <w:webHidden/>
          </w:rPr>
          <w:fldChar w:fldCharType="begin"/>
        </w:r>
        <w:r w:rsidR="00BE0C7D">
          <w:rPr>
            <w:noProof/>
            <w:webHidden/>
          </w:rPr>
          <w:instrText xml:space="preserve"> PAGEREF _Toc441235560 \h </w:instrText>
        </w:r>
        <w:r w:rsidR="00BE0C7D">
          <w:rPr>
            <w:noProof/>
            <w:webHidden/>
          </w:rPr>
        </w:r>
        <w:r w:rsidR="00BE0C7D">
          <w:rPr>
            <w:noProof/>
            <w:webHidden/>
          </w:rPr>
          <w:fldChar w:fldCharType="separate"/>
        </w:r>
        <w:r w:rsidR="00BE0C7D">
          <w:rPr>
            <w:noProof/>
            <w:webHidden/>
          </w:rPr>
          <w:t>25</w:t>
        </w:r>
        <w:r w:rsidR="00BE0C7D">
          <w:rPr>
            <w:noProof/>
            <w:webHidden/>
          </w:rPr>
          <w:fldChar w:fldCharType="end"/>
        </w:r>
      </w:hyperlink>
    </w:p>
    <w:p w14:paraId="58EF6573" w14:textId="77777777" w:rsidR="00BE0C7D" w:rsidRDefault="001115F0" w:rsidP="00BE0C7D">
      <w:pPr>
        <w:pStyle w:val="TOC3"/>
        <w:rPr>
          <w:rFonts w:asciiTheme="minorHAnsi" w:eastAsiaTheme="minorEastAsia" w:hAnsiTheme="minorHAnsi" w:cstheme="minorBidi"/>
          <w:noProof/>
          <w:spacing w:val="0"/>
          <w:kern w:val="2"/>
          <w:sz w:val="21"/>
        </w:rPr>
      </w:pPr>
      <w:hyperlink w:anchor="_Toc441235561" w:history="1">
        <w:r w:rsidR="00BE0C7D" w:rsidRPr="00391B25">
          <w:rPr>
            <w:rStyle w:val="Hyperlink"/>
            <w:noProof/>
          </w:rPr>
          <w:t>4.5.3.</w:t>
        </w:r>
        <w:r w:rsidR="00BE0C7D">
          <w:rPr>
            <w:rFonts w:asciiTheme="minorHAnsi" w:eastAsiaTheme="minorEastAsia" w:hAnsiTheme="minorHAnsi" w:cstheme="minorBidi"/>
            <w:noProof/>
            <w:spacing w:val="0"/>
            <w:kern w:val="2"/>
            <w:sz w:val="21"/>
          </w:rPr>
          <w:tab/>
        </w:r>
        <w:r w:rsidR="00BE0C7D" w:rsidRPr="00391B25">
          <w:rPr>
            <w:rStyle w:val="Hyperlink"/>
            <w:rFonts w:hint="eastAsia"/>
            <w:noProof/>
          </w:rPr>
          <w:t>一覧のページングについて</w:t>
        </w:r>
        <w:r w:rsidR="00BE0C7D">
          <w:rPr>
            <w:noProof/>
            <w:webHidden/>
          </w:rPr>
          <w:tab/>
        </w:r>
        <w:r w:rsidR="00BE0C7D">
          <w:rPr>
            <w:noProof/>
            <w:webHidden/>
          </w:rPr>
          <w:fldChar w:fldCharType="begin"/>
        </w:r>
        <w:r w:rsidR="00BE0C7D">
          <w:rPr>
            <w:noProof/>
            <w:webHidden/>
          </w:rPr>
          <w:instrText xml:space="preserve"> PAGEREF _Toc441235561 \h </w:instrText>
        </w:r>
        <w:r w:rsidR="00BE0C7D">
          <w:rPr>
            <w:noProof/>
            <w:webHidden/>
          </w:rPr>
        </w:r>
        <w:r w:rsidR="00BE0C7D">
          <w:rPr>
            <w:noProof/>
            <w:webHidden/>
          </w:rPr>
          <w:fldChar w:fldCharType="separate"/>
        </w:r>
        <w:r w:rsidR="00BE0C7D">
          <w:rPr>
            <w:noProof/>
            <w:webHidden/>
          </w:rPr>
          <w:t>25</w:t>
        </w:r>
        <w:r w:rsidR="00BE0C7D">
          <w:rPr>
            <w:noProof/>
            <w:webHidden/>
          </w:rPr>
          <w:fldChar w:fldCharType="end"/>
        </w:r>
      </w:hyperlink>
    </w:p>
    <w:p w14:paraId="7313E0D7" w14:textId="77777777" w:rsidR="00BE0C7D" w:rsidRDefault="001115F0" w:rsidP="00BE0C7D">
      <w:pPr>
        <w:pStyle w:val="TOC3"/>
        <w:rPr>
          <w:rFonts w:asciiTheme="minorHAnsi" w:eastAsiaTheme="minorEastAsia" w:hAnsiTheme="minorHAnsi" w:cstheme="minorBidi"/>
          <w:noProof/>
          <w:spacing w:val="0"/>
          <w:kern w:val="2"/>
          <w:sz w:val="21"/>
        </w:rPr>
      </w:pPr>
      <w:hyperlink w:anchor="_Toc441235562" w:history="1">
        <w:r w:rsidR="00BE0C7D" w:rsidRPr="00391B25">
          <w:rPr>
            <w:rStyle w:val="Hyperlink"/>
            <w:noProof/>
          </w:rPr>
          <w:t>4.5.4.</w:t>
        </w:r>
        <w:r w:rsidR="00BE0C7D">
          <w:rPr>
            <w:rFonts w:asciiTheme="minorHAnsi" w:eastAsiaTheme="minorEastAsia" w:hAnsiTheme="minorHAnsi" w:cstheme="minorBidi"/>
            <w:noProof/>
            <w:spacing w:val="0"/>
            <w:kern w:val="2"/>
            <w:sz w:val="21"/>
          </w:rPr>
          <w:tab/>
        </w:r>
        <w:r w:rsidR="00BE0C7D" w:rsidRPr="00391B25">
          <w:rPr>
            <w:rStyle w:val="Hyperlink"/>
            <w:rFonts w:hint="eastAsia"/>
            <w:noProof/>
          </w:rPr>
          <w:t>ログインユーザ情報の利用について</w:t>
        </w:r>
        <w:r w:rsidR="00BE0C7D">
          <w:rPr>
            <w:noProof/>
            <w:webHidden/>
          </w:rPr>
          <w:tab/>
        </w:r>
        <w:r w:rsidR="00BE0C7D">
          <w:rPr>
            <w:noProof/>
            <w:webHidden/>
          </w:rPr>
          <w:fldChar w:fldCharType="begin"/>
        </w:r>
        <w:r w:rsidR="00BE0C7D">
          <w:rPr>
            <w:noProof/>
            <w:webHidden/>
          </w:rPr>
          <w:instrText xml:space="preserve"> PAGEREF _Toc441235562 \h </w:instrText>
        </w:r>
        <w:r w:rsidR="00BE0C7D">
          <w:rPr>
            <w:noProof/>
            <w:webHidden/>
          </w:rPr>
        </w:r>
        <w:r w:rsidR="00BE0C7D">
          <w:rPr>
            <w:noProof/>
            <w:webHidden/>
          </w:rPr>
          <w:fldChar w:fldCharType="separate"/>
        </w:r>
        <w:r w:rsidR="00BE0C7D">
          <w:rPr>
            <w:noProof/>
            <w:webHidden/>
          </w:rPr>
          <w:t>31</w:t>
        </w:r>
        <w:r w:rsidR="00BE0C7D">
          <w:rPr>
            <w:noProof/>
            <w:webHidden/>
          </w:rPr>
          <w:fldChar w:fldCharType="end"/>
        </w:r>
      </w:hyperlink>
    </w:p>
    <w:p w14:paraId="5CA57FCE" w14:textId="77777777" w:rsidR="00BE0C7D" w:rsidRDefault="001115F0" w:rsidP="00BE0C7D">
      <w:pPr>
        <w:pStyle w:val="TOC2"/>
        <w:rPr>
          <w:rFonts w:asciiTheme="minorHAnsi" w:eastAsiaTheme="minorEastAsia" w:hAnsiTheme="minorHAnsi" w:cstheme="minorBidi"/>
          <w:noProof/>
          <w:spacing w:val="0"/>
          <w:kern w:val="2"/>
          <w:sz w:val="21"/>
        </w:rPr>
      </w:pPr>
      <w:hyperlink w:anchor="_Toc441235563" w:history="1">
        <w:r w:rsidR="00BE0C7D" w:rsidRPr="00391B25">
          <w:rPr>
            <w:rStyle w:val="Hyperlink"/>
            <w:noProof/>
          </w:rPr>
          <w:t>4.6.</w:t>
        </w:r>
        <w:r w:rsidR="00BE0C7D">
          <w:rPr>
            <w:rFonts w:asciiTheme="minorHAnsi" w:eastAsiaTheme="minorEastAsia" w:hAnsiTheme="minorHAnsi" w:cstheme="minorBidi"/>
            <w:noProof/>
            <w:spacing w:val="0"/>
            <w:kern w:val="2"/>
            <w:sz w:val="21"/>
          </w:rPr>
          <w:tab/>
        </w:r>
        <w:r w:rsidR="00BE0C7D" w:rsidRPr="00391B25">
          <w:rPr>
            <w:rStyle w:val="Hyperlink"/>
            <w:rFonts w:hint="eastAsia"/>
            <w:noProof/>
            <w:lang w:val="ja-JP"/>
          </w:rPr>
          <w:t>セキュリティ</w:t>
        </w:r>
        <w:r w:rsidR="00BE0C7D">
          <w:rPr>
            <w:noProof/>
            <w:webHidden/>
          </w:rPr>
          <w:tab/>
        </w:r>
        <w:r w:rsidR="00BE0C7D">
          <w:rPr>
            <w:noProof/>
            <w:webHidden/>
          </w:rPr>
          <w:fldChar w:fldCharType="begin"/>
        </w:r>
        <w:r w:rsidR="00BE0C7D">
          <w:rPr>
            <w:noProof/>
            <w:webHidden/>
          </w:rPr>
          <w:instrText xml:space="preserve"> PAGEREF _Toc441235563 \h </w:instrText>
        </w:r>
        <w:r w:rsidR="00BE0C7D">
          <w:rPr>
            <w:noProof/>
            <w:webHidden/>
          </w:rPr>
        </w:r>
        <w:r w:rsidR="00BE0C7D">
          <w:rPr>
            <w:noProof/>
            <w:webHidden/>
          </w:rPr>
          <w:fldChar w:fldCharType="separate"/>
        </w:r>
        <w:r w:rsidR="00BE0C7D">
          <w:rPr>
            <w:noProof/>
            <w:webHidden/>
          </w:rPr>
          <w:t>31</w:t>
        </w:r>
        <w:r w:rsidR="00BE0C7D">
          <w:rPr>
            <w:noProof/>
            <w:webHidden/>
          </w:rPr>
          <w:fldChar w:fldCharType="end"/>
        </w:r>
      </w:hyperlink>
    </w:p>
    <w:p w14:paraId="5424EAA9" w14:textId="77777777" w:rsidR="00BE0C7D" w:rsidRDefault="001115F0" w:rsidP="00BE0C7D">
      <w:pPr>
        <w:pStyle w:val="TOC3"/>
        <w:rPr>
          <w:rFonts w:asciiTheme="minorHAnsi" w:eastAsiaTheme="minorEastAsia" w:hAnsiTheme="minorHAnsi" w:cstheme="minorBidi"/>
          <w:noProof/>
          <w:spacing w:val="0"/>
          <w:kern w:val="2"/>
          <w:sz w:val="21"/>
        </w:rPr>
      </w:pPr>
      <w:hyperlink w:anchor="_Toc441235564" w:history="1">
        <w:r w:rsidR="00BE0C7D" w:rsidRPr="00391B25">
          <w:rPr>
            <w:rStyle w:val="Hyperlink"/>
            <w:noProof/>
          </w:rPr>
          <w:t>4.6.1.</w:t>
        </w:r>
        <w:r w:rsidR="00BE0C7D">
          <w:rPr>
            <w:rFonts w:asciiTheme="minorHAnsi" w:eastAsiaTheme="minorEastAsia" w:hAnsiTheme="minorHAnsi" w:cstheme="minorBidi"/>
            <w:noProof/>
            <w:spacing w:val="0"/>
            <w:kern w:val="2"/>
            <w:sz w:val="21"/>
          </w:rPr>
          <w:tab/>
        </w:r>
        <w:r w:rsidR="00BE0C7D" w:rsidRPr="00391B25">
          <w:rPr>
            <w:rStyle w:val="Hyperlink"/>
            <w:noProof/>
          </w:rPr>
          <w:t>SQL</w:t>
        </w:r>
        <w:r w:rsidR="00BE0C7D" w:rsidRPr="00391B25">
          <w:rPr>
            <w:rStyle w:val="Hyperlink"/>
            <w:rFonts w:hint="eastAsia"/>
            <w:noProof/>
          </w:rPr>
          <w:t>インジェクション対策</w:t>
        </w:r>
        <w:r w:rsidR="00BE0C7D">
          <w:rPr>
            <w:noProof/>
            <w:webHidden/>
          </w:rPr>
          <w:tab/>
        </w:r>
        <w:r w:rsidR="00BE0C7D">
          <w:rPr>
            <w:noProof/>
            <w:webHidden/>
          </w:rPr>
          <w:fldChar w:fldCharType="begin"/>
        </w:r>
        <w:r w:rsidR="00BE0C7D">
          <w:rPr>
            <w:noProof/>
            <w:webHidden/>
          </w:rPr>
          <w:instrText xml:space="preserve"> PAGEREF _Toc441235564 \h </w:instrText>
        </w:r>
        <w:r w:rsidR="00BE0C7D">
          <w:rPr>
            <w:noProof/>
            <w:webHidden/>
          </w:rPr>
        </w:r>
        <w:r w:rsidR="00BE0C7D">
          <w:rPr>
            <w:noProof/>
            <w:webHidden/>
          </w:rPr>
          <w:fldChar w:fldCharType="separate"/>
        </w:r>
        <w:r w:rsidR="00BE0C7D">
          <w:rPr>
            <w:noProof/>
            <w:webHidden/>
          </w:rPr>
          <w:t>31</w:t>
        </w:r>
        <w:r w:rsidR="00BE0C7D">
          <w:rPr>
            <w:noProof/>
            <w:webHidden/>
          </w:rPr>
          <w:fldChar w:fldCharType="end"/>
        </w:r>
      </w:hyperlink>
    </w:p>
    <w:p w14:paraId="274B33A8" w14:textId="77777777" w:rsidR="00BE0C7D" w:rsidRDefault="001115F0" w:rsidP="00BE0C7D">
      <w:pPr>
        <w:pStyle w:val="TOC3"/>
        <w:rPr>
          <w:rFonts w:asciiTheme="minorHAnsi" w:eastAsiaTheme="minorEastAsia" w:hAnsiTheme="minorHAnsi" w:cstheme="minorBidi"/>
          <w:noProof/>
          <w:spacing w:val="0"/>
          <w:kern w:val="2"/>
          <w:sz w:val="21"/>
        </w:rPr>
      </w:pPr>
      <w:hyperlink w:anchor="_Toc441235565" w:history="1">
        <w:r w:rsidR="00BE0C7D" w:rsidRPr="00391B25">
          <w:rPr>
            <w:rStyle w:val="Hyperlink"/>
            <w:noProof/>
          </w:rPr>
          <w:t>4.6.2.</w:t>
        </w:r>
        <w:r w:rsidR="00BE0C7D">
          <w:rPr>
            <w:rFonts w:asciiTheme="minorHAnsi" w:eastAsiaTheme="minorEastAsia" w:hAnsiTheme="minorHAnsi" w:cstheme="minorBidi"/>
            <w:noProof/>
            <w:spacing w:val="0"/>
            <w:kern w:val="2"/>
            <w:sz w:val="21"/>
          </w:rPr>
          <w:tab/>
        </w:r>
        <w:r w:rsidR="00BE0C7D" w:rsidRPr="00391B25">
          <w:rPr>
            <w:rStyle w:val="Hyperlink"/>
            <w:rFonts w:hint="eastAsia"/>
            <w:noProof/>
          </w:rPr>
          <w:t>クロスサイト・スクリプティング対策</w:t>
        </w:r>
        <w:r w:rsidR="00BE0C7D">
          <w:rPr>
            <w:noProof/>
            <w:webHidden/>
          </w:rPr>
          <w:tab/>
        </w:r>
        <w:r w:rsidR="00BE0C7D">
          <w:rPr>
            <w:noProof/>
            <w:webHidden/>
          </w:rPr>
          <w:fldChar w:fldCharType="begin"/>
        </w:r>
        <w:r w:rsidR="00BE0C7D">
          <w:rPr>
            <w:noProof/>
            <w:webHidden/>
          </w:rPr>
          <w:instrText xml:space="preserve"> PAGEREF _Toc441235565 \h </w:instrText>
        </w:r>
        <w:r w:rsidR="00BE0C7D">
          <w:rPr>
            <w:noProof/>
            <w:webHidden/>
          </w:rPr>
        </w:r>
        <w:r w:rsidR="00BE0C7D">
          <w:rPr>
            <w:noProof/>
            <w:webHidden/>
          </w:rPr>
          <w:fldChar w:fldCharType="separate"/>
        </w:r>
        <w:r w:rsidR="00BE0C7D">
          <w:rPr>
            <w:noProof/>
            <w:webHidden/>
          </w:rPr>
          <w:t>32</w:t>
        </w:r>
        <w:r w:rsidR="00BE0C7D">
          <w:rPr>
            <w:noProof/>
            <w:webHidden/>
          </w:rPr>
          <w:fldChar w:fldCharType="end"/>
        </w:r>
      </w:hyperlink>
    </w:p>
    <w:p w14:paraId="0B097AD8" w14:textId="77777777" w:rsidR="00BE0C7D" w:rsidRDefault="001115F0" w:rsidP="00BE0C7D">
      <w:pPr>
        <w:pStyle w:val="TOC3"/>
        <w:rPr>
          <w:rFonts w:asciiTheme="minorHAnsi" w:eastAsiaTheme="minorEastAsia" w:hAnsiTheme="minorHAnsi" w:cstheme="minorBidi"/>
          <w:noProof/>
          <w:spacing w:val="0"/>
          <w:kern w:val="2"/>
          <w:sz w:val="21"/>
        </w:rPr>
      </w:pPr>
      <w:hyperlink w:anchor="_Toc441235566" w:history="1">
        <w:r w:rsidR="00BE0C7D" w:rsidRPr="00391B25">
          <w:rPr>
            <w:rStyle w:val="Hyperlink"/>
            <w:noProof/>
          </w:rPr>
          <w:t>4.6.3.</w:t>
        </w:r>
        <w:r w:rsidR="00BE0C7D">
          <w:rPr>
            <w:rFonts w:asciiTheme="minorHAnsi" w:eastAsiaTheme="minorEastAsia" w:hAnsiTheme="minorHAnsi" w:cstheme="minorBidi"/>
            <w:noProof/>
            <w:spacing w:val="0"/>
            <w:kern w:val="2"/>
            <w:sz w:val="21"/>
          </w:rPr>
          <w:tab/>
        </w:r>
        <w:r w:rsidR="00BE0C7D" w:rsidRPr="00391B25">
          <w:rPr>
            <w:rStyle w:val="Hyperlink"/>
            <w:rFonts w:hint="eastAsia"/>
            <w:noProof/>
          </w:rPr>
          <w:t>クロスサイト・リクエストフォージェリ対策</w:t>
        </w:r>
        <w:r w:rsidR="00BE0C7D">
          <w:rPr>
            <w:noProof/>
            <w:webHidden/>
          </w:rPr>
          <w:tab/>
        </w:r>
        <w:r w:rsidR="00BE0C7D">
          <w:rPr>
            <w:noProof/>
            <w:webHidden/>
          </w:rPr>
          <w:fldChar w:fldCharType="begin"/>
        </w:r>
        <w:r w:rsidR="00BE0C7D">
          <w:rPr>
            <w:noProof/>
            <w:webHidden/>
          </w:rPr>
          <w:instrText xml:space="preserve"> PAGEREF _Toc441235566 \h </w:instrText>
        </w:r>
        <w:r w:rsidR="00BE0C7D">
          <w:rPr>
            <w:noProof/>
            <w:webHidden/>
          </w:rPr>
        </w:r>
        <w:r w:rsidR="00BE0C7D">
          <w:rPr>
            <w:noProof/>
            <w:webHidden/>
          </w:rPr>
          <w:fldChar w:fldCharType="separate"/>
        </w:r>
        <w:r w:rsidR="00BE0C7D">
          <w:rPr>
            <w:noProof/>
            <w:webHidden/>
          </w:rPr>
          <w:t>32</w:t>
        </w:r>
        <w:r w:rsidR="00BE0C7D">
          <w:rPr>
            <w:noProof/>
            <w:webHidden/>
          </w:rPr>
          <w:fldChar w:fldCharType="end"/>
        </w:r>
      </w:hyperlink>
    </w:p>
    <w:p w14:paraId="05BA5689" w14:textId="77777777" w:rsidR="00BE0C7D" w:rsidRDefault="001115F0" w:rsidP="00BE0C7D">
      <w:pPr>
        <w:pStyle w:val="TOC1"/>
        <w:rPr>
          <w:rFonts w:asciiTheme="minorHAnsi" w:eastAsiaTheme="minorEastAsia" w:hAnsiTheme="minorHAnsi" w:cstheme="minorBidi"/>
          <w:noProof/>
          <w:spacing w:val="0"/>
          <w:kern w:val="2"/>
          <w:sz w:val="21"/>
        </w:rPr>
      </w:pPr>
      <w:hyperlink w:anchor="_Toc441235567" w:history="1">
        <w:r w:rsidR="00BE0C7D" w:rsidRPr="00391B25">
          <w:rPr>
            <w:rStyle w:val="Hyperlink"/>
            <w:noProof/>
          </w:rPr>
          <w:t>5.</w:t>
        </w:r>
        <w:r w:rsidR="00BE0C7D">
          <w:rPr>
            <w:rFonts w:asciiTheme="minorHAnsi" w:eastAsiaTheme="minorEastAsia" w:hAnsiTheme="minorHAnsi" w:cstheme="minorBidi"/>
            <w:noProof/>
            <w:spacing w:val="0"/>
            <w:kern w:val="2"/>
            <w:sz w:val="21"/>
          </w:rPr>
          <w:tab/>
        </w:r>
        <w:r w:rsidR="00BE0C7D" w:rsidRPr="00391B25">
          <w:rPr>
            <w:rStyle w:val="Hyperlink"/>
            <w:rFonts w:hint="eastAsia"/>
            <w:noProof/>
            <w:lang w:val="ja-JP"/>
          </w:rPr>
          <w:t>実装イメージの解説</w:t>
        </w:r>
        <w:r w:rsidR="00BE0C7D">
          <w:rPr>
            <w:noProof/>
            <w:webHidden/>
          </w:rPr>
          <w:tab/>
        </w:r>
        <w:r w:rsidR="00BE0C7D">
          <w:rPr>
            <w:noProof/>
            <w:webHidden/>
          </w:rPr>
          <w:fldChar w:fldCharType="begin"/>
        </w:r>
        <w:r w:rsidR="00BE0C7D">
          <w:rPr>
            <w:noProof/>
            <w:webHidden/>
          </w:rPr>
          <w:instrText xml:space="preserve"> PAGEREF _Toc441235567 \h </w:instrText>
        </w:r>
        <w:r w:rsidR="00BE0C7D">
          <w:rPr>
            <w:noProof/>
            <w:webHidden/>
          </w:rPr>
        </w:r>
        <w:r w:rsidR="00BE0C7D">
          <w:rPr>
            <w:noProof/>
            <w:webHidden/>
          </w:rPr>
          <w:fldChar w:fldCharType="separate"/>
        </w:r>
        <w:r w:rsidR="00BE0C7D">
          <w:rPr>
            <w:noProof/>
            <w:webHidden/>
          </w:rPr>
          <w:t>35</w:t>
        </w:r>
        <w:r w:rsidR="00BE0C7D">
          <w:rPr>
            <w:noProof/>
            <w:webHidden/>
          </w:rPr>
          <w:fldChar w:fldCharType="end"/>
        </w:r>
      </w:hyperlink>
    </w:p>
    <w:p w14:paraId="589683BC" w14:textId="77777777" w:rsidR="00BE0C7D" w:rsidRDefault="001115F0" w:rsidP="00BE0C7D">
      <w:pPr>
        <w:pStyle w:val="TOC2"/>
        <w:rPr>
          <w:rFonts w:asciiTheme="minorHAnsi" w:eastAsiaTheme="minorEastAsia" w:hAnsiTheme="minorHAnsi" w:cstheme="minorBidi"/>
          <w:noProof/>
          <w:spacing w:val="0"/>
          <w:kern w:val="2"/>
          <w:sz w:val="21"/>
        </w:rPr>
      </w:pPr>
      <w:hyperlink w:anchor="_Toc441235568" w:history="1">
        <w:r w:rsidR="00BE0C7D" w:rsidRPr="00391B25">
          <w:rPr>
            <w:rStyle w:val="Hyperlink"/>
            <w:noProof/>
          </w:rPr>
          <w:t>5.1.</w:t>
        </w:r>
        <w:r w:rsidR="00BE0C7D">
          <w:rPr>
            <w:rFonts w:asciiTheme="minorHAnsi" w:eastAsiaTheme="minorEastAsia" w:hAnsiTheme="minorHAnsi" w:cstheme="minorBidi"/>
            <w:noProof/>
            <w:spacing w:val="0"/>
            <w:kern w:val="2"/>
            <w:sz w:val="21"/>
          </w:rPr>
          <w:tab/>
        </w:r>
        <w:r w:rsidR="00BE0C7D" w:rsidRPr="00391B25">
          <w:rPr>
            <w:rStyle w:val="Hyperlink"/>
            <w:rFonts w:hint="eastAsia"/>
            <w:noProof/>
            <w:lang w:val="ja-JP"/>
          </w:rPr>
          <w:t>画面の初期表示</w:t>
        </w:r>
        <w:r w:rsidR="00BE0C7D">
          <w:rPr>
            <w:noProof/>
            <w:webHidden/>
          </w:rPr>
          <w:tab/>
        </w:r>
        <w:r w:rsidR="00BE0C7D">
          <w:rPr>
            <w:noProof/>
            <w:webHidden/>
          </w:rPr>
          <w:fldChar w:fldCharType="begin"/>
        </w:r>
        <w:r w:rsidR="00BE0C7D">
          <w:rPr>
            <w:noProof/>
            <w:webHidden/>
          </w:rPr>
          <w:instrText xml:space="preserve"> PAGEREF _Toc441235568 \h </w:instrText>
        </w:r>
        <w:r w:rsidR="00BE0C7D">
          <w:rPr>
            <w:noProof/>
            <w:webHidden/>
          </w:rPr>
        </w:r>
        <w:r w:rsidR="00BE0C7D">
          <w:rPr>
            <w:noProof/>
            <w:webHidden/>
          </w:rPr>
          <w:fldChar w:fldCharType="separate"/>
        </w:r>
        <w:r w:rsidR="00BE0C7D">
          <w:rPr>
            <w:noProof/>
            <w:webHidden/>
          </w:rPr>
          <w:t>35</w:t>
        </w:r>
        <w:r w:rsidR="00BE0C7D">
          <w:rPr>
            <w:noProof/>
            <w:webHidden/>
          </w:rPr>
          <w:fldChar w:fldCharType="end"/>
        </w:r>
      </w:hyperlink>
    </w:p>
    <w:p w14:paraId="2148A575" w14:textId="77777777" w:rsidR="00BE0C7D" w:rsidRDefault="001115F0" w:rsidP="00BE0C7D">
      <w:pPr>
        <w:pStyle w:val="TOC3"/>
        <w:rPr>
          <w:rFonts w:asciiTheme="minorHAnsi" w:eastAsiaTheme="minorEastAsia" w:hAnsiTheme="minorHAnsi" w:cstheme="minorBidi"/>
          <w:noProof/>
          <w:spacing w:val="0"/>
          <w:kern w:val="2"/>
          <w:sz w:val="21"/>
        </w:rPr>
      </w:pPr>
      <w:hyperlink w:anchor="_Toc441235569" w:history="1">
        <w:r w:rsidR="00BE0C7D" w:rsidRPr="00391B25">
          <w:rPr>
            <w:rStyle w:val="Hyperlink"/>
            <w:noProof/>
          </w:rPr>
          <w:t>5.1.1.</w:t>
        </w:r>
        <w:r w:rsidR="00BE0C7D">
          <w:rPr>
            <w:rFonts w:asciiTheme="minorHAnsi" w:eastAsiaTheme="minorEastAsia" w:hAnsiTheme="minorHAnsi" w:cstheme="minorBidi"/>
            <w:noProof/>
            <w:spacing w:val="0"/>
            <w:kern w:val="2"/>
            <w:sz w:val="21"/>
          </w:rPr>
          <w:tab/>
        </w:r>
        <w:r w:rsidR="00BE0C7D" w:rsidRPr="00391B25">
          <w:rPr>
            <w:rStyle w:val="Hyperlink"/>
            <w:rFonts w:hint="eastAsia"/>
            <w:noProof/>
          </w:rPr>
          <w:t>画面遷移イメージ</w:t>
        </w:r>
        <w:r w:rsidR="00BE0C7D">
          <w:rPr>
            <w:noProof/>
            <w:webHidden/>
          </w:rPr>
          <w:tab/>
        </w:r>
        <w:r w:rsidR="00BE0C7D">
          <w:rPr>
            <w:noProof/>
            <w:webHidden/>
          </w:rPr>
          <w:fldChar w:fldCharType="begin"/>
        </w:r>
        <w:r w:rsidR="00BE0C7D">
          <w:rPr>
            <w:noProof/>
            <w:webHidden/>
          </w:rPr>
          <w:instrText xml:space="preserve"> PAGEREF _Toc441235569 \h </w:instrText>
        </w:r>
        <w:r w:rsidR="00BE0C7D">
          <w:rPr>
            <w:noProof/>
            <w:webHidden/>
          </w:rPr>
        </w:r>
        <w:r w:rsidR="00BE0C7D">
          <w:rPr>
            <w:noProof/>
            <w:webHidden/>
          </w:rPr>
          <w:fldChar w:fldCharType="separate"/>
        </w:r>
        <w:r w:rsidR="00BE0C7D">
          <w:rPr>
            <w:noProof/>
            <w:webHidden/>
          </w:rPr>
          <w:t>35</w:t>
        </w:r>
        <w:r w:rsidR="00BE0C7D">
          <w:rPr>
            <w:noProof/>
            <w:webHidden/>
          </w:rPr>
          <w:fldChar w:fldCharType="end"/>
        </w:r>
      </w:hyperlink>
    </w:p>
    <w:p w14:paraId="7B002B07" w14:textId="77777777" w:rsidR="00BE0C7D" w:rsidRDefault="001115F0" w:rsidP="00BE0C7D">
      <w:pPr>
        <w:pStyle w:val="TOC3"/>
        <w:rPr>
          <w:rFonts w:asciiTheme="minorHAnsi" w:eastAsiaTheme="minorEastAsia" w:hAnsiTheme="minorHAnsi" w:cstheme="minorBidi"/>
          <w:noProof/>
          <w:spacing w:val="0"/>
          <w:kern w:val="2"/>
          <w:sz w:val="21"/>
        </w:rPr>
      </w:pPr>
      <w:hyperlink w:anchor="_Toc441235570" w:history="1">
        <w:r w:rsidR="00BE0C7D" w:rsidRPr="00391B25">
          <w:rPr>
            <w:rStyle w:val="Hyperlink"/>
            <w:noProof/>
          </w:rPr>
          <w:t>5.1.2.</w:t>
        </w:r>
        <w:r w:rsidR="00BE0C7D">
          <w:rPr>
            <w:rFonts w:asciiTheme="minorHAnsi" w:eastAsiaTheme="minorEastAsia" w:hAnsiTheme="minorHAnsi" w:cstheme="minorBidi"/>
            <w:noProof/>
            <w:spacing w:val="0"/>
            <w:kern w:val="2"/>
            <w:sz w:val="21"/>
          </w:rPr>
          <w:tab/>
        </w:r>
        <w:r w:rsidR="00BE0C7D" w:rsidRPr="00391B25">
          <w:rPr>
            <w:rStyle w:val="Hyperlink"/>
            <w:rFonts w:hint="eastAsia"/>
            <w:noProof/>
          </w:rPr>
          <w:t>ソースの構成</w:t>
        </w:r>
        <w:r w:rsidR="00BE0C7D">
          <w:rPr>
            <w:noProof/>
            <w:webHidden/>
          </w:rPr>
          <w:tab/>
        </w:r>
        <w:r w:rsidR="00BE0C7D">
          <w:rPr>
            <w:noProof/>
            <w:webHidden/>
          </w:rPr>
          <w:fldChar w:fldCharType="begin"/>
        </w:r>
        <w:r w:rsidR="00BE0C7D">
          <w:rPr>
            <w:noProof/>
            <w:webHidden/>
          </w:rPr>
          <w:instrText xml:space="preserve"> PAGEREF _Toc441235570 \h </w:instrText>
        </w:r>
        <w:r w:rsidR="00BE0C7D">
          <w:rPr>
            <w:noProof/>
            <w:webHidden/>
          </w:rPr>
        </w:r>
        <w:r w:rsidR="00BE0C7D">
          <w:rPr>
            <w:noProof/>
            <w:webHidden/>
          </w:rPr>
          <w:fldChar w:fldCharType="separate"/>
        </w:r>
        <w:r w:rsidR="00BE0C7D">
          <w:rPr>
            <w:noProof/>
            <w:webHidden/>
          </w:rPr>
          <w:t>35</w:t>
        </w:r>
        <w:r w:rsidR="00BE0C7D">
          <w:rPr>
            <w:noProof/>
            <w:webHidden/>
          </w:rPr>
          <w:fldChar w:fldCharType="end"/>
        </w:r>
      </w:hyperlink>
    </w:p>
    <w:p w14:paraId="507FAE38" w14:textId="77777777" w:rsidR="00BE0C7D" w:rsidRDefault="001115F0" w:rsidP="00BE0C7D">
      <w:pPr>
        <w:pStyle w:val="TOC3"/>
        <w:rPr>
          <w:rFonts w:asciiTheme="minorHAnsi" w:eastAsiaTheme="minorEastAsia" w:hAnsiTheme="minorHAnsi" w:cstheme="minorBidi"/>
          <w:noProof/>
          <w:spacing w:val="0"/>
          <w:kern w:val="2"/>
          <w:sz w:val="21"/>
        </w:rPr>
      </w:pPr>
      <w:hyperlink w:anchor="_Toc441235571" w:history="1">
        <w:r w:rsidR="00BE0C7D" w:rsidRPr="00391B25">
          <w:rPr>
            <w:rStyle w:val="Hyperlink"/>
            <w:noProof/>
          </w:rPr>
          <w:t>5.1.3.</w:t>
        </w:r>
        <w:r w:rsidR="00BE0C7D">
          <w:rPr>
            <w:rFonts w:asciiTheme="minorHAnsi" w:eastAsiaTheme="minorEastAsia" w:hAnsiTheme="minorHAnsi" w:cstheme="minorBidi"/>
            <w:noProof/>
            <w:spacing w:val="0"/>
            <w:kern w:val="2"/>
            <w:sz w:val="21"/>
          </w:rPr>
          <w:tab/>
        </w:r>
        <w:r w:rsidR="00BE0C7D" w:rsidRPr="00391B25">
          <w:rPr>
            <w:rStyle w:val="Hyperlink"/>
            <w:rFonts w:hint="eastAsia"/>
            <w:noProof/>
          </w:rPr>
          <w:t>プレゼンテーション層</w:t>
        </w:r>
        <w:r w:rsidR="00BE0C7D">
          <w:rPr>
            <w:noProof/>
            <w:webHidden/>
          </w:rPr>
          <w:tab/>
        </w:r>
        <w:r w:rsidR="00BE0C7D">
          <w:rPr>
            <w:noProof/>
            <w:webHidden/>
          </w:rPr>
          <w:fldChar w:fldCharType="begin"/>
        </w:r>
        <w:r w:rsidR="00BE0C7D">
          <w:rPr>
            <w:noProof/>
            <w:webHidden/>
          </w:rPr>
          <w:instrText xml:space="preserve"> PAGEREF _Toc441235571 \h </w:instrText>
        </w:r>
        <w:r w:rsidR="00BE0C7D">
          <w:rPr>
            <w:noProof/>
            <w:webHidden/>
          </w:rPr>
        </w:r>
        <w:r w:rsidR="00BE0C7D">
          <w:rPr>
            <w:noProof/>
            <w:webHidden/>
          </w:rPr>
          <w:fldChar w:fldCharType="separate"/>
        </w:r>
        <w:r w:rsidR="00BE0C7D">
          <w:rPr>
            <w:noProof/>
            <w:webHidden/>
          </w:rPr>
          <w:t>36</w:t>
        </w:r>
        <w:r w:rsidR="00BE0C7D">
          <w:rPr>
            <w:noProof/>
            <w:webHidden/>
          </w:rPr>
          <w:fldChar w:fldCharType="end"/>
        </w:r>
      </w:hyperlink>
    </w:p>
    <w:p w14:paraId="4D4B6BCA" w14:textId="77777777" w:rsidR="00BE0C7D" w:rsidRDefault="001115F0" w:rsidP="00BE0C7D">
      <w:pPr>
        <w:pStyle w:val="TOC3"/>
        <w:rPr>
          <w:rFonts w:asciiTheme="minorHAnsi" w:eastAsiaTheme="minorEastAsia" w:hAnsiTheme="minorHAnsi" w:cstheme="minorBidi"/>
          <w:noProof/>
          <w:spacing w:val="0"/>
          <w:kern w:val="2"/>
          <w:sz w:val="21"/>
        </w:rPr>
      </w:pPr>
      <w:hyperlink w:anchor="_Toc441235572" w:history="1">
        <w:r w:rsidR="00BE0C7D" w:rsidRPr="00391B25">
          <w:rPr>
            <w:rStyle w:val="Hyperlink"/>
            <w:noProof/>
          </w:rPr>
          <w:t>5.1.4.</w:t>
        </w:r>
        <w:r w:rsidR="00BE0C7D">
          <w:rPr>
            <w:rFonts w:asciiTheme="minorHAnsi" w:eastAsiaTheme="minorEastAsia" w:hAnsiTheme="minorHAnsi" w:cstheme="minorBidi"/>
            <w:noProof/>
            <w:spacing w:val="0"/>
            <w:kern w:val="2"/>
            <w:sz w:val="21"/>
          </w:rPr>
          <w:tab/>
        </w:r>
        <w:r w:rsidR="00BE0C7D" w:rsidRPr="00391B25">
          <w:rPr>
            <w:rStyle w:val="Hyperlink"/>
            <w:rFonts w:hint="eastAsia"/>
            <w:noProof/>
          </w:rPr>
          <w:t>ロジック層</w:t>
        </w:r>
        <w:r w:rsidR="00BE0C7D">
          <w:rPr>
            <w:noProof/>
            <w:webHidden/>
          </w:rPr>
          <w:tab/>
        </w:r>
        <w:r w:rsidR="00BE0C7D">
          <w:rPr>
            <w:noProof/>
            <w:webHidden/>
          </w:rPr>
          <w:fldChar w:fldCharType="begin"/>
        </w:r>
        <w:r w:rsidR="00BE0C7D">
          <w:rPr>
            <w:noProof/>
            <w:webHidden/>
          </w:rPr>
          <w:instrText xml:space="preserve"> PAGEREF _Toc441235572 \h </w:instrText>
        </w:r>
        <w:r w:rsidR="00BE0C7D">
          <w:rPr>
            <w:noProof/>
            <w:webHidden/>
          </w:rPr>
        </w:r>
        <w:r w:rsidR="00BE0C7D">
          <w:rPr>
            <w:noProof/>
            <w:webHidden/>
          </w:rPr>
          <w:fldChar w:fldCharType="separate"/>
        </w:r>
        <w:r w:rsidR="00BE0C7D">
          <w:rPr>
            <w:noProof/>
            <w:webHidden/>
          </w:rPr>
          <w:t>51</w:t>
        </w:r>
        <w:r w:rsidR="00BE0C7D">
          <w:rPr>
            <w:noProof/>
            <w:webHidden/>
          </w:rPr>
          <w:fldChar w:fldCharType="end"/>
        </w:r>
      </w:hyperlink>
    </w:p>
    <w:p w14:paraId="61730F3B" w14:textId="77777777" w:rsidR="00BE0C7D" w:rsidRDefault="001115F0" w:rsidP="00BE0C7D">
      <w:pPr>
        <w:pStyle w:val="TOC3"/>
        <w:rPr>
          <w:rFonts w:asciiTheme="minorHAnsi" w:eastAsiaTheme="minorEastAsia" w:hAnsiTheme="minorHAnsi" w:cstheme="minorBidi"/>
          <w:noProof/>
          <w:spacing w:val="0"/>
          <w:kern w:val="2"/>
          <w:sz w:val="21"/>
        </w:rPr>
      </w:pPr>
      <w:hyperlink w:anchor="_Toc441235573" w:history="1">
        <w:r w:rsidR="00BE0C7D" w:rsidRPr="00391B25">
          <w:rPr>
            <w:rStyle w:val="Hyperlink"/>
            <w:noProof/>
          </w:rPr>
          <w:t>5.1.5.</w:t>
        </w:r>
        <w:r w:rsidR="00BE0C7D">
          <w:rPr>
            <w:rFonts w:asciiTheme="minorHAnsi" w:eastAsiaTheme="minorEastAsia" w:hAnsiTheme="minorHAnsi" w:cstheme="minorBidi"/>
            <w:noProof/>
            <w:spacing w:val="0"/>
            <w:kern w:val="2"/>
            <w:sz w:val="21"/>
          </w:rPr>
          <w:tab/>
        </w:r>
        <w:r w:rsidR="00BE0C7D" w:rsidRPr="00391B25">
          <w:rPr>
            <w:rStyle w:val="Hyperlink"/>
            <w:rFonts w:hint="eastAsia"/>
            <w:noProof/>
          </w:rPr>
          <w:t>サービス層</w:t>
        </w:r>
        <w:r w:rsidR="00BE0C7D">
          <w:rPr>
            <w:noProof/>
            <w:webHidden/>
          </w:rPr>
          <w:tab/>
        </w:r>
        <w:r w:rsidR="00BE0C7D">
          <w:rPr>
            <w:noProof/>
            <w:webHidden/>
          </w:rPr>
          <w:fldChar w:fldCharType="begin"/>
        </w:r>
        <w:r w:rsidR="00BE0C7D">
          <w:rPr>
            <w:noProof/>
            <w:webHidden/>
          </w:rPr>
          <w:instrText xml:space="preserve"> PAGEREF _Toc441235573 \h </w:instrText>
        </w:r>
        <w:r w:rsidR="00BE0C7D">
          <w:rPr>
            <w:noProof/>
            <w:webHidden/>
          </w:rPr>
        </w:r>
        <w:r w:rsidR="00BE0C7D">
          <w:rPr>
            <w:noProof/>
            <w:webHidden/>
          </w:rPr>
          <w:fldChar w:fldCharType="separate"/>
        </w:r>
        <w:r w:rsidR="00BE0C7D">
          <w:rPr>
            <w:noProof/>
            <w:webHidden/>
          </w:rPr>
          <w:t>57</w:t>
        </w:r>
        <w:r w:rsidR="00BE0C7D">
          <w:rPr>
            <w:noProof/>
            <w:webHidden/>
          </w:rPr>
          <w:fldChar w:fldCharType="end"/>
        </w:r>
      </w:hyperlink>
    </w:p>
    <w:p w14:paraId="161C2506" w14:textId="77777777" w:rsidR="00BE0C7D" w:rsidRDefault="001115F0" w:rsidP="00BE0C7D">
      <w:pPr>
        <w:pStyle w:val="TOC2"/>
        <w:rPr>
          <w:rFonts w:asciiTheme="minorHAnsi" w:eastAsiaTheme="minorEastAsia" w:hAnsiTheme="minorHAnsi" w:cstheme="minorBidi"/>
          <w:noProof/>
          <w:spacing w:val="0"/>
          <w:kern w:val="2"/>
          <w:sz w:val="21"/>
        </w:rPr>
      </w:pPr>
      <w:hyperlink w:anchor="_Toc441235574" w:history="1">
        <w:r w:rsidR="00BE0C7D" w:rsidRPr="00391B25">
          <w:rPr>
            <w:rStyle w:val="Hyperlink"/>
            <w:noProof/>
          </w:rPr>
          <w:t>5.2.</w:t>
        </w:r>
        <w:r w:rsidR="00BE0C7D">
          <w:rPr>
            <w:rFonts w:asciiTheme="minorHAnsi" w:eastAsiaTheme="minorEastAsia" w:hAnsiTheme="minorHAnsi" w:cstheme="minorBidi"/>
            <w:noProof/>
            <w:spacing w:val="0"/>
            <w:kern w:val="2"/>
            <w:sz w:val="21"/>
          </w:rPr>
          <w:tab/>
        </w:r>
        <w:r w:rsidR="00BE0C7D" w:rsidRPr="00391B25">
          <w:rPr>
            <w:rStyle w:val="Hyperlink"/>
            <w:rFonts w:hint="eastAsia"/>
            <w:noProof/>
            <w:lang w:val="ja-JP"/>
          </w:rPr>
          <w:t>画面の登録／更新／削除機能</w:t>
        </w:r>
        <w:r w:rsidR="00BE0C7D">
          <w:rPr>
            <w:noProof/>
            <w:webHidden/>
          </w:rPr>
          <w:tab/>
        </w:r>
        <w:r w:rsidR="00BE0C7D">
          <w:rPr>
            <w:noProof/>
            <w:webHidden/>
          </w:rPr>
          <w:fldChar w:fldCharType="begin"/>
        </w:r>
        <w:r w:rsidR="00BE0C7D">
          <w:rPr>
            <w:noProof/>
            <w:webHidden/>
          </w:rPr>
          <w:instrText xml:space="preserve"> PAGEREF _Toc441235574 \h </w:instrText>
        </w:r>
        <w:r w:rsidR="00BE0C7D">
          <w:rPr>
            <w:noProof/>
            <w:webHidden/>
          </w:rPr>
        </w:r>
        <w:r w:rsidR="00BE0C7D">
          <w:rPr>
            <w:noProof/>
            <w:webHidden/>
          </w:rPr>
          <w:fldChar w:fldCharType="separate"/>
        </w:r>
        <w:r w:rsidR="00BE0C7D">
          <w:rPr>
            <w:noProof/>
            <w:webHidden/>
          </w:rPr>
          <w:t>58</w:t>
        </w:r>
        <w:r w:rsidR="00BE0C7D">
          <w:rPr>
            <w:noProof/>
            <w:webHidden/>
          </w:rPr>
          <w:fldChar w:fldCharType="end"/>
        </w:r>
      </w:hyperlink>
    </w:p>
    <w:p w14:paraId="50C521CF" w14:textId="77777777" w:rsidR="00BE0C7D" w:rsidRDefault="001115F0" w:rsidP="00BE0C7D">
      <w:pPr>
        <w:pStyle w:val="TOC3"/>
        <w:rPr>
          <w:rFonts w:asciiTheme="minorHAnsi" w:eastAsiaTheme="minorEastAsia" w:hAnsiTheme="minorHAnsi" w:cstheme="minorBidi"/>
          <w:noProof/>
          <w:spacing w:val="0"/>
          <w:kern w:val="2"/>
          <w:sz w:val="21"/>
        </w:rPr>
      </w:pPr>
      <w:hyperlink w:anchor="_Toc441235575" w:history="1">
        <w:r w:rsidR="00BE0C7D" w:rsidRPr="00391B25">
          <w:rPr>
            <w:rStyle w:val="Hyperlink"/>
            <w:noProof/>
          </w:rPr>
          <w:t>5.2.1.</w:t>
        </w:r>
        <w:r w:rsidR="00BE0C7D">
          <w:rPr>
            <w:rFonts w:asciiTheme="minorHAnsi" w:eastAsiaTheme="minorEastAsia" w:hAnsiTheme="minorHAnsi" w:cstheme="minorBidi"/>
            <w:noProof/>
            <w:spacing w:val="0"/>
            <w:kern w:val="2"/>
            <w:sz w:val="21"/>
          </w:rPr>
          <w:tab/>
        </w:r>
        <w:r w:rsidR="00BE0C7D" w:rsidRPr="00391B25">
          <w:rPr>
            <w:rStyle w:val="Hyperlink"/>
            <w:rFonts w:hint="eastAsia"/>
            <w:noProof/>
          </w:rPr>
          <w:t>画面遷移イメージ</w:t>
        </w:r>
        <w:r w:rsidR="00BE0C7D">
          <w:rPr>
            <w:noProof/>
            <w:webHidden/>
          </w:rPr>
          <w:tab/>
        </w:r>
        <w:r w:rsidR="00BE0C7D">
          <w:rPr>
            <w:noProof/>
            <w:webHidden/>
          </w:rPr>
          <w:fldChar w:fldCharType="begin"/>
        </w:r>
        <w:r w:rsidR="00BE0C7D">
          <w:rPr>
            <w:noProof/>
            <w:webHidden/>
          </w:rPr>
          <w:instrText xml:space="preserve"> PAGEREF _Toc441235575 \h </w:instrText>
        </w:r>
        <w:r w:rsidR="00BE0C7D">
          <w:rPr>
            <w:noProof/>
            <w:webHidden/>
          </w:rPr>
        </w:r>
        <w:r w:rsidR="00BE0C7D">
          <w:rPr>
            <w:noProof/>
            <w:webHidden/>
          </w:rPr>
          <w:fldChar w:fldCharType="separate"/>
        </w:r>
        <w:r w:rsidR="00BE0C7D">
          <w:rPr>
            <w:noProof/>
            <w:webHidden/>
          </w:rPr>
          <w:t>58</w:t>
        </w:r>
        <w:r w:rsidR="00BE0C7D">
          <w:rPr>
            <w:noProof/>
            <w:webHidden/>
          </w:rPr>
          <w:fldChar w:fldCharType="end"/>
        </w:r>
      </w:hyperlink>
    </w:p>
    <w:p w14:paraId="35AED8BE" w14:textId="77777777" w:rsidR="00BE0C7D" w:rsidRDefault="001115F0" w:rsidP="00BE0C7D">
      <w:pPr>
        <w:pStyle w:val="TOC3"/>
        <w:rPr>
          <w:rFonts w:asciiTheme="minorHAnsi" w:eastAsiaTheme="minorEastAsia" w:hAnsiTheme="minorHAnsi" w:cstheme="minorBidi"/>
          <w:noProof/>
          <w:spacing w:val="0"/>
          <w:kern w:val="2"/>
          <w:sz w:val="21"/>
        </w:rPr>
      </w:pPr>
      <w:hyperlink w:anchor="_Toc441235576" w:history="1">
        <w:r w:rsidR="00BE0C7D" w:rsidRPr="00391B25">
          <w:rPr>
            <w:rStyle w:val="Hyperlink"/>
            <w:noProof/>
          </w:rPr>
          <w:t>5.2.2.</w:t>
        </w:r>
        <w:r w:rsidR="00BE0C7D">
          <w:rPr>
            <w:rFonts w:asciiTheme="minorHAnsi" w:eastAsiaTheme="minorEastAsia" w:hAnsiTheme="minorHAnsi" w:cstheme="minorBidi"/>
            <w:noProof/>
            <w:spacing w:val="0"/>
            <w:kern w:val="2"/>
            <w:sz w:val="21"/>
          </w:rPr>
          <w:tab/>
        </w:r>
        <w:r w:rsidR="00BE0C7D" w:rsidRPr="00391B25">
          <w:rPr>
            <w:rStyle w:val="Hyperlink"/>
            <w:rFonts w:hint="eastAsia"/>
            <w:noProof/>
          </w:rPr>
          <w:t>ソースの構成</w:t>
        </w:r>
        <w:r w:rsidR="00BE0C7D">
          <w:rPr>
            <w:noProof/>
            <w:webHidden/>
          </w:rPr>
          <w:tab/>
        </w:r>
        <w:r w:rsidR="00BE0C7D">
          <w:rPr>
            <w:noProof/>
            <w:webHidden/>
          </w:rPr>
          <w:fldChar w:fldCharType="begin"/>
        </w:r>
        <w:r w:rsidR="00BE0C7D">
          <w:rPr>
            <w:noProof/>
            <w:webHidden/>
          </w:rPr>
          <w:instrText xml:space="preserve"> PAGEREF _Toc441235576 \h </w:instrText>
        </w:r>
        <w:r w:rsidR="00BE0C7D">
          <w:rPr>
            <w:noProof/>
            <w:webHidden/>
          </w:rPr>
        </w:r>
        <w:r w:rsidR="00BE0C7D">
          <w:rPr>
            <w:noProof/>
            <w:webHidden/>
          </w:rPr>
          <w:fldChar w:fldCharType="separate"/>
        </w:r>
        <w:r w:rsidR="00BE0C7D">
          <w:rPr>
            <w:noProof/>
            <w:webHidden/>
          </w:rPr>
          <w:t>59</w:t>
        </w:r>
        <w:r w:rsidR="00BE0C7D">
          <w:rPr>
            <w:noProof/>
            <w:webHidden/>
          </w:rPr>
          <w:fldChar w:fldCharType="end"/>
        </w:r>
      </w:hyperlink>
    </w:p>
    <w:p w14:paraId="0FBDC300" w14:textId="77777777" w:rsidR="00BE0C7D" w:rsidRDefault="001115F0" w:rsidP="00BE0C7D">
      <w:pPr>
        <w:pStyle w:val="TOC3"/>
        <w:rPr>
          <w:rFonts w:asciiTheme="minorHAnsi" w:eastAsiaTheme="minorEastAsia" w:hAnsiTheme="minorHAnsi" w:cstheme="minorBidi"/>
          <w:noProof/>
          <w:spacing w:val="0"/>
          <w:kern w:val="2"/>
          <w:sz w:val="21"/>
        </w:rPr>
      </w:pPr>
      <w:hyperlink w:anchor="_Toc441235577" w:history="1">
        <w:r w:rsidR="00BE0C7D" w:rsidRPr="00391B25">
          <w:rPr>
            <w:rStyle w:val="Hyperlink"/>
            <w:noProof/>
          </w:rPr>
          <w:t>5.2.3.</w:t>
        </w:r>
        <w:r w:rsidR="00BE0C7D">
          <w:rPr>
            <w:rFonts w:asciiTheme="minorHAnsi" w:eastAsiaTheme="minorEastAsia" w:hAnsiTheme="minorHAnsi" w:cstheme="minorBidi"/>
            <w:noProof/>
            <w:spacing w:val="0"/>
            <w:kern w:val="2"/>
            <w:sz w:val="21"/>
          </w:rPr>
          <w:tab/>
        </w:r>
        <w:r w:rsidR="00BE0C7D" w:rsidRPr="00391B25">
          <w:rPr>
            <w:rStyle w:val="Hyperlink"/>
            <w:rFonts w:hint="eastAsia"/>
            <w:noProof/>
          </w:rPr>
          <w:t>クライアント層</w:t>
        </w:r>
        <w:r w:rsidR="00BE0C7D">
          <w:rPr>
            <w:noProof/>
            <w:webHidden/>
          </w:rPr>
          <w:tab/>
        </w:r>
        <w:r w:rsidR="00BE0C7D">
          <w:rPr>
            <w:noProof/>
            <w:webHidden/>
          </w:rPr>
          <w:fldChar w:fldCharType="begin"/>
        </w:r>
        <w:r w:rsidR="00BE0C7D">
          <w:rPr>
            <w:noProof/>
            <w:webHidden/>
          </w:rPr>
          <w:instrText xml:space="preserve"> PAGEREF _Toc441235577 \h </w:instrText>
        </w:r>
        <w:r w:rsidR="00BE0C7D">
          <w:rPr>
            <w:noProof/>
            <w:webHidden/>
          </w:rPr>
        </w:r>
        <w:r w:rsidR="00BE0C7D">
          <w:rPr>
            <w:noProof/>
            <w:webHidden/>
          </w:rPr>
          <w:fldChar w:fldCharType="separate"/>
        </w:r>
        <w:r w:rsidR="00BE0C7D">
          <w:rPr>
            <w:noProof/>
            <w:webHidden/>
          </w:rPr>
          <w:t>59</w:t>
        </w:r>
        <w:r w:rsidR="00BE0C7D">
          <w:rPr>
            <w:noProof/>
            <w:webHidden/>
          </w:rPr>
          <w:fldChar w:fldCharType="end"/>
        </w:r>
      </w:hyperlink>
    </w:p>
    <w:p w14:paraId="7DEE7F88" w14:textId="77777777" w:rsidR="00BE0C7D" w:rsidRDefault="001115F0" w:rsidP="00BE0C7D">
      <w:pPr>
        <w:pStyle w:val="TOC3"/>
        <w:rPr>
          <w:rFonts w:asciiTheme="minorHAnsi" w:eastAsiaTheme="minorEastAsia" w:hAnsiTheme="minorHAnsi" w:cstheme="minorBidi"/>
          <w:noProof/>
          <w:spacing w:val="0"/>
          <w:kern w:val="2"/>
          <w:sz w:val="21"/>
        </w:rPr>
      </w:pPr>
      <w:hyperlink w:anchor="_Toc441235578" w:history="1">
        <w:r w:rsidR="00BE0C7D" w:rsidRPr="00391B25">
          <w:rPr>
            <w:rStyle w:val="Hyperlink"/>
            <w:noProof/>
          </w:rPr>
          <w:t>5.2.4.</w:t>
        </w:r>
        <w:r w:rsidR="00BE0C7D">
          <w:rPr>
            <w:rFonts w:asciiTheme="minorHAnsi" w:eastAsiaTheme="minorEastAsia" w:hAnsiTheme="minorHAnsi" w:cstheme="minorBidi"/>
            <w:noProof/>
            <w:spacing w:val="0"/>
            <w:kern w:val="2"/>
            <w:sz w:val="21"/>
          </w:rPr>
          <w:tab/>
        </w:r>
        <w:r w:rsidR="00BE0C7D" w:rsidRPr="00391B25">
          <w:rPr>
            <w:rStyle w:val="Hyperlink"/>
            <w:rFonts w:hint="eastAsia"/>
            <w:noProof/>
          </w:rPr>
          <w:t>プレゼンテーション層</w:t>
        </w:r>
        <w:r w:rsidR="00BE0C7D">
          <w:rPr>
            <w:noProof/>
            <w:webHidden/>
          </w:rPr>
          <w:tab/>
        </w:r>
        <w:r w:rsidR="00BE0C7D">
          <w:rPr>
            <w:noProof/>
            <w:webHidden/>
          </w:rPr>
          <w:fldChar w:fldCharType="begin"/>
        </w:r>
        <w:r w:rsidR="00BE0C7D">
          <w:rPr>
            <w:noProof/>
            <w:webHidden/>
          </w:rPr>
          <w:instrText xml:space="preserve"> PAGEREF _Toc441235578 \h </w:instrText>
        </w:r>
        <w:r w:rsidR="00BE0C7D">
          <w:rPr>
            <w:noProof/>
            <w:webHidden/>
          </w:rPr>
        </w:r>
        <w:r w:rsidR="00BE0C7D">
          <w:rPr>
            <w:noProof/>
            <w:webHidden/>
          </w:rPr>
          <w:fldChar w:fldCharType="separate"/>
        </w:r>
        <w:r w:rsidR="00BE0C7D">
          <w:rPr>
            <w:noProof/>
            <w:webHidden/>
          </w:rPr>
          <w:t>60</w:t>
        </w:r>
        <w:r w:rsidR="00BE0C7D">
          <w:rPr>
            <w:noProof/>
            <w:webHidden/>
          </w:rPr>
          <w:fldChar w:fldCharType="end"/>
        </w:r>
      </w:hyperlink>
    </w:p>
    <w:p w14:paraId="419F8EE0" w14:textId="77777777" w:rsidR="00BE0C7D" w:rsidRDefault="001115F0" w:rsidP="00BE0C7D">
      <w:pPr>
        <w:pStyle w:val="TOC3"/>
        <w:rPr>
          <w:rFonts w:asciiTheme="minorHAnsi" w:eastAsiaTheme="minorEastAsia" w:hAnsiTheme="minorHAnsi" w:cstheme="minorBidi"/>
          <w:noProof/>
          <w:spacing w:val="0"/>
          <w:kern w:val="2"/>
          <w:sz w:val="21"/>
        </w:rPr>
      </w:pPr>
      <w:hyperlink w:anchor="_Toc441235579" w:history="1">
        <w:r w:rsidR="00BE0C7D" w:rsidRPr="00391B25">
          <w:rPr>
            <w:rStyle w:val="Hyperlink"/>
            <w:noProof/>
          </w:rPr>
          <w:t>5.2.5.</w:t>
        </w:r>
        <w:r w:rsidR="00BE0C7D">
          <w:rPr>
            <w:rFonts w:asciiTheme="minorHAnsi" w:eastAsiaTheme="minorEastAsia" w:hAnsiTheme="minorHAnsi" w:cstheme="minorBidi"/>
            <w:noProof/>
            <w:spacing w:val="0"/>
            <w:kern w:val="2"/>
            <w:sz w:val="21"/>
          </w:rPr>
          <w:tab/>
        </w:r>
        <w:r w:rsidR="00BE0C7D" w:rsidRPr="00391B25">
          <w:rPr>
            <w:rStyle w:val="Hyperlink"/>
            <w:rFonts w:hint="eastAsia"/>
            <w:noProof/>
          </w:rPr>
          <w:t>ロジック層</w:t>
        </w:r>
        <w:r w:rsidR="00BE0C7D">
          <w:rPr>
            <w:noProof/>
            <w:webHidden/>
          </w:rPr>
          <w:tab/>
        </w:r>
        <w:r w:rsidR="00BE0C7D">
          <w:rPr>
            <w:noProof/>
            <w:webHidden/>
          </w:rPr>
          <w:fldChar w:fldCharType="begin"/>
        </w:r>
        <w:r w:rsidR="00BE0C7D">
          <w:rPr>
            <w:noProof/>
            <w:webHidden/>
          </w:rPr>
          <w:instrText xml:space="preserve"> PAGEREF _Toc441235579 \h </w:instrText>
        </w:r>
        <w:r w:rsidR="00BE0C7D">
          <w:rPr>
            <w:noProof/>
            <w:webHidden/>
          </w:rPr>
        </w:r>
        <w:r w:rsidR="00BE0C7D">
          <w:rPr>
            <w:noProof/>
            <w:webHidden/>
          </w:rPr>
          <w:fldChar w:fldCharType="separate"/>
        </w:r>
        <w:r w:rsidR="00BE0C7D">
          <w:rPr>
            <w:noProof/>
            <w:webHidden/>
          </w:rPr>
          <w:t>68</w:t>
        </w:r>
        <w:r w:rsidR="00BE0C7D">
          <w:rPr>
            <w:noProof/>
            <w:webHidden/>
          </w:rPr>
          <w:fldChar w:fldCharType="end"/>
        </w:r>
      </w:hyperlink>
    </w:p>
    <w:p w14:paraId="2138F4A1" w14:textId="77777777" w:rsidR="00BE0C7D" w:rsidRDefault="001115F0" w:rsidP="00BE0C7D">
      <w:pPr>
        <w:pStyle w:val="TOC3"/>
        <w:rPr>
          <w:rFonts w:asciiTheme="minorHAnsi" w:eastAsiaTheme="minorEastAsia" w:hAnsiTheme="minorHAnsi" w:cstheme="minorBidi"/>
          <w:noProof/>
          <w:spacing w:val="0"/>
          <w:kern w:val="2"/>
          <w:sz w:val="21"/>
        </w:rPr>
      </w:pPr>
      <w:hyperlink w:anchor="_Toc441235580" w:history="1">
        <w:r w:rsidR="00BE0C7D" w:rsidRPr="00391B25">
          <w:rPr>
            <w:rStyle w:val="Hyperlink"/>
            <w:noProof/>
          </w:rPr>
          <w:t>5.2.6.</w:t>
        </w:r>
        <w:r w:rsidR="00BE0C7D">
          <w:rPr>
            <w:rFonts w:asciiTheme="minorHAnsi" w:eastAsiaTheme="minorEastAsia" w:hAnsiTheme="minorHAnsi" w:cstheme="minorBidi"/>
            <w:noProof/>
            <w:spacing w:val="0"/>
            <w:kern w:val="2"/>
            <w:sz w:val="21"/>
          </w:rPr>
          <w:tab/>
        </w:r>
        <w:r w:rsidR="00BE0C7D" w:rsidRPr="00391B25">
          <w:rPr>
            <w:rStyle w:val="Hyperlink"/>
            <w:rFonts w:hint="eastAsia"/>
            <w:noProof/>
          </w:rPr>
          <w:t>サービス層</w:t>
        </w:r>
        <w:r w:rsidR="00BE0C7D">
          <w:rPr>
            <w:noProof/>
            <w:webHidden/>
          </w:rPr>
          <w:tab/>
        </w:r>
        <w:r w:rsidR="00BE0C7D">
          <w:rPr>
            <w:noProof/>
            <w:webHidden/>
          </w:rPr>
          <w:fldChar w:fldCharType="begin"/>
        </w:r>
        <w:r w:rsidR="00BE0C7D">
          <w:rPr>
            <w:noProof/>
            <w:webHidden/>
          </w:rPr>
          <w:instrText xml:space="preserve"> PAGEREF _Toc441235580 \h </w:instrText>
        </w:r>
        <w:r w:rsidR="00BE0C7D">
          <w:rPr>
            <w:noProof/>
            <w:webHidden/>
          </w:rPr>
        </w:r>
        <w:r w:rsidR="00BE0C7D">
          <w:rPr>
            <w:noProof/>
            <w:webHidden/>
          </w:rPr>
          <w:fldChar w:fldCharType="separate"/>
        </w:r>
        <w:r w:rsidR="00BE0C7D">
          <w:rPr>
            <w:noProof/>
            <w:webHidden/>
          </w:rPr>
          <w:t>72</w:t>
        </w:r>
        <w:r w:rsidR="00BE0C7D">
          <w:rPr>
            <w:noProof/>
            <w:webHidden/>
          </w:rPr>
          <w:fldChar w:fldCharType="end"/>
        </w:r>
      </w:hyperlink>
    </w:p>
    <w:p w14:paraId="210D8262" w14:textId="77777777" w:rsidR="00BE0C7D" w:rsidRDefault="001115F0" w:rsidP="00BE0C7D">
      <w:pPr>
        <w:pStyle w:val="TOC2"/>
        <w:rPr>
          <w:rFonts w:asciiTheme="minorHAnsi" w:eastAsiaTheme="minorEastAsia" w:hAnsiTheme="minorHAnsi" w:cstheme="minorBidi"/>
          <w:noProof/>
          <w:spacing w:val="0"/>
          <w:kern w:val="2"/>
          <w:sz w:val="21"/>
        </w:rPr>
      </w:pPr>
      <w:hyperlink w:anchor="_Toc441235581" w:history="1">
        <w:r w:rsidR="00BE0C7D" w:rsidRPr="00391B25">
          <w:rPr>
            <w:rStyle w:val="Hyperlink"/>
            <w:noProof/>
          </w:rPr>
          <w:t>5.3.</w:t>
        </w:r>
        <w:r w:rsidR="00BE0C7D">
          <w:rPr>
            <w:rFonts w:asciiTheme="minorHAnsi" w:eastAsiaTheme="minorEastAsia" w:hAnsiTheme="minorHAnsi" w:cstheme="minorBidi"/>
            <w:noProof/>
            <w:spacing w:val="0"/>
            <w:kern w:val="2"/>
            <w:sz w:val="21"/>
          </w:rPr>
          <w:tab/>
        </w:r>
        <w:r w:rsidR="00BE0C7D" w:rsidRPr="00391B25">
          <w:rPr>
            <w:rStyle w:val="Hyperlink"/>
            <w:rFonts w:hint="eastAsia"/>
            <w:noProof/>
          </w:rPr>
          <w:t>単票画面の一覧表示機能</w:t>
        </w:r>
        <w:r w:rsidR="00BE0C7D">
          <w:rPr>
            <w:noProof/>
            <w:webHidden/>
          </w:rPr>
          <w:tab/>
        </w:r>
        <w:r w:rsidR="00BE0C7D">
          <w:rPr>
            <w:noProof/>
            <w:webHidden/>
          </w:rPr>
          <w:fldChar w:fldCharType="begin"/>
        </w:r>
        <w:r w:rsidR="00BE0C7D">
          <w:rPr>
            <w:noProof/>
            <w:webHidden/>
          </w:rPr>
          <w:instrText xml:space="preserve"> PAGEREF _Toc441235581 \h </w:instrText>
        </w:r>
        <w:r w:rsidR="00BE0C7D">
          <w:rPr>
            <w:noProof/>
            <w:webHidden/>
          </w:rPr>
        </w:r>
        <w:r w:rsidR="00BE0C7D">
          <w:rPr>
            <w:noProof/>
            <w:webHidden/>
          </w:rPr>
          <w:fldChar w:fldCharType="separate"/>
        </w:r>
        <w:r w:rsidR="00BE0C7D">
          <w:rPr>
            <w:noProof/>
            <w:webHidden/>
          </w:rPr>
          <w:t>72</w:t>
        </w:r>
        <w:r w:rsidR="00BE0C7D">
          <w:rPr>
            <w:noProof/>
            <w:webHidden/>
          </w:rPr>
          <w:fldChar w:fldCharType="end"/>
        </w:r>
      </w:hyperlink>
    </w:p>
    <w:p w14:paraId="1E4F9E6E" w14:textId="77777777" w:rsidR="00BE0C7D" w:rsidRDefault="001115F0" w:rsidP="00BE0C7D">
      <w:pPr>
        <w:pStyle w:val="TOC3"/>
        <w:rPr>
          <w:rFonts w:asciiTheme="minorHAnsi" w:eastAsiaTheme="minorEastAsia" w:hAnsiTheme="minorHAnsi" w:cstheme="minorBidi"/>
          <w:noProof/>
          <w:spacing w:val="0"/>
          <w:kern w:val="2"/>
          <w:sz w:val="21"/>
        </w:rPr>
      </w:pPr>
      <w:hyperlink w:anchor="_Toc441235582" w:history="1">
        <w:r w:rsidR="00BE0C7D" w:rsidRPr="00391B25">
          <w:rPr>
            <w:rStyle w:val="Hyperlink"/>
            <w:noProof/>
          </w:rPr>
          <w:t>5.3.1.</w:t>
        </w:r>
        <w:r w:rsidR="00BE0C7D">
          <w:rPr>
            <w:rFonts w:asciiTheme="minorHAnsi" w:eastAsiaTheme="minorEastAsia" w:hAnsiTheme="minorHAnsi" w:cstheme="minorBidi"/>
            <w:noProof/>
            <w:spacing w:val="0"/>
            <w:kern w:val="2"/>
            <w:sz w:val="21"/>
          </w:rPr>
          <w:tab/>
        </w:r>
        <w:r w:rsidR="00BE0C7D" w:rsidRPr="00391B25">
          <w:rPr>
            <w:rStyle w:val="Hyperlink"/>
            <w:rFonts w:hint="eastAsia"/>
            <w:noProof/>
          </w:rPr>
          <w:t>実装イメージ</w:t>
        </w:r>
        <w:r w:rsidR="00BE0C7D">
          <w:rPr>
            <w:noProof/>
            <w:webHidden/>
          </w:rPr>
          <w:tab/>
        </w:r>
        <w:r w:rsidR="00BE0C7D">
          <w:rPr>
            <w:noProof/>
            <w:webHidden/>
          </w:rPr>
          <w:fldChar w:fldCharType="begin"/>
        </w:r>
        <w:r w:rsidR="00BE0C7D">
          <w:rPr>
            <w:noProof/>
            <w:webHidden/>
          </w:rPr>
          <w:instrText xml:space="preserve"> PAGEREF _Toc441235582 \h </w:instrText>
        </w:r>
        <w:r w:rsidR="00BE0C7D">
          <w:rPr>
            <w:noProof/>
            <w:webHidden/>
          </w:rPr>
        </w:r>
        <w:r w:rsidR="00BE0C7D">
          <w:rPr>
            <w:noProof/>
            <w:webHidden/>
          </w:rPr>
          <w:fldChar w:fldCharType="separate"/>
        </w:r>
        <w:r w:rsidR="00BE0C7D">
          <w:rPr>
            <w:noProof/>
            <w:webHidden/>
          </w:rPr>
          <w:t>72</w:t>
        </w:r>
        <w:r w:rsidR="00BE0C7D">
          <w:rPr>
            <w:noProof/>
            <w:webHidden/>
          </w:rPr>
          <w:fldChar w:fldCharType="end"/>
        </w:r>
      </w:hyperlink>
    </w:p>
    <w:p w14:paraId="6F7D979B" w14:textId="77777777" w:rsidR="00BE0C7D" w:rsidRDefault="001115F0" w:rsidP="00BE0C7D">
      <w:pPr>
        <w:pStyle w:val="TOC3"/>
        <w:rPr>
          <w:rFonts w:asciiTheme="minorHAnsi" w:eastAsiaTheme="minorEastAsia" w:hAnsiTheme="minorHAnsi" w:cstheme="minorBidi"/>
          <w:noProof/>
          <w:spacing w:val="0"/>
          <w:kern w:val="2"/>
          <w:sz w:val="21"/>
        </w:rPr>
      </w:pPr>
      <w:hyperlink w:anchor="_Toc441235583" w:history="1">
        <w:r w:rsidR="00BE0C7D" w:rsidRPr="00391B25">
          <w:rPr>
            <w:rStyle w:val="Hyperlink"/>
            <w:noProof/>
          </w:rPr>
          <w:t>5.3.2.</w:t>
        </w:r>
        <w:r w:rsidR="00BE0C7D">
          <w:rPr>
            <w:rFonts w:asciiTheme="minorHAnsi" w:eastAsiaTheme="minorEastAsia" w:hAnsiTheme="minorHAnsi" w:cstheme="minorBidi"/>
            <w:noProof/>
            <w:spacing w:val="0"/>
            <w:kern w:val="2"/>
            <w:sz w:val="21"/>
          </w:rPr>
          <w:tab/>
        </w:r>
        <w:r w:rsidR="00BE0C7D" w:rsidRPr="00391B25">
          <w:rPr>
            <w:rStyle w:val="Hyperlink"/>
            <w:rFonts w:hint="eastAsia"/>
            <w:noProof/>
          </w:rPr>
          <w:t>プレゼンテーション層</w:t>
        </w:r>
        <w:r w:rsidR="00BE0C7D" w:rsidRPr="00391B25">
          <w:rPr>
            <w:rStyle w:val="Hyperlink"/>
            <w:noProof/>
          </w:rPr>
          <w:t>(</w:t>
        </w:r>
        <w:r w:rsidR="00BE0C7D" w:rsidRPr="00391B25">
          <w:rPr>
            <w:rStyle w:val="Hyperlink"/>
            <w:rFonts w:hint="eastAsia"/>
            <w:noProof/>
          </w:rPr>
          <w:t>値の取得と、</w:t>
        </w:r>
        <w:r w:rsidR="00BE0C7D" w:rsidRPr="00391B25">
          <w:rPr>
            <w:rStyle w:val="Hyperlink"/>
            <w:noProof/>
          </w:rPr>
          <w:t>template</w:t>
        </w:r>
        <w:r w:rsidR="00BE0C7D" w:rsidRPr="00391B25">
          <w:rPr>
            <w:rStyle w:val="Hyperlink"/>
            <w:rFonts w:hint="eastAsia"/>
            <w:noProof/>
          </w:rPr>
          <w:t>の展開</w:t>
        </w:r>
        <w:r w:rsidR="00BE0C7D" w:rsidRPr="00391B25">
          <w:rPr>
            <w:rStyle w:val="Hyperlink"/>
            <w:noProof/>
          </w:rPr>
          <w:t>)</w:t>
        </w:r>
        <w:r w:rsidR="00BE0C7D">
          <w:rPr>
            <w:noProof/>
            <w:webHidden/>
          </w:rPr>
          <w:tab/>
        </w:r>
        <w:r w:rsidR="00BE0C7D">
          <w:rPr>
            <w:noProof/>
            <w:webHidden/>
          </w:rPr>
          <w:fldChar w:fldCharType="begin"/>
        </w:r>
        <w:r w:rsidR="00BE0C7D">
          <w:rPr>
            <w:noProof/>
            <w:webHidden/>
          </w:rPr>
          <w:instrText xml:space="preserve"> PAGEREF _Toc441235583 \h </w:instrText>
        </w:r>
        <w:r w:rsidR="00BE0C7D">
          <w:rPr>
            <w:noProof/>
            <w:webHidden/>
          </w:rPr>
        </w:r>
        <w:r w:rsidR="00BE0C7D">
          <w:rPr>
            <w:noProof/>
            <w:webHidden/>
          </w:rPr>
          <w:fldChar w:fldCharType="separate"/>
        </w:r>
        <w:r w:rsidR="00BE0C7D">
          <w:rPr>
            <w:noProof/>
            <w:webHidden/>
          </w:rPr>
          <w:t>72</w:t>
        </w:r>
        <w:r w:rsidR="00BE0C7D">
          <w:rPr>
            <w:noProof/>
            <w:webHidden/>
          </w:rPr>
          <w:fldChar w:fldCharType="end"/>
        </w:r>
      </w:hyperlink>
    </w:p>
    <w:p w14:paraId="402E179C" w14:textId="77777777" w:rsidR="00BE0C7D" w:rsidRDefault="001115F0" w:rsidP="00BE0C7D">
      <w:pPr>
        <w:pStyle w:val="TOC3"/>
        <w:rPr>
          <w:rFonts w:asciiTheme="minorHAnsi" w:eastAsiaTheme="minorEastAsia" w:hAnsiTheme="minorHAnsi" w:cstheme="minorBidi"/>
          <w:noProof/>
          <w:spacing w:val="0"/>
          <w:kern w:val="2"/>
          <w:sz w:val="21"/>
        </w:rPr>
      </w:pPr>
      <w:hyperlink w:anchor="_Toc441235584" w:history="1">
        <w:r w:rsidR="00BE0C7D" w:rsidRPr="00391B25">
          <w:rPr>
            <w:rStyle w:val="Hyperlink"/>
            <w:noProof/>
          </w:rPr>
          <w:t>5.3.3.</w:t>
        </w:r>
        <w:r w:rsidR="00BE0C7D">
          <w:rPr>
            <w:rFonts w:asciiTheme="minorHAnsi" w:eastAsiaTheme="minorEastAsia" w:hAnsiTheme="minorHAnsi" w:cstheme="minorBidi"/>
            <w:noProof/>
            <w:spacing w:val="0"/>
            <w:kern w:val="2"/>
            <w:sz w:val="21"/>
          </w:rPr>
          <w:tab/>
        </w:r>
        <w:r w:rsidR="00BE0C7D" w:rsidRPr="00391B25">
          <w:rPr>
            <w:rStyle w:val="Hyperlink"/>
            <w:rFonts w:hint="eastAsia"/>
            <w:noProof/>
          </w:rPr>
          <w:t>クライアント層</w:t>
        </w:r>
        <w:r w:rsidR="00BE0C7D">
          <w:rPr>
            <w:noProof/>
            <w:webHidden/>
          </w:rPr>
          <w:tab/>
        </w:r>
        <w:r w:rsidR="00BE0C7D">
          <w:rPr>
            <w:noProof/>
            <w:webHidden/>
          </w:rPr>
          <w:fldChar w:fldCharType="begin"/>
        </w:r>
        <w:r w:rsidR="00BE0C7D">
          <w:rPr>
            <w:noProof/>
            <w:webHidden/>
          </w:rPr>
          <w:instrText xml:space="preserve"> PAGEREF _Toc441235584 \h </w:instrText>
        </w:r>
        <w:r w:rsidR="00BE0C7D">
          <w:rPr>
            <w:noProof/>
            <w:webHidden/>
          </w:rPr>
        </w:r>
        <w:r w:rsidR="00BE0C7D">
          <w:rPr>
            <w:noProof/>
            <w:webHidden/>
          </w:rPr>
          <w:fldChar w:fldCharType="separate"/>
        </w:r>
        <w:r w:rsidR="00BE0C7D">
          <w:rPr>
            <w:noProof/>
            <w:webHidden/>
          </w:rPr>
          <w:t>76</w:t>
        </w:r>
        <w:r w:rsidR="00BE0C7D">
          <w:rPr>
            <w:noProof/>
            <w:webHidden/>
          </w:rPr>
          <w:fldChar w:fldCharType="end"/>
        </w:r>
      </w:hyperlink>
    </w:p>
    <w:p w14:paraId="434C90B7" w14:textId="77777777" w:rsidR="00BE0C7D" w:rsidRDefault="001115F0" w:rsidP="00BE0C7D">
      <w:pPr>
        <w:pStyle w:val="TOC3"/>
        <w:rPr>
          <w:rFonts w:asciiTheme="minorHAnsi" w:eastAsiaTheme="minorEastAsia" w:hAnsiTheme="minorHAnsi" w:cstheme="minorBidi"/>
          <w:noProof/>
          <w:spacing w:val="0"/>
          <w:kern w:val="2"/>
          <w:sz w:val="21"/>
        </w:rPr>
      </w:pPr>
      <w:hyperlink w:anchor="_Toc441235585" w:history="1">
        <w:r w:rsidR="00BE0C7D" w:rsidRPr="00391B25">
          <w:rPr>
            <w:rStyle w:val="Hyperlink"/>
            <w:noProof/>
          </w:rPr>
          <w:t>5.3.4.</w:t>
        </w:r>
        <w:r w:rsidR="00BE0C7D">
          <w:rPr>
            <w:rFonts w:asciiTheme="minorHAnsi" w:eastAsiaTheme="minorEastAsia" w:hAnsiTheme="minorHAnsi" w:cstheme="minorBidi"/>
            <w:noProof/>
            <w:spacing w:val="0"/>
            <w:kern w:val="2"/>
            <w:sz w:val="21"/>
          </w:rPr>
          <w:tab/>
        </w:r>
        <w:r w:rsidR="00BE0C7D" w:rsidRPr="00391B25">
          <w:rPr>
            <w:rStyle w:val="Hyperlink"/>
            <w:rFonts w:hint="eastAsia"/>
            <w:noProof/>
          </w:rPr>
          <w:t>プレゼンテーション層</w:t>
        </w:r>
        <w:r w:rsidR="00BE0C7D" w:rsidRPr="00391B25">
          <w:rPr>
            <w:rStyle w:val="Hyperlink"/>
            <w:noProof/>
          </w:rPr>
          <w:t>(</w:t>
        </w:r>
        <w:r w:rsidR="00BE0C7D" w:rsidRPr="00391B25">
          <w:rPr>
            <w:rStyle w:val="Hyperlink"/>
            <w:rFonts w:hint="eastAsia"/>
            <w:noProof/>
          </w:rPr>
          <w:t>一覧の更新データ取得</w:t>
        </w:r>
        <w:r w:rsidR="00BE0C7D" w:rsidRPr="00391B25">
          <w:rPr>
            <w:rStyle w:val="Hyperlink"/>
            <w:noProof/>
          </w:rPr>
          <w:t>)</w:t>
        </w:r>
        <w:r w:rsidR="00BE0C7D">
          <w:rPr>
            <w:noProof/>
            <w:webHidden/>
          </w:rPr>
          <w:tab/>
        </w:r>
        <w:r w:rsidR="00BE0C7D">
          <w:rPr>
            <w:noProof/>
            <w:webHidden/>
          </w:rPr>
          <w:fldChar w:fldCharType="begin"/>
        </w:r>
        <w:r w:rsidR="00BE0C7D">
          <w:rPr>
            <w:noProof/>
            <w:webHidden/>
          </w:rPr>
          <w:instrText xml:space="preserve"> PAGEREF _Toc441235585 \h </w:instrText>
        </w:r>
        <w:r w:rsidR="00BE0C7D">
          <w:rPr>
            <w:noProof/>
            <w:webHidden/>
          </w:rPr>
        </w:r>
        <w:r w:rsidR="00BE0C7D">
          <w:rPr>
            <w:noProof/>
            <w:webHidden/>
          </w:rPr>
          <w:fldChar w:fldCharType="separate"/>
        </w:r>
        <w:r w:rsidR="00BE0C7D">
          <w:rPr>
            <w:noProof/>
            <w:webHidden/>
          </w:rPr>
          <w:t>77</w:t>
        </w:r>
        <w:r w:rsidR="00BE0C7D">
          <w:rPr>
            <w:noProof/>
            <w:webHidden/>
          </w:rPr>
          <w:fldChar w:fldCharType="end"/>
        </w:r>
      </w:hyperlink>
    </w:p>
    <w:p w14:paraId="6B589C89" w14:textId="77777777" w:rsidR="00BE0C7D" w:rsidRDefault="001115F0" w:rsidP="00BE0C7D">
      <w:pPr>
        <w:pStyle w:val="TOC2"/>
        <w:rPr>
          <w:rFonts w:asciiTheme="minorHAnsi" w:eastAsiaTheme="minorEastAsia" w:hAnsiTheme="minorHAnsi" w:cstheme="minorBidi"/>
          <w:noProof/>
          <w:spacing w:val="0"/>
          <w:kern w:val="2"/>
          <w:sz w:val="21"/>
        </w:rPr>
      </w:pPr>
      <w:hyperlink w:anchor="_Toc441235586" w:history="1">
        <w:r w:rsidR="00BE0C7D" w:rsidRPr="00391B25">
          <w:rPr>
            <w:rStyle w:val="Hyperlink"/>
            <w:noProof/>
          </w:rPr>
          <w:t>5.4.</w:t>
        </w:r>
        <w:r w:rsidR="00BE0C7D">
          <w:rPr>
            <w:rFonts w:asciiTheme="minorHAnsi" w:eastAsiaTheme="minorEastAsia" w:hAnsiTheme="minorHAnsi" w:cstheme="minorBidi"/>
            <w:noProof/>
            <w:spacing w:val="0"/>
            <w:kern w:val="2"/>
            <w:sz w:val="21"/>
          </w:rPr>
          <w:tab/>
        </w:r>
        <w:r w:rsidR="00BE0C7D" w:rsidRPr="00391B25">
          <w:rPr>
            <w:rStyle w:val="Hyperlink"/>
            <w:rFonts w:hint="eastAsia"/>
            <w:noProof/>
            <w:lang w:val="ja-JP"/>
          </w:rPr>
          <w:t>一覧画面の検索機能</w:t>
        </w:r>
        <w:r w:rsidR="00BE0C7D">
          <w:rPr>
            <w:noProof/>
            <w:webHidden/>
          </w:rPr>
          <w:tab/>
        </w:r>
        <w:r w:rsidR="00BE0C7D">
          <w:rPr>
            <w:noProof/>
            <w:webHidden/>
          </w:rPr>
          <w:fldChar w:fldCharType="begin"/>
        </w:r>
        <w:r w:rsidR="00BE0C7D">
          <w:rPr>
            <w:noProof/>
            <w:webHidden/>
          </w:rPr>
          <w:instrText xml:space="preserve"> PAGEREF _Toc441235586 \h </w:instrText>
        </w:r>
        <w:r w:rsidR="00BE0C7D">
          <w:rPr>
            <w:noProof/>
            <w:webHidden/>
          </w:rPr>
        </w:r>
        <w:r w:rsidR="00BE0C7D">
          <w:rPr>
            <w:noProof/>
            <w:webHidden/>
          </w:rPr>
          <w:fldChar w:fldCharType="separate"/>
        </w:r>
        <w:r w:rsidR="00BE0C7D">
          <w:rPr>
            <w:noProof/>
            <w:webHidden/>
          </w:rPr>
          <w:t>77</w:t>
        </w:r>
        <w:r w:rsidR="00BE0C7D">
          <w:rPr>
            <w:noProof/>
            <w:webHidden/>
          </w:rPr>
          <w:fldChar w:fldCharType="end"/>
        </w:r>
      </w:hyperlink>
    </w:p>
    <w:p w14:paraId="417A2EBA" w14:textId="77777777" w:rsidR="00BE0C7D" w:rsidRDefault="001115F0" w:rsidP="00BE0C7D">
      <w:pPr>
        <w:pStyle w:val="TOC3"/>
        <w:rPr>
          <w:rFonts w:asciiTheme="minorHAnsi" w:eastAsiaTheme="minorEastAsia" w:hAnsiTheme="minorHAnsi" w:cstheme="minorBidi"/>
          <w:noProof/>
          <w:spacing w:val="0"/>
          <w:kern w:val="2"/>
          <w:sz w:val="21"/>
        </w:rPr>
      </w:pPr>
      <w:hyperlink w:anchor="_Toc441235587" w:history="1">
        <w:r w:rsidR="00BE0C7D" w:rsidRPr="00391B25">
          <w:rPr>
            <w:rStyle w:val="Hyperlink"/>
            <w:noProof/>
          </w:rPr>
          <w:t>5.4.1.</w:t>
        </w:r>
        <w:r w:rsidR="00BE0C7D">
          <w:rPr>
            <w:rFonts w:asciiTheme="minorHAnsi" w:eastAsiaTheme="minorEastAsia" w:hAnsiTheme="minorHAnsi" w:cstheme="minorBidi"/>
            <w:noProof/>
            <w:spacing w:val="0"/>
            <w:kern w:val="2"/>
            <w:sz w:val="21"/>
          </w:rPr>
          <w:tab/>
        </w:r>
        <w:r w:rsidR="00BE0C7D" w:rsidRPr="00391B25">
          <w:rPr>
            <w:rStyle w:val="Hyperlink"/>
            <w:rFonts w:hint="eastAsia"/>
            <w:noProof/>
          </w:rPr>
          <w:t>画面遷移イメージ</w:t>
        </w:r>
        <w:r w:rsidR="00BE0C7D">
          <w:rPr>
            <w:noProof/>
            <w:webHidden/>
          </w:rPr>
          <w:tab/>
        </w:r>
        <w:r w:rsidR="00BE0C7D">
          <w:rPr>
            <w:noProof/>
            <w:webHidden/>
          </w:rPr>
          <w:fldChar w:fldCharType="begin"/>
        </w:r>
        <w:r w:rsidR="00BE0C7D">
          <w:rPr>
            <w:noProof/>
            <w:webHidden/>
          </w:rPr>
          <w:instrText xml:space="preserve"> PAGEREF _Toc441235587 \h </w:instrText>
        </w:r>
        <w:r w:rsidR="00BE0C7D">
          <w:rPr>
            <w:noProof/>
            <w:webHidden/>
          </w:rPr>
        </w:r>
        <w:r w:rsidR="00BE0C7D">
          <w:rPr>
            <w:noProof/>
            <w:webHidden/>
          </w:rPr>
          <w:fldChar w:fldCharType="separate"/>
        </w:r>
        <w:r w:rsidR="00BE0C7D">
          <w:rPr>
            <w:noProof/>
            <w:webHidden/>
          </w:rPr>
          <w:t>77</w:t>
        </w:r>
        <w:r w:rsidR="00BE0C7D">
          <w:rPr>
            <w:noProof/>
            <w:webHidden/>
          </w:rPr>
          <w:fldChar w:fldCharType="end"/>
        </w:r>
      </w:hyperlink>
    </w:p>
    <w:p w14:paraId="075F7243" w14:textId="77777777" w:rsidR="00BE0C7D" w:rsidRDefault="001115F0" w:rsidP="00BE0C7D">
      <w:pPr>
        <w:pStyle w:val="TOC3"/>
        <w:rPr>
          <w:rFonts w:asciiTheme="minorHAnsi" w:eastAsiaTheme="minorEastAsia" w:hAnsiTheme="minorHAnsi" w:cstheme="minorBidi"/>
          <w:noProof/>
          <w:spacing w:val="0"/>
          <w:kern w:val="2"/>
          <w:sz w:val="21"/>
        </w:rPr>
      </w:pPr>
      <w:hyperlink w:anchor="_Toc441235588" w:history="1">
        <w:r w:rsidR="00BE0C7D" w:rsidRPr="00391B25">
          <w:rPr>
            <w:rStyle w:val="Hyperlink"/>
            <w:noProof/>
          </w:rPr>
          <w:t>5.4.2.</w:t>
        </w:r>
        <w:r w:rsidR="00BE0C7D">
          <w:rPr>
            <w:rFonts w:asciiTheme="minorHAnsi" w:eastAsiaTheme="minorEastAsia" w:hAnsiTheme="minorHAnsi" w:cstheme="minorBidi"/>
            <w:noProof/>
            <w:spacing w:val="0"/>
            <w:kern w:val="2"/>
            <w:sz w:val="21"/>
          </w:rPr>
          <w:tab/>
        </w:r>
        <w:r w:rsidR="00BE0C7D" w:rsidRPr="00391B25">
          <w:rPr>
            <w:rStyle w:val="Hyperlink"/>
            <w:rFonts w:hint="eastAsia"/>
            <w:noProof/>
          </w:rPr>
          <w:t>ソースの構成</w:t>
        </w:r>
        <w:r w:rsidR="00BE0C7D">
          <w:rPr>
            <w:noProof/>
            <w:webHidden/>
          </w:rPr>
          <w:tab/>
        </w:r>
        <w:r w:rsidR="00BE0C7D">
          <w:rPr>
            <w:noProof/>
            <w:webHidden/>
          </w:rPr>
          <w:fldChar w:fldCharType="begin"/>
        </w:r>
        <w:r w:rsidR="00BE0C7D">
          <w:rPr>
            <w:noProof/>
            <w:webHidden/>
          </w:rPr>
          <w:instrText xml:space="preserve"> PAGEREF _Toc441235588 \h </w:instrText>
        </w:r>
        <w:r w:rsidR="00BE0C7D">
          <w:rPr>
            <w:noProof/>
            <w:webHidden/>
          </w:rPr>
        </w:r>
        <w:r w:rsidR="00BE0C7D">
          <w:rPr>
            <w:noProof/>
            <w:webHidden/>
          </w:rPr>
          <w:fldChar w:fldCharType="separate"/>
        </w:r>
        <w:r w:rsidR="00BE0C7D">
          <w:rPr>
            <w:noProof/>
            <w:webHidden/>
          </w:rPr>
          <w:t>78</w:t>
        </w:r>
        <w:r w:rsidR="00BE0C7D">
          <w:rPr>
            <w:noProof/>
            <w:webHidden/>
          </w:rPr>
          <w:fldChar w:fldCharType="end"/>
        </w:r>
      </w:hyperlink>
    </w:p>
    <w:p w14:paraId="73AF1BE6" w14:textId="77777777" w:rsidR="00BE0C7D" w:rsidRDefault="001115F0" w:rsidP="00BE0C7D">
      <w:pPr>
        <w:pStyle w:val="TOC3"/>
        <w:rPr>
          <w:rFonts w:asciiTheme="minorHAnsi" w:eastAsiaTheme="minorEastAsia" w:hAnsiTheme="minorHAnsi" w:cstheme="minorBidi"/>
          <w:noProof/>
          <w:spacing w:val="0"/>
          <w:kern w:val="2"/>
          <w:sz w:val="21"/>
        </w:rPr>
      </w:pPr>
      <w:hyperlink w:anchor="_Toc441235589" w:history="1">
        <w:r w:rsidR="00BE0C7D" w:rsidRPr="00391B25">
          <w:rPr>
            <w:rStyle w:val="Hyperlink"/>
            <w:noProof/>
          </w:rPr>
          <w:t>5.4.3.</w:t>
        </w:r>
        <w:r w:rsidR="00BE0C7D">
          <w:rPr>
            <w:rFonts w:asciiTheme="minorHAnsi" w:eastAsiaTheme="minorEastAsia" w:hAnsiTheme="minorHAnsi" w:cstheme="minorBidi"/>
            <w:noProof/>
            <w:spacing w:val="0"/>
            <w:kern w:val="2"/>
            <w:sz w:val="21"/>
          </w:rPr>
          <w:tab/>
        </w:r>
        <w:r w:rsidR="00BE0C7D" w:rsidRPr="00391B25">
          <w:rPr>
            <w:rStyle w:val="Hyperlink"/>
            <w:rFonts w:hint="eastAsia"/>
            <w:noProof/>
          </w:rPr>
          <w:t>クライアント層</w:t>
        </w:r>
        <w:r w:rsidR="00BE0C7D">
          <w:rPr>
            <w:noProof/>
            <w:webHidden/>
          </w:rPr>
          <w:tab/>
        </w:r>
        <w:r w:rsidR="00BE0C7D">
          <w:rPr>
            <w:noProof/>
            <w:webHidden/>
          </w:rPr>
          <w:fldChar w:fldCharType="begin"/>
        </w:r>
        <w:r w:rsidR="00BE0C7D">
          <w:rPr>
            <w:noProof/>
            <w:webHidden/>
          </w:rPr>
          <w:instrText xml:space="preserve"> PAGEREF _Toc441235589 \h </w:instrText>
        </w:r>
        <w:r w:rsidR="00BE0C7D">
          <w:rPr>
            <w:noProof/>
            <w:webHidden/>
          </w:rPr>
        </w:r>
        <w:r w:rsidR="00BE0C7D">
          <w:rPr>
            <w:noProof/>
            <w:webHidden/>
          </w:rPr>
          <w:fldChar w:fldCharType="separate"/>
        </w:r>
        <w:r w:rsidR="00BE0C7D">
          <w:rPr>
            <w:noProof/>
            <w:webHidden/>
          </w:rPr>
          <w:t>79</w:t>
        </w:r>
        <w:r w:rsidR="00BE0C7D">
          <w:rPr>
            <w:noProof/>
            <w:webHidden/>
          </w:rPr>
          <w:fldChar w:fldCharType="end"/>
        </w:r>
      </w:hyperlink>
    </w:p>
    <w:p w14:paraId="1FCE432A" w14:textId="77777777" w:rsidR="00BE0C7D" w:rsidRDefault="001115F0" w:rsidP="00BE0C7D">
      <w:pPr>
        <w:pStyle w:val="TOC3"/>
        <w:rPr>
          <w:rFonts w:asciiTheme="minorHAnsi" w:eastAsiaTheme="minorEastAsia" w:hAnsiTheme="minorHAnsi" w:cstheme="minorBidi"/>
          <w:noProof/>
          <w:spacing w:val="0"/>
          <w:kern w:val="2"/>
          <w:sz w:val="21"/>
        </w:rPr>
      </w:pPr>
      <w:hyperlink w:anchor="_Toc441235590" w:history="1">
        <w:r w:rsidR="00BE0C7D" w:rsidRPr="00391B25">
          <w:rPr>
            <w:rStyle w:val="Hyperlink"/>
            <w:noProof/>
          </w:rPr>
          <w:t>5.4.4.</w:t>
        </w:r>
        <w:r w:rsidR="00BE0C7D">
          <w:rPr>
            <w:rFonts w:asciiTheme="minorHAnsi" w:eastAsiaTheme="minorEastAsia" w:hAnsiTheme="minorHAnsi" w:cstheme="minorBidi"/>
            <w:noProof/>
            <w:spacing w:val="0"/>
            <w:kern w:val="2"/>
            <w:sz w:val="21"/>
          </w:rPr>
          <w:tab/>
        </w:r>
        <w:r w:rsidR="00BE0C7D" w:rsidRPr="00391B25">
          <w:rPr>
            <w:rStyle w:val="Hyperlink"/>
            <w:rFonts w:hint="eastAsia"/>
            <w:noProof/>
          </w:rPr>
          <w:t>プレゼンテーション層</w:t>
        </w:r>
        <w:r w:rsidR="00BE0C7D">
          <w:rPr>
            <w:noProof/>
            <w:webHidden/>
          </w:rPr>
          <w:tab/>
        </w:r>
        <w:r w:rsidR="00BE0C7D">
          <w:rPr>
            <w:noProof/>
            <w:webHidden/>
          </w:rPr>
          <w:fldChar w:fldCharType="begin"/>
        </w:r>
        <w:r w:rsidR="00BE0C7D">
          <w:rPr>
            <w:noProof/>
            <w:webHidden/>
          </w:rPr>
          <w:instrText xml:space="preserve"> PAGEREF _Toc441235590 \h </w:instrText>
        </w:r>
        <w:r w:rsidR="00BE0C7D">
          <w:rPr>
            <w:noProof/>
            <w:webHidden/>
          </w:rPr>
        </w:r>
        <w:r w:rsidR="00BE0C7D">
          <w:rPr>
            <w:noProof/>
            <w:webHidden/>
          </w:rPr>
          <w:fldChar w:fldCharType="separate"/>
        </w:r>
        <w:r w:rsidR="00BE0C7D">
          <w:rPr>
            <w:noProof/>
            <w:webHidden/>
          </w:rPr>
          <w:t>81</w:t>
        </w:r>
        <w:r w:rsidR="00BE0C7D">
          <w:rPr>
            <w:noProof/>
            <w:webHidden/>
          </w:rPr>
          <w:fldChar w:fldCharType="end"/>
        </w:r>
      </w:hyperlink>
    </w:p>
    <w:p w14:paraId="46F3586E" w14:textId="77777777" w:rsidR="00BE0C7D" w:rsidRDefault="001115F0" w:rsidP="00BE0C7D">
      <w:pPr>
        <w:pStyle w:val="TOC3"/>
        <w:rPr>
          <w:rFonts w:asciiTheme="minorHAnsi" w:eastAsiaTheme="minorEastAsia" w:hAnsiTheme="minorHAnsi" w:cstheme="minorBidi"/>
          <w:noProof/>
          <w:spacing w:val="0"/>
          <w:kern w:val="2"/>
          <w:sz w:val="21"/>
        </w:rPr>
      </w:pPr>
      <w:hyperlink w:anchor="_Toc441235591" w:history="1">
        <w:r w:rsidR="00BE0C7D" w:rsidRPr="00391B25">
          <w:rPr>
            <w:rStyle w:val="Hyperlink"/>
            <w:noProof/>
          </w:rPr>
          <w:t>5.4.5.</w:t>
        </w:r>
        <w:r w:rsidR="00BE0C7D">
          <w:rPr>
            <w:rFonts w:asciiTheme="minorHAnsi" w:eastAsiaTheme="minorEastAsia" w:hAnsiTheme="minorHAnsi" w:cstheme="minorBidi"/>
            <w:noProof/>
            <w:spacing w:val="0"/>
            <w:kern w:val="2"/>
            <w:sz w:val="21"/>
          </w:rPr>
          <w:tab/>
        </w:r>
        <w:r w:rsidR="00BE0C7D" w:rsidRPr="00391B25">
          <w:rPr>
            <w:rStyle w:val="Hyperlink"/>
            <w:rFonts w:hint="eastAsia"/>
            <w:noProof/>
          </w:rPr>
          <w:t>ロジック層</w:t>
        </w:r>
        <w:r w:rsidR="00BE0C7D">
          <w:rPr>
            <w:noProof/>
            <w:webHidden/>
          </w:rPr>
          <w:tab/>
        </w:r>
        <w:r w:rsidR="00BE0C7D">
          <w:rPr>
            <w:noProof/>
            <w:webHidden/>
          </w:rPr>
          <w:fldChar w:fldCharType="begin"/>
        </w:r>
        <w:r w:rsidR="00BE0C7D">
          <w:rPr>
            <w:noProof/>
            <w:webHidden/>
          </w:rPr>
          <w:instrText xml:space="preserve"> PAGEREF _Toc441235591 \h </w:instrText>
        </w:r>
        <w:r w:rsidR="00BE0C7D">
          <w:rPr>
            <w:noProof/>
            <w:webHidden/>
          </w:rPr>
        </w:r>
        <w:r w:rsidR="00BE0C7D">
          <w:rPr>
            <w:noProof/>
            <w:webHidden/>
          </w:rPr>
          <w:fldChar w:fldCharType="separate"/>
        </w:r>
        <w:r w:rsidR="00BE0C7D">
          <w:rPr>
            <w:noProof/>
            <w:webHidden/>
          </w:rPr>
          <w:t>89</w:t>
        </w:r>
        <w:r w:rsidR="00BE0C7D">
          <w:rPr>
            <w:noProof/>
            <w:webHidden/>
          </w:rPr>
          <w:fldChar w:fldCharType="end"/>
        </w:r>
      </w:hyperlink>
    </w:p>
    <w:p w14:paraId="00945A51" w14:textId="77777777" w:rsidR="00BE0C7D" w:rsidRDefault="001115F0" w:rsidP="00BE0C7D">
      <w:pPr>
        <w:pStyle w:val="TOC3"/>
        <w:rPr>
          <w:rFonts w:asciiTheme="minorHAnsi" w:eastAsiaTheme="minorEastAsia" w:hAnsiTheme="minorHAnsi" w:cstheme="minorBidi"/>
          <w:noProof/>
          <w:spacing w:val="0"/>
          <w:kern w:val="2"/>
          <w:sz w:val="21"/>
        </w:rPr>
      </w:pPr>
      <w:hyperlink w:anchor="_Toc441235592" w:history="1">
        <w:r w:rsidR="00BE0C7D" w:rsidRPr="00391B25">
          <w:rPr>
            <w:rStyle w:val="Hyperlink"/>
            <w:noProof/>
          </w:rPr>
          <w:t>5.4.6.</w:t>
        </w:r>
        <w:r w:rsidR="00BE0C7D">
          <w:rPr>
            <w:rFonts w:asciiTheme="minorHAnsi" w:eastAsiaTheme="minorEastAsia" w:hAnsiTheme="minorHAnsi" w:cstheme="minorBidi"/>
            <w:noProof/>
            <w:spacing w:val="0"/>
            <w:kern w:val="2"/>
            <w:sz w:val="21"/>
          </w:rPr>
          <w:tab/>
        </w:r>
        <w:r w:rsidR="00BE0C7D" w:rsidRPr="00391B25">
          <w:rPr>
            <w:rStyle w:val="Hyperlink"/>
            <w:rFonts w:hint="eastAsia"/>
            <w:noProof/>
          </w:rPr>
          <w:t>サービス層</w:t>
        </w:r>
        <w:r w:rsidR="00BE0C7D">
          <w:rPr>
            <w:noProof/>
            <w:webHidden/>
          </w:rPr>
          <w:tab/>
        </w:r>
        <w:r w:rsidR="00BE0C7D">
          <w:rPr>
            <w:noProof/>
            <w:webHidden/>
          </w:rPr>
          <w:fldChar w:fldCharType="begin"/>
        </w:r>
        <w:r w:rsidR="00BE0C7D">
          <w:rPr>
            <w:noProof/>
            <w:webHidden/>
          </w:rPr>
          <w:instrText xml:space="preserve"> PAGEREF _Toc441235592 \h </w:instrText>
        </w:r>
        <w:r w:rsidR="00BE0C7D">
          <w:rPr>
            <w:noProof/>
            <w:webHidden/>
          </w:rPr>
        </w:r>
        <w:r w:rsidR="00BE0C7D">
          <w:rPr>
            <w:noProof/>
            <w:webHidden/>
          </w:rPr>
          <w:fldChar w:fldCharType="separate"/>
        </w:r>
        <w:r w:rsidR="00BE0C7D">
          <w:rPr>
            <w:noProof/>
            <w:webHidden/>
          </w:rPr>
          <w:t>93</w:t>
        </w:r>
        <w:r w:rsidR="00BE0C7D">
          <w:rPr>
            <w:noProof/>
            <w:webHidden/>
          </w:rPr>
          <w:fldChar w:fldCharType="end"/>
        </w:r>
      </w:hyperlink>
    </w:p>
    <w:p w14:paraId="56598D8C" w14:textId="77777777" w:rsidR="00EA7942" w:rsidRPr="00BE0C7D" w:rsidRDefault="00BE0C7D" w:rsidP="00BE0C7D">
      <w:pPr>
        <w:pStyle w:val="TOC3"/>
        <w:rPr>
          <w:rFonts w:ascii="Arial" w:hAnsi="Arial" w:cs="Arial"/>
        </w:rPr>
      </w:pPr>
      <w:r w:rsidRPr="00982B10">
        <w:fldChar w:fldCharType="end"/>
      </w:r>
    </w:p>
    <w:p w14:paraId="44980F93" w14:textId="77777777" w:rsidR="0079413C" w:rsidRPr="004D3944" w:rsidRDefault="0079413C" w:rsidP="0079413C">
      <w:pPr>
        <w:pStyle w:val="Heading1"/>
        <w:rPr>
          <w:rFonts w:ascii="Arial" w:hAnsi="Arial" w:cs="Arial"/>
          <w:lang w:val="ja-JP"/>
        </w:rPr>
      </w:pPr>
      <w:r w:rsidRPr="004D3944">
        <w:rPr>
          <w:rFonts w:ascii="Arial" w:hAnsi="Arial" w:cs="Arial"/>
        </w:rPr>
        <w:lastRenderedPageBreak/>
        <w:t>Mở đầu</w:t>
      </w:r>
    </w:p>
    <w:p w14:paraId="189A45EF" w14:textId="77777777" w:rsidR="0079413C" w:rsidRPr="004D3944" w:rsidRDefault="0079413C" w:rsidP="0079413C">
      <w:pPr>
        <w:ind w:firstLine="250"/>
        <w:rPr>
          <w:rFonts w:ascii="Arial" w:hAnsi="Arial" w:cs="Arial"/>
        </w:rPr>
      </w:pPr>
      <w:r w:rsidRPr="004D3944">
        <w:rPr>
          <w:rFonts w:ascii="Arial" w:hAnsi="Arial" w:cs="Arial"/>
        </w:rPr>
        <w:t>Ở mục này ghi về mục đích của tài liệu này/đối tượng độc giả/kiến thức tiền đề.</w:t>
      </w:r>
    </w:p>
    <w:p w14:paraId="717998E5" w14:textId="77777777" w:rsidR="0079413C" w:rsidRPr="004D3944" w:rsidRDefault="0079413C" w:rsidP="0079413C">
      <w:pPr>
        <w:pStyle w:val="Heading2"/>
        <w:spacing w:before="180"/>
        <w:ind w:left="0" w:hanging="140"/>
        <w:rPr>
          <w:rFonts w:ascii="Arial" w:hAnsi="Arial" w:cs="Arial"/>
        </w:rPr>
      </w:pPr>
      <w:r w:rsidRPr="004D3944">
        <w:rPr>
          <w:rFonts w:ascii="Arial" w:hAnsi="Arial" w:cs="Arial"/>
        </w:rPr>
        <w:t>Mục đích</w:t>
      </w:r>
    </w:p>
    <w:p w14:paraId="60EB766F" w14:textId="77777777" w:rsidR="0079413C" w:rsidRPr="004D3944" w:rsidRDefault="0079413C" w:rsidP="0079413C">
      <w:pPr>
        <w:ind w:firstLine="250"/>
        <w:rPr>
          <w:rFonts w:ascii="Arial" w:hAnsi="Arial" w:cs="Arial"/>
        </w:rPr>
      </w:pPr>
      <w:r w:rsidRPr="004D3944">
        <w:rPr>
          <w:rFonts w:ascii="Arial" w:hAnsi="Arial" w:cs="Arial"/>
        </w:rPr>
        <w:t>Tài liệu này nhằm mục đích giải thích việc implement tiêu chuẩn của chức năng màn hình sao cho có thể duy trì chất lượng của việc tái cấu trúc system nghiệp vụ then chốt (Step 2) (bên dưới sẽ gọi là system này) của cty TNHH Dowa Holdings (bên dưới sẽ gọi là phía DOWA), cũng như duy trì tính maintenance ở mức cố định, và từng developer có thể chú tâm vào việc implement chức năng nghiệp vụ.</w:t>
      </w:r>
    </w:p>
    <w:p w14:paraId="442B7A3C" w14:textId="77777777" w:rsidR="0079413C" w:rsidRPr="004D3944" w:rsidRDefault="0079413C" w:rsidP="0079413C">
      <w:pPr>
        <w:ind w:firstLine="250"/>
        <w:rPr>
          <w:rFonts w:ascii="Arial" w:hAnsi="Arial" w:cs="Arial"/>
        </w:rPr>
      </w:pPr>
      <w:r w:rsidRPr="004D3944">
        <w:rPr>
          <w:rFonts w:ascii="Arial" w:hAnsi="Arial" w:cs="Arial"/>
        </w:rPr>
        <w:t>Ở tài liệu này, tuy sẽ định nghĩa việc implement mang tính tiêu chuẩn của chức năng màn hình nhưng do những điều khoản nằm ngoài dự tính của tiêu chuẩn này mà việc implement bị ảnh hưởng có thể không được đánh giá đúng. Tuy không cần phải làm theo toàn bộ implement mang tính tiêu chuẩn nhưng trường hợp thực hiện implement khác với implement tiêu chuẩn thì sẽ tiến hành sau khi đã thảo luận đầy đủ. Ngoài ra, người phụ trách review code phải có kiến thức rộng hơn mức tiêu chuẩn để có thể tiến hành review một cách thận trọng.</w:t>
      </w:r>
    </w:p>
    <w:p w14:paraId="52FD1794" w14:textId="77777777" w:rsidR="0079413C" w:rsidRPr="004D3944" w:rsidRDefault="0079413C" w:rsidP="0079413C">
      <w:pPr>
        <w:pStyle w:val="Heading2"/>
        <w:spacing w:before="180"/>
        <w:ind w:left="0" w:hanging="140"/>
        <w:rPr>
          <w:rFonts w:ascii="Arial" w:hAnsi="Arial" w:cs="Arial"/>
        </w:rPr>
      </w:pPr>
      <w:r w:rsidRPr="004D3944">
        <w:rPr>
          <w:rFonts w:ascii="Arial" w:hAnsi="Arial" w:cs="Arial"/>
        </w:rPr>
        <w:t>Đối tượng độc giả</w:t>
      </w:r>
    </w:p>
    <w:p w14:paraId="527E630E" w14:textId="77777777" w:rsidR="0079413C" w:rsidRPr="004D3944" w:rsidRDefault="0079413C" w:rsidP="0079413C">
      <w:pPr>
        <w:ind w:firstLine="250"/>
        <w:rPr>
          <w:rFonts w:ascii="Arial" w:hAnsi="Arial" w:cs="Arial"/>
        </w:rPr>
      </w:pPr>
      <w:r w:rsidRPr="004D3944">
        <w:rPr>
          <w:rFonts w:ascii="Arial" w:hAnsi="Arial" w:cs="Arial"/>
        </w:rPr>
        <w:t>Đối tượng của tài liệu này là: Application engineers, programmers, application architect mà sẽ cấu trúc system này.</w:t>
      </w:r>
    </w:p>
    <w:p w14:paraId="55AAE534" w14:textId="77777777" w:rsidR="0079413C" w:rsidRPr="004D3944" w:rsidRDefault="0079413C" w:rsidP="0079413C">
      <w:pPr>
        <w:pStyle w:val="Heading2"/>
        <w:spacing w:before="180"/>
        <w:ind w:left="0" w:hanging="140"/>
        <w:rPr>
          <w:rFonts w:ascii="Arial" w:hAnsi="Arial" w:cs="Arial"/>
        </w:rPr>
      </w:pPr>
      <w:bookmarkStart w:id="4" w:name="_Toc438563443"/>
      <w:r w:rsidRPr="004D3944">
        <w:rPr>
          <w:rFonts w:ascii="Arial" w:hAnsi="Arial" w:cs="Arial"/>
        </w:rPr>
        <w:t>Kiến thức tiền đề</w:t>
      </w:r>
      <w:bookmarkEnd w:id="4"/>
    </w:p>
    <w:p w14:paraId="1827E2EB" w14:textId="77777777" w:rsidR="0079413C" w:rsidRPr="004D3944" w:rsidRDefault="0079413C" w:rsidP="0079413C">
      <w:pPr>
        <w:ind w:firstLine="250"/>
        <w:rPr>
          <w:rFonts w:ascii="Arial" w:hAnsi="Arial" w:cs="Arial"/>
        </w:rPr>
      </w:pPr>
      <w:r w:rsidRPr="004D3944">
        <w:rPr>
          <w:rFonts w:ascii="Arial" w:hAnsi="Arial" w:cs="Arial"/>
        </w:rPr>
        <w:t>Tài liệu này sẽ lấy việc có những kiến thức liên quan tới cái ghi bên dưới làm tiền đề</w:t>
      </w:r>
    </w:p>
    <w:p w14:paraId="4D3921D8" w14:textId="77777777" w:rsidR="0079413C" w:rsidRPr="004D3944" w:rsidRDefault="0079413C" w:rsidP="0079413C">
      <w:pPr>
        <w:ind w:firstLine="250"/>
        <w:rPr>
          <w:rFonts w:ascii="Arial" w:hAnsi="Arial" w:cs="Arial"/>
        </w:rPr>
      </w:pPr>
      <w:r w:rsidRPr="004D3944">
        <w:rPr>
          <w:rFonts w:ascii="Arial" w:hAnsi="Arial" w:cs="Arial"/>
        </w:rPr>
        <w:t xml:space="preserve">　・</w:t>
      </w:r>
      <w:r w:rsidRPr="004D3944">
        <w:rPr>
          <w:rFonts w:ascii="Arial" w:hAnsi="Arial" w:cs="Arial"/>
        </w:rPr>
        <w:t>intra-mart</w:t>
      </w:r>
    </w:p>
    <w:p w14:paraId="23D43875" w14:textId="77777777" w:rsidR="0079413C" w:rsidRPr="004D3944" w:rsidRDefault="0079413C" w:rsidP="0079413C">
      <w:pPr>
        <w:ind w:firstLine="250"/>
        <w:rPr>
          <w:rFonts w:ascii="Arial" w:hAnsi="Arial" w:cs="Arial"/>
        </w:rPr>
      </w:pPr>
      <w:r w:rsidRPr="004D3944">
        <w:rPr>
          <w:rFonts w:ascii="Arial" w:hAnsi="Arial" w:cs="Arial"/>
        </w:rPr>
        <w:t xml:space="preserve">　・</w:t>
      </w:r>
      <w:r w:rsidRPr="004D3944">
        <w:rPr>
          <w:rFonts w:ascii="Arial" w:hAnsi="Arial" w:cs="Arial"/>
        </w:rPr>
        <w:t>Java</w:t>
      </w:r>
    </w:p>
    <w:p w14:paraId="1F86A3F1" w14:textId="77777777" w:rsidR="0079413C" w:rsidRPr="004D3944" w:rsidRDefault="0079413C" w:rsidP="0079413C">
      <w:pPr>
        <w:ind w:firstLine="250"/>
        <w:rPr>
          <w:rFonts w:ascii="Arial" w:hAnsi="Arial" w:cs="Arial"/>
        </w:rPr>
      </w:pPr>
      <w:r w:rsidRPr="004D3944">
        <w:rPr>
          <w:rFonts w:ascii="Arial" w:hAnsi="Arial" w:cs="Arial"/>
        </w:rPr>
        <w:t xml:space="preserve">　・</w:t>
      </w:r>
      <w:r w:rsidRPr="004D3944">
        <w:rPr>
          <w:rFonts w:ascii="Arial" w:hAnsi="Arial" w:cs="Arial"/>
        </w:rPr>
        <w:t>JavaScript</w:t>
      </w:r>
    </w:p>
    <w:p w14:paraId="0B4C1A50" w14:textId="77777777" w:rsidR="0079413C" w:rsidRPr="004D3944" w:rsidRDefault="0079413C" w:rsidP="0079413C">
      <w:pPr>
        <w:ind w:firstLine="250"/>
        <w:rPr>
          <w:rFonts w:ascii="Arial" w:hAnsi="Arial" w:cs="Arial"/>
        </w:rPr>
      </w:pPr>
      <w:r w:rsidRPr="004D3944">
        <w:rPr>
          <w:rFonts w:ascii="Arial" w:hAnsi="Arial" w:cs="Arial"/>
        </w:rPr>
        <w:t xml:space="preserve">　・</w:t>
      </w:r>
      <w:r w:rsidRPr="004D3944">
        <w:rPr>
          <w:rFonts w:ascii="Arial" w:hAnsi="Arial" w:cs="Arial"/>
        </w:rPr>
        <w:t>HTML</w:t>
      </w:r>
    </w:p>
    <w:p w14:paraId="019A26AA" w14:textId="77777777" w:rsidR="0079413C" w:rsidRPr="004D3944" w:rsidRDefault="0079413C" w:rsidP="0079413C">
      <w:pPr>
        <w:ind w:left="181" w:right="0" w:firstLineChars="0" w:firstLine="0"/>
        <w:rPr>
          <w:rFonts w:ascii="Arial" w:hAnsi="Arial" w:cs="Arial"/>
        </w:rPr>
      </w:pPr>
      <w:r w:rsidRPr="004D3944">
        <w:rPr>
          <w:rFonts w:ascii="Arial" w:hAnsi="Arial" w:cs="Arial"/>
        </w:rPr>
        <w:br w:type="page"/>
      </w:r>
    </w:p>
    <w:p w14:paraId="11C9F2B2" w14:textId="77777777" w:rsidR="0079413C" w:rsidRPr="004D3944" w:rsidRDefault="0079413C" w:rsidP="0079413C">
      <w:pPr>
        <w:pStyle w:val="Heading1"/>
        <w:rPr>
          <w:rFonts w:ascii="Arial" w:hAnsi="Arial" w:cs="Arial"/>
        </w:rPr>
      </w:pPr>
      <w:bookmarkStart w:id="5" w:name="_Toc438563444"/>
      <w:r w:rsidRPr="004D3944">
        <w:rPr>
          <w:rFonts w:ascii="Arial" w:hAnsi="Arial" w:cs="Arial"/>
        </w:rPr>
        <w:lastRenderedPageBreak/>
        <w:t>Môi trường develop</w:t>
      </w:r>
      <w:bookmarkEnd w:id="5"/>
    </w:p>
    <w:p w14:paraId="0B704D37" w14:textId="77777777" w:rsidR="0079413C" w:rsidRPr="004D3944" w:rsidRDefault="0079413C" w:rsidP="0079413C">
      <w:pPr>
        <w:ind w:firstLine="250"/>
        <w:rPr>
          <w:rFonts w:ascii="Arial" w:hAnsi="Arial" w:cs="Arial"/>
        </w:rPr>
      </w:pPr>
      <w:r w:rsidRPr="004D3944">
        <w:rPr>
          <w:rFonts w:ascii="Arial" w:hAnsi="Arial" w:cs="Arial"/>
        </w:rPr>
        <w:t>Ở mục này ghi về môi trường develop khi develop màn hình.</w:t>
      </w:r>
    </w:p>
    <w:p w14:paraId="6E4EFEF2" w14:textId="77777777" w:rsidR="0079413C" w:rsidRPr="004D3944" w:rsidRDefault="0079413C" w:rsidP="0079413C">
      <w:pPr>
        <w:pStyle w:val="Heading2"/>
        <w:spacing w:before="180"/>
        <w:ind w:left="0" w:hanging="140"/>
        <w:rPr>
          <w:rFonts w:ascii="Arial" w:hAnsi="Arial" w:cs="Arial"/>
          <w:lang w:val="ja-JP"/>
        </w:rPr>
      </w:pPr>
      <w:r w:rsidRPr="004D3944">
        <w:rPr>
          <w:rFonts w:ascii="Arial" w:hAnsi="Arial" w:cs="Arial"/>
        </w:rPr>
        <w:t>Môi trường develop</w:t>
      </w:r>
    </w:p>
    <w:p w14:paraId="679788CE" w14:textId="77777777" w:rsidR="0079413C" w:rsidRPr="004D3944" w:rsidRDefault="0079413C" w:rsidP="0079413C">
      <w:pPr>
        <w:pStyle w:val="Heading3"/>
        <w:spacing w:before="180"/>
        <w:rPr>
          <w:rFonts w:ascii="Arial" w:hAnsi="Arial" w:cs="Arial"/>
        </w:rPr>
      </w:pPr>
      <w:bookmarkStart w:id="6" w:name="_Toc438563446"/>
      <w:r w:rsidRPr="004D3944">
        <w:rPr>
          <w:rFonts w:ascii="Arial" w:hAnsi="Arial" w:cs="Arial"/>
        </w:rPr>
        <w:t>Intra-mart 7.2 Debug Server</w:t>
      </w:r>
      <w:bookmarkEnd w:id="6"/>
    </w:p>
    <w:p w14:paraId="3B6824DF" w14:textId="77777777" w:rsidR="0079413C" w:rsidRPr="004D3944" w:rsidRDefault="0079413C" w:rsidP="0079413C">
      <w:pPr>
        <w:ind w:firstLine="250"/>
        <w:rPr>
          <w:rFonts w:ascii="Arial" w:hAnsi="Arial" w:cs="Arial"/>
        </w:rPr>
      </w:pPr>
      <w:r w:rsidRPr="004D3944">
        <w:rPr>
          <w:rFonts w:ascii="Arial" w:hAnsi="Arial" w:cs="Arial"/>
        </w:rPr>
        <w:t>Khi develop sẽ sử dụng DebugServer của Intra-mart 7.2 với tư cách là server của AP. Đã cài vào pack môi trường develop và được sử dụng như tiền đề của pack môi trường develop.</w:t>
      </w:r>
    </w:p>
    <w:p w14:paraId="255B5747" w14:textId="77777777" w:rsidR="0079413C" w:rsidRPr="004D3944" w:rsidRDefault="0079413C" w:rsidP="0079413C">
      <w:pPr>
        <w:pStyle w:val="Heading3"/>
        <w:spacing w:before="180"/>
        <w:rPr>
          <w:rFonts w:ascii="Arial" w:hAnsi="Arial" w:cs="Arial"/>
        </w:rPr>
      </w:pPr>
      <w:bookmarkStart w:id="7" w:name="_Toc438563447"/>
      <w:r w:rsidRPr="004D3944">
        <w:rPr>
          <w:rFonts w:ascii="Arial" w:hAnsi="Arial" w:cs="Arial"/>
        </w:rPr>
        <w:t>Orcale 11g</w:t>
      </w:r>
      <w:bookmarkEnd w:id="7"/>
    </w:p>
    <w:p w14:paraId="3C301795" w14:textId="77777777" w:rsidR="0079413C" w:rsidRPr="004D3944" w:rsidRDefault="0079413C" w:rsidP="0079413C">
      <w:pPr>
        <w:ind w:firstLine="250"/>
        <w:rPr>
          <w:rFonts w:ascii="Arial" w:hAnsi="Arial" w:cs="Arial"/>
        </w:rPr>
      </w:pPr>
      <w:r w:rsidRPr="004D3944">
        <w:rPr>
          <w:rFonts w:ascii="Arial" w:hAnsi="Arial" w:cs="Arial"/>
        </w:rPr>
        <w:t>Khi develop thì dùng Oracle 11g. Download từ site Oracle, và install vào PC dùng để develop. Instance cấu trúc bằng UTF8.</w:t>
      </w:r>
    </w:p>
    <w:p w14:paraId="1C059256" w14:textId="77777777" w:rsidR="0079413C" w:rsidRPr="004D3944" w:rsidRDefault="0079413C" w:rsidP="0079413C">
      <w:pPr>
        <w:ind w:firstLine="250"/>
        <w:rPr>
          <w:rFonts w:ascii="Arial" w:hAnsi="Arial" w:cs="Arial"/>
        </w:rPr>
      </w:pPr>
    </w:p>
    <w:p w14:paraId="1CCBB39A" w14:textId="77777777" w:rsidR="0079413C" w:rsidRPr="004D3944" w:rsidRDefault="0079413C" w:rsidP="0079413C">
      <w:pPr>
        <w:pStyle w:val="Heading3"/>
        <w:spacing w:before="180"/>
        <w:rPr>
          <w:rFonts w:ascii="Arial" w:hAnsi="Arial" w:cs="Arial"/>
        </w:rPr>
      </w:pPr>
      <w:bookmarkStart w:id="8" w:name="_Toc438563448"/>
      <w:r w:rsidRPr="004D3944">
        <w:rPr>
          <w:rFonts w:ascii="Arial" w:hAnsi="Arial" w:cs="Arial"/>
        </w:rPr>
        <w:t>Eclipse</w:t>
      </w:r>
      <w:bookmarkEnd w:id="8"/>
    </w:p>
    <w:p w14:paraId="4DB5E3ED" w14:textId="77777777" w:rsidR="0079413C" w:rsidRPr="004D3944" w:rsidRDefault="0079413C" w:rsidP="0079413C">
      <w:pPr>
        <w:ind w:firstLine="250"/>
        <w:rPr>
          <w:rFonts w:ascii="Arial" w:hAnsi="Arial" w:cs="Arial"/>
        </w:rPr>
      </w:pPr>
      <w:r w:rsidRPr="004D3944">
        <w:rPr>
          <w:rFonts w:ascii="Arial" w:hAnsi="Arial" w:cs="Arial"/>
        </w:rPr>
        <w:t xml:space="preserve">Khi develop dùng </w:t>
      </w:r>
      <w:r w:rsidRPr="004D3944">
        <w:rPr>
          <w:rFonts w:ascii="Arial" w:hAnsi="Arial" w:cs="Arial"/>
          <w:lang w:val="en-MY"/>
        </w:rPr>
        <w:t>Eclipse</w:t>
      </w:r>
      <w:r w:rsidRPr="004D3944">
        <w:rPr>
          <w:rFonts w:ascii="Arial" w:hAnsi="Arial" w:cs="Arial"/>
        </w:rPr>
        <w:t xml:space="preserve"> với tư cách là IDE. Đã cài vào pack môi trường develop và được sử dụng như tiền đề của pack môi trường develop. Ngoài ra, đang ghi thiết lập CheckStyle (chẳng hạn) vào tài liệu khác (eclipse</w:t>
      </w:r>
      <w:r w:rsidRPr="004D3944">
        <w:rPr>
          <w:rFonts w:ascii="Arial" w:hAnsi="Arial" w:cs="Arial"/>
          <w:lang w:val="ja-JP"/>
        </w:rPr>
        <w:t>環境設定</w:t>
      </w:r>
      <w:r w:rsidRPr="004D3944">
        <w:rPr>
          <w:rFonts w:ascii="Arial" w:hAnsi="Arial" w:cs="Arial"/>
        </w:rPr>
        <w:t>.xlsx). Nhất định phải xác nhận thiết lập rồi thực hiện mô tả.</w:t>
      </w:r>
    </w:p>
    <w:p w14:paraId="55F5D1CA" w14:textId="77777777" w:rsidR="0079413C" w:rsidRPr="004D3944" w:rsidRDefault="0079413C" w:rsidP="0079413C">
      <w:pPr>
        <w:pStyle w:val="Heading3"/>
        <w:spacing w:before="180"/>
        <w:rPr>
          <w:rFonts w:ascii="Arial" w:hAnsi="Arial" w:cs="Arial"/>
        </w:rPr>
      </w:pPr>
      <w:bookmarkStart w:id="9" w:name="_Toc438563449"/>
      <w:r w:rsidRPr="004D3944">
        <w:rPr>
          <w:rFonts w:ascii="Arial" w:hAnsi="Arial" w:cs="Arial"/>
        </w:rPr>
        <w:t>JDK</w:t>
      </w:r>
      <w:bookmarkEnd w:id="9"/>
    </w:p>
    <w:p w14:paraId="527E124A" w14:textId="77777777" w:rsidR="0079413C" w:rsidRPr="004D3944" w:rsidRDefault="0079413C" w:rsidP="0079413C">
      <w:pPr>
        <w:ind w:firstLineChars="40"/>
        <w:rPr>
          <w:rFonts w:ascii="Arial" w:hAnsi="Arial" w:cs="Arial"/>
        </w:rPr>
      </w:pPr>
      <w:r w:rsidRPr="004D3944">
        <w:rPr>
          <w:rFonts w:ascii="Arial" w:hAnsi="Arial" w:cs="Arial"/>
          <w:lang w:val="en-MY"/>
        </w:rPr>
        <w:t xml:space="preserve"> </w:t>
      </w:r>
      <w:r w:rsidRPr="004D3944">
        <w:rPr>
          <w:rFonts w:ascii="Arial" w:hAnsi="Arial" w:cs="Arial"/>
        </w:rPr>
        <w:t>Khi develop thì dùng JDK 1.6.0_30. Bản thân Eclipse sẽ thao tác trên luồng Java 8, build sẽ tiến hành trên luồng JDK 6. Cần chú ý kỹ về version JDK của cấu trúc run, và path build.</w:t>
      </w:r>
    </w:p>
    <w:p w14:paraId="49908DE7" w14:textId="77777777" w:rsidR="0079413C" w:rsidRPr="004D3944" w:rsidRDefault="0079413C" w:rsidP="0079413C">
      <w:pPr>
        <w:ind w:firstLine="250"/>
        <w:rPr>
          <w:rFonts w:ascii="Arial" w:hAnsi="Arial" w:cs="Arial"/>
        </w:rPr>
      </w:pPr>
    </w:p>
    <w:p w14:paraId="49A0BBC5" w14:textId="77777777" w:rsidR="0079413C" w:rsidRPr="004D3944" w:rsidRDefault="0079413C" w:rsidP="0079413C">
      <w:pPr>
        <w:pStyle w:val="Heading2"/>
        <w:spacing w:before="180"/>
        <w:ind w:left="0" w:hanging="140"/>
        <w:rPr>
          <w:rFonts w:ascii="Arial" w:hAnsi="Arial" w:cs="Arial"/>
          <w:lang w:val="ja-JP"/>
        </w:rPr>
      </w:pPr>
      <w:r w:rsidRPr="004D3944">
        <w:rPr>
          <w:rFonts w:ascii="Arial" w:hAnsi="Arial" w:cs="Arial"/>
        </w:rPr>
        <w:t>Browser</w:t>
      </w:r>
    </w:p>
    <w:p w14:paraId="36506123" w14:textId="77777777" w:rsidR="0079413C" w:rsidRPr="004D3944" w:rsidRDefault="0079413C" w:rsidP="0079413C">
      <w:pPr>
        <w:ind w:firstLine="250"/>
        <w:rPr>
          <w:rFonts w:ascii="Arial" w:hAnsi="Arial" w:cs="Arial"/>
          <w:lang w:val="ja-JP"/>
        </w:rPr>
      </w:pPr>
      <w:r w:rsidRPr="004D3944">
        <w:rPr>
          <w:rFonts w:ascii="Arial" w:hAnsi="Arial" w:cs="Arial"/>
        </w:rPr>
        <w:t>Khi develop, test thì phải tiến hành xác nhận ở browser bên dưới</w:t>
      </w:r>
    </w:p>
    <w:p w14:paraId="44AB5D1F" w14:textId="77777777" w:rsidR="0079413C" w:rsidRPr="004D3944" w:rsidRDefault="0079413C" w:rsidP="0079413C">
      <w:pPr>
        <w:ind w:firstLine="250"/>
        <w:rPr>
          <w:rFonts w:ascii="Arial" w:hAnsi="Arial" w:cs="Arial"/>
          <w:lang w:val="ja-JP"/>
        </w:rPr>
      </w:pPr>
      <w:r w:rsidRPr="004D3944">
        <w:rPr>
          <w:rFonts w:ascii="Arial" w:hAnsi="Arial" w:cs="Arial"/>
          <w:lang w:val="ja-JP"/>
        </w:rPr>
        <w:t>・</w:t>
      </w:r>
      <w:r w:rsidRPr="004D3944">
        <w:rPr>
          <w:rFonts w:ascii="Arial" w:hAnsi="Arial" w:cs="Arial"/>
          <w:lang w:val="fr-FR"/>
        </w:rPr>
        <w:t>Internet Explorer 11</w:t>
      </w:r>
    </w:p>
    <w:p w14:paraId="7D204D31" w14:textId="77777777" w:rsidR="0079413C" w:rsidRPr="004D3944" w:rsidRDefault="0079413C" w:rsidP="0079413C">
      <w:pPr>
        <w:ind w:firstLine="250"/>
        <w:rPr>
          <w:rFonts w:ascii="Arial" w:hAnsi="Arial" w:cs="Arial"/>
        </w:rPr>
      </w:pPr>
      <w:r w:rsidRPr="004D3944">
        <w:rPr>
          <w:rFonts w:ascii="Arial" w:eastAsia="ＭＳ ゴシック" w:hAnsi="Arial" w:cs="Arial"/>
        </w:rPr>
        <w:t>※</w:t>
      </w:r>
      <w:r w:rsidRPr="004D3944">
        <w:rPr>
          <w:rFonts w:ascii="Arial" w:hAnsi="Arial" w:cs="Arial"/>
        </w:rPr>
        <w:t>Những browser không ghi ở trên và browser dùng cho mobile thì không phải là đối tượng</w:t>
      </w:r>
    </w:p>
    <w:p w14:paraId="5B3E5652" w14:textId="77777777" w:rsidR="0079413C" w:rsidRPr="004D3944" w:rsidRDefault="0079413C" w:rsidP="0079413C">
      <w:pPr>
        <w:ind w:firstLine="250"/>
        <w:rPr>
          <w:rFonts w:ascii="Arial" w:hAnsi="Arial" w:cs="Arial"/>
        </w:rPr>
      </w:pPr>
    </w:p>
    <w:p w14:paraId="01827C02" w14:textId="77777777" w:rsidR="0079413C" w:rsidRPr="004D3944" w:rsidRDefault="0079413C" w:rsidP="0079413C">
      <w:pPr>
        <w:ind w:left="181" w:right="0" w:firstLineChars="0" w:firstLine="0"/>
        <w:rPr>
          <w:rFonts w:ascii="Arial" w:hAnsi="Arial" w:cs="Arial"/>
          <w:b/>
          <w:spacing w:val="20"/>
          <w:position w:val="-2"/>
          <w:sz w:val="28"/>
        </w:rPr>
      </w:pPr>
      <w:r w:rsidRPr="004D3944">
        <w:rPr>
          <w:rFonts w:ascii="Arial" w:hAnsi="Arial" w:cs="Arial"/>
        </w:rPr>
        <w:br w:type="page"/>
      </w:r>
    </w:p>
    <w:p w14:paraId="05DC01A4" w14:textId="77777777" w:rsidR="0079413C" w:rsidRPr="004D3944" w:rsidRDefault="0079413C" w:rsidP="0079413C">
      <w:pPr>
        <w:pStyle w:val="Heading1"/>
        <w:rPr>
          <w:rFonts w:ascii="Arial" w:hAnsi="Arial" w:cs="Arial"/>
          <w:lang w:val="ja-JP"/>
        </w:rPr>
      </w:pPr>
      <w:bookmarkStart w:id="10" w:name="_Toc438563451"/>
      <w:r w:rsidRPr="004D3944">
        <w:rPr>
          <w:rFonts w:ascii="Arial" w:hAnsi="Arial" w:cs="Arial"/>
        </w:rPr>
        <w:lastRenderedPageBreak/>
        <w:t>Cấu trúc application</w:t>
      </w:r>
      <w:bookmarkEnd w:id="10"/>
    </w:p>
    <w:p w14:paraId="6437AACC" w14:textId="77777777" w:rsidR="0079413C" w:rsidRPr="004D3944" w:rsidRDefault="0079413C" w:rsidP="0079413C">
      <w:pPr>
        <w:ind w:firstLine="250"/>
        <w:rPr>
          <w:rFonts w:ascii="Arial" w:hAnsi="Arial" w:cs="Arial"/>
        </w:rPr>
      </w:pPr>
      <w:r w:rsidRPr="004D3944">
        <w:rPr>
          <w:rFonts w:ascii="Arial" w:hAnsi="Arial" w:cs="Arial"/>
        </w:rPr>
        <w:t>Ở mục này sẽ ghi về cấu trúc màn hình khi develop màn hình.</w:t>
      </w:r>
    </w:p>
    <w:p w14:paraId="46A03E9D" w14:textId="77777777" w:rsidR="0079413C" w:rsidRPr="004D3944" w:rsidRDefault="0079413C" w:rsidP="0079413C">
      <w:pPr>
        <w:pStyle w:val="Heading2"/>
        <w:spacing w:before="180"/>
        <w:ind w:left="0" w:hanging="140"/>
        <w:rPr>
          <w:rFonts w:ascii="Arial" w:hAnsi="Arial" w:cs="Arial"/>
          <w:lang w:val="ja-JP"/>
        </w:rPr>
      </w:pPr>
      <w:bookmarkStart w:id="11" w:name="_Toc438563452"/>
      <w:r w:rsidRPr="004D3944">
        <w:rPr>
          <w:rFonts w:ascii="Arial" w:hAnsi="Arial" w:cs="Arial"/>
        </w:rPr>
        <w:t>Sử dụng framework</w:t>
      </w:r>
      <w:bookmarkEnd w:id="11"/>
    </w:p>
    <w:p w14:paraId="0C8EFA36" w14:textId="77777777" w:rsidR="0079413C" w:rsidRPr="004D3944" w:rsidRDefault="0079413C" w:rsidP="0079413C">
      <w:pPr>
        <w:ind w:firstLine="250"/>
        <w:rPr>
          <w:rFonts w:ascii="Arial" w:hAnsi="Arial" w:cs="Arial"/>
        </w:rPr>
      </w:pPr>
      <w:r w:rsidRPr="004D3944">
        <w:rPr>
          <w:rFonts w:ascii="Arial" w:hAnsi="Arial" w:cs="Arial"/>
        </w:rPr>
        <w:t>Ở system này sẽ dùng framework SAStruts và S2JDBC (project Seaser) trên nền intra-mart 7.2 để develop màn hình.</w:t>
      </w:r>
    </w:p>
    <w:p w14:paraId="64218FAE" w14:textId="77777777" w:rsidR="0079413C" w:rsidRPr="004D3944" w:rsidRDefault="0079413C" w:rsidP="0079413C">
      <w:pPr>
        <w:ind w:firstLine="250"/>
        <w:rPr>
          <w:rFonts w:ascii="Arial" w:hAnsi="Arial" w:cs="Arial"/>
        </w:rPr>
      </w:pPr>
      <w:r w:rsidRPr="004D3944">
        <w:rPr>
          <w:rFonts w:ascii="Arial" w:hAnsi="Arial" w:cs="Arial"/>
        </w:rPr>
        <w:t>Tham khảo (Công thức SAStruts)</w:t>
      </w:r>
    </w:p>
    <w:p w14:paraId="7691EA89" w14:textId="77777777" w:rsidR="0079413C" w:rsidRPr="004D3944" w:rsidRDefault="001115F0" w:rsidP="0079413C">
      <w:pPr>
        <w:ind w:firstLine="220"/>
        <w:rPr>
          <w:rFonts w:ascii="Arial" w:hAnsi="Arial" w:cs="Arial"/>
        </w:rPr>
      </w:pPr>
      <w:hyperlink r:id="rId14" w:history="1">
        <w:r w:rsidR="0079413C" w:rsidRPr="004D3944">
          <w:rPr>
            <w:rStyle w:val="Hyperlink"/>
            <w:rFonts w:ascii="Arial" w:hAnsi="Arial" w:cs="Arial"/>
          </w:rPr>
          <w:t>http://sastruts.seasar.org/</w:t>
        </w:r>
      </w:hyperlink>
    </w:p>
    <w:p w14:paraId="56DF924A" w14:textId="77777777" w:rsidR="0079413C" w:rsidRPr="004D3944" w:rsidRDefault="0079413C" w:rsidP="0079413C">
      <w:pPr>
        <w:ind w:firstLine="250"/>
        <w:rPr>
          <w:rFonts w:ascii="Arial" w:hAnsi="Arial" w:cs="Arial"/>
        </w:rPr>
      </w:pPr>
      <w:r w:rsidRPr="004D3944">
        <w:rPr>
          <w:rFonts w:ascii="Arial" w:hAnsi="Arial" w:cs="Arial"/>
        </w:rPr>
        <w:t>Tham khảo (Công thức S2JDBC)</w:t>
      </w:r>
    </w:p>
    <w:p w14:paraId="59FBF8EC" w14:textId="77777777" w:rsidR="0079413C" w:rsidRPr="004D3944" w:rsidRDefault="001115F0" w:rsidP="0079413C">
      <w:pPr>
        <w:ind w:firstLine="220"/>
        <w:rPr>
          <w:rFonts w:ascii="Arial" w:hAnsi="Arial" w:cs="Arial"/>
        </w:rPr>
      </w:pPr>
      <w:hyperlink r:id="rId15" w:history="1">
        <w:r w:rsidR="0079413C" w:rsidRPr="004D3944">
          <w:rPr>
            <w:rStyle w:val="Hyperlink"/>
            <w:rFonts w:ascii="Arial" w:hAnsi="Arial" w:cs="Arial"/>
          </w:rPr>
          <w:t>http://s2container.seasar.org/2.4/ja/s2jdbc.html</w:t>
        </w:r>
      </w:hyperlink>
    </w:p>
    <w:p w14:paraId="32895FFC" w14:textId="77777777" w:rsidR="0079413C" w:rsidRPr="004D3944" w:rsidRDefault="0079413C" w:rsidP="0079413C">
      <w:pPr>
        <w:pStyle w:val="Heading2"/>
        <w:spacing w:before="180"/>
        <w:ind w:left="0" w:hanging="140"/>
        <w:rPr>
          <w:rFonts w:ascii="Arial" w:hAnsi="Arial" w:cs="Arial"/>
        </w:rPr>
      </w:pPr>
      <w:bookmarkStart w:id="12" w:name="_Toc438563453"/>
      <w:r w:rsidRPr="004D3944">
        <w:rPr>
          <w:rFonts w:ascii="Arial" w:hAnsi="Arial" w:cs="Arial"/>
        </w:rPr>
        <w:t>Layer của cấu trúc application</w:t>
      </w:r>
      <w:bookmarkEnd w:id="12"/>
    </w:p>
    <w:p w14:paraId="5B340FC0" w14:textId="77777777" w:rsidR="0079413C" w:rsidRPr="004D3944" w:rsidRDefault="0079413C" w:rsidP="0079413C">
      <w:pPr>
        <w:ind w:firstLine="250"/>
        <w:rPr>
          <w:rFonts w:ascii="Arial" w:hAnsi="Arial" w:cs="Arial"/>
        </w:rPr>
      </w:pPr>
      <w:r w:rsidRPr="004D3944">
        <w:rPr>
          <w:rFonts w:ascii="Arial" w:hAnsi="Arial" w:cs="Arial"/>
        </w:rPr>
        <w:t xml:space="preserve">Ở system này sẽ chia xử lý bên phía server thành 3 layer </w:t>
      </w:r>
      <w:r w:rsidRPr="004D3944">
        <w:rPr>
          <w:rFonts w:ascii="Arial" w:hAnsi="Arial" w:cs="Arial"/>
          <w:lang w:val="ja-JP"/>
        </w:rPr>
        <w:t>「</w:t>
      </w:r>
      <w:r w:rsidRPr="004D3944">
        <w:rPr>
          <w:rFonts w:ascii="Arial" w:hAnsi="Arial" w:cs="Arial"/>
        </w:rPr>
        <w:t>presentation layer</w:t>
      </w:r>
      <w:r w:rsidRPr="004D3944">
        <w:rPr>
          <w:rFonts w:ascii="Arial" w:hAnsi="Arial" w:cs="Arial"/>
          <w:lang w:val="ja-JP"/>
        </w:rPr>
        <w:t>」</w:t>
      </w:r>
      <w:r w:rsidRPr="004D3944">
        <w:rPr>
          <w:rFonts w:ascii="Arial" w:hAnsi="Arial" w:cs="Arial"/>
        </w:rPr>
        <w:t xml:space="preserve">, </w:t>
      </w:r>
      <w:r w:rsidRPr="004D3944">
        <w:rPr>
          <w:rFonts w:ascii="Arial" w:hAnsi="Arial" w:cs="Arial"/>
          <w:lang w:val="ja-JP"/>
        </w:rPr>
        <w:t>「</w:t>
      </w:r>
      <w:r w:rsidRPr="004D3944">
        <w:rPr>
          <w:rFonts w:ascii="Arial" w:hAnsi="Arial" w:cs="Arial"/>
        </w:rPr>
        <w:t>business layer</w:t>
      </w:r>
      <w:r w:rsidRPr="004D3944">
        <w:rPr>
          <w:rFonts w:ascii="Arial" w:hAnsi="Arial" w:cs="Arial"/>
          <w:lang w:val="ja-JP"/>
        </w:rPr>
        <w:t>」</w:t>
      </w:r>
      <w:r w:rsidRPr="004D3944">
        <w:rPr>
          <w:rFonts w:ascii="Arial" w:hAnsi="Arial" w:cs="Arial"/>
        </w:rPr>
        <w:t xml:space="preserve">, </w:t>
      </w:r>
      <w:r w:rsidRPr="004D3944">
        <w:rPr>
          <w:rFonts w:ascii="Arial" w:hAnsi="Arial" w:cs="Arial"/>
          <w:lang w:val="ja-JP"/>
        </w:rPr>
        <w:t>「</w:t>
      </w:r>
      <w:r w:rsidRPr="004D3944">
        <w:rPr>
          <w:rFonts w:ascii="Arial" w:hAnsi="Arial" w:cs="Arial"/>
        </w:rPr>
        <w:t>integration layer</w:t>
      </w:r>
      <w:r w:rsidRPr="004D3944">
        <w:rPr>
          <w:rFonts w:ascii="Arial" w:hAnsi="Arial" w:cs="Arial"/>
          <w:lang w:val="ja-JP"/>
        </w:rPr>
        <w:t>」</w:t>
      </w:r>
      <w:r w:rsidRPr="004D3944">
        <w:rPr>
          <w:rFonts w:ascii="Arial" w:hAnsi="Arial" w:cs="Arial"/>
        </w:rPr>
        <w:t xml:space="preserve"> rồi quản lý. Ở system này sẽ thêm </w:t>
      </w:r>
      <w:r w:rsidRPr="004D3944">
        <w:rPr>
          <w:rFonts w:ascii="Arial" w:hAnsi="Arial" w:cs="Arial"/>
          <w:lang w:val="ja-JP"/>
        </w:rPr>
        <w:t>「</w:t>
      </w:r>
      <w:r w:rsidRPr="004D3944">
        <w:rPr>
          <w:rFonts w:ascii="Arial" w:hAnsi="Arial" w:cs="Arial"/>
        </w:rPr>
        <w:t>client layer</w:t>
      </w:r>
      <w:r w:rsidRPr="004D3944">
        <w:rPr>
          <w:rFonts w:ascii="Arial" w:hAnsi="Arial" w:cs="Arial"/>
          <w:lang w:val="ja-JP"/>
        </w:rPr>
        <w:t>」</w:t>
      </w:r>
      <w:r w:rsidRPr="004D3944">
        <w:rPr>
          <w:rFonts w:ascii="Arial" w:hAnsi="Arial" w:cs="Arial"/>
        </w:rPr>
        <w:t xml:space="preserve"> vào đó để quản lý cấu trúc application với tư cách là 4 layer.</w:t>
      </w:r>
    </w:p>
    <w:p w14:paraId="774D2458" w14:textId="77777777" w:rsidR="0079413C" w:rsidRPr="004D3944" w:rsidRDefault="0079413C" w:rsidP="0079413C">
      <w:pPr>
        <w:keepNext/>
        <w:ind w:firstLine="220"/>
        <w:rPr>
          <w:rFonts w:ascii="Arial" w:hAnsi="Arial" w:cs="Arial"/>
        </w:rPr>
      </w:pPr>
      <w:r w:rsidRPr="004D3944">
        <w:rPr>
          <w:rFonts w:ascii="Arial" w:hAnsi="Arial" w:cs="Arial"/>
          <w:noProof/>
        </w:rPr>
        <w:drawing>
          <wp:inline distT="0" distB="0" distL="0" distR="0" wp14:anchorId="48C2F81C" wp14:editId="7AB52B93">
            <wp:extent cx="6010276" cy="1607270"/>
            <wp:effectExtent l="0" t="0" r="0" b="0"/>
            <wp:docPr id="1" name="図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図 227"/>
                    <pic:cNvPicPr>
                      <a:picLocks noChangeAspect="1" noChangeArrowheads="1"/>
                      <a:extLst>
                        <a:ext uri="{84589F7E-364E-4C9E-8A38-B11213B215E9}">
                          <a14:cameraTool xmlns:a14="http://schemas.microsoft.com/office/drawing/2010/main" cellRange="$B$6:$AT$17"/>
                        </a:ext>
                      </a:extLst>
                    </pic:cNvPicPr>
                  </pic:nvPicPr>
                  <pic:blipFill>
                    <a:blip r:embed="rId16"/>
                    <a:srcRect/>
                    <a:stretch>
                      <a:fillRect/>
                    </a:stretch>
                  </pic:blipFill>
                  <pic:spPr bwMode="auto">
                    <a:xfrm>
                      <a:off x="0" y="0"/>
                      <a:ext cx="6024083" cy="1610962"/>
                    </a:xfrm>
                    <a:prstGeom prst="rect">
                      <a:avLst/>
                    </a:prstGeom>
                    <a:solidFill>
                      <a:srgbClr val="FFFFFF"/>
                    </a:solidFill>
                    <a:ln w="9525">
                      <a:noFill/>
                      <a:miter lim="800000"/>
                      <a:headEnd/>
                      <a:tailEnd/>
                    </a:ln>
                  </pic:spPr>
                </pic:pic>
              </a:graphicData>
            </a:graphic>
          </wp:inline>
        </w:drawing>
      </w:r>
    </w:p>
    <w:p w14:paraId="65783DE0" w14:textId="77777777" w:rsidR="0079413C" w:rsidRPr="004D3944" w:rsidRDefault="00DC3137" w:rsidP="0079413C">
      <w:pPr>
        <w:pStyle w:val="Caption"/>
        <w:ind w:firstLine="250"/>
        <w:rPr>
          <w:rFonts w:ascii="Arial" w:hAnsi="Arial" w:cs="Arial"/>
        </w:rPr>
      </w:pPr>
      <w:r w:rsidRPr="004D3944">
        <w:rPr>
          <w:rFonts w:ascii="Arial" w:hAnsi="Arial" w:cs="Arial"/>
          <w:lang w:val="vi-VN"/>
        </w:rPr>
        <w:t>Hình</w:t>
      </w:r>
      <w:r w:rsidR="0079413C" w:rsidRPr="004D3944">
        <w:rPr>
          <w:rFonts w:ascii="Arial" w:hAnsi="Arial" w:cs="Arial"/>
        </w:rPr>
        <w:t xml:space="preserve"> </w:t>
      </w:r>
      <w:r w:rsidR="00BA0B6B" w:rsidRPr="004D3944">
        <w:rPr>
          <w:rFonts w:ascii="Arial" w:hAnsi="Arial" w:cs="Arial"/>
        </w:rPr>
        <w:fldChar w:fldCharType="begin"/>
      </w:r>
      <w:r w:rsidR="0079413C" w:rsidRPr="004D3944">
        <w:rPr>
          <w:rFonts w:ascii="Arial" w:hAnsi="Arial" w:cs="Arial"/>
        </w:rPr>
        <w:instrText xml:space="preserve"> STYLEREF 1 \s </w:instrText>
      </w:r>
      <w:r w:rsidR="00BA0B6B" w:rsidRPr="004D3944">
        <w:rPr>
          <w:rFonts w:ascii="Arial" w:hAnsi="Arial" w:cs="Arial"/>
        </w:rPr>
        <w:fldChar w:fldCharType="separate"/>
      </w:r>
      <w:r w:rsidR="0079413C" w:rsidRPr="004D3944">
        <w:rPr>
          <w:rFonts w:ascii="Arial" w:hAnsi="Arial" w:cs="Arial"/>
          <w:noProof/>
        </w:rPr>
        <w:t>3</w:t>
      </w:r>
      <w:r w:rsidR="00BA0B6B" w:rsidRPr="004D3944">
        <w:rPr>
          <w:rFonts w:ascii="Arial" w:hAnsi="Arial" w:cs="Arial"/>
          <w:noProof/>
        </w:rPr>
        <w:fldChar w:fldCharType="end"/>
      </w:r>
      <w:r w:rsidR="0079413C" w:rsidRPr="004D3944">
        <w:rPr>
          <w:rFonts w:ascii="Arial" w:hAnsi="Arial" w:cs="Arial"/>
        </w:rPr>
        <w:noBreakHyphen/>
      </w:r>
      <w:r w:rsidR="00BA0B6B" w:rsidRPr="004D3944">
        <w:rPr>
          <w:rFonts w:ascii="Arial" w:hAnsi="Arial" w:cs="Arial"/>
        </w:rPr>
        <w:fldChar w:fldCharType="begin"/>
      </w:r>
      <w:r w:rsidR="0079413C" w:rsidRPr="004D3944">
        <w:rPr>
          <w:rFonts w:ascii="Arial" w:hAnsi="Arial" w:cs="Arial"/>
        </w:rPr>
        <w:instrText xml:space="preserve"> SEQ </w:instrText>
      </w:r>
      <w:r w:rsidR="0079413C" w:rsidRPr="004D3944">
        <w:rPr>
          <w:rFonts w:ascii="Arial" w:hAnsi="Arial" w:cs="Arial"/>
        </w:rPr>
        <w:instrText>図</w:instrText>
      </w:r>
      <w:r w:rsidR="0079413C" w:rsidRPr="004D3944">
        <w:rPr>
          <w:rFonts w:ascii="Arial" w:hAnsi="Arial" w:cs="Arial"/>
        </w:rPr>
        <w:instrText xml:space="preserve"> \* ARABIC \s 1 </w:instrText>
      </w:r>
      <w:r w:rsidR="00BA0B6B" w:rsidRPr="004D3944">
        <w:rPr>
          <w:rFonts w:ascii="Arial" w:hAnsi="Arial" w:cs="Arial"/>
        </w:rPr>
        <w:fldChar w:fldCharType="separate"/>
      </w:r>
      <w:r w:rsidR="0079413C" w:rsidRPr="004D3944">
        <w:rPr>
          <w:rFonts w:ascii="Arial" w:hAnsi="Arial" w:cs="Arial"/>
          <w:noProof/>
        </w:rPr>
        <w:t>1</w:t>
      </w:r>
      <w:r w:rsidR="00BA0B6B" w:rsidRPr="004D3944">
        <w:rPr>
          <w:rFonts w:ascii="Arial" w:hAnsi="Arial" w:cs="Arial"/>
          <w:noProof/>
        </w:rPr>
        <w:fldChar w:fldCharType="end"/>
      </w:r>
      <w:r w:rsidR="0079413C" w:rsidRPr="004D3944">
        <w:rPr>
          <w:rFonts w:ascii="Arial" w:hAnsi="Arial" w:cs="Arial"/>
        </w:rPr>
        <w:t xml:space="preserve">　</w:t>
      </w:r>
      <w:r w:rsidR="0079413C" w:rsidRPr="004D3944">
        <w:rPr>
          <w:rFonts w:ascii="Arial" w:hAnsi="Arial" w:cs="Arial"/>
        </w:rPr>
        <w:t>Layer của cấu trúc application</w:t>
      </w:r>
    </w:p>
    <w:p w14:paraId="50EAA898" w14:textId="77777777" w:rsidR="0079413C" w:rsidRPr="004D3944" w:rsidRDefault="0079413C" w:rsidP="0079413C">
      <w:pPr>
        <w:pStyle w:val="Heading2"/>
        <w:spacing w:before="180"/>
        <w:ind w:left="0" w:hanging="140"/>
        <w:rPr>
          <w:rFonts w:ascii="Arial" w:hAnsi="Arial" w:cs="Arial"/>
        </w:rPr>
      </w:pPr>
      <w:bookmarkStart w:id="13" w:name="_Toc438563454"/>
      <w:r w:rsidRPr="004D3944">
        <w:rPr>
          <w:rFonts w:ascii="Arial" w:hAnsi="Arial" w:cs="Arial"/>
        </w:rPr>
        <w:t>Cấu trúc của client layer</w:t>
      </w:r>
      <w:bookmarkEnd w:id="13"/>
    </w:p>
    <w:p w14:paraId="5552B07A" w14:textId="77777777" w:rsidR="0079413C" w:rsidRPr="004D3944" w:rsidRDefault="0079413C" w:rsidP="0079413C">
      <w:pPr>
        <w:ind w:firstLine="250"/>
        <w:rPr>
          <w:rFonts w:ascii="Arial" w:hAnsi="Arial" w:cs="Arial"/>
        </w:rPr>
      </w:pPr>
      <w:r w:rsidRPr="004D3944">
        <w:rPr>
          <w:rFonts w:ascii="Arial" w:hAnsi="Arial" w:cs="Arial"/>
        </w:rPr>
        <w:t>Client layer sẽ cấu trúc từ CSS(Cascading Style Sheets), CSJS(Client Side JavaScript). Phụ trách vai trò bên dưới.</w:t>
      </w:r>
    </w:p>
    <w:p w14:paraId="60490951" w14:textId="77777777" w:rsidR="0079413C" w:rsidRPr="004D3944" w:rsidRDefault="0079413C" w:rsidP="0079413C">
      <w:pPr>
        <w:ind w:firstLine="250"/>
        <w:rPr>
          <w:rFonts w:ascii="Arial" w:hAnsi="Arial" w:cs="Arial"/>
        </w:rPr>
      </w:pPr>
      <w:r w:rsidRPr="004D3944">
        <w:rPr>
          <w:rFonts w:ascii="Arial" w:hAnsi="Arial" w:cs="Arial"/>
          <w:lang w:val="ja-JP"/>
        </w:rPr>
        <w:t>・</w:t>
      </w:r>
      <w:r w:rsidRPr="004D3944">
        <w:rPr>
          <w:rFonts w:ascii="Arial" w:hAnsi="Arial" w:cs="Arial"/>
        </w:rPr>
        <w:t>Vẽ màn hình và control màn hình</w:t>
      </w:r>
    </w:p>
    <w:p w14:paraId="6CF74FD3" w14:textId="77777777" w:rsidR="0079413C" w:rsidRPr="004D3944" w:rsidRDefault="0079413C" w:rsidP="0079413C">
      <w:pPr>
        <w:ind w:firstLine="250"/>
        <w:rPr>
          <w:rFonts w:ascii="Arial" w:hAnsi="Arial" w:cs="Arial"/>
        </w:rPr>
      </w:pPr>
    </w:p>
    <w:p w14:paraId="66BE44F7" w14:textId="77777777" w:rsidR="0079413C" w:rsidRPr="004D3944" w:rsidRDefault="0079413C" w:rsidP="0079413C">
      <w:pPr>
        <w:ind w:firstLine="250"/>
        <w:rPr>
          <w:rFonts w:ascii="Arial" w:hAnsi="Arial" w:cs="Arial"/>
        </w:rPr>
      </w:pPr>
      <w:r w:rsidRPr="004D3944">
        <w:rPr>
          <w:rFonts w:ascii="Arial" w:hAnsi="Arial" w:cs="Arial"/>
        </w:rPr>
        <w:t>Client layer sẽ develop bằng ngôn ngữ bên dưới.</w:t>
      </w:r>
    </w:p>
    <w:p w14:paraId="2C68A68D" w14:textId="77777777" w:rsidR="0079413C" w:rsidRPr="004D3944" w:rsidRDefault="0079413C" w:rsidP="0079413C">
      <w:pPr>
        <w:ind w:firstLine="250"/>
        <w:rPr>
          <w:rFonts w:ascii="Arial" w:hAnsi="Arial" w:cs="Arial"/>
        </w:rPr>
      </w:pPr>
      <w:r w:rsidRPr="004D3944">
        <w:rPr>
          <w:rFonts w:ascii="Arial" w:hAnsi="Arial" w:cs="Arial"/>
          <w:lang w:val="ja-JP"/>
        </w:rPr>
        <w:t>・</w:t>
      </w:r>
      <w:r w:rsidRPr="004D3944">
        <w:rPr>
          <w:rFonts w:ascii="Arial" w:hAnsi="Arial" w:cs="Arial"/>
        </w:rPr>
        <w:t>HTML</w:t>
      </w:r>
    </w:p>
    <w:p w14:paraId="45CA3B80" w14:textId="77777777" w:rsidR="0079413C" w:rsidRPr="004D3944" w:rsidRDefault="0079413C" w:rsidP="0079413C">
      <w:pPr>
        <w:ind w:firstLine="250"/>
        <w:rPr>
          <w:rFonts w:ascii="Arial" w:hAnsi="Arial" w:cs="Arial"/>
        </w:rPr>
      </w:pPr>
      <w:r w:rsidRPr="004D3944">
        <w:rPr>
          <w:rFonts w:ascii="Arial" w:hAnsi="Arial" w:cs="Arial"/>
          <w:lang w:val="ja-JP"/>
        </w:rPr>
        <w:t>・</w:t>
      </w:r>
      <w:r w:rsidRPr="004D3944">
        <w:rPr>
          <w:rFonts w:ascii="Arial" w:hAnsi="Arial" w:cs="Arial"/>
        </w:rPr>
        <w:t>CSS</w:t>
      </w:r>
    </w:p>
    <w:p w14:paraId="7A5973E4" w14:textId="77777777" w:rsidR="0079413C" w:rsidRPr="004D3944" w:rsidRDefault="0079413C" w:rsidP="0079413C">
      <w:pPr>
        <w:ind w:firstLine="250"/>
        <w:rPr>
          <w:rFonts w:ascii="Arial" w:hAnsi="Arial" w:cs="Arial"/>
        </w:rPr>
      </w:pPr>
      <w:r w:rsidRPr="004D3944">
        <w:rPr>
          <w:rFonts w:ascii="Arial" w:hAnsi="Arial" w:cs="Arial"/>
          <w:lang w:val="ja-JP"/>
        </w:rPr>
        <w:t>・</w:t>
      </w:r>
      <w:r w:rsidRPr="004D3944">
        <w:rPr>
          <w:rFonts w:ascii="Arial" w:hAnsi="Arial" w:cs="Arial"/>
        </w:rPr>
        <w:t>JavaScript</w:t>
      </w:r>
    </w:p>
    <w:p w14:paraId="54BFDC3A" w14:textId="77777777" w:rsidR="0079413C" w:rsidRPr="004D3944" w:rsidRDefault="0079413C" w:rsidP="0079413C">
      <w:pPr>
        <w:ind w:firstLine="250"/>
        <w:rPr>
          <w:rFonts w:ascii="Arial" w:hAnsi="Arial" w:cs="Arial"/>
        </w:rPr>
      </w:pPr>
    </w:p>
    <w:p w14:paraId="5F707436" w14:textId="77777777" w:rsidR="0079413C" w:rsidRPr="004D3944" w:rsidRDefault="0079413C" w:rsidP="0079413C">
      <w:pPr>
        <w:ind w:firstLine="250"/>
        <w:rPr>
          <w:rFonts w:ascii="Arial" w:hAnsi="Arial" w:cs="Arial"/>
          <w:lang w:val="vi-VN"/>
        </w:rPr>
      </w:pPr>
      <w:r w:rsidRPr="004D3944">
        <w:rPr>
          <w:rFonts w:ascii="Arial" w:hAnsi="Arial" w:cs="Arial"/>
        </w:rPr>
        <w:t>Ở client layer, về mă</w:t>
      </w:r>
      <w:r w:rsidRPr="004D3944">
        <w:rPr>
          <w:rFonts w:ascii="Arial" w:hAnsi="Arial" w:cs="Arial"/>
          <w:lang w:val="vi-VN"/>
        </w:rPr>
        <w:t>̣t nguyên tắc là chỉ tiến hành control màn hình mang tính động. Còn control màn hình mang tính tĩnh (vd: convert mode hiển thị) thì thực hiện ở presentation layer.</w:t>
      </w:r>
    </w:p>
    <w:p w14:paraId="78271EF8" w14:textId="77777777" w:rsidR="0079413C" w:rsidRPr="004D3944" w:rsidRDefault="0079413C" w:rsidP="0079413C">
      <w:pPr>
        <w:pStyle w:val="Heading3"/>
        <w:spacing w:before="180"/>
        <w:rPr>
          <w:rFonts w:ascii="Arial" w:hAnsi="Arial" w:cs="Arial"/>
        </w:rPr>
      </w:pPr>
      <w:bookmarkStart w:id="14" w:name="_Toc438563455"/>
      <w:r w:rsidRPr="004D3944">
        <w:rPr>
          <w:rFonts w:ascii="Arial" w:hAnsi="Arial" w:cs="Arial"/>
        </w:rPr>
        <w:t>C</w:t>
      </w:r>
      <w:r w:rsidRPr="004D3944">
        <w:rPr>
          <w:rFonts w:ascii="Arial" w:eastAsia="SimSun" w:hAnsi="Arial" w:cs="Arial"/>
          <w:lang w:eastAsia="zh-CN"/>
        </w:rPr>
        <w:t>SS</w:t>
      </w:r>
      <w:bookmarkEnd w:id="14"/>
    </w:p>
    <w:p w14:paraId="0FDC0AC1" w14:textId="77777777" w:rsidR="0079413C" w:rsidRPr="004D3944" w:rsidRDefault="0079413C" w:rsidP="0079413C">
      <w:pPr>
        <w:ind w:firstLine="250"/>
        <w:rPr>
          <w:rFonts w:ascii="Arial" w:eastAsia="SimSun" w:hAnsi="Arial" w:cs="Arial"/>
        </w:rPr>
      </w:pPr>
      <w:r w:rsidRPr="004D3944">
        <w:rPr>
          <w:rFonts w:ascii="Arial" w:hAnsi="Arial" w:cs="Arial"/>
        </w:rPr>
        <w:t>Về cơ ba</w:t>
      </w:r>
      <w:r w:rsidRPr="004D3944">
        <w:rPr>
          <w:rFonts w:ascii="Arial" w:hAnsi="Arial" w:cs="Arial"/>
          <w:lang w:val="vi-VN"/>
        </w:rPr>
        <w:t xml:space="preserve">̉n là dùng </w:t>
      </w:r>
      <w:r w:rsidRPr="004D3944">
        <w:rPr>
          <w:rFonts w:ascii="Arial" w:hAnsi="Arial" w:cs="Arial"/>
        </w:rPr>
        <w:t>CSS tiêu chuâ</w:t>
      </w:r>
      <w:r w:rsidRPr="004D3944">
        <w:rPr>
          <w:rFonts w:ascii="Arial" w:hAnsi="Arial" w:cs="Arial"/>
          <w:lang w:val="vi-VN"/>
        </w:rPr>
        <w:t xml:space="preserve">̉n </w:t>
      </w:r>
      <w:r w:rsidRPr="004D3944">
        <w:rPr>
          <w:rFonts w:ascii="Arial" w:hAnsi="Arial" w:cs="Arial"/>
          <w:lang w:eastAsia="zh-CN"/>
        </w:rPr>
        <w:t>intra-mart</w:t>
      </w:r>
      <w:r w:rsidRPr="004D3944">
        <w:rPr>
          <w:rFonts w:ascii="Arial" w:hAnsi="Arial" w:cs="Arial"/>
        </w:rPr>
        <w:t xml:space="preserve">, or </w:t>
      </w:r>
      <w:r w:rsidRPr="004D3944">
        <w:rPr>
          <w:rFonts w:ascii="Arial" w:hAnsi="Arial" w:cs="Arial"/>
          <w:lang w:eastAsia="zh-CN"/>
        </w:rPr>
        <w:t>CSS</w:t>
      </w:r>
      <w:r w:rsidRPr="004D3944">
        <w:rPr>
          <w:rFonts w:ascii="Arial" w:hAnsi="Arial" w:cs="Arial"/>
        </w:rPr>
        <w:t xml:space="preserve"> common </w:t>
      </w:r>
      <w:r w:rsidRPr="004D3944">
        <w:rPr>
          <w:rFonts w:ascii="Arial" w:hAnsi="Arial" w:cs="Arial"/>
          <w:lang w:eastAsia="zh-CN"/>
        </w:rPr>
        <w:t>(common.css)</w:t>
      </w:r>
    </w:p>
    <w:p w14:paraId="07954EEE" w14:textId="77777777" w:rsidR="0079413C" w:rsidRPr="004D3944" w:rsidRDefault="0079413C" w:rsidP="0079413C">
      <w:pPr>
        <w:ind w:firstLine="250"/>
        <w:rPr>
          <w:rFonts w:ascii="Arial" w:hAnsi="Arial" w:cs="Arial"/>
          <w:lang w:val="vi-VN"/>
        </w:rPr>
      </w:pPr>
      <w:r w:rsidRPr="004D3944">
        <w:rPr>
          <w:rFonts w:ascii="Arial" w:hAnsi="Arial" w:cs="Arial"/>
        </w:rPr>
        <w:t>Lưu ý là design thống nhất trong toàn bô</w:t>
      </w:r>
      <w:r w:rsidRPr="004D3944">
        <w:rPr>
          <w:rFonts w:ascii="Arial" w:hAnsi="Arial" w:cs="Arial"/>
          <w:lang w:val="vi-VN"/>
        </w:rPr>
        <w:t>̣ system. Ngoài ra, nhờ vào việc chuẩn bị sắp xếp common CSS mà hầu như ở các màn hình không cần phải implement. Reference CSS common thì đang được commit vào Repository SVN. Vừa tham khảo reference vừa tiến hành implement.</w:t>
      </w:r>
    </w:p>
    <w:p w14:paraId="0601B883" w14:textId="77777777" w:rsidR="0079413C" w:rsidRPr="004D3944" w:rsidRDefault="0079413C" w:rsidP="0079413C">
      <w:pPr>
        <w:ind w:firstLine="250"/>
        <w:rPr>
          <w:rFonts w:ascii="Arial" w:hAnsi="Arial" w:cs="Arial"/>
          <w:lang w:val="vi-VN"/>
        </w:rPr>
      </w:pPr>
    </w:p>
    <w:p w14:paraId="0B1027F9" w14:textId="77777777" w:rsidR="0079413C" w:rsidRPr="004D3944" w:rsidRDefault="0079413C" w:rsidP="0079413C">
      <w:pPr>
        <w:ind w:firstLine="250"/>
        <w:rPr>
          <w:rFonts w:ascii="Arial" w:hAnsi="Arial" w:cs="Arial"/>
        </w:rPr>
      </w:pPr>
      <w:r w:rsidRPr="004D3944">
        <w:rPr>
          <w:rFonts w:ascii="Arial" w:hAnsi="Arial" w:cs="Arial"/>
        </w:rPr>
        <w:t>Tham kha</w:t>
      </w:r>
      <w:r w:rsidRPr="004D3944">
        <w:rPr>
          <w:rFonts w:ascii="Arial" w:hAnsi="Arial" w:cs="Arial"/>
          <w:lang w:val="vi-VN"/>
        </w:rPr>
        <w:t>̉o</w:t>
      </w:r>
      <w:r w:rsidRPr="004D3944">
        <w:rPr>
          <w:rFonts w:ascii="Arial" w:hAnsi="Arial" w:cs="Arial"/>
        </w:rPr>
        <w:t xml:space="preserve"> (Reference CSS common)</w:t>
      </w:r>
    </w:p>
    <w:p w14:paraId="05DA3FA5" w14:textId="77777777" w:rsidR="0079413C" w:rsidRPr="004D3944" w:rsidRDefault="001115F0" w:rsidP="0079413C">
      <w:pPr>
        <w:ind w:firstLine="220"/>
        <w:rPr>
          <w:rFonts w:ascii="Arial" w:hAnsi="Arial" w:cs="Arial"/>
        </w:rPr>
      </w:pPr>
      <w:hyperlink r:id="rId17" w:history="1">
        <w:r w:rsidR="0079413C" w:rsidRPr="004D3944">
          <w:rPr>
            <w:rStyle w:val="Hyperlink"/>
            <w:rFonts w:ascii="Arial" w:hAnsi="Arial" w:cs="Arial"/>
          </w:rPr>
          <w:t>http://localhost:8081/imart/dowa/css_ref/index.jsp</w:t>
        </w:r>
      </w:hyperlink>
    </w:p>
    <w:p w14:paraId="20C85BA9" w14:textId="77777777" w:rsidR="0079413C" w:rsidRPr="004D3944" w:rsidRDefault="0079413C" w:rsidP="0079413C">
      <w:pPr>
        <w:ind w:firstLine="250"/>
        <w:rPr>
          <w:rFonts w:ascii="Arial" w:hAnsi="Arial" w:cs="Arial"/>
        </w:rPr>
      </w:pPr>
    </w:p>
    <w:p w14:paraId="41711725" w14:textId="77777777" w:rsidR="0079413C" w:rsidRPr="004D3944" w:rsidRDefault="0079413C" w:rsidP="0079413C">
      <w:pPr>
        <w:ind w:firstLine="250"/>
        <w:rPr>
          <w:rFonts w:ascii="Arial" w:hAnsi="Arial" w:cs="Arial"/>
        </w:rPr>
      </w:pPr>
      <w:r w:rsidRPr="004D3944">
        <w:rPr>
          <w:rFonts w:ascii="Arial" w:hAnsi="Arial" w:cs="Arial"/>
        </w:rPr>
        <w:t>Trường hơ</w:t>
      </w:r>
      <w:r w:rsidRPr="004D3944">
        <w:rPr>
          <w:rFonts w:ascii="Arial" w:hAnsi="Arial" w:cs="Arial"/>
          <w:lang w:val="vi-VN"/>
        </w:rPr>
        <w:t>̣p có design vốn có của màn hình thì tạo 1 file CSS ở 1 màn hình cũng được</w:t>
      </w:r>
      <w:r w:rsidRPr="004D3944">
        <w:rPr>
          <w:rFonts w:ascii="Arial" w:hAnsi="Arial" w:cs="Arial"/>
        </w:rPr>
        <w:t>.</w:t>
      </w:r>
    </w:p>
    <w:p w14:paraId="2A91BB7D" w14:textId="77777777" w:rsidR="0079413C" w:rsidRPr="004D3944" w:rsidRDefault="0079413C" w:rsidP="0079413C">
      <w:pPr>
        <w:ind w:firstLine="250"/>
        <w:rPr>
          <w:rFonts w:ascii="Arial" w:hAnsi="Arial" w:cs="Arial"/>
          <w:lang w:val="vi-VN"/>
        </w:rPr>
      </w:pPr>
      <w:r w:rsidRPr="004D3944">
        <w:rPr>
          <w:rFonts w:ascii="Arial" w:hAnsi="Arial" w:cs="Arial"/>
        </w:rPr>
        <w:t>Mockup đã đươ</w:t>
      </w:r>
      <w:r w:rsidRPr="004D3944">
        <w:rPr>
          <w:rFonts w:ascii="Arial" w:hAnsi="Arial" w:cs="Arial"/>
          <w:lang w:val="vi-VN"/>
        </w:rPr>
        <w:t>̣c tạo ở giai đoạn BD, DD thì chỉ là cái được tạo ra để xác nhận chức năng, design chứ không phải là cái được tạo ra để develop. Do đó, tuy nên lấy mockup làm tham khảo nhưng cũng phải implement theo design đúng.</w:t>
      </w:r>
    </w:p>
    <w:p w14:paraId="33D2641B" w14:textId="77777777" w:rsidR="0079413C" w:rsidRPr="004D3944" w:rsidRDefault="0079413C" w:rsidP="0079413C">
      <w:pPr>
        <w:pStyle w:val="Heading3"/>
        <w:spacing w:before="180"/>
        <w:rPr>
          <w:rFonts w:ascii="Arial" w:eastAsia="SimSun" w:hAnsi="Arial" w:cs="Arial"/>
          <w:lang w:eastAsia="zh-CN"/>
        </w:rPr>
      </w:pPr>
      <w:bookmarkStart w:id="15" w:name="_Toc438563456"/>
      <w:r w:rsidRPr="004D3944">
        <w:rPr>
          <w:rFonts w:ascii="Arial" w:hAnsi="Arial" w:cs="Arial"/>
        </w:rPr>
        <w:t>CSJS</w:t>
      </w:r>
      <w:bookmarkEnd w:id="15"/>
    </w:p>
    <w:p w14:paraId="29573468" w14:textId="77777777" w:rsidR="0079413C" w:rsidRPr="004D3944" w:rsidRDefault="001115F0" w:rsidP="0079413C">
      <w:pPr>
        <w:ind w:firstLine="220"/>
        <w:rPr>
          <w:rFonts w:ascii="Arial" w:eastAsiaTheme="minorEastAsia" w:hAnsi="Arial" w:cs="Arial"/>
          <w:lang w:val="zh-CN" w:eastAsia="zh-CN"/>
        </w:rPr>
      </w:pPr>
      <w:r>
        <w:rPr>
          <w:rFonts w:ascii="Arial" w:hAnsi="Arial" w:cs="Arial"/>
          <w:noProof/>
        </w:rPr>
        <w:pict w14:anchorId="1355ABB4">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265" type="#_x0000_t62" style="position:absolute;left:0;text-align:left;margin-left:538.25pt;margin-top:29.6pt;width:184.5pt;height:87.75pt;z-index:251684352" adj="1352,1920" fillcolor="#4bacc6 [3208]" strokecolor="#f2f2f2 [3041]" strokeweight="3pt">
            <v:shadow on="t" type="perspective" color="#205867 [1608]" opacity=".5" offset="1pt" offset2="-1pt"/>
            <v:textbox style="mso-next-textbox:#_x0000_s1265" inset="5.85pt,.7pt,5.85pt,.7pt">
              <w:txbxContent>
                <w:p w14:paraId="7A946AFB" w14:textId="77777777" w:rsidR="001115F0" w:rsidRPr="00D8429D" w:rsidRDefault="001115F0" w:rsidP="0079413C">
                  <w:pPr>
                    <w:ind w:left="0" w:firstLineChars="0" w:firstLine="0"/>
                    <w:rPr>
                      <w:rFonts w:ascii="Arial" w:hAnsi="Arial" w:cs="Arial"/>
                      <w:lang w:val="vi-VN"/>
                    </w:rPr>
                  </w:pPr>
                  <w:r w:rsidRPr="00D8429D">
                    <w:rPr>
                      <w:rFonts w:ascii="Arial" w:hAnsi="Arial" w:cs="Arial"/>
                    </w:rPr>
                    <w:t>Đang chuâ</w:t>
                  </w:r>
                  <w:r w:rsidRPr="00D8429D">
                    <w:rPr>
                      <w:rFonts w:ascii="Arial" w:hAnsi="Arial" w:cs="Arial"/>
                      <w:lang w:val="vi-VN"/>
                    </w:rPr>
                    <w:t>̉n bị sắp xếp</w:t>
                  </w:r>
                </w:p>
              </w:txbxContent>
            </v:textbox>
          </v:shape>
        </w:pict>
      </w:r>
      <w:r w:rsidR="0079413C" w:rsidRPr="004D3944">
        <w:rPr>
          <w:rFonts w:ascii="Arial" w:hAnsi="Arial" w:cs="Arial"/>
          <w:lang w:val="zh-CN"/>
        </w:rPr>
        <w:t>Về mă</w:t>
      </w:r>
      <w:r w:rsidR="0079413C" w:rsidRPr="004D3944">
        <w:rPr>
          <w:rFonts w:ascii="Arial" w:hAnsi="Arial" w:cs="Arial"/>
          <w:lang w:val="vi-VN"/>
        </w:rPr>
        <w:t xml:space="preserve">̣t quy tắc là dùng </w:t>
      </w:r>
      <w:r w:rsidR="0079413C" w:rsidRPr="004D3944">
        <w:rPr>
          <w:rFonts w:ascii="Arial" w:hAnsi="Arial" w:cs="Arial"/>
          <w:lang w:val="zh-CN"/>
        </w:rPr>
        <w:t>J</w:t>
      </w:r>
      <w:r w:rsidR="0079413C" w:rsidRPr="004D3944">
        <w:rPr>
          <w:rFonts w:ascii="Arial" w:eastAsia="SimSun" w:hAnsi="Arial" w:cs="Arial"/>
          <w:lang w:val="zh-CN" w:eastAsia="zh-CN"/>
        </w:rPr>
        <w:t>q</w:t>
      </w:r>
      <w:r w:rsidR="0079413C" w:rsidRPr="004D3944">
        <w:rPr>
          <w:rFonts w:ascii="Arial" w:hAnsi="Arial" w:cs="Arial"/>
          <w:lang w:val="zh-CN"/>
        </w:rPr>
        <w:t>uery đê</w:t>
      </w:r>
      <w:r w:rsidR="0079413C" w:rsidRPr="004D3944">
        <w:rPr>
          <w:rFonts w:ascii="Arial" w:hAnsi="Arial" w:cs="Arial"/>
          <w:lang w:val="vi-VN"/>
        </w:rPr>
        <w:t>̉ implement</w:t>
      </w:r>
      <w:r w:rsidR="0079413C" w:rsidRPr="004D3944">
        <w:rPr>
          <w:rFonts w:ascii="Arial" w:hAnsi="Arial" w:cs="Arial"/>
          <w:lang w:val="zh-CN"/>
        </w:rPr>
        <w:t xml:space="preserve">. </w:t>
      </w:r>
      <w:r w:rsidR="0079413C" w:rsidRPr="004D3944">
        <w:rPr>
          <w:rFonts w:ascii="Arial" w:eastAsiaTheme="minorEastAsia" w:hAnsi="Arial" w:cs="Arial"/>
          <w:lang w:val="zh-CN" w:eastAsia="zh-CN"/>
        </w:rPr>
        <w:t>V</w:t>
      </w:r>
      <w:r w:rsidR="0079413C" w:rsidRPr="004D3944">
        <w:rPr>
          <w:rFonts w:ascii="Arial" w:eastAsia="SimSun" w:hAnsi="Arial" w:cs="Arial"/>
          <w:lang w:val="zh-CN" w:eastAsia="zh-CN"/>
        </w:rPr>
        <w:t>iệc c</w:t>
      </w:r>
      <w:r w:rsidR="0079413C" w:rsidRPr="004D3944">
        <w:rPr>
          <w:rFonts w:ascii="Arial" w:eastAsiaTheme="minorEastAsia" w:hAnsi="Arial" w:cs="Arial"/>
          <w:lang w:val="zh-CN" w:eastAsia="zh-CN"/>
        </w:rPr>
        <w:t>ó</w:t>
      </w:r>
      <w:r w:rsidR="0079413C" w:rsidRPr="004D3944">
        <w:rPr>
          <w:rFonts w:ascii="Arial" w:eastAsia="SimSun" w:hAnsi="Arial" w:cs="Arial"/>
          <w:lang w:val="zh-CN" w:eastAsia="zh-CN"/>
        </w:rPr>
        <w:t xml:space="preserve"> th</w:t>
      </w:r>
      <w:r w:rsidR="0079413C" w:rsidRPr="004D3944">
        <w:rPr>
          <w:rFonts w:ascii="Arial" w:eastAsiaTheme="minorEastAsia" w:hAnsi="Arial" w:cs="Arial"/>
          <w:lang w:val="zh-CN" w:eastAsia="zh-CN"/>
        </w:rPr>
        <w:t>ê</w:t>
      </w:r>
      <w:r w:rsidR="0079413C" w:rsidRPr="004D3944">
        <w:rPr>
          <w:rFonts w:ascii="Arial" w:eastAsiaTheme="minorEastAsia" w:hAnsi="Arial" w:cs="Arial"/>
          <w:lang w:val="vi-VN" w:eastAsia="zh-CN"/>
        </w:rPr>
        <w:t>̉</w:t>
      </w:r>
      <w:r w:rsidR="0079413C" w:rsidRPr="004D3944">
        <w:rPr>
          <w:rFonts w:ascii="Arial" w:eastAsia="SimSun" w:hAnsi="Arial" w:cs="Arial"/>
          <w:lang w:val="zh-CN" w:eastAsia="zh-CN"/>
        </w:rPr>
        <w:t xml:space="preserve"> th</w:t>
      </w:r>
      <w:r w:rsidR="0079413C" w:rsidRPr="004D3944">
        <w:rPr>
          <w:rFonts w:ascii="Arial" w:eastAsiaTheme="minorEastAsia" w:hAnsi="Arial" w:cs="Arial"/>
          <w:lang w:val="vi-VN" w:eastAsia="zh-CN"/>
        </w:rPr>
        <w:t>ực</w:t>
      </w:r>
      <w:r w:rsidR="0079413C" w:rsidRPr="004D3944">
        <w:rPr>
          <w:rFonts w:ascii="Arial" w:eastAsia="SimSun" w:hAnsi="Arial" w:cs="Arial"/>
          <w:lang w:val="zh-CN" w:eastAsia="zh-CN"/>
        </w:rPr>
        <w:t xml:space="preserve"> hi</w:t>
      </w:r>
      <w:r w:rsidR="0079413C" w:rsidRPr="004D3944">
        <w:rPr>
          <w:rFonts w:ascii="Arial" w:eastAsiaTheme="minorEastAsia" w:hAnsi="Arial" w:cs="Arial"/>
          <w:lang w:val="zh-CN" w:eastAsia="zh-CN"/>
        </w:rPr>
        <w:t>ê</w:t>
      </w:r>
      <w:r w:rsidR="0079413C" w:rsidRPr="004D3944">
        <w:rPr>
          <w:rFonts w:ascii="Arial" w:eastAsiaTheme="minorEastAsia" w:hAnsi="Arial" w:cs="Arial"/>
          <w:lang w:val="vi-VN" w:eastAsia="zh-CN"/>
        </w:rPr>
        <w:t>̣</w:t>
      </w:r>
      <w:r w:rsidR="0079413C" w:rsidRPr="004D3944">
        <w:rPr>
          <w:rFonts w:ascii="Arial" w:eastAsia="SimSun" w:hAnsi="Arial" w:cs="Arial"/>
          <w:lang w:val="zh-CN" w:eastAsia="zh-CN"/>
        </w:rPr>
        <w:t>n bằng JQuery là implement bằng Jquery</w:t>
      </w:r>
      <w:r w:rsidR="0079413C" w:rsidRPr="004D3944">
        <w:rPr>
          <w:rFonts w:ascii="Arial" w:eastAsiaTheme="minorEastAsia" w:hAnsi="Arial" w:cs="Arial"/>
          <w:lang w:val="zh-CN" w:eastAsia="zh-CN"/>
        </w:rPr>
        <w:t>. Do thống nhất thao tác ơ</w:t>
      </w:r>
      <w:r w:rsidR="0079413C" w:rsidRPr="004D3944">
        <w:rPr>
          <w:rFonts w:ascii="Arial" w:eastAsiaTheme="minorEastAsia" w:hAnsi="Arial" w:cs="Arial"/>
          <w:lang w:val="vi-VN" w:eastAsia="zh-CN"/>
        </w:rPr>
        <w:t>̉ toàn bộ system nên sẽ chuẩn bị CSJS common.</w:t>
      </w:r>
      <w:r w:rsidR="0079413C" w:rsidRPr="004D3944">
        <w:rPr>
          <w:rFonts w:ascii="Arial" w:hAnsi="Arial" w:cs="Arial"/>
          <w:lang w:val="zh-CN" w:eastAsia="zh-CN"/>
        </w:rPr>
        <w:t xml:space="preserve"> Ngoài ra, khi cần thiết sẽ request viê</w:t>
      </w:r>
      <w:r w:rsidR="0079413C" w:rsidRPr="004D3944">
        <w:rPr>
          <w:rFonts w:ascii="Arial" w:hAnsi="Arial" w:cs="Arial"/>
          <w:lang w:val="vi-VN" w:eastAsia="zh-CN"/>
        </w:rPr>
        <w:t>̣c add vào CSJS common</w:t>
      </w:r>
      <w:r w:rsidR="0079413C" w:rsidRPr="004D3944">
        <w:rPr>
          <w:rFonts w:ascii="Arial" w:hAnsi="Arial" w:cs="Arial"/>
          <w:lang w:val="zh-CN" w:eastAsia="zh-CN"/>
        </w:rPr>
        <w:t>. Về cơ ba</w:t>
      </w:r>
      <w:r w:rsidR="0079413C" w:rsidRPr="004D3944">
        <w:rPr>
          <w:rFonts w:ascii="Arial" w:hAnsi="Arial" w:cs="Arial"/>
          <w:lang w:val="vi-VN" w:eastAsia="zh-CN"/>
        </w:rPr>
        <w:t>̉n là không ghi CSJS trên JSP</w:t>
      </w:r>
      <w:r w:rsidR="0079413C" w:rsidRPr="004D3944">
        <w:rPr>
          <w:rFonts w:ascii="Arial" w:eastAsiaTheme="minorEastAsia" w:hAnsi="Arial" w:cs="Arial"/>
          <w:lang w:val="zh-CN" w:eastAsia="zh-CN"/>
        </w:rPr>
        <w:t>. Pha</w:t>
      </w:r>
      <w:r w:rsidR="0079413C" w:rsidRPr="004D3944">
        <w:rPr>
          <w:rFonts w:ascii="Arial" w:eastAsiaTheme="minorEastAsia" w:hAnsi="Arial" w:cs="Arial"/>
          <w:lang w:val="vi-VN" w:eastAsia="zh-CN"/>
        </w:rPr>
        <w:t xml:space="preserve">̉i tạo CSJS với tư cách là file ngoại bộ, rồi tiến hành implement. </w:t>
      </w:r>
      <w:r w:rsidR="0079413C" w:rsidRPr="004D3944">
        <w:rPr>
          <w:rFonts w:ascii="Arial" w:eastAsiaTheme="minorEastAsia" w:hAnsi="Arial" w:cs="Arial"/>
          <w:lang w:val="vi-VN"/>
        </w:rPr>
        <w:t>File ngoại bộ thì set 1 file đặt ở 1 màn hình.</w:t>
      </w:r>
      <w:r w:rsidR="0079413C" w:rsidRPr="004D3944">
        <w:rPr>
          <w:rFonts w:ascii="Arial" w:eastAsiaTheme="minorEastAsia" w:hAnsi="Arial" w:cs="Arial"/>
          <w:lang w:val="zh-CN"/>
        </w:rPr>
        <w:t xml:space="preserve"> </w:t>
      </w:r>
      <w:r w:rsidR="0079413C" w:rsidRPr="004D3944">
        <w:rPr>
          <w:rFonts w:ascii="Arial" w:eastAsiaTheme="minorEastAsia" w:hAnsi="Arial" w:cs="Arial"/>
          <w:lang w:val="zh-CN" w:eastAsia="zh-CN"/>
        </w:rPr>
        <w:t>Ngoài ra, sẽ dùng namespace đê</w:t>
      </w:r>
      <w:r w:rsidR="0079413C" w:rsidRPr="004D3944">
        <w:rPr>
          <w:rFonts w:ascii="Arial" w:eastAsiaTheme="minorEastAsia" w:hAnsi="Arial" w:cs="Arial"/>
          <w:lang w:val="vi-VN" w:eastAsia="zh-CN"/>
        </w:rPr>
        <w:t>̉ tránh trùng lặp tên function trong các chức năng</w:t>
      </w:r>
      <w:r w:rsidR="0079413C" w:rsidRPr="004D3944">
        <w:rPr>
          <w:rFonts w:ascii="Arial" w:eastAsiaTheme="minorEastAsia" w:hAnsi="Arial" w:cs="Arial"/>
          <w:lang w:val="zh-CN" w:eastAsia="zh-CN"/>
        </w:rPr>
        <w:t>.</w:t>
      </w:r>
    </w:p>
    <w:p w14:paraId="11823008" w14:textId="77777777" w:rsidR="0079413C" w:rsidRPr="004D3944" w:rsidRDefault="0079413C" w:rsidP="0079413C">
      <w:pPr>
        <w:ind w:firstLine="250"/>
        <w:rPr>
          <w:rFonts w:ascii="Arial" w:eastAsiaTheme="minorEastAsia" w:hAnsi="Arial" w:cs="Arial"/>
          <w:lang w:val="zh-CN" w:eastAsia="zh-CN"/>
        </w:rPr>
      </w:pPr>
    </w:p>
    <w:p w14:paraId="4A7969DD" w14:textId="77777777" w:rsidR="0079413C" w:rsidRPr="004D3944" w:rsidRDefault="0079413C" w:rsidP="0079413C">
      <w:pPr>
        <w:ind w:firstLine="250"/>
        <w:rPr>
          <w:rFonts w:ascii="Arial" w:hAnsi="Arial" w:cs="Arial"/>
        </w:rPr>
      </w:pPr>
      <w:r w:rsidRPr="004D3944">
        <w:rPr>
          <w:rFonts w:ascii="Arial" w:eastAsiaTheme="minorEastAsia" w:hAnsi="Arial" w:cs="Arial"/>
          <w:lang w:val="zh-CN"/>
        </w:rPr>
        <w:t>Tham kha</w:t>
      </w:r>
      <w:r w:rsidRPr="004D3944">
        <w:rPr>
          <w:rFonts w:ascii="Arial" w:eastAsiaTheme="minorEastAsia" w:hAnsi="Arial" w:cs="Arial"/>
          <w:lang w:val="vi-VN"/>
        </w:rPr>
        <w:t>̉o</w:t>
      </w:r>
      <w:r w:rsidRPr="004D3944">
        <w:rPr>
          <w:rFonts w:ascii="Arial" w:eastAsiaTheme="minorEastAsia" w:hAnsi="Arial" w:cs="Arial"/>
          <w:lang w:val="zh-CN"/>
        </w:rPr>
        <w:t xml:space="preserve"> (Reference CSJS common)</w:t>
      </w:r>
    </w:p>
    <w:p w14:paraId="2EDF1DA6" w14:textId="77777777" w:rsidR="0079413C" w:rsidRPr="004D3944" w:rsidRDefault="0079413C" w:rsidP="0079413C">
      <w:pPr>
        <w:ind w:firstLine="250"/>
        <w:rPr>
          <w:rFonts w:ascii="Arial" w:hAnsi="Arial" w:cs="Arial"/>
        </w:rPr>
      </w:pPr>
      <w:r w:rsidRPr="004D3944">
        <w:rPr>
          <w:rFonts w:ascii="Arial" w:hAnsi="Arial" w:cs="Arial"/>
        </w:rPr>
        <w:t>// TODO:</w:t>
      </w:r>
    </w:p>
    <w:p w14:paraId="40814564" w14:textId="77777777" w:rsidR="0079413C" w:rsidRPr="004D3944" w:rsidRDefault="0079413C" w:rsidP="0079413C">
      <w:pPr>
        <w:pStyle w:val="Heading2"/>
        <w:spacing w:before="180"/>
        <w:ind w:left="0" w:hanging="140"/>
        <w:rPr>
          <w:rFonts w:ascii="Arial" w:hAnsi="Arial" w:cs="Arial"/>
        </w:rPr>
      </w:pPr>
      <w:bookmarkStart w:id="16" w:name="_Toc438563457"/>
      <w:r w:rsidRPr="004D3944">
        <w:rPr>
          <w:rFonts w:ascii="Arial" w:hAnsi="Arial" w:cs="Arial"/>
        </w:rPr>
        <w:t>Cấu trúc cu</w:t>
      </w:r>
      <w:r w:rsidRPr="004D3944">
        <w:rPr>
          <w:rFonts w:ascii="Arial" w:hAnsi="Arial" w:cs="Arial"/>
          <w:lang w:val="vi-VN"/>
        </w:rPr>
        <w:t>̉a presentation layer</w:t>
      </w:r>
      <w:bookmarkEnd w:id="16"/>
    </w:p>
    <w:p w14:paraId="3A4FF03C" w14:textId="77777777" w:rsidR="0079413C" w:rsidRPr="004D3944" w:rsidRDefault="0079413C" w:rsidP="0079413C">
      <w:pPr>
        <w:ind w:firstLine="250"/>
        <w:rPr>
          <w:rFonts w:ascii="Arial" w:hAnsi="Arial" w:cs="Arial"/>
        </w:rPr>
      </w:pPr>
      <w:r w:rsidRPr="004D3944">
        <w:rPr>
          <w:rFonts w:ascii="Arial" w:hAnsi="Arial" w:cs="Arial"/>
        </w:rPr>
        <w:t>Presentation layer sẽ cấu trúc từ Action. Phu</w:t>
      </w:r>
      <w:r w:rsidRPr="004D3944">
        <w:rPr>
          <w:rFonts w:ascii="Arial" w:hAnsi="Arial" w:cs="Arial"/>
          <w:lang w:val="vi-VN"/>
        </w:rPr>
        <w:t>̣ trách vai trò bên dưới</w:t>
      </w:r>
      <w:r w:rsidRPr="004D3944">
        <w:rPr>
          <w:rFonts w:ascii="Arial" w:hAnsi="Arial" w:cs="Arial"/>
        </w:rPr>
        <w:t>.</w:t>
      </w:r>
    </w:p>
    <w:p w14:paraId="27BFFEA5" w14:textId="77777777" w:rsidR="0079413C" w:rsidRPr="004D3944" w:rsidRDefault="0079413C" w:rsidP="0079413C">
      <w:pPr>
        <w:ind w:firstLine="250"/>
        <w:rPr>
          <w:rFonts w:ascii="Arial" w:hAnsi="Arial" w:cs="Arial"/>
        </w:rPr>
      </w:pPr>
      <w:r w:rsidRPr="004D3944">
        <w:rPr>
          <w:rFonts w:ascii="Arial" w:hAnsi="Arial" w:cs="Arial"/>
          <w:lang w:val="ja-JP"/>
        </w:rPr>
        <w:t>・</w:t>
      </w:r>
      <w:r w:rsidRPr="004D3944">
        <w:rPr>
          <w:rFonts w:ascii="Arial" w:hAnsi="Arial" w:cs="Arial"/>
        </w:rPr>
        <w:t>Tiến hành control mang tính common  đối với request.</w:t>
      </w:r>
    </w:p>
    <w:p w14:paraId="0B98D969" w14:textId="77777777" w:rsidR="0079413C" w:rsidRPr="004D3944" w:rsidRDefault="0079413C" w:rsidP="0079413C">
      <w:pPr>
        <w:ind w:firstLine="250"/>
        <w:rPr>
          <w:rFonts w:ascii="Arial" w:hAnsi="Arial" w:cs="Arial"/>
        </w:rPr>
      </w:pPr>
      <w:r w:rsidRPr="004D3944">
        <w:rPr>
          <w:rFonts w:ascii="Arial" w:hAnsi="Arial" w:cs="Arial"/>
          <w:lang w:val="ja-JP"/>
        </w:rPr>
        <w:t>・</w:t>
      </w:r>
      <w:r w:rsidRPr="004D3944">
        <w:rPr>
          <w:rFonts w:ascii="Arial" w:hAnsi="Arial" w:cs="Arial"/>
        </w:rPr>
        <w:t>Tiến hành kiê</w:t>
      </w:r>
      <w:r w:rsidRPr="004D3944">
        <w:rPr>
          <w:rFonts w:ascii="Arial" w:hAnsi="Arial" w:cs="Arial"/>
          <w:lang w:val="vi-VN"/>
        </w:rPr>
        <w:t>̉m chứng tính đúng đắn (validation) đối với giá trị input của user</w:t>
      </w:r>
      <w:r w:rsidRPr="004D3944">
        <w:rPr>
          <w:rFonts w:ascii="Arial" w:hAnsi="Arial" w:cs="Arial"/>
        </w:rPr>
        <w:t>.</w:t>
      </w:r>
    </w:p>
    <w:p w14:paraId="01D93FFB" w14:textId="77777777" w:rsidR="0079413C" w:rsidRPr="004D3944" w:rsidRDefault="0079413C" w:rsidP="0079413C">
      <w:pPr>
        <w:ind w:firstLine="250"/>
        <w:rPr>
          <w:rFonts w:ascii="Arial" w:hAnsi="Arial" w:cs="Arial"/>
        </w:rPr>
      </w:pPr>
      <w:r w:rsidRPr="004D3944">
        <w:rPr>
          <w:rFonts w:ascii="Arial" w:hAnsi="Arial" w:cs="Arial"/>
          <w:lang w:val="ja-JP"/>
        </w:rPr>
        <w:t>・</w:t>
      </w:r>
      <w:r w:rsidRPr="004D3944">
        <w:rPr>
          <w:rFonts w:ascii="Arial" w:hAnsi="Arial" w:cs="Arial"/>
        </w:rPr>
        <w:t>Nhâ</w:t>
      </w:r>
      <w:r w:rsidRPr="004D3944">
        <w:rPr>
          <w:rFonts w:ascii="Arial" w:hAnsi="Arial" w:cs="Arial"/>
          <w:lang w:val="vi-VN"/>
        </w:rPr>
        <w:t>̣n yêu cầu từ user, rồi khởi động logic</w:t>
      </w:r>
    </w:p>
    <w:p w14:paraId="06782175" w14:textId="77777777" w:rsidR="0079413C" w:rsidRPr="004D3944" w:rsidRDefault="0079413C" w:rsidP="0079413C">
      <w:pPr>
        <w:ind w:firstLine="250"/>
        <w:rPr>
          <w:rFonts w:ascii="Arial" w:hAnsi="Arial" w:cs="Arial"/>
        </w:rPr>
      </w:pPr>
      <w:r w:rsidRPr="004D3944">
        <w:rPr>
          <w:rFonts w:ascii="Arial" w:hAnsi="Arial" w:cs="Arial"/>
          <w:lang w:val="ja-JP"/>
        </w:rPr>
        <w:t>・</w:t>
      </w:r>
      <w:r w:rsidRPr="004D3944">
        <w:rPr>
          <w:rFonts w:ascii="Arial" w:hAnsi="Arial" w:cs="Arial"/>
        </w:rPr>
        <w:t>Cấu trúc màn hình thích hơ</w:t>
      </w:r>
      <w:r w:rsidRPr="004D3944">
        <w:rPr>
          <w:rFonts w:ascii="Arial" w:hAnsi="Arial" w:cs="Arial"/>
          <w:lang w:val="vi-VN"/>
        </w:rPr>
        <w:t>̣p căn cứ vào kết quả logic</w:t>
      </w:r>
    </w:p>
    <w:p w14:paraId="49A82B7F" w14:textId="77777777" w:rsidR="0079413C" w:rsidRPr="004D3944" w:rsidRDefault="0079413C" w:rsidP="0079413C">
      <w:pPr>
        <w:ind w:firstLine="250"/>
        <w:rPr>
          <w:rFonts w:ascii="Arial" w:hAnsi="Arial" w:cs="Arial"/>
        </w:rPr>
      </w:pPr>
    </w:p>
    <w:p w14:paraId="53997520" w14:textId="77777777" w:rsidR="0079413C" w:rsidRPr="004D3944" w:rsidRDefault="0079413C" w:rsidP="0079413C">
      <w:pPr>
        <w:ind w:firstLine="250"/>
        <w:rPr>
          <w:rFonts w:ascii="Arial" w:hAnsi="Arial" w:cs="Arial"/>
        </w:rPr>
      </w:pPr>
      <w:r w:rsidRPr="004D3944">
        <w:rPr>
          <w:rFonts w:ascii="Arial" w:hAnsi="Arial" w:cs="Arial"/>
        </w:rPr>
        <w:t>Presentation layer sẽ develop bằng ngôn ngữ bên dưới.</w:t>
      </w:r>
    </w:p>
    <w:p w14:paraId="412F40EA" w14:textId="77777777" w:rsidR="0079413C" w:rsidRPr="004D3944" w:rsidRDefault="0079413C" w:rsidP="0079413C">
      <w:pPr>
        <w:ind w:firstLine="250"/>
        <w:rPr>
          <w:rFonts w:ascii="Arial" w:hAnsi="Arial" w:cs="Arial"/>
        </w:rPr>
      </w:pPr>
      <w:r w:rsidRPr="004D3944">
        <w:rPr>
          <w:rFonts w:ascii="Arial" w:hAnsi="Arial" w:cs="Arial"/>
          <w:lang w:val="ja-JP"/>
        </w:rPr>
        <w:t>・</w:t>
      </w:r>
      <w:r w:rsidRPr="004D3944">
        <w:rPr>
          <w:rFonts w:ascii="Arial" w:hAnsi="Arial" w:cs="Arial"/>
        </w:rPr>
        <w:t>Java</w:t>
      </w:r>
    </w:p>
    <w:p w14:paraId="4CDA2740" w14:textId="77777777" w:rsidR="0079413C" w:rsidRPr="004D3944" w:rsidRDefault="0079413C" w:rsidP="0079413C">
      <w:pPr>
        <w:ind w:firstLine="250"/>
        <w:rPr>
          <w:rFonts w:ascii="Arial" w:hAnsi="Arial" w:cs="Arial"/>
        </w:rPr>
      </w:pPr>
    </w:p>
    <w:p w14:paraId="68209EB6" w14:textId="77777777" w:rsidR="0079413C" w:rsidRPr="004D3944" w:rsidRDefault="0079413C" w:rsidP="0079413C">
      <w:pPr>
        <w:keepNext/>
        <w:ind w:firstLine="220"/>
        <w:rPr>
          <w:rFonts w:ascii="Arial" w:hAnsi="Arial" w:cs="Arial"/>
        </w:rPr>
      </w:pPr>
      <w:r w:rsidRPr="004D3944">
        <w:rPr>
          <w:rFonts w:ascii="Arial" w:hAnsi="Arial" w:cs="Arial"/>
          <w:noProof/>
        </w:rPr>
        <w:lastRenderedPageBreak/>
        <w:drawing>
          <wp:inline distT="0" distB="0" distL="0" distR="0" wp14:anchorId="58A8D143" wp14:editId="5F70CC02">
            <wp:extent cx="5876925" cy="3990975"/>
            <wp:effectExtent l="0" t="0" r="0" b="0"/>
            <wp:docPr id="2" name="図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図 61"/>
                    <pic:cNvPicPr>
                      <a:picLocks noChangeAspect="1" noChangeArrowheads="1"/>
                      <a:extLst>
                        <a:ext uri="{84589F7E-364E-4C9E-8A38-B11213B215E9}">
                          <a14:cameraTool xmlns:a14="http://schemas.microsoft.com/office/drawing/2010/main" cellRange="$H$41:$AI$59" spid="_x0000_s4328"/>
                        </a:ext>
                      </a:extLst>
                    </pic:cNvPicPr>
                  </pic:nvPicPr>
                  <pic:blipFill>
                    <a:blip r:embed="rId18"/>
                    <a:srcRect/>
                    <a:stretch>
                      <a:fillRect/>
                    </a:stretch>
                  </pic:blipFill>
                  <pic:spPr bwMode="auto">
                    <a:xfrm>
                      <a:off x="0" y="0"/>
                      <a:ext cx="5876925" cy="3990975"/>
                    </a:xfrm>
                    <a:prstGeom prst="rect">
                      <a:avLst/>
                    </a:prstGeom>
                    <a:solidFill>
                      <a:srgbClr val="FFFFFF"/>
                    </a:solidFill>
                    <a:ln w="9525">
                      <a:noFill/>
                      <a:miter lim="800000"/>
                      <a:headEnd/>
                      <a:tailEnd/>
                    </a:ln>
                  </pic:spPr>
                </pic:pic>
              </a:graphicData>
            </a:graphic>
          </wp:inline>
        </w:drawing>
      </w:r>
    </w:p>
    <w:p w14:paraId="46758B80" w14:textId="77777777" w:rsidR="0079413C" w:rsidRPr="004D3944" w:rsidRDefault="00DC3137" w:rsidP="0079413C">
      <w:pPr>
        <w:pStyle w:val="Caption"/>
        <w:ind w:firstLine="250"/>
        <w:rPr>
          <w:rFonts w:ascii="Arial" w:hAnsi="Arial" w:cs="Arial"/>
        </w:rPr>
      </w:pPr>
      <w:r w:rsidRPr="004D3944">
        <w:rPr>
          <w:rFonts w:ascii="Arial" w:hAnsi="Arial" w:cs="Arial"/>
          <w:lang w:val="vi-VN"/>
        </w:rPr>
        <w:t>Hình</w:t>
      </w:r>
      <w:r w:rsidR="0079413C" w:rsidRPr="004D3944">
        <w:rPr>
          <w:rFonts w:ascii="Arial" w:hAnsi="Arial" w:cs="Arial"/>
        </w:rPr>
        <w:t xml:space="preserve"> </w:t>
      </w:r>
      <w:r w:rsidR="00BA0B6B" w:rsidRPr="004D3944">
        <w:rPr>
          <w:rFonts w:ascii="Arial" w:hAnsi="Arial" w:cs="Arial"/>
        </w:rPr>
        <w:fldChar w:fldCharType="begin"/>
      </w:r>
      <w:r w:rsidR="0079413C" w:rsidRPr="004D3944">
        <w:rPr>
          <w:rFonts w:ascii="Arial" w:hAnsi="Arial" w:cs="Arial"/>
        </w:rPr>
        <w:instrText xml:space="preserve"> STYLEREF 1 \s </w:instrText>
      </w:r>
      <w:r w:rsidR="00BA0B6B" w:rsidRPr="004D3944">
        <w:rPr>
          <w:rFonts w:ascii="Arial" w:hAnsi="Arial" w:cs="Arial"/>
        </w:rPr>
        <w:fldChar w:fldCharType="separate"/>
      </w:r>
      <w:r w:rsidR="0079413C" w:rsidRPr="004D3944">
        <w:rPr>
          <w:rFonts w:ascii="Arial" w:hAnsi="Arial" w:cs="Arial"/>
          <w:noProof/>
        </w:rPr>
        <w:t>3</w:t>
      </w:r>
      <w:r w:rsidR="00BA0B6B" w:rsidRPr="004D3944">
        <w:rPr>
          <w:rFonts w:ascii="Arial" w:hAnsi="Arial" w:cs="Arial"/>
          <w:noProof/>
        </w:rPr>
        <w:fldChar w:fldCharType="end"/>
      </w:r>
      <w:r w:rsidR="0079413C" w:rsidRPr="004D3944">
        <w:rPr>
          <w:rFonts w:ascii="Arial" w:hAnsi="Arial" w:cs="Arial"/>
        </w:rPr>
        <w:noBreakHyphen/>
      </w:r>
      <w:r w:rsidR="00BA0B6B" w:rsidRPr="004D3944">
        <w:rPr>
          <w:rFonts w:ascii="Arial" w:hAnsi="Arial" w:cs="Arial"/>
        </w:rPr>
        <w:fldChar w:fldCharType="begin"/>
      </w:r>
      <w:r w:rsidR="0079413C" w:rsidRPr="004D3944">
        <w:rPr>
          <w:rFonts w:ascii="Arial" w:hAnsi="Arial" w:cs="Arial"/>
        </w:rPr>
        <w:instrText xml:space="preserve"> SEQ </w:instrText>
      </w:r>
      <w:r w:rsidR="0079413C" w:rsidRPr="004D3944">
        <w:rPr>
          <w:rFonts w:ascii="Arial" w:hAnsi="Arial" w:cs="Arial"/>
        </w:rPr>
        <w:instrText>図</w:instrText>
      </w:r>
      <w:r w:rsidR="0079413C" w:rsidRPr="004D3944">
        <w:rPr>
          <w:rFonts w:ascii="Arial" w:hAnsi="Arial" w:cs="Arial"/>
        </w:rPr>
        <w:instrText xml:space="preserve"> \* ARABIC \s 1 </w:instrText>
      </w:r>
      <w:r w:rsidR="00BA0B6B" w:rsidRPr="004D3944">
        <w:rPr>
          <w:rFonts w:ascii="Arial" w:hAnsi="Arial" w:cs="Arial"/>
        </w:rPr>
        <w:fldChar w:fldCharType="separate"/>
      </w:r>
      <w:r w:rsidR="0079413C" w:rsidRPr="004D3944">
        <w:rPr>
          <w:rFonts w:ascii="Arial" w:hAnsi="Arial" w:cs="Arial"/>
          <w:noProof/>
        </w:rPr>
        <w:t>2</w:t>
      </w:r>
      <w:r w:rsidR="00BA0B6B" w:rsidRPr="004D3944">
        <w:rPr>
          <w:rFonts w:ascii="Arial" w:hAnsi="Arial" w:cs="Arial"/>
          <w:noProof/>
        </w:rPr>
        <w:fldChar w:fldCharType="end"/>
      </w:r>
      <w:r w:rsidR="0079413C" w:rsidRPr="004D3944">
        <w:rPr>
          <w:rFonts w:ascii="Arial" w:hAnsi="Arial" w:cs="Arial"/>
        </w:rPr>
        <w:t xml:space="preserve">　</w:t>
      </w:r>
      <w:r w:rsidR="0079413C" w:rsidRPr="004D3944">
        <w:rPr>
          <w:rFonts w:ascii="Arial" w:hAnsi="Arial" w:cs="Arial"/>
        </w:rPr>
        <w:t>Cấu trúc presentation layer</w:t>
      </w:r>
    </w:p>
    <w:p w14:paraId="2675901C" w14:textId="77777777" w:rsidR="0079413C" w:rsidRPr="004D3944" w:rsidRDefault="0079413C" w:rsidP="0079413C">
      <w:pPr>
        <w:ind w:firstLine="250"/>
        <w:rPr>
          <w:rFonts w:ascii="Arial" w:hAnsi="Arial" w:cs="Arial"/>
        </w:rPr>
      </w:pPr>
    </w:p>
    <w:p w14:paraId="07263726" w14:textId="77777777" w:rsidR="0079413C" w:rsidRPr="004D3944" w:rsidRDefault="0079413C" w:rsidP="0079413C">
      <w:pPr>
        <w:ind w:firstLine="250"/>
        <w:rPr>
          <w:rFonts w:ascii="Arial" w:hAnsi="Arial" w:cs="Arial"/>
        </w:rPr>
      </w:pPr>
      <w:r w:rsidRPr="004D3944">
        <w:rPr>
          <w:rFonts w:ascii="Arial" w:hAnsi="Arial" w:cs="Arial"/>
        </w:rPr>
        <w:t>Presentation layer sẽ cấu trúc bằng Form, Action, Model, JSP như bên trên.</w:t>
      </w:r>
    </w:p>
    <w:p w14:paraId="601E7063" w14:textId="77777777" w:rsidR="0079413C" w:rsidRPr="004D3944" w:rsidRDefault="0079413C" w:rsidP="0079413C">
      <w:pPr>
        <w:ind w:firstLine="250"/>
        <w:rPr>
          <w:rFonts w:ascii="Arial" w:hAnsi="Arial" w:cs="Arial"/>
        </w:rPr>
      </w:pPr>
      <w:r w:rsidRPr="004D3944">
        <w:rPr>
          <w:rFonts w:ascii="Arial" w:hAnsi="Arial" w:cs="Arial"/>
        </w:rPr>
        <w:t>Đơn vi</w:t>
      </w:r>
      <w:r w:rsidRPr="004D3944">
        <w:rPr>
          <w:rFonts w:ascii="Arial" w:hAnsi="Arial" w:cs="Arial"/>
          <w:lang w:val="vi-VN"/>
        </w:rPr>
        <w:t>̣ tạo sẽ như bên dưới</w:t>
      </w:r>
      <w:r w:rsidRPr="004D3944">
        <w:rPr>
          <w:rFonts w:ascii="Arial" w:hAnsi="Arial" w:cs="Arial"/>
        </w:rPr>
        <w:t>.</w:t>
      </w:r>
    </w:p>
    <w:p w14:paraId="0ACA8007" w14:textId="77777777" w:rsidR="0079413C" w:rsidRPr="004D3944" w:rsidRDefault="0079413C" w:rsidP="0079413C">
      <w:pPr>
        <w:ind w:firstLine="250"/>
        <w:rPr>
          <w:rFonts w:ascii="Arial" w:hAnsi="Arial" w:cs="Arial"/>
        </w:rPr>
      </w:pPr>
    </w:p>
    <w:p w14:paraId="159E3BE7" w14:textId="77777777" w:rsidR="0079413C" w:rsidRPr="004D3944" w:rsidRDefault="0079413C" w:rsidP="0079413C">
      <w:pPr>
        <w:pStyle w:val="Caption"/>
        <w:keepNext/>
        <w:ind w:firstLine="250"/>
        <w:rPr>
          <w:rFonts w:ascii="Arial" w:hAnsi="Arial" w:cs="Arial"/>
        </w:rPr>
      </w:pPr>
      <w:r w:rsidRPr="004D3944">
        <w:rPr>
          <w:rFonts w:ascii="Arial" w:hAnsi="Arial" w:cs="Arial"/>
        </w:rPr>
        <w:t>Ba</w:t>
      </w:r>
      <w:r w:rsidRPr="004D3944">
        <w:rPr>
          <w:rFonts w:ascii="Arial" w:hAnsi="Arial" w:cs="Arial"/>
          <w:lang w:val="vi-VN"/>
        </w:rPr>
        <w:t>̉ng</w:t>
      </w:r>
      <w:r w:rsidRPr="004D3944">
        <w:rPr>
          <w:rFonts w:ascii="Arial" w:hAnsi="Arial" w:cs="Arial"/>
        </w:rPr>
        <w:t xml:space="preserve"> </w:t>
      </w:r>
      <w:r w:rsidR="00BA0B6B" w:rsidRPr="004D3944">
        <w:rPr>
          <w:rFonts w:ascii="Arial" w:hAnsi="Arial" w:cs="Arial"/>
        </w:rPr>
        <w:fldChar w:fldCharType="begin"/>
      </w:r>
      <w:r w:rsidRPr="004D3944">
        <w:rPr>
          <w:rFonts w:ascii="Arial" w:hAnsi="Arial" w:cs="Arial"/>
        </w:rPr>
        <w:instrText xml:space="preserve"> STYLEREF 1 \s </w:instrText>
      </w:r>
      <w:r w:rsidR="00BA0B6B" w:rsidRPr="004D3944">
        <w:rPr>
          <w:rFonts w:ascii="Arial" w:hAnsi="Arial" w:cs="Arial"/>
        </w:rPr>
        <w:fldChar w:fldCharType="separate"/>
      </w:r>
      <w:r w:rsidRPr="004D3944">
        <w:rPr>
          <w:rFonts w:ascii="Arial" w:hAnsi="Arial" w:cs="Arial"/>
          <w:noProof/>
        </w:rPr>
        <w:t>3</w:t>
      </w:r>
      <w:r w:rsidR="00BA0B6B" w:rsidRPr="004D3944">
        <w:rPr>
          <w:rFonts w:ascii="Arial" w:hAnsi="Arial" w:cs="Arial"/>
          <w:noProof/>
        </w:rPr>
        <w:fldChar w:fldCharType="end"/>
      </w:r>
      <w:r w:rsidRPr="004D3944">
        <w:rPr>
          <w:rFonts w:ascii="Arial" w:hAnsi="Arial" w:cs="Arial"/>
        </w:rPr>
        <w:noBreakHyphen/>
      </w:r>
      <w:r w:rsidR="00BA0B6B" w:rsidRPr="004D3944">
        <w:rPr>
          <w:rFonts w:ascii="Arial" w:hAnsi="Arial" w:cs="Arial"/>
        </w:rPr>
        <w:fldChar w:fldCharType="begin"/>
      </w:r>
      <w:r w:rsidRPr="004D3944">
        <w:rPr>
          <w:rFonts w:ascii="Arial" w:hAnsi="Arial" w:cs="Arial"/>
        </w:rPr>
        <w:instrText xml:space="preserve"> SEQ </w:instrText>
      </w:r>
      <w:r w:rsidRPr="004D3944">
        <w:rPr>
          <w:rFonts w:ascii="Arial" w:hAnsi="Arial" w:cs="Arial"/>
        </w:rPr>
        <w:instrText>表</w:instrText>
      </w:r>
      <w:r w:rsidRPr="004D3944">
        <w:rPr>
          <w:rFonts w:ascii="Arial" w:hAnsi="Arial" w:cs="Arial"/>
        </w:rPr>
        <w:instrText xml:space="preserve"> \* ARABIC \s 1 </w:instrText>
      </w:r>
      <w:r w:rsidR="00BA0B6B" w:rsidRPr="004D3944">
        <w:rPr>
          <w:rFonts w:ascii="Arial" w:hAnsi="Arial" w:cs="Arial"/>
        </w:rPr>
        <w:fldChar w:fldCharType="separate"/>
      </w:r>
      <w:r w:rsidRPr="004D3944">
        <w:rPr>
          <w:rFonts w:ascii="Arial" w:hAnsi="Arial" w:cs="Arial"/>
          <w:noProof/>
        </w:rPr>
        <w:t>1</w:t>
      </w:r>
      <w:r w:rsidR="00BA0B6B" w:rsidRPr="004D3944">
        <w:rPr>
          <w:rFonts w:ascii="Arial" w:hAnsi="Arial" w:cs="Arial"/>
          <w:noProof/>
        </w:rPr>
        <w:fldChar w:fldCharType="end"/>
      </w:r>
      <w:r w:rsidRPr="004D3944">
        <w:rPr>
          <w:rFonts w:ascii="Arial" w:hAnsi="Arial" w:cs="Arial"/>
        </w:rPr>
        <w:t xml:space="preserve">　</w:t>
      </w:r>
      <w:r w:rsidRPr="004D3944">
        <w:rPr>
          <w:rFonts w:ascii="Arial" w:hAnsi="Arial" w:cs="Arial"/>
        </w:rPr>
        <w:t>Vai trò và đơn vi</w:t>
      </w:r>
      <w:r w:rsidRPr="004D3944">
        <w:rPr>
          <w:rFonts w:ascii="Arial" w:hAnsi="Arial" w:cs="Arial"/>
          <w:lang w:val="vi-VN"/>
        </w:rPr>
        <w:t>̣ của presentation layer</w:t>
      </w:r>
    </w:p>
    <w:tbl>
      <w:tblPr>
        <w:tblStyle w:val="LightShading1"/>
        <w:tblW w:w="0" w:type="auto"/>
        <w:tblInd w:w="956" w:type="dxa"/>
        <w:tblLook w:val="04A0" w:firstRow="1" w:lastRow="0" w:firstColumn="1" w:lastColumn="0" w:noHBand="0" w:noVBand="1"/>
      </w:tblPr>
      <w:tblGrid>
        <w:gridCol w:w="2129"/>
        <w:gridCol w:w="4253"/>
        <w:gridCol w:w="2658"/>
      </w:tblGrid>
      <w:tr w:rsidR="0079413C" w:rsidRPr="004D3944" w14:paraId="00E0103B" w14:textId="77777777" w:rsidTr="00DC3137">
        <w:trPr>
          <w:cnfStyle w:val="100000000000" w:firstRow="1" w:lastRow="0" w:firstColumn="0" w:lastColumn="0" w:oddVBand="0" w:evenVBand="0" w:oddHBand="0"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129" w:type="dxa"/>
          </w:tcPr>
          <w:p w14:paraId="726CB899" w14:textId="77777777" w:rsidR="0079413C" w:rsidRPr="004D3944" w:rsidRDefault="0079413C" w:rsidP="00DC3137">
            <w:pPr>
              <w:pStyle w:val="a4"/>
              <w:rPr>
                <w:rFonts w:ascii="Arial" w:hAnsi="Arial" w:cs="Arial"/>
              </w:rPr>
            </w:pPr>
            <w:r w:rsidRPr="004D3944">
              <w:rPr>
                <w:rFonts w:ascii="Arial" w:hAnsi="Arial" w:cs="Arial"/>
              </w:rPr>
              <w:t>Class chu</w:t>
            </w:r>
            <w:r w:rsidRPr="004D3944">
              <w:rPr>
                <w:rFonts w:ascii="Arial" w:hAnsi="Arial" w:cs="Arial"/>
                <w:lang w:val="vi-VN"/>
              </w:rPr>
              <w:t>̉ yếu</w:t>
            </w:r>
          </w:p>
        </w:tc>
        <w:tc>
          <w:tcPr>
            <w:tcW w:w="4253" w:type="dxa"/>
          </w:tcPr>
          <w:p w14:paraId="4FF2C1D0" w14:textId="77777777" w:rsidR="0079413C" w:rsidRPr="004D3944" w:rsidRDefault="0079413C" w:rsidP="00DC3137">
            <w:pPr>
              <w:pStyle w:val="a4"/>
              <w:cnfStyle w:val="100000000000" w:firstRow="1"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Vai trò</w:t>
            </w:r>
          </w:p>
        </w:tc>
        <w:tc>
          <w:tcPr>
            <w:tcW w:w="2658" w:type="dxa"/>
          </w:tcPr>
          <w:p w14:paraId="2F0228B2" w14:textId="77777777" w:rsidR="0079413C" w:rsidRPr="004D3944" w:rsidRDefault="0079413C" w:rsidP="00DC3137">
            <w:pPr>
              <w:pStyle w:val="a4"/>
              <w:cnfStyle w:val="100000000000" w:firstRow="1" w:lastRow="0" w:firstColumn="0" w:lastColumn="0" w:oddVBand="0" w:evenVBand="0" w:oddHBand="0" w:evenHBand="0" w:firstRowFirstColumn="0" w:firstRowLastColumn="0" w:lastRowFirstColumn="0" w:lastRowLastColumn="0"/>
              <w:rPr>
                <w:rFonts w:ascii="Arial" w:hAnsi="Arial" w:cs="Arial"/>
                <w:lang w:val="vi-VN"/>
              </w:rPr>
            </w:pPr>
            <w:r w:rsidRPr="004D3944">
              <w:rPr>
                <w:rFonts w:ascii="Arial" w:hAnsi="Arial" w:cs="Arial"/>
              </w:rPr>
              <w:t>Đơn vi</w:t>
            </w:r>
            <w:r w:rsidRPr="004D3944">
              <w:rPr>
                <w:rFonts w:ascii="Arial" w:hAnsi="Arial" w:cs="Arial"/>
                <w:lang w:val="vi-VN"/>
              </w:rPr>
              <w:t>̣</w:t>
            </w:r>
          </w:p>
        </w:tc>
      </w:tr>
      <w:tr w:rsidR="0079413C" w:rsidRPr="004D3944" w14:paraId="3FE2A2A6" w14:textId="77777777" w:rsidTr="00DC3137">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129" w:type="dxa"/>
          </w:tcPr>
          <w:p w14:paraId="2EDB5990" w14:textId="77777777" w:rsidR="0079413C" w:rsidRPr="004D3944" w:rsidRDefault="0079413C" w:rsidP="00DC3137">
            <w:pPr>
              <w:pStyle w:val="a4"/>
              <w:rPr>
                <w:rFonts w:ascii="Arial" w:hAnsi="Arial" w:cs="Arial"/>
              </w:rPr>
            </w:pPr>
            <w:r w:rsidRPr="004D3944">
              <w:rPr>
                <w:rFonts w:ascii="Arial" w:hAnsi="Arial" w:cs="Arial"/>
              </w:rPr>
              <w:t>Form</w:t>
            </w:r>
          </w:p>
        </w:tc>
        <w:tc>
          <w:tcPr>
            <w:tcW w:w="4253" w:type="dxa"/>
          </w:tcPr>
          <w:p w14:paraId="3007B0A6" w14:textId="77777777" w:rsidR="0079413C" w:rsidRPr="004D3944" w:rsidRDefault="0079413C" w:rsidP="00DC3137">
            <w:pPr>
              <w:pStyle w:val="a4"/>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Class truyền giá tri</w:t>
            </w:r>
            <w:r w:rsidRPr="004D3944">
              <w:rPr>
                <w:rFonts w:ascii="Arial" w:hAnsi="Arial" w:cs="Arial"/>
                <w:lang w:val="vi-VN"/>
              </w:rPr>
              <w:t>̣ input từ màn hình vào action</w:t>
            </w:r>
          </w:p>
        </w:tc>
        <w:tc>
          <w:tcPr>
            <w:tcW w:w="2658" w:type="dxa"/>
          </w:tcPr>
          <w:p w14:paraId="32108C49" w14:textId="77777777" w:rsidR="0079413C" w:rsidRPr="004D3944" w:rsidRDefault="0079413C" w:rsidP="00DC3137">
            <w:pPr>
              <w:pStyle w:val="a4"/>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1 đối với 1 action</w:t>
            </w:r>
          </w:p>
        </w:tc>
      </w:tr>
      <w:tr w:rsidR="0079413C" w:rsidRPr="000519ED" w14:paraId="01D6B411" w14:textId="77777777" w:rsidTr="00DC3137">
        <w:trPr>
          <w:trHeight w:val="584"/>
        </w:trPr>
        <w:tc>
          <w:tcPr>
            <w:cnfStyle w:val="001000000000" w:firstRow="0" w:lastRow="0" w:firstColumn="1" w:lastColumn="0" w:oddVBand="0" w:evenVBand="0" w:oddHBand="0" w:evenHBand="0" w:firstRowFirstColumn="0" w:firstRowLastColumn="0" w:lastRowFirstColumn="0" w:lastRowLastColumn="0"/>
            <w:tcW w:w="2129" w:type="dxa"/>
          </w:tcPr>
          <w:p w14:paraId="74869F7E" w14:textId="77777777" w:rsidR="0079413C" w:rsidRPr="004D3944" w:rsidRDefault="0079413C" w:rsidP="00DC3137">
            <w:pPr>
              <w:pStyle w:val="a4"/>
              <w:rPr>
                <w:rFonts w:ascii="Arial" w:hAnsi="Arial" w:cs="Arial"/>
              </w:rPr>
            </w:pPr>
            <w:r w:rsidRPr="004D3944">
              <w:rPr>
                <w:rFonts w:ascii="Arial" w:hAnsi="Arial" w:cs="Arial"/>
              </w:rPr>
              <w:t>Action</w:t>
            </w:r>
          </w:p>
        </w:tc>
        <w:tc>
          <w:tcPr>
            <w:tcW w:w="4253" w:type="dxa"/>
          </w:tcPr>
          <w:p w14:paraId="6BA19D8E" w14:textId="77777777" w:rsidR="0079413C" w:rsidRPr="004D3944" w:rsidRDefault="0079413C" w:rsidP="00DC3137">
            <w:pPr>
              <w:pStyle w:val="a4"/>
              <w:cnfStyle w:val="000000000000" w:firstRow="0" w:lastRow="0" w:firstColumn="0" w:lastColumn="0" w:oddVBand="0" w:evenVBand="0" w:oddHBand="0" w:evenHBand="0" w:firstRowFirstColumn="0" w:firstRowLastColumn="0" w:lastRowFirstColumn="0" w:lastRowLastColumn="0"/>
              <w:rPr>
                <w:rFonts w:ascii="Arial" w:hAnsi="Arial" w:cs="Arial"/>
                <w:lang w:val="vi-VN"/>
              </w:rPr>
            </w:pPr>
            <w:r w:rsidRPr="004D3944">
              <w:rPr>
                <w:rFonts w:ascii="Arial" w:hAnsi="Arial" w:cs="Arial"/>
              </w:rPr>
              <w:t>Xư</w:t>
            </w:r>
            <w:r w:rsidRPr="004D3944">
              <w:rPr>
                <w:rFonts w:ascii="Arial" w:hAnsi="Arial" w:cs="Arial"/>
                <w:lang w:val="vi-VN"/>
              </w:rPr>
              <w:t>̉ lý request, yêu cầu xử lý đến business layer. Nhận kết quả xử lý rồi trả về</w:t>
            </w:r>
          </w:p>
        </w:tc>
        <w:tc>
          <w:tcPr>
            <w:tcW w:w="2658" w:type="dxa"/>
          </w:tcPr>
          <w:p w14:paraId="3226494C" w14:textId="77777777" w:rsidR="0079413C" w:rsidRPr="004D3944" w:rsidRDefault="0079413C" w:rsidP="00DC3137">
            <w:pPr>
              <w:pStyle w:val="a4"/>
              <w:cnfStyle w:val="000000000000" w:firstRow="0" w:lastRow="0" w:firstColumn="0" w:lastColumn="0" w:oddVBand="0" w:evenVBand="0" w:oddHBand="0" w:evenHBand="0" w:firstRowFirstColumn="0" w:firstRowLastColumn="0" w:lastRowFirstColumn="0" w:lastRowLastColumn="0"/>
              <w:rPr>
                <w:rFonts w:ascii="Arial" w:hAnsi="Arial" w:cs="Arial"/>
                <w:lang w:val="vi-VN"/>
              </w:rPr>
            </w:pPr>
            <w:r w:rsidRPr="004D3944">
              <w:rPr>
                <w:rFonts w:ascii="Arial" w:hAnsi="Arial" w:cs="Arial"/>
                <w:lang w:val="vi-VN"/>
              </w:rPr>
              <w:t>Nguyên tắc 1 đối với 1 màn hình</w:t>
            </w:r>
          </w:p>
        </w:tc>
      </w:tr>
      <w:tr w:rsidR="0079413C" w:rsidRPr="004D3944" w14:paraId="6396451B" w14:textId="77777777" w:rsidTr="00DC3137">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129" w:type="dxa"/>
          </w:tcPr>
          <w:p w14:paraId="24C6A048" w14:textId="77777777" w:rsidR="0079413C" w:rsidRPr="004D3944" w:rsidRDefault="0079413C" w:rsidP="00DC3137">
            <w:pPr>
              <w:pStyle w:val="a4"/>
              <w:rPr>
                <w:rFonts w:ascii="Arial" w:hAnsi="Arial" w:cs="Arial"/>
              </w:rPr>
            </w:pPr>
            <w:r w:rsidRPr="004D3944">
              <w:rPr>
                <w:rFonts w:ascii="Arial" w:hAnsi="Arial" w:cs="Arial"/>
              </w:rPr>
              <w:t>Model</w:t>
            </w:r>
          </w:p>
        </w:tc>
        <w:tc>
          <w:tcPr>
            <w:tcW w:w="4253" w:type="dxa"/>
          </w:tcPr>
          <w:p w14:paraId="72FFB529" w14:textId="77777777" w:rsidR="0079413C" w:rsidRPr="004D3944" w:rsidRDefault="0079413C" w:rsidP="00DC3137">
            <w:pPr>
              <w:pStyle w:val="a4"/>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 xml:space="preserve">Class truyền </w:t>
            </w:r>
            <w:r w:rsidRPr="004D3944">
              <w:rPr>
                <w:rFonts w:ascii="Arial" w:hAnsi="Arial" w:cs="Arial"/>
                <w:lang w:val="vi-VN"/>
              </w:rPr>
              <w:t>giá trị input từ action vào JSP</w:t>
            </w:r>
          </w:p>
        </w:tc>
        <w:tc>
          <w:tcPr>
            <w:tcW w:w="2658" w:type="dxa"/>
          </w:tcPr>
          <w:p w14:paraId="56D5CFEB" w14:textId="77777777" w:rsidR="0079413C" w:rsidRPr="004D3944" w:rsidRDefault="0079413C" w:rsidP="00DC3137">
            <w:pPr>
              <w:pStyle w:val="a4"/>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1 đối với 1 màn hình</w:t>
            </w:r>
          </w:p>
        </w:tc>
      </w:tr>
      <w:tr w:rsidR="0079413C" w:rsidRPr="004D3944" w14:paraId="64BDD136" w14:textId="77777777" w:rsidTr="00DC3137">
        <w:trPr>
          <w:trHeight w:val="584"/>
        </w:trPr>
        <w:tc>
          <w:tcPr>
            <w:cnfStyle w:val="001000000000" w:firstRow="0" w:lastRow="0" w:firstColumn="1" w:lastColumn="0" w:oddVBand="0" w:evenVBand="0" w:oddHBand="0" w:evenHBand="0" w:firstRowFirstColumn="0" w:firstRowLastColumn="0" w:lastRowFirstColumn="0" w:lastRowLastColumn="0"/>
            <w:tcW w:w="2129" w:type="dxa"/>
          </w:tcPr>
          <w:p w14:paraId="16E61BBD" w14:textId="77777777" w:rsidR="0079413C" w:rsidRPr="004D3944" w:rsidRDefault="0079413C" w:rsidP="00DC3137">
            <w:pPr>
              <w:pStyle w:val="a4"/>
              <w:rPr>
                <w:rFonts w:ascii="Arial" w:hAnsi="Arial" w:cs="Arial"/>
              </w:rPr>
            </w:pPr>
            <w:r w:rsidRPr="004D3944">
              <w:rPr>
                <w:rFonts w:ascii="Arial" w:hAnsi="Arial" w:cs="Arial"/>
              </w:rPr>
              <w:t>JSP</w:t>
            </w:r>
          </w:p>
        </w:tc>
        <w:tc>
          <w:tcPr>
            <w:tcW w:w="4253" w:type="dxa"/>
          </w:tcPr>
          <w:p w14:paraId="14C2EFF7" w14:textId="77777777" w:rsidR="0079413C" w:rsidRPr="004D3944" w:rsidRDefault="0079413C" w:rsidP="00DC3137">
            <w:pPr>
              <w:pStyle w:val="a4"/>
              <w:cnfStyle w:val="000000000000" w:firstRow="0"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Đi</w:t>
            </w:r>
            <w:r w:rsidRPr="004D3944">
              <w:rPr>
                <w:rFonts w:ascii="Arial" w:hAnsi="Arial" w:cs="Arial"/>
                <w:lang w:val="vi-VN"/>
              </w:rPr>
              <w:t>̣nh nghĩa layout màn hình</w:t>
            </w:r>
          </w:p>
        </w:tc>
        <w:tc>
          <w:tcPr>
            <w:tcW w:w="2658" w:type="dxa"/>
          </w:tcPr>
          <w:p w14:paraId="157C8317" w14:textId="77777777" w:rsidR="0079413C" w:rsidRPr="004D3944" w:rsidRDefault="0079413C" w:rsidP="00DC3137">
            <w:pPr>
              <w:pStyle w:val="a4"/>
              <w:cnfStyle w:val="000000000000" w:firstRow="0"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1 đối với 1 màn hình</w:t>
            </w:r>
          </w:p>
        </w:tc>
      </w:tr>
    </w:tbl>
    <w:p w14:paraId="610FE5DF" w14:textId="77777777" w:rsidR="0079413C" w:rsidRPr="004D3944" w:rsidRDefault="0079413C" w:rsidP="0079413C">
      <w:pPr>
        <w:ind w:firstLine="250"/>
        <w:rPr>
          <w:rFonts w:ascii="Arial" w:hAnsi="Arial" w:cs="Arial"/>
          <w:lang w:val="ja-JP"/>
        </w:rPr>
      </w:pPr>
    </w:p>
    <w:p w14:paraId="39F29360" w14:textId="77777777" w:rsidR="0079413C" w:rsidRPr="004D3944" w:rsidRDefault="0079413C" w:rsidP="0079413C">
      <w:pPr>
        <w:ind w:firstLine="250"/>
        <w:rPr>
          <w:rFonts w:ascii="Arial" w:hAnsi="Arial" w:cs="Arial"/>
        </w:rPr>
      </w:pPr>
      <w:r w:rsidRPr="004D3944">
        <w:rPr>
          <w:rFonts w:ascii="Arial" w:hAnsi="Arial" w:cs="Arial"/>
        </w:rPr>
        <w:t>Xư</w:t>
      </w:r>
      <w:r w:rsidRPr="004D3944">
        <w:rPr>
          <w:rFonts w:ascii="Arial" w:hAnsi="Arial" w:cs="Arial"/>
          <w:lang w:val="vi-VN"/>
        </w:rPr>
        <w:t>̉ lý thật của presentation layer sẽ ghi vào class Action</w:t>
      </w:r>
      <w:r w:rsidRPr="004D3944">
        <w:rPr>
          <w:rFonts w:ascii="Arial" w:hAnsi="Arial" w:cs="Arial"/>
        </w:rPr>
        <w:t>.</w:t>
      </w:r>
    </w:p>
    <w:p w14:paraId="2A0C8AEA" w14:textId="77777777" w:rsidR="0079413C" w:rsidRPr="004D3944" w:rsidRDefault="0079413C" w:rsidP="0079413C">
      <w:pPr>
        <w:ind w:firstLine="250"/>
        <w:rPr>
          <w:rFonts w:ascii="Arial" w:hAnsi="Arial" w:cs="Arial"/>
        </w:rPr>
      </w:pPr>
      <w:r w:rsidRPr="004D3944">
        <w:rPr>
          <w:rFonts w:ascii="Arial" w:hAnsi="Arial" w:cs="Arial"/>
        </w:rPr>
        <w:t>Do business layer, integration layer không pha</w:t>
      </w:r>
      <w:r w:rsidRPr="004D3944">
        <w:rPr>
          <w:rFonts w:ascii="Arial" w:hAnsi="Arial" w:cs="Arial"/>
          <w:lang w:val="vi-VN"/>
        </w:rPr>
        <w:t>̉i là cái phụ thuộc vào màn hình nên về nguyên tắc là không access vào module JavaEE (</w:t>
      </w:r>
      <w:r w:rsidRPr="004D3944">
        <w:rPr>
          <w:rFonts w:ascii="Arial" w:hAnsi="Arial" w:cs="Arial"/>
        </w:rPr>
        <w:t>HttpSession, HttpServletRequest, HttpServletResponse). Do đó, viê</w:t>
      </w:r>
      <w:r w:rsidRPr="004D3944">
        <w:rPr>
          <w:rFonts w:ascii="Arial" w:hAnsi="Arial" w:cs="Arial"/>
          <w:lang w:val="vi-VN"/>
        </w:rPr>
        <w:t xml:space="preserve">̣c access vào module của những cái này sẽ là vai trò của </w:t>
      </w:r>
      <w:r w:rsidRPr="004D3944">
        <w:rPr>
          <w:rFonts w:ascii="Arial" w:hAnsi="Arial" w:cs="Arial"/>
          <w:lang w:val="ja-JP"/>
        </w:rPr>
        <w:t>「</w:t>
      </w:r>
      <w:r w:rsidRPr="004D3944">
        <w:rPr>
          <w:rFonts w:ascii="Arial" w:hAnsi="Arial" w:cs="Arial"/>
        </w:rPr>
        <w:t>Action</w:t>
      </w:r>
      <w:r w:rsidRPr="004D3944">
        <w:rPr>
          <w:rFonts w:ascii="Arial" w:hAnsi="Arial" w:cs="Arial"/>
          <w:lang w:val="ja-JP"/>
        </w:rPr>
        <w:t>」</w:t>
      </w:r>
      <w:r w:rsidRPr="004D3944">
        <w:rPr>
          <w:rFonts w:ascii="Arial" w:hAnsi="Arial" w:cs="Arial"/>
        </w:rPr>
        <w:t xml:space="preserve"> và </w:t>
      </w:r>
      <w:r w:rsidRPr="004D3944">
        <w:rPr>
          <w:rFonts w:ascii="Arial" w:hAnsi="Arial" w:cs="Arial"/>
          <w:lang w:val="ja-JP"/>
        </w:rPr>
        <w:t>「</w:t>
      </w:r>
      <w:r w:rsidRPr="004D3944">
        <w:rPr>
          <w:rFonts w:ascii="Arial" w:hAnsi="Arial" w:cs="Arial"/>
        </w:rPr>
        <w:t>JSP</w:t>
      </w:r>
      <w:r w:rsidRPr="004D3944">
        <w:rPr>
          <w:rFonts w:ascii="Arial" w:hAnsi="Arial" w:cs="Arial"/>
          <w:lang w:val="ja-JP"/>
        </w:rPr>
        <w:t>」</w:t>
      </w:r>
      <w:r w:rsidRPr="004D3944">
        <w:rPr>
          <w:rFonts w:ascii="Arial" w:hAnsi="Arial" w:cs="Arial"/>
        </w:rPr>
        <w:t>.</w:t>
      </w:r>
    </w:p>
    <w:p w14:paraId="3E39FFF6" w14:textId="77777777" w:rsidR="0079413C" w:rsidRPr="004D3944" w:rsidRDefault="0079413C" w:rsidP="0079413C">
      <w:pPr>
        <w:ind w:firstLine="250"/>
        <w:rPr>
          <w:rFonts w:ascii="Arial" w:hAnsi="Arial" w:cs="Arial"/>
        </w:rPr>
      </w:pPr>
    </w:p>
    <w:p w14:paraId="521D48BF" w14:textId="77777777" w:rsidR="0079413C" w:rsidRPr="004D3944" w:rsidRDefault="0079413C" w:rsidP="0079413C">
      <w:pPr>
        <w:ind w:firstLine="250"/>
        <w:rPr>
          <w:rFonts w:ascii="Arial" w:hAnsi="Arial" w:cs="Arial"/>
        </w:rPr>
      </w:pPr>
      <w:r w:rsidRPr="004D3944">
        <w:rPr>
          <w:rFonts w:ascii="Arial" w:hAnsi="Arial" w:cs="Arial"/>
        </w:rPr>
        <w:lastRenderedPageBreak/>
        <w:t>Về nguyên tắc, class Action sẽ implement theo ty</w:t>
      </w:r>
      <w:r w:rsidRPr="004D3944">
        <w:rPr>
          <w:rFonts w:ascii="Arial" w:hAnsi="Arial" w:cs="Arial"/>
          <w:lang w:val="vi-VN"/>
        </w:rPr>
        <w:t>̉ lệ</w:t>
      </w:r>
      <w:r w:rsidRPr="004D3944">
        <w:rPr>
          <w:rFonts w:ascii="Arial" w:hAnsi="Arial" w:cs="Arial"/>
        </w:rPr>
        <w:t xml:space="preserve"> 1:1 đối với màn hình, còn xử lý button của màn hình (chẳng hạn) thì sẽ implement theo cách của class Action nhưng trường hợp class Action nhiều quá thì phân chia class Action cũng được.</w:t>
      </w:r>
    </w:p>
    <w:p w14:paraId="487CB30F" w14:textId="77777777" w:rsidR="0079413C" w:rsidRPr="004D3944" w:rsidRDefault="0079413C" w:rsidP="0079413C">
      <w:pPr>
        <w:ind w:firstLine="250"/>
        <w:rPr>
          <w:rFonts w:ascii="Arial" w:hAnsi="Arial" w:cs="Arial"/>
        </w:rPr>
      </w:pPr>
    </w:p>
    <w:p w14:paraId="72EE20F6" w14:textId="77777777" w:rsidR="0079413C" w:rsidRPr="004D3944" w:rsidRDefault="0079413C" w:rsidP="0079413C">
      <w:pPr>
        <w:pStyle w:val="Heading3"/>
        <w:spacing w:before="180"/>
        <w:rPr>
          <w:rFonts w:ascii="Arial" w:eastAsia="SimSun" w:hAnsi="Arial" w:cs="Arial"/>
          <w:lang w:eastAsia="zh-CN"/>
        </w:rPr>
      </w:pPr>
      <w:bookmarkStart w:id="17" w:name="_Toc438563458"/>
      <w:r w:rsidRPr="004D3944">
        <w:rPr>
          <w:rFonts w:ascii="Arial" w:hAnsi="Arial" w:cs="Arial"/>
        </w:rPr>
        <w:t>JSP</w:t>
      </w:r>
      <w:bookmarkEnd w:id="17"/>
    </w:p>
    <w:p w14:paraId="34736764" w14:textId="77777777" w:rsidR="0079413C" w:rsidRPr="004D3944" w:rsidRDefault="0079413C" w:rsidP="0079413C">
      <w:pPr>
        <w:ind w:firstLine="250"/>
        <w:rPr>
          <w:rFonts w:ascii="Arial" w:hAnsi="Arial" w:cs="Arial"/>
        </w:rPr>
      </w:pPr>
      <w:r w:rsidRPr="004D3944">
        <w:rPr>
          <w:rFonts w:ascii="Arial" w:hAnsi="Arial" w:cs="Arial"/>
          <w:lang w:val="zh-CN"/>
        </w:rPr>
        <w:t>Dùng H</w:t>
      </w:r>
      <w:r w:rsidRPr="004D3944">
        <w:rPr>
          <w:rFonts w:ascii="Arial" w:eastAsia="SimSun" w:hAnsi="Arial" w:cs="Arial"/>
          <w:lang w:val="zh-CN" w:eastAsia="zh-CN"/>
        </w:rPr>
        <w:t>TML</w:t>
      </w:r>
      <w:r w:rsidRPr="004D3944">
        <w:rPr>
          <w:rFonts w:ascii="Arial" w:eastAsiaTheme="minorEastAsia" w:hAnsi="Arial" w:cs="Arial"/>
          <w:lang w:val="zh-CN"/>
        </w:rPr>
        <w:t xml:space="preserve"> đê</w:t>
      </w:r>
      <w:r w:rsidRPr="004D3944">
        <w:rPr>
          <w:rFonts w:ascii="Arial" w:eastAsiaTheme="minorEastAsia" w:hAnsi="Arial" w:cs="Arial"/>
          <w:lang w:val="vi-VN"/>
        </w:rPr>
        <w:t xml:space="preserve">̉ implement. </w:t>
      </w:r>
      <w:r w:rsidRPr="004D3944">
        <w:rPr>
          <w:rFonts w:ascii="Arial" w:eastAsiaTheme="minorEastAsia" w:hAnsi="Arial" w:cs="Arial"/>
        </w:rPr>
        <w:t>Implement bằng HTML đúng</w:t>
      </w:r>
      <w:r w:rsidRPr="004D3944">
        <w:rPr>
          <w:rFonts w:ascii="Arial" w:hAnsi="Arial" w:cs="Arial"/>
        </w:rPr>
        <w:t>.</w:t>
      </w:r>
    </w:p>
    <w:p w14:paraId="4A524211" w14:textId="77777777" w:rsidR="0079413C" w:rsidRPr="004D3944" w:rsidRDefault="0079413C" w:rsidP="0079413C">
      <w:pPr>
        <w:ind w:firstLine="250"/>
        <w:rPr>
          <w:rFonts w:ascii="Arial" w:hAnsi="Arial" w:cs="Arial"/>
          <w:lang w:val="vi-VN"/>
        </w:rPr>
      </w:pPr>
      <w:r w:rsidRPr="004D3944">
        <w:rPr>
          <w:rFonts w:ascii="Arial" w:hAnsi="Arial" w:cs="Arial"/>
        </w:rPr>
        <w:t>Mockup đã đươ</w:t>
      </w:r>
      <w:r w:rsidRPr="004D3944">
        <w:rPr>
          <w:rFonts w:ascii="Arial" w:hAnsi="Arial" w:cs="Arial"/>
          <w:lang w:val="vi-VN"/>
        </w:rPr>
        <w:t>̣c tạo ở giai đoạn BD, DD thì chỉ là cái được tạo ra để xác nhận chức năng, design chứ không phải là cái được tạo ra để develop. Do đó, tuy nên lấy mockup làm tham khảo nhưng cũng phải implement bằng markup đúng.</w:t>
      </w:r>
    </w:p>
    <w:p w14:paraId="50BD5EBE" w14:textId="77777777" w:rsidR="0079413C" w:rsidRPr="004D3944" w:rsidRDefault="0079413C" w:rsidP="0079413C">
      <w:pPr>
        <w:ind w:firstLine="250"/>
        <w:rPr>
          <w:rFonts w:ascii="Arial" w:hAnsi="Arial" w:cs="Arial"/>
          <w:lang w:val="vi-VN"/>
        </w:rPr>
      </w:pPr>
    </w:p>
    <w:p w14:paraId="0BE86D54" w14:textId="77777777" w:rsidR="0079413C" w:rsidRPr="004D3944" w:rsidRDefault="0079413C" w:rsidP="0079413C">
      <w:pPr>
        <w:ind w:firstLine="250"/>
        <w:rPr>
          <w:rFonts w:ascii="Arial" w:hAnsi="Arial" w:cs="Arial"/>
          <w:lang w:val="vi-VN"/>
        </w:rPr>
      </w:pPr>
      <w:r w:rsidRPr="004D3944">
        <w:rPr>
          <w:rFonts w:ascii="Arial" w:hAnsi="Arial" w:cs="Arial"/>
          <w:lang w:val="vi-VN"/>
        </w:rPr>
        <w:t xml:space="preserve">JSP dùng Apache Tiles để tiến hành cấu trúc hóa. Về việc dùng Apache Tiles để implement cấu trúc thì tham khảo </w:t>
      </w:r>
      <w:r w:rsidRPr="004D3944">
        <w:rPr>
          <w:rFonts w:ascii="Arial" w:hAnsi="Arial" w:cs="Arial"/>
          <w:lang w:val="vi-VN"/>
        </w:rPr>
        <w:t>「</w:t>
      </w:r>
      <w:r w:rsidRPr="004D3944">
        <w:rPr>
          <w:rFonts w:ascii="Arial" w:hAnsi="Arial" w:cs="Arial"/>
          <w:lang w:val="vi-VN"/>
        </w:rPr>
        <w:t>xx_JSP</w:t>
      </w:r>
      <w:r w:rsidRPr="004D3944">
        <w:rPr>
          <w:rFonts w:ascii="Arial" w:hAnsi="Arial" w:cs="Arial"/>
        </w:rPr>
        <w:t>の</w:t>
      </w:r>
      <w:r w:rsidRPr="004D3944">
        <w:rPr>
          <w:rFonts w:ascii="Arial" w:hAnsi="Arial" w:cs="Arial"/>
          <w:lang w:val="vi-VN"/>
        </w:rPr>
        <w:t>実装</w:t>
      </w:r>
      <w:r w:rsidRPr="004D3944">
        <w:rPr>
          <w:rFonts w:ascii="Arial" w:hAnsi="Arial" w:cs="Arial"/>
        </w:rPr>
        <w:t>について</w:t>
      </w:r>
      <w:r w:rsidRPr="004D3944">
        <w:rPr>
          <w:rFonts w:ascii="Arial" w:hAnsi="Arial" w:cs="Arial"/>
          <w:lang w:val="vi-VN"/>
        </w:rPr>
        <w:t>_0.50.docx</w:t>
      </w:r>
      <w:r w:rsidRPr="004D3944">
        <w:rPr>
          <w:rFonts w:ascii="Arial" w:hAnsi="Arial" w:cs="Arial"/>
          <w:lang w:val="vi-VN"/>
        </w:rPr>
        <w:t>」</w:t>
      </w:r>
    </w:p>
    <w:p w14:paraId="6EB6DBDF" w14:textId="77777777" w:rsidR="0079413C" w:rsidRPr="004D3944" w:rsidRDefault="0079413C" w:rsidP="0079413C">
      <w:pPr>
        <w:ind w:firstLine="250"/>
        <w:rPr>
          <w:rFonts w:ascii="Arial" w:hAnsi="Arial" w:cs="Arial"/>
          <w:lang w:val="vi-VN"/>
        </w:rPr>
      </w:pPr>
    </w:p>
    <w:p w14:paraId="781DE83A" w14:textId="77777777" w:rsidR="0079413C" w:rsidRPr="004D3944" w:rsidRDefault="0079413C" w:rsidP="0079413C">
      <w:pPr>
        <w:ind w:firstLine="250"/>
        <w:rPr>
          <w:rFonts w:ascii="Arial" w:hAnsi="Arial" w:cs="Arial"/>
          <w:lang w:val="vi-VN"/>
        </w:rPr>
      </w:pPr>
      <w:r w:rsidRPr="004D3944">
        <w:rPr>
          <w:rFonts w:ascii="Arial" w:hAnsi="Arial" w:cs="Arial"/>
          <w:lang w:val="vi-VN"/>
        </w:rPr>
        <w:t>Ở system này có nhiều control mang tính common (Control hiển thị và dialog search master cơ bản ch</w:t>
      </w:r>
      <w:r w:rsidRPr="004D3944">
        <w:rPr>
          <w:rFonts w:ascii="Arial" w:hAnsi="Arial" w:cs="Arial"/>
        </w:rPr>
        <w:t>ẳ</w:t>
      </w:r>
      <w:r w:rsidRPr="004D3944">
        <w:rPr>
          <w:rFonts w:ascii="Arial" w:hAnsi="Arial" w:cs="Arial"/>
          <w:lang w:val="vi-VN"/>
        </w:rPr>
        <w:t>ng hạn). Phần này thì thực hiện common hóa bằng taglib. Tham khảo reference rồi tiến hành implement.</w:t>
      </w:r>
    </w:p>
    <w:p w14:paraId="2E6300C4" w14:textId="77777777" w:rsidR="0079413C" w:rsidRPr="004D3944" w:rsidRDefault="0079413C" w:rsidP="0079413C">
      <w:pPr>
        <w:ind w:firstLine="250"/>
        <w:rPr>
          <w:rFonts w:ascii="Arial" w:hAnsi="Arial" w:cs="Arial"/>
          <w:lang w:val="vi-VN"/>
        </w:rPr>
      </w:pPr>
    </w:p>
    <w:p w14:paraId="2721373F" w14:textId="77777777" w:rsidR="0079413C" w:rsidRPr="004D3944" w:rsidRDefault="0079413C" w:rsidP="0079413C">
      <w:pPr>
        <w:ind w:firstLine="250"/>
        <w:rPr>
          <w:rFonts w:ascii="Arial" w:hAnsi="Arial" w:cs="Arial"/>
          <w:lang w:val="en-MY"/>
        </w:rPr>
      </w:pPr>
      <w:r w:rsidRPr="004D3944">
        <w:rPr>
          <w:rFonts w:ascii="Arial" w:eastAsiaTheme="minorEastAsia" w:hAnsi="Arial" w:cs="Arial"/>
        </w:rPr>
        <w:t xml:space="preserve">Tham khảo </w:t>
      </w:r>
      <w:r w:rsidRPr="004D3944">
        <w:rPr>
          <w:rFonts w:ascii="Arial" w:eastAsiaTheme="minorEastAsia" w:hAnsi="Arial" w:cs="Arial"/>
          <w:lang w:val="zh-CN"/>
        </w:rPr>
        <w:t>(</w:t>
      </w:r>
      <w:r w:rsidRPr="004D3944">
        <w:rPr>
          <w:rFonts w:ascii="Arial" w:eastAsiaTheme="minorEastAsia" w:hAnsi="Arial" w:cs="Arial"/>
        </w:rPr>
        <w:t>Reference</w:t>
      </w:r>
      <w:r w:rsidRPr="004D3944">
        <w:rPr>
          <w:rFonts w:ascii="Arial" w:eastAsia="SimSun" w:hAnsi="Arial" w:cs="Arial"/>
          <w:lang w:val="zh-CN" w:eastAsia="zh-CN"/>
        </w:rPr>
        <w:t xml:space="preserve"> Taglib</w:t>
      </w:r>
      <w:r w:rsidRPr="004D3944">
        <w:rPr>
          <w:rFonts w:ascii="Arial" w:eastAsia="SimSun" w:hAnsi="Arial" w:cs="Arial"/>
          <w:lang w:eastAsia="zh-CN"/>
        </w:rPr>
        <w:t xml:space="preserve"> common</w:t>
      </w:r>
      <w:r w:rsidRPr="004D3944">
        <w:rPr>
          <w:rFonts w:ascii="Arial" w:eastAsiaTheme="minorEastAsia" w:hAnsi="Arial" w:cs="Arial"/>
          <w:lang w:val="zh-CN"/>
        </w:rPr>
        <w:t>)</w:t>
      </w:r>
    </w:p>
    <w:p w14:paraId="40512FC6" w14:textId="77777777" w:rsidR="0079413C" w:rsidRPr="004D3944" w:rsidRDefault="0079413C" w:rsidP="0079413C">
      <w:pPr>
        <w:ind w:firstLineChars="0" w:firstLine="0"/>
        <w:rPr>
          <w:rFonts w:ascii="Arial" w:hAnsi="Arial" w:cs="Arial"/>
        </w:rPr>
      </w:pPr>
      <w:r w:rsidRPr="004D3944">
        <w:rPr>
          <w:rFonts w:ascii="Arial" w:hAnsi="Arial" w:cs="Arial"/>
        </w:rPr>
        <w:t>http://52.68.179.228/svn/1510_hanbai_sanpai/document/40_</w:t>
      </w:r>
      <w:r w:rsidRPr="004D3944">
        <w:rPr>
          <w:rFonts w:ascii="Arial" w:hAnsi="Arial" w:cs="Arial"/>
        </w:rPr>
        <w:t>製造（</w:t>
      </w:r>
      <w:r w:rsidRPr="004D3944">
        <w:rPr>
          <w:rFonts w:ascii="Arial" w:hAnsi="Arial" w:cs="Arial"/>
        </w:rPr>
        <w:t>M</w:t>
      </w:r>
      <w:r w:rsidRPr="004D3944">
        <w:rPr>
          <w:rFonts w:ascii="Arial" w:hAnsi="Arial" w:cs="Arial"/>
        </w:rPr>
        <w:t>）</w:t>
      </w:r>
      <w:r w:rsidRPr="004D3944">
        <w:rPr>
          <w:rFonts w:ascii="Arial" w:hAnsi="Arial" w:cs="Arial"/>
        </w:rPr>
        <w:t>/01_</w:t>
      </w:r>
      <w:r w:rsidRPr="004D3944">
        <w:rPr>
          <w:rFonts w:ascii="Arial" w:hAnsi="Arial" w:cs="Arial"/>
        </w:rPr>
        <w:t>調査・検討</w:t>
      </w:r>
      <w:r w:rsidRPr="004D3944">
        <w:rPr>
          <w:rFonts w:ascii="Arial" w:hAnsi="Arial" w:cs="Arial"/>
        </w:rPr>
        <w:t>/</w:t>
      </w:r>
      <w:r w:rsidRPr="004D3944">
        <w:rPr>
          <w:rFonts w:ascii="Arial" w:hAnsi="Arial" w:cs="Arial"/>
        </w:rPr>
        <w:t>開発ガイドライン</w:t>
      </w:r>
      <w:r w:rsidRPr="004D3944">
        <w:rPr>
          <w:rFonts w:ascii="Arial" w:hAnsi="Arial" w:cs="Arial"/>
        </w:rPr>
        <w:t>/</w:t>
      </w:r>
      <w:r w:rsidRPr="004D3944">
        <w:rPr>
          <w:rFonts w:ascii="Arial" w:hAnsi="Arial" w:cs="Arial"/>
        </w:rPr>
        <w:t>タグライブラリ一覧</w:t>
      </w:r>
      <w:r w:rsidRPr="004D3944">
        <w:rPr>
          <w:rFonts w:ascii="Arial" w:hAnsi="Arial" w:cs="Arial"/>
        </w:rPr>
        <w:t>.xlsx</w:t>
      </w:r>
    </w:p>
    <w:p w14:paraId="05A28823" w14:textId="77777777" w:rsidR="0079413C" w:rsidRPr="004D3944" w:rsidRDefault="0079413C" w:rsidP="0079413C">
      <w:pPr>
        <w:ind w:firstLineChars="0" w:firstLine="0"/>
        <w:rPr>
          <w:rFonts w:ascii="Arial" w:hAnsi="Arial" w:cs="Arial"/>
        </w:rPr>
      </w:pPr>
    </w:p>
    <w:p w14:paraId="474D6BF3" w14:textId="77777777" w:rsidR="0079413C" w:rsidRPr="004D3944" w:rsidRDefault="0079413C" w:rsidP="0079413C">
      <w:pPr>
        <w:ind w:firstLine="250"/>
        <w:rPr>
          <w:rFonts w:ascii="Arial" w:hAnsi="Arial" w:cs="Arial"/>
        </w:rPr>
      </w:pPr>
    </w:p>
    <w:p w14:paraId="00331CD4" w14:textId="77777777" w:rsidR="0079413C" w:rsidRPr="004D3944" w:rsidRDefault="0079413C" w:rsidP="0079413C">
      <w:pPr>
        <w:pStyle w:val="Heading2"/>
        <w:spacing w:before="180"/>
        <w:ind w:left="0" w:hanging="140"/>
        <w:rPr>
          <w:rFonts w:ascii="Arial" w:hAnsi="Arial" w:cs="Arial"/>
        </w:rPr>
      </w:pPr>
      <w:bookmarkStart w:id="18" w:name="_Ref433706467"/>
      <w:bookmarkStart w:id="19" w:name="_Ref433706485"/>
      <w:bookmarkStart w:id="20" w:name="_Toc438563459"/>
      <w:r w:rsidRPr="004D3944">
        <w:rPr>
          <w:rFonts w:ascii="Arial" w:hAnsi="Arial" w:cs="Arial"/>
        </w:rPr>
        <w:t>Cấu trúc business layer</w:t>
      </w:r>
      <w:bookmarkEnd w:id="18"/>
      <w:bookmarkEnd w:id="19"/>
      <w:bookmarkEnd w:id="20"/>
    </w:p>
    <w:p w14:paraId="43E5926F" w14:textId="77777777" w:rsidR="0079413C" w:rsidRPr="004D3944" w:rsidRDefault="0079413C" w:rsidP="0079413C">
      <w:pPr>
        <w:ind w:firstLine="250"/>
        <w:rPr>
          <w:rFonts w:ascii="Arial" w:hAnsi="Arial" w:cs="Arial"/>
        </w:rPr>
      </w:pPr>
      <w:r w:rsidRPr="004D3944">
        <w:rPr>
          <w:rFonts w:ascii="Arial" w:hAnsi="Arial" w:cs="Arial"/>
        </w:rPr>
        <w:t>Business layer cấu trúc từ Logic, Component. Phụ trách vai trò bên dưới.</w:t>
      </w:r>
    </w:p>
    <w:p w14:paraId="592F869D" w14:textId="77777777" w:rsidR="0079413C" w:rsidRPr="004D3944" w:rsidRDefault="0079413C" w:rsidP="0079413C">
      <w:pPr>
        <w:ind w:firstLine="250"/>
        <w:rPr>
          <w:rFonts w:ascii="Arial" w:hAnsi="Arial" w:cs="Arial"/>
        </w:rPr>
      </w:pPr>
      <w:r w:rsidRPr="004D3944">
        <w:rPr>
          <w:rFonts w:ascii="Arial" w:hAnsi="Arial" w:cs="Arial"/>
          <w:lang w:val="ja-JP"/>
        </w:rPr>
        <w:t>・</w:t>
      </w:r>
      <w:r w:rsidRPr="004D3944">
        <w:rPr>
          <w:rFonts w:ascii="Arial" w:hAnsi="Arial" w:cs="Arial"/>
        </w:rPr>
        <w:t>Tiến hành business logic (kiểm chứng và tính toán giá trị)</w:t>
      </w:r>
    </w:p>
    <w:p w14:paraId="0F4C188B" w14:textId="77777777" w:rsidR="0079413C" w:rsidRPr="004D3944" w:rsidRDefault="0079413C" w:rsidP="0079413C">
      <w:pPr>
        <w:ind w:firstLine="250"/>
        <w:rPr>
          <w:rFonts w:ascii="Arial" w:hAnsi="Arial" w:cs="Arial"/>
        </w:rPr>
      </w:pPr>
      <w:r w:rsidRPr="004D3944">
        <w:rPr>
          <w:rFonts w:ascii="Arial" w:hAnsi="Arial" w:cs="Arial"/>
          <w:lang w:val="ja-JP"/>
        </w:rPr>
        <w:t>・</w:t>
      </w:r>
      <w:r w:rsidRPr="004D3944">
        <w:rPr>
          <w:rFonts w:ascii="Arial" w:hAnsi="Arial" w:cs="Arial"/>
        </w:rPr>
        <w:t>Công khai interface của data access</w:t>
      </w:r>
    </w:p>
    <w:p w14:paraId="7556485C" w14:textId="77777777" w:rsidR="0079413C" w:rsidRPr="004D3944" w:rsidRDefault="0079413C" w:rsidP="0079413C">
      <w:pPr>
        <w:ind w:firstLine="250"/>
        <w:rPr>
          <w:rFonts w:ascii="Arial" w:hAnsi="Arial" w:cs="Arial"/>
        </w:rPr>
      </w:pPr>
    </w:p>
    <w:p w14:paraId="0A22F6A6" w14:textId="77777777" w:rsidR="0079413C" w:rsidRPr="004D3944" w:rsidRDefault="0079413C" w:rsidP="0079413C">
      <w:pPr>
        <w:ind w:firstLine="250"/>
        <w:rPr>
          <w:rFonts w:ascii="Arial" w:hAnsi="Arial" w:cs="Arial"/>
        </w:rPr>
      </w:pPr>
      <w:r w:rsidRPr="004D3944">
        <w:rPr>
          <w:rFonts w:ascii="Arial" w:hAnsi="Arial" w:cs="Arial"/>
        </w:rPr>
        <w:t>Business layer sẽ develop bằng ngôn ngữ bên dưới.</w:t>
      </w:r>
    </w:p>
    <w:p w14:paraId="7A5CF047" w14:textId="77777777" w:rsidR="0079413C" w:rsidRPr="004D3944" w:rsidRDefault="0079413C" w:rsidP="0079413C">
      <w:pPr>
        <w:ind w:firstLine="250"/>
        <w:rPr>
          <w:rFonts w:ascii="Arial" w:hAnsi="Arial" w:cs="Arial"/>
          <w:lang w:val="ja-JP"/>
        </w:rPr>
      </w:pPr>
      <w:r w:rsidRPr="004D3944">
        <w:rPr>
          <w:rFonts w:ascii="Arial" w:hAnsi="Arial" w:cs="Arial"/>
          <w:lang w:val="ja-JP"/>
        </w:rPr>
        <w:t>・</w:t>
      </w:r>
      <w:r w:rsidRPr="004D3944">
        <w:rPr>
          <w:rFonts w:ascii="Arial" w:hAnsi="Arial" w:cs="Arial"/>
          <w:lang w:val="ja-JP"/>
        </w:rPr>
        <w:t>Java</w:t>
      </w:r>
    </w:p>
    <w:p w14:paraId="5A7AD9EA" w14:textId="77777777" w:rsidR="0079413C" w:rsidRPr="004D3944" w:rsidRDefault="0079413C" w:rsidP="0079413C">
      <w:pPr>
        <w:ind w:firstLine="250"/>
        <w:rPr>
          <w:rFonts w:ascii="Arial" w:hAnsi="Arial" w:cs="Arial"/>
          <w:lang w:val="ja-JP"/>
        </w:rPr>
      </w:pPr>
    </w:p>
    <w:p w14:paraId="3606C53E" w14:textId="77777777" w:rsidR="0079413C" w:rsidRPr="004D3944" w:rsidRDefault="0079413C" w:rsidP="0079413C">
      <w:pPr>
        <w:keepNext/>
        <w:ind w:firstLine="220"/>
        <w:rPr>
          <w:rFonts w:ascii="Arial" w:hAnsi="Arial" w:cs="Arial"/>
        </w:rPr>
      </w:pPr>
      <w:r w:rsidRPr="004D3944">
        <w:rPr>
          <w:rFonts w:ascii="Arial" w:hAnsi="Arial" w:cs="Arial"/>
          <w:noProof/>
        </w:rPr>
        <w:drawing>
          <wp:inline distT="0" distB="0" distL="0" distR="0" wp14:anchorId="054F4C4F" wp14:editId="4E2F3589">
            <wp:extent cx="6048363" cy="2317750"/>
            <wp:effectExtent l="0" t="0" r="0" b="0"/>
            <wp:docPr id="3" name="図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図 237"/>
                    <pic:cNvPicPr>
                      <a:picLocks noChangeAspect="1" noChangeArrowheads="1"/>
                      <a:extLst>
                        <a:ext uri="{84589F7E-364E-4C9E-8A38-B11213B215E9}">
                          <a14:cameraTool xmlns:a14="http://schemas.microsoft.com/office/drawing/2010/main" cellRange="$G$89:$AN$101"/>
                        </a:ext>
                      </a:extLst>
                    </pic:cNvPicPr>
                  </pic:nvPicPr>
                  <pic:blipFill>
                    <a:blip r:embed="rId19"/>
                    <a:srcRect/>
                    <a:stretch>
                      <a:fillRect/>
                    </a:stretch>
                  </pic:blipFill>
                  <pic:spPr bwMode="auto">
                    <a:xfrm>
                      <a:off x="0" y="0"/>
                      <a:ext cx="6050989" cy="2318756"/>
                    </a:xfrm>
                    <a:prstGeom prst="rect">
                      <a:avLst/>
                    </a:prstGeom>
                    <a:solidFill>
                      <a:srgbClr val="FFFFFF"/>
                    </a:solidFill>
                    <a:ln w="9525">
                      <a:noFill/>
                      <a:miter lim="800000"/>
                      <a:headEnd/>
                      <a:tailEnd/>
                    </a:ln>
                  </pic:spPr>
                </pic:pic>
              </a:graphicData>
            </a:graphic>
          </wp:inline>
        </w:drawing>
      </w:r>
    </w:p>
    <w:p w14:paraId="3CC9B031" w14:textId="77777777" w:rsidR="0079413C" w:rsidRPr="004D3944" w:rsidRDefault="00DC3137" w:rsidP="0079413C">
      <w:pPr>
        <w:pStyle w:val="Caption"/>
        <w:ind w:firstLine="250"/>
        <w:rPr>
          <w:rFonts w:ascii="Arial" w:hAnsi="Arial" w:cs="Arial"/>
        </w:rPr>
      </w:pPr>
      <w:r w:rsidRPr="004D3944">
        <w:rPr>
          <w:rFonts w:ascii="Arial" w:hAnsi="Arial" w:cs="Arial"/>
          <w:lang w:val="vi-VN"/>
        </w:rPr>
        <w:t>Hình</w:t>
      </w:r>
      <w:r w:rsidR="0079413C" w:rsidRPr="004D3944">
        <w:rPr>
          <w:rFonts w:ascii="Arial" w:hAnsi="Arial" w:cs="Arial"/>
        </w:rPr>
        <w:t xml:space="preserve"> </w:t>
      </w:r>
      <w:r w:rsidR="00BA0B6B" w:rsidRPr="004D3944">
        <w:rPr>
          <w:rFonts w:ascii="Arial" w:hAnsi="Arial" w:cs="Arial"/>
        </w:rPr>
        <w:fldChar w:fldCharType="begin"/>
      </w:r>
      <w:r w:rsidR="0079413C" w:rsidRPr="004D3944">
        <w:rPr>
          <w:rFonts w:ascii="Arial" w:hAnsi="Arial" w:cs="Arial"/>
        </w:rPr>
        <w:instrText xml:space="preserve"> STYLEREF 1 \s </w:instrText>
      </w:r>
      <w:r w:rsidR="00BA0B6B" w:rsidRPr="004D3944">
        <w:rPr>
          <w:rFonts w:ascii="Arial" w:hAnsi="Arial" w:cs="Arial"/>
        </w:rPr>
        <w:fldChar w:fldCharType="separate"/>
      </w:r>
      <w:r w:rsidR="0079413C" w:rsidRPr="004D3944">
        <w:rPr>
          <w:rFonts w:ascii="Arial" w:hAnsi="Arial" w:cs="Arial"/>
          <w:noProof/>
        </w:rPr>
        <w:t>3</w:t>
      </w:r>
      <w:r w:rsidR="00BA0B6B" w:rsidRPr="004D3944">
        <w:rPr>
          <w:rFonts w:ascii="Arial" w:hAnsi="Arial" w:cs="Arial"/>
          <w:noProof/>
        </w:rPr>
        <w:fldChar w:fldCharType="end"/>
      </w:r>
      <w:r w:rsidR="0079413C" w:rsidRPr="004D3944">
        <w:rPr>
          <w:rFonts w:ascii="Arial" w:hAnsi="Arial" w:cs="Arial"/>
        </w:rPr>
        <w:noBreakHyphen/>
      </w:r>
      <w:r w:rsidR="00BA0B6B" w:rsidRPr="004D3944">
        <w:rPr>
          <w:rFonts w:ascii="Arial" w:hAnsi="Arial" w:cs="Arial"/>
        </w:rPr>
        <w:fldChar w:fldCharType="begin"/>
      </w:r>
      <w:r w:rsidR="0079413C" w:rsidRPr="004D3944">
        <w:rPr>
          <w:rFonts w:ascii="Arial" w:hAnsi="Arial" w:cs="Arial"/>
        </w:rPr>
        <w:instrText xml:space="preserve"> SEQ </w:instrText>
      </w:r>
      <w:r w:rsidR="0079413C" w:rsidRPr="004D3944">
        <w:rPr>
          <w:rFonts w:ascii="Arial" w:hAnsi="Arial" w:cs="Arial"/>
        </w:rPr>
        <w:instrText>図</w:instrText>
      </w:r>
      <w:r w:rsidR="0079413C" w:rsidRPr="004D3944">
        <w:rPr>
          <w:rFonts w:ascii="Arial" w:hAnsi="Arial" w:cs="Arial"/>
        </w:rPr>
        <w:instrText xml:space="preserve"> \* ARABIC \s 1 </w:instrText>
      </w:r>
      <w:r w:rsidR="00BA0B6B" w:rsidRPr="004D3944">
        <w:rPr>
          <w:rFonts w:ascii="Arial" w:hAnsi="Arial" w:cs="Arial"/>
        </w:rPr>
        <w:fldChar w:fldCharType="separate"/>
      </w:r>
      <w:r w:rsidR="0079413C" w:rsidRPr="004D3944">
        <w:rPr>
          <w:rFonts w:ascii="Arial" w:hAnsi="Arial" w:cs="Arial"/>
          <w:noProof/>
        </w:rPr>
        <w:t>3</w:t>
      </w:r>
      <w:r w:rsidR="00BA0B6B" w:rsidRPr="004D3944">
        <w:rPr>
          <w:rFonts w:ascii="Arial" w:hAnsi="Arial" w:cs="Arial"/>
          <w:noProof/>
        </w:rPr>
        <w:fldChar w:fldCharType="end"/>
      </w:r>
      <w:r w:rsidR="0079413C" w:rsidRPr="004D3944">
        <w:rPr>
          <w:rFonts w:ascii="Arial" w:hAnsi="Arial" w:cs="Arial"/>
          <w:noProof/>
        </w:rPr>
        <w:t xml:space="preserve">  Cấu trúc logic layer</w:t>
      </w:r>
    </w:p>
    <w:p w14:paraId="20792B62" w14:textId="77777777" w:rsidR="0079413C" w:rsidRPr="004D3944" w:rsidRDefault="0079413C" w:rsidP="0079413C">
      <w:pPr>
        <w:pStyle w:val="Caption"/>
        <w:ind w:firstLine="250"/>
        <w:rPr>
          <w:rFonts w:ascii="Arial" w:hAnsi="Arial" w:cs="Arial"/>
        </w:rPr>
      </w:pPr>
    </w:p>
    <w:p w14:paraId="63821170" w14:textId="77777777" w:rsidR="0079413C" w:rsidRPr="004D3944" w:rsidRDefault="0079413C" w:rsidP="0079413C">
      <w:pPr>
        <w:ind w:firstLine="250"/>
        <w:rPr>
          <w:rFonts w:ascii="Arial" w:hAnsi="Arial" w:cs="Arial"/>
        </w:rPr>
      </w:pPr>
      <w:r w:rsidRPr="004D3944">
        <w:rPr>
          <w:rFonts w:ascii="Arial" w:hAnsi="Arial" w:cs="Arial"/>
        </w:rPr>
        <w:t>Logic layer sẽ cấu trúc bằng Dto, Logic, Component, ResultDto như trên.</w:t>
      </w:r>
    </w:p>
    <w:p w14:paraId="0FE3D06E" w14:textId="77777777" w:rsidR="0079413C" w:rsidRPr="004D3944" w:rsidRDefault="0079413C" w:rsidP="0079413C">
      <w:pPr>
        <w:ind w:firstLine="250"/>
        <w:rPr>
          <w:rFonts w:ascii="Arial" w:hAnsi="Arial" w:cs="Arial"/>
        </w:rPr>
      </w:pPr>
      <w:r w:rsidRPr="004D3944">
        <w:rPr>
          <w:rFonts w:ascii="Arial" w:hAnsi="Arial" w:cs="Arial"/>
        </w:rPr>
        <w:lastRenderedPageBreak/>
        <w:t>Bên dưới là ghi chép về đơn vị tạo.</w:t>
      </w:r>
    </w:p>
    <w:p w14:paraId="31BFBE2A" w14:textId="77777777" w:rsidR="0079413C" w:rsidRPr="004D3944" w:rsidRDefault="0079413C" w:rsidP="0079413C">
      <w:pPr>
        <w:ind w:firstLine="250"/>
        <w:rPr>
          <w:rFonts w:ascii="Arial" w:hAnsi="Arial" w:cs="Arial"/>
        </w:rPr>
      </w:pPr>
    </w:p>
    <w:p w14:paraId="23EF1F8F" w14:textId="77777777" w:rsidR="0079413C" w:rsidRPr="004D3944" w:rsidRDefault="0079413C" w:rsidP="0079413C">
      <w:pPr>
        <w:pStyle w:val="Caption"/>
        <w:keepNext/>
        <w:ind w:firstLine="250"/>
        <w:rPr>
          <w:rFonts w:ascii="Arial" w:hAnsi="Arial" w:cs="Arial"/>
        </w:rPr>
      </w:pPr>
      <w:r w:rsidRPr="004D3944">
        <w:rPr>
          <w:rFonts w:ascii="Arial" w:hAnsi="Arial" w:cs="Arial"/>
        </w:rPr>
        <w:t xml:space="preserve">Bảng </w:t>
      </w:r>
      <w:r w:rsidR="00BA0B6B" w:rsidRPr="004D3944">
        <w:rPr>
          <w:rFonts w:ascii="Arial" w:hAnsi="Arial" w:cs="Arial"/>
        </w:rPr>
        <w:fldChar w:fldCharType="begin"/>
      </w:r>
      <w:r w:rsidRPr="004D3944">
        <w:rPr>
          <w:rFonts w:ascii="Arial" w:hAnsi="Arial" w:cs="Arial"/>
        </w:rPr>
        <w:instrText xml:space="preserve"> STYLEREF 1 \s </w:instrText>
      </w:r>
      <w:r w:rsidR="00BA0B6B" w:rsidRPr="004D3944">
        <w:rPr>
          <w:rFonts w:ascii="Arial" w:hAnsi="Arial" w:cs="Arial"/>
        </w:rPr>
        <w:fldChar w:fldCharType="separate"/>
      </w:r>
      <w:r w:rsidRPr="004D3944">
        <w:rPr>
          <w:rFonts w:ascii="Arial" w:hAnsi="Arial" w:cs="Arial"/>
          <w:noProof/>
        </w:rPr>
        <w:t>3</w:t>
      </w:r>
      <w:r w:rsidR="00BA0B6B" w:rsidRPr="004D3944">
        <w:rPr>
          <w:rFonts w:ascii="Arial" w:hAnsi="Arial" w:cs="Arial"/>
          <w:noProof/>
        </w:rPr>
        <w:fldChar w:fldCharType="end"/>
      </w:r>
      <w:r w:rsidRPr="004D3944">
        <w:rPr>
          <w:rFonts w:ascii="Arial" w:hAnsi="Arial" w:cs="Arial"/>
        </w:rPr>
        <w:noBreakHyphen/>
      </w:r>
      <w:r w:rsidR="00BA0B6B" w:rsidRPr="004D3944">
        <w:rPr>
          <w:rFonts w:ascii="Arial" w:hAnsi="Arial" w:cs="Arial"/>
        </w:rPr>
        <w:fldChar w:fldCharType="begin"/>
      </w:r>
      <w:r w:rsidRPr="004D3944">
        <w:rPr>
          <w:rFonts w:ascii="Arial" w:hAnsi="Arial" w:cs="Arial"/>
        </w:rPr>
        <w:instrText xml:space="preserve"> SEQ </w:instrText>
      </w:r>
      <w:r w:rsidRPr="004D3944">
        <w:rPr>
          <w:rFonts w:ascii="Arial" w:hAnsi="Arial" w:cs="Arial"/>
        </w:rPr>
        <w:instrText>表</w:instrText>
      </w:r>
      <w:r w:rsidRPr="004D3944">
        <w:rPr>
          <w:rFonts w:ascii="Arial" w:hAnsi="Arial" w:cs="Arial"/>
        </w:rPr>
        <w:instrText xml:space="preserve"> \* ARABIC \s 1 </w:instrText>
      </w:r>
      <w:r w:rsidR="00BA0B6B" w:rsidRPr="004D3944">
        <w:rPr>
          <w:rFonts w:ascii="Arial" w:hAnsi="Arial" w:cs="Arial"/>
        </w:rPr>
        <w:fldChar w:fldCharType="separate"/>
      </w:r>
      <w:r w:rsidRPr="004D3944">
        <w:rPr>
          <w:rFonts w:ascii="Arial" w:hAnsi="Arial" w:cs="Arial"/>
          <w:noProof/>
        </w:rPr>
        <w:t>2</w:t>
      </w:r>
      <w:r w:rsidR="00BA0B6B" w:rsidRPr="004D3944">
        <w:rPr>
          <w:rFonts w:ascii="Arial" w:hAnsi="Arial" w:cs="Arial"/>
          <w:noProof/>
        </w:rPr>
        <w:fldChar w:fldCharType="end"/>
      </w:r>
      <w:r w:rsidRPr="004D3944">
        <w:rPr>
          <w:rFonts w:ascii="Arial" w:hAnsi="Arial" w:cs="Arial"/>
          <w:noProof/>
        </w:rPr>
        <w:t xml:space="preserve"> Vai trò và đơn vị của logic layer</w:t>
      </w:r>
    </w:p>
    <w:tbl>
      <w:tblPr>
        <w:tblStyle w:val="LightShading1"/>
        <w:tblW w:w="0" w:type="auto"/>
        <w:tblInd w:w="956" w:type="dxa"/>
        <w:tblLook w:val="04A0" w:firstRow="1" w:lastRow="0" w:firstColumn="1" w:lastColumn="0" w:noHBand="0" w:noVBand="1"/>
      </w:tblPr>
      <w:tblGrid>
        <w:gridCol w:w="2696"/>
        <w:gridCol w:w="3686"/>
        <w:gridCol w:w="2658"/>
      </w:tblGrid>
      <w:tr w:rsidR="0079413C" w:rsidRPr="004D3944" w14:paraId="7BCBFE6E" w14:textId="77777777" w:rsidTr="00DC3137">
        <w:trPr>
          <w:cnfStyle w:val="100000000000" w:firstRow="1" w:lastRow="0" w:firstColumn="0" w:lastColumn="0" w:oddVBand="0" w:evenVBand="0" w:oddHBand="0"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696" w:type="dxa"/>
          </w:tcPr>
          <w:p w14:paraId="279A83AC" w14:textId="77777777" w:rsidR="0079413C" w:rsidRPr="004D3944" w:rsidRDefault="0079413C" w:rsidP="00DC3137">
            <w:pPr>
              <w:pStyle w:val="a4"/>
              <w:ind w:firstLine="250"/>
              <w:rPr>
                <w:rFonts w:ascii="Arial" w:hAnsi="Arial" w:cs="Arial"/>
              </w:rPr>
            </w:pPr>
            <w:r w:rsidRPr="004D3944">
              <w:rPr>
                <w:rFonts w:ascii="Arial" w:hAnsi="Arial" w:cs="Arial"/>
              </w:rPr>
              <w:t>Class chủ yếu</w:t>
            </w:r>
          </w:p>
        </w:tc>
        <w:tc>
          <w:tcPr>
            <w:tcW w:w="3686" w:type="dxa"/>
          </w:tcPr>
          <w:p w14:paraId="6DBA2557" w14:textId="77777777" w:rsidR="0079413C" w:rsidRPr="004D3944" w:rsidRDefault="0079413C" w:rsidP="00DC3137">
            <w:pPr>
              <w:pStyle w:val="a4"/>
              <w:cnfStyle w:val="100000000000" w:firstRow="1"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Vai trò</w:t>
            </w:r>
          </w:p>
        </w:tc>
        <w:tc>
          <w:tcPr>
            <w:tcW w:w="2658" w:type="dxa"/>
          </w:tcPr>
          <w:p w14:paraId="19375BDD" w14:textId="77777777" w:rsidR="0079413C" w:rsidRPr="004D3944" w:rsidRDefault="0079413C" w:rsidP="00DC3137">
            <w:pPr>
              <w:pStyle w:val="a4"/>
              <w:cnfStyle w:val="100000000000" w:firstRow="1"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Đơn vị</w:t>
            </w:r>
          </w:p>
        </w:tc>
      </w:tr>
      <w:tr w:rsidR="0079413C" w:rsidRPr="004D3944" w14:paraId="186F3CCE" w14:textId="77777777" w:rsidTr="00DC3137">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696" w:type="dxa"/>
          </w:tcPr>
          <w:p w14:paraId="5BECB74C" w14:textId="77777777" w:rsidR="0079413C" w:rsidRPr="004D3944" w:rsidRDefault="0079413C" w:rsidP="00DC3137">
            <w:pPr>
              <w:pStyle w:val="a4"/>
              <w:rPr>
                <w:rFonts w:ascii="Arial" w:hAnsi="Arial" w:cs="Arial"/>
              </w:rPr>
            </w:pPr>
            <w:r w:rsidRPr="004D3944">
              <w:rPr>
                <w:rFonts w:ascii="Arial" w:hAnsi="Arial" w:cs="Arial"/>
              </w:rPr>
              <w:t>Dto</w:t>
            </w:r>
          </w:p>
        </w:tc>
        <w:tc>
          <w:tcPr>
            <w:tcW w:w="3686" w:type="dxa"/>
          </w:tcPr>
          <w:p w14:paraId="2340C9D5" w14:textId="77777777" w:rsidR="0079413C" w:rsidRPr="004D3944" w:rsidRDefault="0079413C" w:rsidP="00DC3137">
            <w:pPr>
              <w:pStyle w:val="a4"/>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Class truyền giá trị input từ action vào logic</w:t>
            </w:r>
          </w:p>
        </w:tc>
        <w:tc>
          <w:tcPr>
            <w:tcW w:w="2658" w:type="dxa"/>
          </w:tcPr>
          <w:p w14:paraId="078BC773" w14:textId="77777777" w:rsidR="0079413C" w:rsidRPr="004D3944" w:rsidRDefault="0079413C" w:rsidP="00DC3137">
            <w:pPr>
              <w:pStyle w:val="a4"/>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1 đối với 1 method của logic</w:t>
            </w:r>
          </w:p>
        </w:tc>
      </w:tr>
      <w:tr w:rsidR="0079413C" w:rsidRPr="004D3944" w14:paraId="35927F2F" w14:textId="77777777" w:rsidTr="00DC3137">
        <w:trPr>
          <w:trHeight w:val="584"/>
        </w:trPr>
        <w:tc>
          <w:tcPr>
            <w:cnfStyle w:val="001000000000" w:firstRow="0" w:lastRow="0" w:firstColumn="1" w:lastColumn="0" w:oddVBand="0" w:evenVBand="0" w:oddHBand="0" w:evenHBand="0" w:firstRowFirstColumn="0" w:firstRowLastColumn="0" w:lastRowFirstColumn="0" w:lastRowLastColumn="0"/>
            <w:tcW w:w="2696" w:type="dxa"/>
          </w:tcPr>
          <w:p w14:paraId="7E7C5CE2" w14:textId="77777777" w:rsidR="0079413C" w:rsidRPr="004D3944" w:rsidRDefault="0079413C" w:rsidP="00DC3137">
            <w:pPr>
              <w:pStyle w:val="a4"/>
              <w:rPr>
                <w:rFonts w:ascii="Arial" w:hAnsi="Arial" w:cs="Arial"/>
              </w:rPr>
            </w:pPr>
            <w:r w:rsidRPr="004D3944">
              <w:rPr>
                <w:rFonts w:ascii="Arial" w:hAnsi="Arial" w:cs="Arial"/>
              </w:rPr>
              <w:t>Logic</w:t>
            </w:r>
          </w:p>
        </w:tc>
        <w:tc>
          <w:tcPr>
            <w:tcW w:w="3686" w:type="dxa"/>
          </w:tcPr>
          <w:p w14:paraId="04045732" w14:textId="77777777" w:rsidR="0079413C" w:rsidRPr="004D3944" w:rsidRDefault="0079413C" w:rsidP="00DC3137">
            <w:pPr>
              <w:pStyle w:val="a4"/>
              <w:cnfStyle w:val="000000000000" w:firstRow="0"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Xử lý business logic. Gọi integration layer khi cần thiết.</w:t>
            </w:r>
          </w:p>
        </w:tc>
        <w:tc>
          <w:tcPr>
            <w:tcW w:w="2658" w:type="dxa"/>
          </w:tcPr>
          <w:p w14:paraId="3591CDD7" w14:textId="77777777" w:rsidR="0079413C" w:rsidRPr="004D3944" w:rsidRDefault="0079413C" w:rsidP="00DC3137">
            <w:pPr>
              <w:pStyle w:val="a4"/>
              <w:cnfStyle w:val="000000000000" w:firstRow="0" w:lastRow="0" w:firstColumn="0" w:lastColumn="0" w:oddVBand="0" w:evenVBand="0" w:oddHBand="0" w:evenHBand="0" w:firstRowFirstColumn="0" w:firstRowLastColumn="0" w:lastRowFirstColumn="0" w:lastRowLastColumn="0"/>
              <w:rPr>
                <w:rFonts w:ascii="Arial" w:hAnsi="Arial" w:cs="Arial"/>
              </w:rPr>
            </w:pPr>
            <w:r w:rsidRPr="004D3944">
              <w:rPr>
                <w:rFonts w:ascii="ＭＳ ゴシック" w:eastAsia="ＭＳ ゴシック" w:hAnsi="Arial" w:cs="Arial"/>
              </w:rPr>
              <w:t>※</w:t>
            </w:r>
            <w:r w:rsidRPr="004D3944">
              <w:rPr>
                <w:rFonts w:ascii="Arial" w:hAnsi="Arial" w:cs="Arial"/>
              </w:rPr>
              <w:t>1</w:t>
            </w:r>
          </w:p>
        </w:tc>
      </w:tr>
      <w:tr w:rsidR="0079413C" w:rsidRPr="004D3944" w14:paraId="497B0756" w14:textId="77777777" w:rsidTr="00DC3137">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696" w:type="dxa"/>
          </w:tcPr>
          <w:p w14:paraId="5025EBE4" w14:textId="77777777" w:rsidR="0079413C" w:rsidRPr="004D3944" w:rsidRDefault="0079413C" w:rsidP="00DC3137">
            <w:pPr>
              <w:pStyle w:val="a4"/>
              <w:rPr>
                <w:rFonts w:ascii="Arial" w:hAnsi="Arial" w:cs="Arial"/>
              </w:rPr>
            </w:pPr>
            <w:r w:rsidRPr="004D3944">
              <w:rPr>
                <w:rFonts w:ascii="Arial" w:hAnsi="Arial" w:cs="Arial"/>
              </w:rPr>
              <w:t>Component</w:t>
            </w:r>
          </w:p>
        </w:tc>
        <w:tc>
          <w:tcPr>
            <w:tcW w:w="3686" w:type="dxa"/>
          </w:tcPr>
          <w:p w14:paraId="59D75E0C" w14:textId="77777777" w:rsidR="0079413C" w:rsidRPr="004D3944" w:rsidRDefault="0079413C" w:rsidP="00DC3137">
            <w:pPr>
              <w:pStyle w:val="a4"/>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Component khi cấu trúc business logic</w:t>
            </w:r>
          </w:p>
        </w:tc>
        <w:tc>
          <w:tcPr>
            <w:tcW w:w="2658" w:type="dxa"/>
          </w:tcPr>
          <w:p w14:paraId="363FD27E" w14:textId="77777777" w:rsidR="0079413C" w:rsidRPr="004D3944" w:rsidRDefault="0079413C" w:rsidP="00DC3137">
            <w:pPr>
              <w:pStyle w:val="a4"/>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Tùy ý</w:t>
            </w:r>
          </w:p>
        </w:tc>
      </w:tr>
      <w:tr w:rsidR="0079413C" w:rsidRPr="004D3944" w14:paraId="6F99685C" w14:textId="77777777" w:rsidTr="00DC3137">
        <w:trPr>
          <w:trHeight w:val="584"/>
        </w:trPr>
        <w:tc>
          <w:tcPr>
            <w:cnfStyle w:val="001000000000" w:firstRow="0" w:lastRow="0" w:firstColumn="1" w:lastColumn="0" w:oddVBand="0" w:evenVBand="0" w:oddHBand="0" w:evenHBand="0" w:firstRowFirstColumn="0" w:firstRowLastColumn="0" w:lastRowFirstColumn="0" w:lastRowLastColumn="0"/>
            <w:tcW w:w="2696" w:type="dxa"/>
          </w:tcPr>
          <w:p w14:paraId="0FD546BC" w14:textId="77777777" w:rsidR="0079413C" w:rsidRPr="004D3944" w:rsidRDefault="0079413C" w:rsidP="00DC3137">
            <w:pPr>
              <w:pStyle w:val="a4"/>
              <w:rPr>
                <w:rFonts w:ascii="Arial" w:hAnsi="Arial" w:cs="Arial"/>
              </w:rPr>
            </w:pPr>
            <w:r w:rsidRPr="004D3944">
              <w:rPr>
                <w:rFonts w:ascii="Arial" w:hAnsi="Arial" w:cs="Arial"/>
              </w:rPr>
              <w:t>ResultDto</w:t>
            </w:r>
          </w:p>
        </w:tc>
        <w:tc>
          <w:tcPr>
            <w:tcW w:w="3686" w:type="dxa"/>
          </w:tcPr>
          <w:p w14:paraId="040761A2" w14:textId="77777777" w:rsidR="0079413C" w:rsidRPr="004D3944" w:rsidRDefault="0079413C" w:rsidP="00DC3137">
            <w:pPr>
              <w:pStyle w:val="a4"/>
              <w:cnfStyle w:val="000000000000" w:firstRow="0"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Class truyền giá trị trả về từ logic vào action.</w:t>
            </w:r>
          </w:p>
        </w:tc>
        <w:tc>
          <w:tcPr>
            <w:tcW w:w="2658" w:type="dxa"/>
          </w:tcPr>
          <w:p w14:paraId="2A393455" w14:textId="77777777" w:rsidR="0079413C" w:rsidRPr="004D3944" w:rsidRDefault="0079413C" w:rsidP="00DC3137">
            <w:pPr>
              <w:pStyle w:val="a4"/>
              <w:cnfStyle w:val="000000000000" w:firstRow="0"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1 đối với 1 method của logic</w:t>
            </w:r>
          </w:p>
        </w:tc>
      </w:tr>
    </w:tbl>
    <w:p w14:paraId="6B457633" w14:textId="77777777" w:rsidR="0079413C" w:rsidRPr="004D3944" w:rsidRDefault="0079413C" w:rsidP="0079413C">
      <w:pPr>
        <w:ind w:firstLine="250"/>
        <w:rPr>
          <w:rFonts w:ascii="Arial" w:hAnsi="Arial" w:cs="Arial"/>
        </w:rPr>
      </w:pPr>
    </w:p>
    <w:p w14:paraId="62D46834" w14:textId="77777777" w:rsidR="0079413C" w:rsidRPr="004D3944" w:rsidRDefault="0079413C" w:rsidP="0079413C">
      <w:pPr>
        <w:ind w:firstLine="250"/>
        <w:rPr>
          <w:rFonts w:ascii="Arial" w:hAnsi="Arial" w:cs="Arial"/>
        </w:rPr>
      </w:pPr>
      <w:r w:rsidRPr="004D3944">
        <w:rPr>
          <w:rFonts w:ascii="ＭＳ ゴシック" w:eastAsia="ＭＳ ゴシック" w:hAnsi="Arial" w:cs="Arial"/>
        </w:rPr>
        <w:t>※</w:t>
      </w:r>
      <w:r w:rsidRPr="004D3944">
        <w:rPr>
          <w:rFonts w:ascii="Arial" w:eastAsia="ＭＳ ゴシック" w:hAnsi="Arial" w:cs="Arial"/>
        </w:rPr>
        <w:t>Đ</w:t>
      </w:r>
      <w:r w:rsidRPr="004D3944">
        <w:rPr>
          <w:rFonts w:ascii="Arial" w:eastAsia="ＭＳ ゴシック" w:hAnsi="Arial" w:cs="Arial"/>
          <w:lang w:val="vi-VN"/>
        </w:rPr>
        <w:t>ơ</w:t>
      </w:r>
      <w:r w:rsidRPr="004D3944">
        <w:rPr>
          <w:rFonts w:ascii="Arial" w:eastAsia="ＭＳ ゴシック" w:hAnsi="Arial" w:cs="Arial"/>
        </w:rPr>
        <w:t xml:space="preserve">n vị của </w:t>
      </w:r>
      <w:r w:rsidRPr="004D3944">
        <w:rPr>
          <w:rFonts w:ascii="Arial" w:hAnsi="Arial" w:cs="Arial"/>
        </w:rPr>
        <w:t xml:space="preserve">1 Logic là </w:t>
      </w:r>
      <w:r w:rsidRPr="004D3944">
        <w:rPr>
          <w:rFonts w:ascii="Arial" w:hAnsi="Arial" w:cs="Arial"/>
        </w:rPr>
        <w:t>「</w:t>
      </w:r>
      <w:r w:rsidRPr="004D3944">
        <w:rPr>
          <w:rFonts w:ascii="Arial" w:hAnsi="Arial" w:cs="Arial"/>
        </w:rPr>
        <w:t>1 nghiệp vụ</w:t>
      </w:r>
      <w:r w:rsidRPr="004D3944">
        <w:rPr>
          <w:rFonts w:ascii="Arial" w:hAnsi="Arial" w:cs="Arial"/>
        </w:rPr>
        <w:t>」</w:t>
      </w:r>
      <w:r w:rsidRPr="004D3944">
        <w:rPr>
          <w:rFonts w:ascii="Arial" w:hAnsi="Arial" w:cs="Arial"/>
        </w:rPr>
        <w:t xml:space="preserve">. Đơn vị của method Logic là </w:t>
      </w:r>
      <w:r w:rsidRPr="004D3944">
        <w:rPr>
          <w:rFonts w:ascii="Arial" w:hAnsi="Arial" w:cs="Arial"/>
        </w:rPr>
        <w:t>「</w:t>
      </w:r>
      <w:r w:rsidRPr="004D3944">
        <w:rPr>
          <w:rFonts w:ascii="Arial" w:hAnsi="Arial" w:cs="Arial"/>
        </w:rPr>
        <w:t>1 thao tác</w:t>
      </w:r>
      <w:r w:rsidRPr="004D3944">
        <w:rPr>
          <w:rFonts w:ascii="Arial" w:hAnsi="Arial" w:cs="Arial"/>
        </w:rPr>
        <w:t>」</w:t>
      </w:r>
      <w:r w:rsidRPr="004D3944">
        <w:rPr>
          <w:rFonts w:ascii="Arial" w:hAnsi="Arial" w:cs="Arial"/>
        </w:rPr>
        <w:t xml:space="preserve"> đối với 1 nghiệp vụ. Ví dụ, trường hợp nghiệp vụ </w:t>
      </w:r>
      <w:r w:rsidRPr="004D3944">
        <w:rPr>
          <w:rFonts w:ascii="Arial" w:hAnsi="Arial" w:cs="Arial"/>
        </w:rPr>
        <w:t>「車両登録」</w:t>
      </w:r>
      <w:r w:rsidRPr="004D3944">
        <w:rPr>
          <w:rFonts w:ascii="Arial" w:hAnsi="Arial" w:cs="Arial"/>
        </w:rPr>
        <w:t xml:space="preserve">, set là 1 Logic ở nghiệp vụ </w:t>
      </w:r>
      <w:r w:rsidRPr="004D3944">
        <w:rPr>
          <w:rFonts w:ascii="Arial" w:hAnsi="Arial" w:cs="Arial"/>
        </w:rPr>
        <w:t>「車両登録」</w:t>
      </w:r>
      <w:r w:rsidRPr="004D3944">
        <w:rPr>
          <w:rFonts w:ascii="Arial" w:hAnsi="Arial" w:cs="Arial"/>
        </w:rPr>
        <w:t xml:space="preserve">. Set </w:t>
      </w:r>
      <w:r w:rsidRPr="004D3944">
        <w:rPr>
          <w:rFonts w:ascii="Arial" w:hAnsi="Arial" w:cs="Arial"/>
        </w:rPr>
        <w:t>「車両登録」</w:t>
      </w:r>
      <w:r w:rsidRPr="004D3944">
        <w:rPr>
          <w:rFonts w:ascii="Arial" w:hAnsi="Arial" w:cs="Arial"/>
        </w:rPr>
        <w:t xml:space="preserve"> là method trong Logic khi </w:t>
      </w:r>
      <w:r w:rsidRPr="004D3944">
        <w:rPr>
          <w:rFonts w:ascii="Arial" w:hAnsi="Arial" w:cs="Arial"/>
        </w:rPr>
        <w:t>「登録する</w:t>
      </w:r>
      <w:r w:rsidRPr="004D3944">
        <w:rPr>
          <w:rFonts w:ascii="Arial" w:hAnsi="Arial" w:cs="Arial"/>
        </w:rPr>
        <w:t xml:space="preserve"> (đăng ký)</w:t>
      </w:r>
      <w:r w:rsidRPr="004D3944">
        <w:rPr>
          <w:rFonts w:ascii="Arial" w:hAnsi="Arial" w:cs="Arial"/>
        </w:rPr>
        <w:t>」</w:t>
      </w:r>
      <w:r w:rsidRPr="004D3944">
        <w:rPr>
          <w:rFonts w:ascii="Arial" w:hAnsi="Arial" w:cs="Arial"/>
        </w:rPr>
        <w:t xml:space="preserve">, </w:t>
      </w:r>
      <w:r w:rsidRPr="004D3944">
        <w:rPr>
          <w:rFonts w:ascii="Arial" w:hAnsi="Arial" w:cs="Arial"/>
        </w:rPr>
        <w:t>「削除する</w:t>
      </w:r>
      <w:r w:rsidRPr="004D3944">
        <w:rPr>
          <w:rFonts w:ascii="Arial" w:hAnsi="Arial" w:cs="Arial"/>
        </w:rPr>
        <w:t xml:space="preserve"> (delete)</w:t>
      </w:r>
      <w:r w:rsidRPr="004D3944">
        <w:rPr>
          <w:rFonts w:ascii="Arial" w:hAnsi="Arial" w:cs="Arial"/>
        </w:rPr>
        <w:t>」</w:t>
      </w:r>
      <w:r w:rsidRPr="004D3944">
        <w:rPr>
          <w:rFonts w:ascii="Arial" w:hAnsi="Arial" w:cs="Arial"/>
        </w:rPr>
        <w:t xml:space="preserve">, </w:t>
      </w:r>
      <w:r w:rsidRPr="004D3944">
        <w:rPr>
          <w:rFonts w:ascii="Arial" w:hAnsi="Arial" w:cs="Arial"/>
        </w:rPr>
        <w:t>「検索する</w:t>
      </w:r>
      <w:r w:rsidRPr="004D3944">
        <w:rPr>
          <w:rFonts w:ascii="Arial" w:hAnsi="Arial" w:cs="Arial"/>
        </w:rPr>
        <w:t xml:space="preserve"> (search)</w:t>
      </w:r>
      <w:r w:rsidRPr="004D3944">
        <w:rPr>
          <w:rFonts w:ascii="Arial" w:hAnsi="Arial" w:cs="Arial"/>
        </w:rPr>
        <w:t>」</w:t>
      </w:r>
    </w:p>
    <w:p w14:paraId="09AE7F77" w14:textId="77777777" w:rsidR="0079413C" w:rsidRPr="004D3944" w:rsidRDefault="0079413C" w:rsidP="0079413C">
      <w:pPr>
        <w:ind w:firstLine="250"/>
        <w:rPr>
          <w:rFonts w:ascii="Arial" w:hAnsi="Arial" w:cs="Arial"/>
        </w:rPr>
      </w:pPr>
    </w:p>
    <w:p w14:paraId="065CB347" w14:textId="77777777" w:rsidR="0079413C" w:rsidRPr="004D3944" w:rsidRDefault="0079413C" w:rsidP="0079413C">
      <w:pPr>
        <w:ind w:firstLine="250"/>
        <w:rPr>
          <w:rFonts w:ascii="Arial" w:hAnsi="Arial" w:cs="Arial"/>
        </w:rPr>
      </w:pPr>
      <w:r w:rsidRPr="004D3944">
        <w:rPr>
          <w:rFonts w:ascii="Arial" w:hAnsi="Arial" w:cs="Arial"/>
        </w:rPr>
        <w:t>Logic sẽ tạo bằng đơn vị nghiệp vụ. Do đó, Logic sẽ dễ mở rộng class.</w:t>
      </w:r>
    </w:p>
    <w:p w14:paraId="2D56635E" w14:textId="77777777" w:rsidR="0079413C" w:rsidRPr="004D3944" w:rsidRDefault="0079413C" w:rsidP="0079413C">
      <w:pPr>
        <w:ind w:firstLine="250"/>
        <w:rPr>
          <w:rFonts w:ascii="Arial" w:hAnsi="Arial" w:cs="Arial"/>
        </w:rPr>
      </w:pPr>
      <w:r w:rsidRPr="004D3944">
        <w:rPr>
          <w:rFonts w:ascii="Arial" w:hAnsi="Arial" w:cs="Arial"/>
        </w:rPr>
        <w:t>Class Logic sẽ được nghĩ như cổng vào của business logic, còn xử lý thật thì implement trong class Component. Class Component thì tạo bằng đơn vị tùy ý của developer cũng được.</w:t>
      </w:r>
    </w:p>
    <w:p w14:paraId="662EC5F1" w14:textId="77777777" w:rsidR="0079413C" w:rsidRPr="004D3944" w:rsidRDefault="0079413C" w:rsidP="0079413C">
      <w:pPr>
        <w:ind w:firstLine="250"/>
        <w:rPr>
          <w:rFonts w:ascii="Arial" w:hAnsi="Arial" w:cs="Arial"/>
        </w:rPr>
      </w:pPr>
    </w:p>
    <w:p w14:paraId="2B6CA29E" w14:textId="77777777" w:rsidR="0079413C" w:rsidRPr="004D3944" w:rsidRDefault="0079413C" w:rsidP="0079413C">
      <w:pPr>
        <w:pStyle w:val="Heading2"/>
        <w:spacing w:before="180"/>
        <w:ind w:left="0" w:hanging="140"/>
        <w:rPr>
          <w:rFonts w:ascii="Arial" w:hAnsi="Arial" w:cs="Arial"/>
        </w:rPr>
      </w:pPr>
      <w:bookmarkStart w:id="21" w:name="_Ref433706671"/>
      <w:bookmarkStart w:id="22" w:name="_Toc438563460"/>
      <w:r w:rsidRPr="004D3944">
        <w:rPr>
          <w:rFonts w:ascii="Arial" w:hAnsi="Arial" w:cs="Arial"/>
        </w:rPr>
        <w:t>Cấu trúc của integration layer</w:t>
      </w:r>
      <w:bookmarkEnd w:id="21"/>
      <w:bookmarkEnd w:id="22"/>
    </w:p>
    <w:p w14:paraId="01A748BD" w14:textId="77777777" w:rsidR="0079413C" w:rsidRPr="004D3944" w:rsidRDefault="0079413C" w:rsidP="0079413C">
      <w:pPr>
        <w:ind w:firstLine="250"/>
        <w:rPr>
          <w:rFonts w:ascii="Arial" w:hAnsi="Arial" w:cs="Arial"/>
        </w:rPr>
      </w:pPr>
      <w:r w:rsidRPr="004D3944">
        <w:rPr>
          <w:rFonts w:ascii="Arial" w:hAnsi="Arial" w:cs="Arial"/>
        </w:rPr>
        <w:t>Integration layer thì được cấu trúc từ Service, và phụ trách vai trò bên dưới.</w:t>
      </w:r>
    </w:p>
    <w:p w14:paraId="099E3D20" w14:textId="77777777" w:rsidR="0079413C" w:rsidRPr="004D3944" w:rsidRDefault="0079413C" w:rsidP="0079413C">
      <w:pPr>
        <w:ind w:firstLine="250"/>
        <w:rPr>
          <w:rFonts w:ascii="Arial" w:hAnsi="Arial" w:cs="Arial"/>
          <w:lang w:val="ja-JP"/>
        </w:rPr>
      </w:pPr>
      <w:r w:rsidRPr="004D3944">
        <w:rPr>
          <w:rFonts w:ascii="Arial" w:hAnsi="Arial" w:cs="Arial"/>
          <w:lang w:val="ja-JP"/>
        </w:rPr>
        <w:t>・</w:t>
      </w:r>
      <w:r w:rsidRPr="004D3944">
        <w:rPr>
          <w:rFonts w:ascii="Arial" w:hAnsi="Arial" w:cs="Arial"/>
        </w:rPr>
        <w:t>Access vào database</w:t>
      </w:r>
    </w:p>
    <w:p w14:paraId="169BAC87" w14:textId="77777777" w:rsidR="0079413C" w:rsidRPr="004D3944" w:rsidRDefault="0079413C" w:rsidP="0079413C">
      <w:pPr>
        <w:ind w:firstLine="250"/>
        <w:rPr>
          <w:rFonts w:ascii="Arial" w:hAnsi="Arial" w:cs="Arial"/>
          <w:lang w:val="ja-JP"/>
        </w:rPr>
      </w:pPr>
    </w:p>
    <w:p w14:paraId="6D3662FC" w14:textId="77777777" w:rsidR="0079413C" w:rsidRPr="004D3944" w:rsidRDefault="0079413C" w:rsidP="0079413C">
      <w:pPr>
        <w:ind w:firstLine="250"/>
        <w:rPr>
          <w:rFonts w:ascii="Arial" w:hAnsi="Arial" w:cs="Arial"/>
          <w:lang w:val="ja-JP"/>
        </w:rPr>
      </w:pPr>
      <w:r w:rsidRPr="004D3944">
        <w:rPr>
          <w:rFonts w:ascii="Arial" w:hAnsi="Arial" w:cs="Arial"/>
        </w:rPr>
        <w:t>Integration layer thì develop bằng ngôn ngữ bên dưới.</w:t>
      </w:r>
    </w:p>
    <w:p w14:paraId="5A805EFC" w14:textId="77777777" w:rsidR="0079413C" w:rsidRPr="004D3944" w:rsidRDefault="0079413C" w:rsidP="0079413C">
      <w:pPr>
        <w:ind w:firstLine="250"/>
        <w:rPr>
          <w:rFonts w:ascii="Arial" w:hAnsi="Arial" w:cs="Arial"/>
          <w:lang w:val="ja-JP"/>
        </w:rPr>
      </w:pPr>
      <w:r w:rsidRPr="004D3944">
        <w:rPr>
          <w:rFonts w:ascii="Arial" w:hAnsi="Arial" w:cs="Arial"/>
          <w:lang w:val="ja-JP"/>
        </w:rPr>
        <w:t>・</w:t>
      </w:r>
      <w:r w:rsidRPr="004D3944">
        <w:rPr>
          <w:rFonts w:ascii="Arial" w:hAnsi="Arial" w:cs="Arial"/>
          <w:lang w:val="ja-JP"/>
        </w:rPr>
        <w:t>Java</w:t>
      </w:r>
    </w:p>
    <w:p w14:paraId="09C8CE54" w14:textId="77777777" w:rsidR="0079413C" w:rsidRPr="004D3944" w:rsidRDefault="0079413C" w:rsidP="0079413C">
      <w:pPr>
        <w:keepNext/>
        <w:ind w:firstLine="220"/>
        <w:rPr>
          <w:rFonts w:ascii="Arial" w:hAnsi="Arial" w:cs="Arial"/>
        </w:rPr>
      </w:pPr>
      <w:r w:rsidRPr="004D3944">
        <w:rPr>
          <w:rFonts w:ascii="Arial" w:hAnsi="Arial" w:cs="Arial"/>
          <w:noProof/>
        </w:rPr>
        <w:lastRenderedPageBreak/>
        <w:drawing>
          <wp:inline distT="0" distB="0" distL="0" distR="0" wp14:anchorId="0425A383" wp14:editId="32FE8ACB">
            <wp:extent cx="5038725" cy="2423343"/>
            <wp:effectExtent l="0" t="0" r="0" b="0"/>
            <wp:docPr id="4" name="図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図 98"/>
                    <pic:cNvPicPr>
                      <a:picLocks noChangeAspect="1" noChangeArrowheads="1"/>
                      <a:extLst>
                        <a:ext uri="{84589F7E-364E-4C9E-8A38-B11213B215E9}">
                          <a14:cameraTool xmlns:a14="http://schemas.microsoft.com/office/drawing/2010/main" cellRange="$D$121:$AB$132" spid="_x0000_s1632"/>
                        </a:ext>
                      </a:extLst>
                    </pic:cNvPicPr>
                  </pic:nvPicPr>
                  <pic:blipFill>
                    <a:blip r:embed="rId20"/>
                    <a:srcRect/>
                    <a:stretch>
                      <a:fillRect/>
                    </a:stretch>
                  </pic:blipFill>
                  <pic:spPr bwMode="auto">
                    <a:xfrm>
                      <a:off x="0" y="0"/>
                      <a:ext cx="5048800" cy="2428188"/>
                    </a:xfrm>
                    <a:prstGeom prst="rect">
                      <a:avLst/>
                    </a:prstGeom>
                    <a:solidFill>
                      <a:srgbClr val="FFFFFF"/>
                    </a:solidFill>
                    <a:ln w="9525">
                      <a:noFill/>
                      <a:miter lim="800000"/>
                      <a:headEnd/>
                      <a:tailEnd/>
                    </a:ln>
                  </pic:spPr>
                </pic:pic>
              </a:graphicData>
            </a:graphic>
          </wp:inline>
        </w:drawing>
      </w:r>
    </w:p>
    <w:p w14:paraId="77A02BC1" w14:textId="77777777" w:rsidR="0079413C" w:rsidRPr="004D3944" w:rsidRDefault="00DC3137" w:rsidP="0079413C">
      <w:pPr>
        <w:pStyle w:val="Caption"/>
        <w:ind w:firstLine="250"/>
        <w:rPr>
          <w:rFonts w:ascii="Arial" w:hAnsi="Arial" w:cs="Arial"/>
        </w:rPr>
      </w:pPr>
      <w:r w:rsidRPr="004D3944">
        <w:rPr>
          <w:rFonts w:ascii="Arial" w:hAnsi="Arial" w:cs="Arial"/>
          <w:lang w:val="vi-VN"/>
        </w:rPr>
        <w:t>Hình</w:t>
      </w:r>
      <w:r w:rsidR="0079413C" w:rsidRPr="004D3944">
        <w:rPr>
          <w:rFonts w:ascii="Arial" w:hAnsi="Arial" w:cs="Arial"/>
        </w:rPr>
        <w:t xml:space="preserve"> </w:t>
      </w:r>
      <w:r w:rsidR="00BA0B6B" w:rsidRPr="004D3944">
        <w:rPr>
          <w:rFonts w:ascii="Arial" w:hAnsi="Arial" w:cs="Arial"/>
        </w:rPr>
        <w:fldChar w:fldCharType="begin"/>
      </w:r>
      <w:r w:rsidR="0079413C" w:rsidRPr="004D3944">
        <w:rPr>
          <w:rFonts w:ascii="Arial" w:hAnsi="Arial" w:cs="Arial"/>
        </w:rPr>
        <w:instrText xml:space="preserve"> STYLEREF 1 \s </w:instrText>
      </w:r>
      <w:r w:rsidR="00BA0B6B" w:rsidRPr="004D3944">
        <w:rPr>
          <w:rFonts w:ascii="Arial" w:hAnsi="Arial" w:cs="Arial"/>
        </w:rPr>
        <w:fldChar w:fldCharType="separate"/>
      </w:r>
      <w:r w:rsidR="0079413C" w:rsidRPr="004D3944">
        <w:rPr>
          <w:rFonts w:ascii="Arial" w:hAnsi="Arial" w:cs="Arial"/>
          <w:noProof/>
        </w:rPr>
        <w:t>3</w:t>
      </w:r>
      <w:r w:rsidR="00BA0B6B" w:rsidRPr="004D3944">
        <w:rPr>
          <w:rFonts w:ascii="Arial" w:hAnsi="Arial" w:cs="Arial"/>
          <w:noProof/>
        </w:rPr>
        <w:fldChar w:fldCharType="end"/>
      </w:r>
      <w:r w:rsidR="0079413C" w:rsidRPr="004D3944">
        <w:rPr>
          <w:rFonts w:ascii="Arial" w:hAnsi="Arial" w:cs="Arial"/>
        </w:rPr>
        <w:noBreakHyphen/>
      </w:r>
      <w:r w:rsidR="00BA0B6B" w:rsidRPr="004D3944">
        <w:rPr>
          <w:rFonts w:ascii="Arial" w:hAnsi="Arial" w:cs="Arial"/>
        </w:rPr>
        <w:fldChar w:fldCharType="begin"/>
      </w:r>
      <w:r w:rsidR="0079413C" w:rsidRPr="004D3944">
        <w:rPr>
          <w:rFonts w:ascii="Arial" w:hAnsi="Arial" w:cs="Arial"/>
        </w:rPr>
        <w:instrText xml:space="preserve"> SEQ </w:instrText>
      </w:r>
      <w:r w:rsidR="0079413C" w:rsidRPr="004D3944">
        <w:rPr>
          <w:rFonts w:ascii="Arial" w:hAnsi="Arial" w:cs="Arial"/>
        </w:rPr>
        <w:instrText>図</w:instrText>
      </w:r>
      <w:r w:rsidR="0079413C" w:rsidRPr="004D3944">
        <w:rPr>
          <w:rFonts w:ascii="Arial" w:hAnsi="Arial" w:cs="Arial"/>
        </w:rPr>
        <w:instrText xml:space="preserve"> \* ARABIC \s 1 </w:instrText>
      </w:r>
      <w:r w:rsidR="00BA0B6B" w:rsidRPr="004D3944">
        <w:rPr>
          <w:rFonts w:ascii="Arial" w:hAnsi="Arial" w:cs="Arial"/>
        </w:rPr>
        <w:fldChar w:fldCharType="separate"/>
      </w:r>
      <w:r w:rsidR="0079413C" w:rsidRPr="004D3944">
        <w:rPr>
          <w:rFonts w:ascii="Arial" w:hAnsi="Arial" w:cs="Arial"/>
          <w:noProof/>
        </w:rPr>
        <w:t>4</w:t>
      </w:r>
      <w:r w:rsidR="00BA0B6B" w:rsidRPr="004D3944">
        <w:rPr>
          <w:rFonts w:ascii="Arial" w:hAnsi="Arial" w:cs="Arial"/>
          <w:noProof/>
        </w:rPr>
        <w:fldChar w:fldCharType="end"/>
      </w:r>
      <w:r w:rsidR="0079413C" w:rsidRPr="004D3944">
        <w:rPr>
          <w:rFonts w:ascii="Arial" w:hAnsi="Arial" w:cs="Arial"/>
          <w:noProof/>
        </w:rPr>
        <w:t xml:space="preserve">   Cấu trúc của integration layer</w:t>
      </w:r>
    </w:p>
    <w:p w14:paraId="56BB70A4" w14:textId="77777777" w:rsidR="0079413C" w:rsidRPr="004D3944" w:rsidRDefault="0079413C" w:rsidP="0079413C">
      <w:pPr>
        <w:ind w:firstLine="250"/>
        <w:rPr>
          <w:rFonts w:ascii="Arial" w:hAnsi="Arial" w:cs="Arial"/>
          <w:lang w:val="en-MY"/>
        </w:rPr>
      </w:pPr>
    </w:p>
    <w:p w14:paraId="6FDD2236" w14:textId="77777777" w:rsidR="0079413C" w:rsidRPr="004D3944" w:rsidRDefault="0079413C" w:rsidP="0079413C">
      <w:pPr>
        <w:ind w:firstLine="250"/>
        <w:rPr>
          <w:rFonts w:ascii="Arial" w:hAnsi="Arial" w:cs="Arial"/>
        </w:rPr>
      </w:pPr>
      <w:r w:rsidRPr="004D3944">
        <w:rPr>
          <w:rFonts w:ascii="Arial" w:hAnsi="Arial" w:cs="Arial"/>
        </w:rPr>
        <w:t xml:space="preserve">Integration layer sẽ cấu trúc bằng </w:t>
      </w:r>
      <w:r w:rsidRPr="004D3944">
        <w:rPr>
          <w:rFonts w:ascii="Arial" w:hAnsi="Arial" w:cs="Arial"/>
          <w:lang w:val="en-MY"/>
        </w:rPr>
        <w:t>Entity</w:t>
      </w:r>
      <w:r w:rsidRPr="004D3944">
        <w:rPr>
          <w:rFonts w:ascii="Arial" w:hAnsi="Arial" w:cs="Arial"/>
        </w:rPr>
        <w:t xml:space="preserve">, </w:t>
      </w:r>
      <w:r w:rsidRPr="004D3944">
        <w:rPr>
          <w:rFonts w:ascii="Arial" w:hAnsi="Arial" w:cs="Arial"/>
          <w:lang w:val="en-MY"/>
        </w:rPr>
        <w:t>Condition, Service</w:t>
      </w:r>
      <w:r w:rsidRPr="004D3944">
        <w:rPr>
          <w:rFonts w:ascii="Arial" w:hAnsi="Arial" w:cs="Arial"/>
        </w:rPr>
        <w:t xml:space="preserve"> như bên trên</w:t>
      </w:r>
    </w:p>
    <w:p w14:paraId="11765B45" w14:textId="77777777" w:rsidR="0079413C" w:rsidRPr="004D3944" w:rsidRDefault="0079413C" w:rsidP="0079413C">
      <w:pPr>
        <w:ind w:firstLine="250"/>
        <w:rPr>
          <w:rFonts w:ascii="Arial" w:hAnsi="Arial" w:cs="Arial"/>
        </w:rPr>
      </w:pPr>
      <w:r w:rsidRPr="004D3944">
        <w:rPr>
          <w:rFonts w:ascii="Arial" w:hAnsi="Arial" w:cs="Arial"/>
        </w:rPr>
        <w:t>Bên dưới là ghi chép về đơn vị tạo.</w:t>
      </w:r>
    </w:p>
    <w:p w14:paraId="04981E0B" w14:textId="77777777" w:rsidR="0079413C" w:rsidRPr="004D3944" w:rsidRDefault="0079413C" w:rsidP="0079413C">
      <w:pPr>
        <w:ind w:firstLine="250"/>
        <w:rPr>
          <w:rFonts w:ascii="Arial" w:hAnsi="Arial" w:cs="Arial"/>
        </w:rPr>
      </w:pPr>
    </w:p>
    <w:p w14:paraId="5AC53368" w14:textId="77777777" w:rsidR="0079413C" w:rsidRPr="004D3944" w:rsidRDefault="0079413C" w:rsidP="0079413C">
      <w:pPr>
        <w:pStyle w:val="Caption"/>
        <w:keepNext/>
        <w:ind w:firstLine="250"/>
        <w:rPr>
          <w:rFonts w:ascii="Arial" w:hAnsi="Arial" w:cs="Arial"/>
        </w:rPr>
      </w:pPr>
      <w:r w:rsidRPr="004D3944">
        <w:rPr>
          <w:rFonts w:ascii="Arial" w:hAnsi="Arial" w:cs="Arial"/>
        </w:rPr>
        <w:t xml:space="preserve">Bảng </w:t>
      </w:r>
      <w:r w:rsidR="00BA0B6B" w:rsidRPr="004D3944">
        <w:rPr>
          <w:rFonts w:ascii="Arial" w:hAnsi="Arial" w:cs="Arial"/>
        </w:rPr>
        <w:fldChar w:fldCharType="begin"/>
      </w:r>
      <w:r w:rsidRPr="004D3944">
        <w:rPr>
          <w:rFonts w:ascii="Arial" w:hAnsi="Arial" w:cs="Arial"/>
        </w:rPr>
        <w:instrText xml:space="preserve"> STYLEREF 1 \s </w:instrText>
      </w:r>
      <w:r w:rsidR="00BA0B6B" w:rsidRPr="004D3944">
        <w:rPr>
          <w:rFonts w:ascii="Arial" w:hAnsi="Arial" w:cs="Arial"/>
        </w:rPr>
        <w:fldChar w:fldCharType="separate"/>
      </w:r>
      <w:r w:rsidRPr="004D3944">
        <w:rPr>
          <w:rFonts w:ascii="Arial" w:hAnsi="Arial" w:cs="Arial"/>
          <w:noProof/>
        </w:rPr>
        <w:t>3</w:t>
      </w:r>
      <w:r w:rsidR="00BA0B6B" w:rsidRPr="004D3944">
        <w:rPr>
          <w:rFonts w:ascii="Arial" w:hAnsi="Arial" w:cs="Arial"/>
          <w:noProof/>
        </w:rPr>
        <w:fldChar w:fldCharType="end"/>
      </w:r>
      <w:r w:rsidRPr="004D3944">
        <w:rPr>
          <w:rFonts w:ascii="Arial" w:hAnsi="Arial" w:cs="Arial"/>
        </w:rPr>
        <w:noBreakHyphen/>
      </w:r>
      <w:r w:rsidR="00BA0B6B" w:rsidRPr="004D3944">
        <w:rPr>
          <w:rFonts w:ascii="Arial" w:hAnsi="Arial" w:cs="Arial"/>
        </w:rPr>
        <w:fldChar w:fldCharType="begin"/>
      </w:r>
      <w:r w:rsidRPr="004D3944">
        <w:rPr>
          <w:rFonts w:ascii="Arial" w:hAnsi="Arial" w:cs="Arial"/>
        </w:rPr>
        <w:instrText xml:space="preserve"> SEQ </w:instrText>
      </w:r>
      <w:r w:rsidRPr="004D3944">
        <w:rPr>
          <w:rFonts w:ascii="Arial" w:hAnsi="Arial" w:cs="Arial"/>
        </w:rPr>
        <w:instrText>表</w:instrText>
      </w:r>
      <w:r w:rsidRPr="004D3944">
        <w:rPr>
          <w:rFonts w:ascii="Arial" w:hAnsi="Arial" w:cs="Arial"/>
        </w:rPr>
        <w:instrText xml:space="preserve"> \* ARABIC \s 1 </w:instrText>
      </w:r>
      <w:r w:rsidR="00BA0B6B" w:rsidRPr="004D3944">
        <w:rPr>
          <w:rFonts w:ascii="Arial" w:hAnsi="Arial" w:cs="Arial"/>
        </w:rPr>
        <w:fldChar w:fldCharType="separate"/>
      </w:r>
      <w:r w:rsidRPr="004D3944">
        <w:rPr>
          <w:rFonts w:ascii="Arial" w:hAnsi="Arial" w:cs="Arial"/>
          <w:noProof/>
        </w:rPr>
        <w:t>3</w:t>
      </w:r>
      <w:r w:rsidR="00BA0B6B" w:rsidRPr="004D3944">
        <w:rPr>
          <w:rFonts w:ascii="Arial" w:hAnsi="Arial" w:cs="Arial"/>
          <w:noProof/>
        </w:rPr>
        <w:fldChar w:fldCharType="end"/>
      </w:r>
      <w:r w:rsidRPr="004D3944">
        <w:rPr>
          <w:rFonts w:ascii="Arial" w:hAnsi="Arial" w:cs="Arial"/>
          <w:noProof/>
        </w:rPr>
        <w:t xml:space="preserve"> Vai trò và đơn vị của integration layer</w:t>
      </w:r>
    </w:p>
    <w:tbl>
      <w:tblPr>
        <w:tblStyle w:val="LightShading1"/>
        <w:tblW w:w="0" w:type="auto"/>
        <w:tblInd w:w="956" w:type="dxa"/>
        <w:tblLook w:val="04A0" w:firstRow="1" w:lastRow="0" w:firstColumn="1" w:lastColumn="0" w:noHBand="0" w:noVBand="1"/>
      </w:tblPr>
      <w:tblGrid>
        <w:gridCol w:w="2696"/>
        <w:gridCol w:w="3686"/>
        <w:gridCol w:w="2658"/>
      </w:tblGrid>
      <w:tr w:rsidR="0079413C" w:rsidRPr="004D3944" w14:paraId="705F5D12" w14:textId="77777777" w:rsidTr="00DC3137">
        <w:trPr>
          <w:cnfStyle w:val="100000000000" w:firstRow="1" w:lastRow="0" w:firstColumn="0" w:lastColumn="0" w:oddVBand="0" w:evenVBand="0" w:oddHBand="0"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696" w:type="dxa"/>
          </w:tcPr>
          <w:p w14:paraId="5A520B73" w14:textId="77777777" w:rsidR="0079413C" w:rsidRPr="004D3944" w:rsidRDefault="0079413C" w:rsidP="00DC3137">
            <w:pPr>
              <w:pStyle w:val="a4"/>
              <w:rPr>
                <w:rFonts w:ascii="Arial" w:hAnsi="Arial" w:cs="Arial"/>
              </w:rPr>
            </w:pPr>
            <w:r w:rsidRPr="004D3944">
              <w:rPr>
                <w:rFonts w:ascii="Arial" w:hAnsi="Arial" w:cs="Arial"/>
              </w:rPr>
              <w:t>Class chủ yếu</w:t>
            </w:r>
          </w:p>
        </w:tc>
        <w:tc>
          <w:tcPr>
            <w:tcW w:w="3686" w:type="dxa"/>
          </w:tcPr>
          <w:p w14:paraId="188E1F7C" w14:textId="77777777" w:rsidR="0079413C" w:rsidRPr="004D3944" w:rsidRDefault="0079413C" w:rsidP="00DC3137">
            <w:pPr>
              <w:pStyle w:val="a4"/>
              <w:cnfStyle w:val="100000000000" w:firstRow="1"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Vai trò</w:t>
            </w:r>
          </w:p>
        </w:tc>
        <w:tc>
          <w:tcPr>
            <w:tcW w:w="2658" w:type="dxa"/>
          </w:tcPr>
          <w:p w14:paraId="1F5A9052" w14:textId="77777777" w:rsidR="0079413C" w:rsidRPr="004D3944" w:rsidRDefault="0079413C" w:rsidP="00DC3137">
            <w:pPr>
              <w:pStyle w:val="a4"/>
              <w:cnfStyle w:val="100000000000" w:firstRow="1"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Đơn vị</w:t>
            </w:r>
          </w:p>
        </w:tc>
      </w:tr>
      <w:tr w:rsidR="0079413C" w:rsidRPr="004D3944" w14:paraId="5A21E26B" w14:textId="77777777" w:rsidTr="00DC3137">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696" w:type="dxa"/>
          </w:tcPr>
          <w:p w14:paraId="15828017" w14:textId="77777777" w:rsidR="0079413C" w:rsidRPr="004D3944" w:rsidRDefault="0079413C" w:rsidP="00DC3137">
            <w:pPr>
              <w:pStyle w:val="a4"/>
              <w:rPr>
                <w:rFonts w:ascii="Arial" w:hAnsi="Arial" w:cs="Arial"/>
              </w:rPr>
            </w:pPr>
            <w:r w:rsidRPr="004D3944">
              <w:rPr>
                <w:rFonts w:ascii="Arial" w:hAnsi="Arial" w:cs="Arial"/>
              </w:rPr>
              <w:t>Entity</w:t>
            </w:r>
          </w:p>
        </w:tc>
        <w:tc>
          <w:tcPr>
            <w:tcW w:w="3686" w:type="dxa"/>
          </w:tcPr>
          <w:p w14:paraId="4A78B245" w14:textId="77777777" w:rsidR="0079413C" w:rsidRPr="004D3944" w:rsidRDefault="0079413C" w:rsidP="00DC3137">
            <w:pPr>
              <w:pStyle w:val="a4"/>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Class truyền giá trị input từ logic vào service (cấu trúc tương tự table, data get)</w:t>
            </w:r>
          </w:p>
        </w:tc>
        <w:tc>
          <w:tcPr>
            <w:tcW w:w="2658" w:type="dxa"/>
          </w:tcPr>
          <w:p w14:paraId="135BD896" w14:textId="77777777" w:rsidR="0079413C" w:rsidRPr="004D3944" w:rsidRDefault="0079413C" w:rsidP="00DC3137">
            <w:pPr>
              <w:pStyle w:val="a4"/>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1 đối với 1 table</w:t>
            </w:r>
          </w:p>
          <w:p w14:paraId="4590ABF6" w14:textId="77777777" w:rsidR="0079413C" w:rsidRPr="004D3944" w:rsidRDefault="0079413C" w:rsidP="00DC3137">
            <w:pPr>
              <w:pStyle w:val="a4"/>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1 đối với 1 SQL</w:t>
            </w:r>
          </w:p>
        </w:tc>
      </w:tr>
      <w:tr w:rsidR="0079413C" w:rsidRPr="004D3944" w14:paraId="64ACA41D" w14:textId="77777777" w:rsidTr="00DC3137">
        <w:trPr>
          <w:trHeight w:val="584"/>
        </w:trPr>
        <w:tc>
          <w:tcPr>
            <w:cnfStyle w:val="001000000000" w:firstRow="0" w:lastRow="0" w:firstColumn="1" w:lastColumn="0" w:oddVBand="0" w:evenVBand="0" w:oddHBand="0" w:evenHBand="0" w:firstRowFirstColumn="0" w:firstRowLastColumn="0" w:lastRowFirstColumn="0" w:lastRowLastColumn="0"/>
            <w:tcW w:w="2696" w:type="dxa"/>
          </w:tcPr>
          <w:p w14:paraId="60F80BD8" w14:textId="77777777" w:rsidR="0079413C" w:rsidRPr="004D3944" w:rsidRDefault="0079413C" w:rsidP="00DC3137">
            <w:pPr>
              <w:pStyle w:val="a4"/>
              <w:rPr>
                <w:rFonts w:ascii="Arial" w:hAnsi="Arial" w:cs="Arial"/>
              </w:rPr>
            </w:pPr>
            <w:r w:rsidRPr="004D3944">
              <w:rPr>
                <w:rFonts w:ascii="Arial" w:hAnsi="Arial" w:cs="Arial"/>
              </w:rPr>
              <w:t>Condition</w:t>
            </w:r>
          </w:p>
        </w:tc>
        <w:tc>
          <w:tcPr>
            <w:tcW w:w="3686" w:type="dxa"/>
          </w:tcPr>
          <w:p w14:paraId="26EB49AB" w14:textId="77777777" w:rsidR="0079413C" w:rsidRPr="004D3944" w:rsidRDefault="0079413C" w:rsidP="00DC3137">
            <w:pPr>
              <w:pStyle w:val="a4"/>
              <w:cnfStyle w:val="000000000000" w:firstRow="0"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Class truyền giá trị input từ logic vào service (Conditional phrase...)</w:t>
            </w:r>
          </w:p>
        </w:tc>
        <w:tc>
          <w:tcPr>
            <w:tcW w:w="2658" w:type="dxa"/>
          </w:tcPr>
          <w:p w14:paraId="2B75E3B0" w14:textId="77777777" w:rsidR="0079413C" w:rsidRPr="004D3944" w:rsidRDefault="0079413C" w:rsidP="00DC3137">
            <w:pPr>
              <w:pStyle w:val="a4"/>
              <w:cnfStyle w:val="000000000000" w:firstRow="0"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1 đối với 1 SQL</w:t>
            </w:r>
          </w:p>
        </w:tc>
      </w:tr>
      <w:tr w:rsidR="0079413C" w:rsidRPr="004D3944" w14:paraId="10A284CE" w14:textId="77777777" w:rsidTr="00DC3137">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696" w:type="dxa"/>
          </w:tcPr>
          <w:p w14:paraId="4E20C9D2" w14:textId="77777777" w:rsidR="0079413C" w:rsidRPr="004D3944" w:rsidRDefault="0079413C" w:rsidP="00DC3137">
            <w:pPr>
              <w:pStyle w:val="a4"/>
              <w:rPr>
                <w:rFonts w:ascii="Arial" w:hAnsi="Arial" w:cs="Arial"/>
              </w:rPr>
            </w:pPr>
            <w:r w:rsidRPr="004D3944">
              <w:rPr>
                <w:rFonts w:ascii="Arial" w:hAnsi="Arial" w:cs="Arial"/>
              </w:rPr>
              <w:t>Service</w:t>
            </w:r>
          </w:p>
        </w:tc>
        <w:tc>
          <w:tcPr>
            <w:tcW w:w="3686" w:type="dxa"/>
          </w:tcPr>
          <w:p w14:paraId="5AEB5C99" w14:textId="77777777" w:rsidR="0079413C" w:rsidRPr="004D3944" w:rsidRDefault="0079413C" w:rsidP="00DC3137">
            <w:pPr>
              <w:pStyle w:val="a4"/>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Interface cung cấp database access</w:t>
            </w:r>
          </w:p>
        </w:tc>
        <w:tc>
          <w:tcPr>
            <w:tcW w:w="2658" w:type="dxa"/>
          </w:tcPr>
          <w:p w14:paraId="124C3539" w14:textId="77777777" w:rsidR="0079413C" w:rsidRPr="004D3944" w:rsidRDefault="0079413C" w:rsidP="00DC3137">
            <w:pPr>
              <w:pStyle w:val="a4"/>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1 đối với 1 table</w:t>
            </w:r>
          </w:p>
        </w:tc>
      </w:tr>
    </w:tbl>
    <w:p w14:paraId="45CD960C" w14:textId="77777777" w:rsidR="0079413C" w:rsidRPr="004D3944" w:rsidRDefault="0079413C" w:rsidP="0079413C">
      <w:pPr>
        <w:ind w:firstLine="250"/>
        <w:rPr>
          <w:rFonts w:ascii="Arial" w:hAnsi="Arial" w:cs="Arial"/>
        </w:rPr>
      </w:pPr>
    </w:p>
    <w:p w14:paraId="7B022193" w14:textId="77777777" w:rsidR="0079413C" w:rsidRPr="004D3944" w:rsidRDefault="0079413C" w:rsidP="0079413C">
      <w:pPr>
        <w:ind w:firstLine="250"/>
        <w:rPr>
          <w:rFonts w:ascii="Arial" w:hAnsi="Arial" w:cs="Arial"/>
        </w:rPr>
      </w:pPr>
      <w:r w:rsidRPr="004D3944">
        <w:rPr>
          <w:rFonts w:ascii="Arial" w:hAnsi="Arial" w:cs="Arial"/>
        </w:rPr>
        <w:t xml:space="preserve">Việc truy vấn vào DB tuy dùng S2JDBC nhưng ngoài class Service ra thì sẽ không dùng JDBCManager. Ngoài ra, sẽ cho phép </w:t>
      </w:r>
      <w:r w:rsidRPr="004D3944">
        <w:rPr>
          <w:rFonts w:ascii="Arial" w:hAnsi="Arial" w:cs="Arial"/>
        </w:rPr>
        <w:t>「</w:t>
      </w:r>
      <w:r w:rsidRPr="004D3944">
        <w:rPr>
          <w:rFonts w:ascii="Arial" w:hAnsi="Arial" w:cs="Arial"/>
        </w:rPr>
        <w:t>Interface giống như flow</w:t>
      </w:r>
      <w:r w:rsidRPr="004D3944">
        <w:rPr>
          <w:rFonts w:ascii="Arial" w:hAnsi="Arial" w:cs="Arial"/>
        </w:rPr>
        <w:t>」</w:t>
      </w:r>
      <w:r w:rsidRPr="004D3944">
        <w:rPr>
          <w:rFonts w:ascii="Arial" w:hAnsi="Arial" w:cs="Arial"/>
        </w:rPr>
        <w:t xml:space="preserve"> ở class Service bằng cấu trúc đơn giản khi run trong vòng 10 method. Tuy nhiên, sẽ không phải là việc đánh giá đơn giản. Ngoài ra, trường hợp vượt quá 10 dòng thì tiến hành implement bằng cách tạo file SQL.</w:t>
      </w:r>
    </w:p>
    <w:p w14:paraId="1BCEEEBA" w14:textId="77777777" w:rsidR="0079413C" w:rsidRPr="004D3944" w:rsidRDefault="0079413C" w:rsidP="0079413C">
      <w:pPr>
        <w:ind w:firstLine="250"/>
        <w:rPr>
          <w:rFonts w:ascii="Arial" w:hAnsi="Arial" w:cs="Arial"/>
        </w:rPr>
      </w:pPr>
    </w:p>
    <w:p w14:paraId="6CA925D1" w14:textId="77777777" w:rsidR="0079413C" w:rsidRPr="004D3944" w:rsidRDefault="0079413C" w:rsidP="0079413C">
      <w:pPr>
        <w:ind w:left="560" w:firstLine="250"/>
        <w:rPr>
          <w:rFonts w:ascii="Arial" w:hAnsi="Arial" w:cs="Arial"/>
        </w:rPr>
      </w:pPr>
      <w:r w:rsidRPr="004D3944">
        <w:rPr>
          <w:rFonts w:ascii="Arial" w:hAnsi="Arial" w:cs="Arial"/>
        </w:rPr>
        <w:t>Tham khảo (Interface giống như flow và de-CoC)</w:t>
      </w:r>
    </w:p>
    <w:p w14:paraId="301CB15F" w14:textId="77777777" w:rsidR="0079413C" w:rsidRPr="004D3944" w:rsidRDefault="001115F0" w:rsidP="0079413C">
      <w:pPr>
        <w:ind w:firstLine="220"/>
        <w:rPr>
          <w:rFonts w:ascii="Arial" w:hAnsi="Arial" w:cs="Arial"/>
        </w:rPr>
      </w:pPr>
      <w:hyperlink r:id="rId21" w:anchor="%E6%B5%81%E3%82%8C%E3%82%8B%E3%82%88%E3%81%86%E3%81%AA%E3%82%A4%E3%83%B3%E3%82%BF%E3%83%BC%E3%83%95%E3%82%A7%E3%83%BC%E3%82%B9%E3%81%A8%E8%84%B1CoC" w:history="1">
        <w:r w:rsidR="0079413C" w:rsidRPr="004D3944">
          <w:rPr>
            <w:rStyle w:val="Hyperlink"/>
            <w:rFonts w:ascii="Arial" w:hAnsi="Arial" w:cs="Arial"/>
          </w:rPr>
          <w:t>http://s2container.seasar.org/2.4/ja/s2jdbc_abstract.html#%E6%B5%81%E3%82%8C%E3%82%8B%E3%82%88%E3%81%86%E3%81%AA%E3%82%A4%E3%83%B3%E3%82%BF%E3%83%BC%E3%83%95%E3%82%A7%E3%83%BC%E3%82%B9%E3%81%A8%E8%84%B1CoC</w:t>
        </w:r>
      </w:hyperlink>
    </w:p>
    <w:p w14:paraId="57CD5976" w14:textId="77777777" w:rsidR="0079413C" w:rsidRPr="004D3944" w:rsidRDefault="0079413C" w:rsidP="0079413C">
      <w:pPr>
        <w:ind w:left="181" w:right="0" w:firstLineChars="0" w:firstLine="0"/>
        <w:rPr>
          <w:rFonts w:ascii="Arial" w:hAnsi="Arial" w:cs="Arial"/>
          <w:spacing w:val="20"/>
          <w:position w:val="-2"/>
          <w:sz w:val="24"/>
        </w:rPr>
      </w:pPr>
      <w:bookmarkStart w:id="23" w:name="_Ref433706581"/>
      <w:bookmarkStart w:id="24" w:name="_Ref433706611"/>
      <w:bookmarkStart w:id="25" w:name="_Ref433706678"/>
      <w:bookmarkStart w:id="26" w:name="_Ref433706698"/>
      <w:bookmarkStart w:id="27" w:name="_Ref433706719"/>
      <w:bookmarkStart w:id="28" w:name="_Ref433706723"/>
      <w:bookmarkStart w:id="29" w:name="_Ref433706889"/>
      <w:bookmarkStart w:id="30" w:name="_Ref433706894"/>
      <w:bookmarkStart w:id="31" w:name="_Ref433706932"/>
      <w:bookmarkStart w:id="32" w:name="_Ref433706936"/>
      <w:r w:rsidRPr="004D3944">
        <w:rPr>
          <w:rFonts w:ascii="Arial" w:hAnsi="Arial" w:cs="Arial"/>
        </w:rPr>
        <w:br w:type="page"/>
      </w:r>
    </w:p>
    <w:p w14:paraId="7BEDD66F" w14:textId="77777777" w:rsidR="0079413C" w:rsidRPr="004D3944" w:rsidRDefault="0079413C" w:rsidP="0079413C">
      <w:pPr>
        <w:pStyle w:val="Heading1"/>
        <w:rPr>
          <w:rFonts w:ascii="Arial" w:hAnsi="Arial" w:cs="Arial"/>
          <w:lang w:val="ja-JP"/>
        </w:rPr>
      </w:pPr>
      <w:bookmarkStart w:id="33" w:name="_Toc438563461"/>
      <w:bookmarkEnd w:id="23"/>
      <w:bookmarkEnd w:id="24"/>
      <w:bookmarkEnd w:id="25"/>
      <w:bookmarkEnd w:id="26"/>
      <w:bookmarkEnd w:id="27"/>
      <w:bookmarkEnd w:id="28"/>
      <w:bookmarkEnd w:id="29"/>
      <w:bookmarkEnd w:id="30"/>
      <w:bookmarkEnd w:id="31"/>
      <w:bookmarkEnd w:id="32"/>
      <w:r w:rsidRPr="004D3944">
        <w:rPr>
          <w:rFonts w:ascii="Arial" w:hAnsi="Arial" w:cs="Arial"/>
        </w:rPr>
        <w:lastRenderedPageBreak/>
        <w:t>Implement application</w:t>
      </w:r>
      <w:bookmarkEnd w:id="33"/>
    </w:p>
    <w:p w14:paraId="6E4866F8" w14:textId="77777777" w:rsidR="0079413C" w:rsidRPr="004D3944" w:rsidRDefault="0079413C" w:rsidP="0079413C">
      <w:pPr>
        <w:ind w:firstLine="250"/>
        <w:rPr>
          <w:rFonts w:ascii="Arial" w:hAnsi="Arial" w:cs="Arial"/>
        </w:rPr>
      </w:pPr>
      <w:r w:rsidRPr="004D3944">
        <w:rPr>
          <w:rFonts w:ascii="Arial" w:hAnsi="Arial" w:cs="Arial"/>
        </w:rPr>
        <w:t>Ở mục này sẽ ghi về cách implement application.</w:t>
      </w:r>
    </w:p>
    <w:p w14:paraId="6AA321AA" w14:textId="77777777" w:rsidR="0079413C" w:rsidRPr="004D3944" w:rsidRDefault="0079413C" w:rsidP="0079413C">
      <w:pPr>
        <w:pStyle w:val="Heading2"/>
        <w:spacing w:before="180"/>
        <w:ind w:left="0" w:hanging="140"/>
        <w:rPr>
          <w:rFonts w:ascii="Arial" w:hAnsi="Arial" w:cs="Arial"/>
          <w:lang w:val="ja-JP"/>
        </w:rPr>
      </w:pPr>
      <w:bookmarkStart w:id="34" w:name="_Toc438563462"/>
      <w:r w:rsidRPr="004D3944">
        <w:rPr>
          <w:rFonts w:ascii="Arial" w:hAnsi="Arial" w:cs="Arial"/>
        </w:rPr>
        <w:t>Client layer</w:t>
      </w:r>
      <w:bookmarkEnd w:id="34"/>
    </w:p>
    <w:p w14:paraId="0F4F746A" w14:textId="77777777" w:rsidR="0079413C" w:rsidRPr="004D3944" w:rsidRDefault="0079413C" w:rsidP="0079413C">
      <w:pPr>
        <w:ind w:firstLineChars="40"/>
        <w:rPr>
          <w:rFonts w:ascii="Arial" w:hAnsi="Arial" w:cs="Arial"/>
        </w:rPr>
      </w:pPr>
      <w:r w:rsidRPr="004D3944">
        <w:rPr>
          <w:rFonts w:ascii="Arial" w:hAnsi="Arial" w:cs="Arial"/>
          <w:lang w:val="en-MY"/>
        </w:rPr>
        <w:t xml:space="preserve"> </w:t>
      </w:r>
      <w:r w:rsidRPr="004D3944">
        <w:rPr>
          <w:rFonts w:ascii="Arial" w:hAnsi="Arial" w:cs="Arial"/>
        </w:rPr>
        <w:t>Ở mục này sẽ ghi về cách implement vốn có của client layer.</w:t>
      </w:r>
    </w:p>
    <w:p w14:paraId="7631D16F" w14:textId="77777777" w:rsidR="0079413C" w:rsidRPr="004D3944" w:rsidRDefault="0079413C" w:rsidP="0079413C">
      <w:pPr>
        <w:pStyle w:val="Heading3"/>
        <w:spacing w:before="180"/>
        <w:rPr>
          <w:rFonts w:ascii="Arial" w:hAnsi="Arial" w:cs="Arial"/>
          <w:lang w:val="en-MY"/>
        </w:rPr>
      </w:pPr>
      <w:r w:rsidRPr="004D3944">
        <w:rPr>
          <w:rFonts w:ascii="Arial" w:hAnsi="Arial" w:cs="Arial"/>
          <w:lang w:val="en-US"/>
        </w:rPr>
        <w:t>Cách di chuyển màn hình</w:t>
      </w:r>
    </w:p>
    <w:p w14:paraId="703C81BD" w14:textId="77777777" w:rsidR="0079413C" w:rsidRPr="004D3944" w:rsidRDefault="0079413C" w:rsidP="0079413C">
      <w:pPr>
        <w:ind w:firstLine="250"/>
        <w:rPr>
          <w:rFonts w:ascii="Arial" w:hAnsi="Arial" w:cs="Arial"/>
        </w:rPr>
      </w:pPr>
      <w:r w:rsidRPr="004D3944">
        <w:rPr>
          <w:rFonts w:ascii="Arial" w:hAnsi="Arial" w:cs="Arial"/>
        </w:rPr>
        <w:t>Di chuyển màn hình sẽ dùng submit của Form hoặc CSJS mà về cơ bản đã được implement với tư cách common part để di chuyển.</w:t>
      </w:r>
    </w:p>
    <w:p w14:paraId="5C4A1796" w14:textId="77777777" w:rsidR="0079413C" w:rsidRPr="004D3944" w:rsidRDefault="0079413C" w:rsidP="0079413C">
      <w:pPr>
        <w:ind w:firstLine="250"/>
        <w:rPr>
          <w:rFonts w:ascii="Arial" w:hAnsi="Arial" w:cs="Arial"/>
        </w:rPr>
      </w:pPr>
      <w:r w:rsidRPr="004D3944">
        <w:rPr>
          <w:rFonts w:ascii="Arial" w:hAnsi="Arial" w:cs="Arial"/>
        </w:rPr>
        <w:t xml:space="preserve">Bên dưới là ví dụ về việc di chuyển màn hình bằng </w:t>
      </w:r>
      <w:r w:rsidRPr="004D3944">
        <w:rPr>
          <w:rFonts w:ascii="Arial" w:hAnsi="Arial" w:cs="Arial"/>
          <w:lang w:val="zh-CN"/>
        </w:rPr>
        <w:t>submit</w:t>
      </w:r>
      <w:r w:rsidRPr="004D3944">
        <w:rPr>
          <w:rFonts w:ascii="Arial" w:hAnsi="Arial" w:cs="Arial"/>
        </w:rPr>
        <w:t xml:space="preserve"> của Form</w:t>
      </w:r>
    </w:p>
    <w:p w14:paraId="2177ACF0" w14:textId="77777777" w:rsidR="0079413C" w:rsidRPr="004D3944" w:rsidRDefault="0079413C" w:rsidP="0079413C">
      <w:pPr>
        <w:pStyle w:val="a2"/>
        <w:rPr>
          <w:rFonts w:ascii="Arial" w:eastAsia="SimSun" w:hAnsi="Arial" w:cs="Arial"/>
          <w:lang w:val="zh-CN" w:eastAsia="zh-CN"/>
        </w:rPr>
      </w:pPr>
      <w:r w:rsidRPr="004D3944">
        <w:rPr>
          <w:rFonts w:ascii="Arial" w:eastAsia="SimSun" w:hAnsi="Arial" w:cs="Arial"/>
          <w:lang w:val="zh-CN" w:eastAsia="zh-CN"/>
        </w:rPr>
        <w:t>&lt;script&gt;</w:t>
      </w:r>
    </w:p>
    <w:p w14:paraId="073225B1" w14:textId="77777777" w:rsidR="0079413C" w:rsidRPr="004D3944" w:rsidRDefault="0079413C" w:rsidP="0079413C">
      <w:pPr>
        <w:pStyle w:val="a2"/>
        <w:rPr>
          <w:rFonts w:ascii="Arial" w:eastAsiaTheme="minorEastAsia" w:hAnsi="Arial" w:cs="Arial"/>
          <w:lang w:val="zh-CN"/>
        </w:rPr>
      </w:pPr>
      <w:r w:rsidRPr="004D3944">
        <w:rPr>
          <w:rFonts w:ascii="Arial" w:eastAsiaTheme="minorEastAsia" w:hAnsi="Arial" w:cs="Arial"/>
          <w:lang w:val="zh-CN"/>
        </w:rPr>
        <w:t xml:space="preserve">  // </w:t>
      </w:r>
      <w:r w:rsidRPr="004D3944">
        <w:rPr>
          <w:rFonts w:ascii="Arial" w:eastAsiaTheme="minorEastAsia" w:hAnsi="Arial" w:cs="Arial"/>
          <w:lang w:val="zh-CN"/>
        </w:rPr>
        <w:t>本来は、</w:t>
      </w:r>
      <w:r w:rsidRPr="004D3944">
        <w:rPr>
          <w:rFonts w:ascii="Arial" w:eastAsiaTheme="minorEastAsia" w:hAnsi="Arial" w:cs="Arial"/>
          <w:lang w:val="zh-CN"/>
        </w:rPr>
        <w:t>CSJS</w:t>
      </w:r>
      <w:r w:rsidRPr="004D3944">
        <w:rPr>
          <w:rFonts w:ascii="Arial" w:eastAsiaTheme="minorEastAsia" w:hAnsi="Arial" w:cs="Arial"/>
          <w:lang w:val="zh-CN"/>
        </w:rPr>
        <w:t>ファイルに記載する</w:t>
      </w:r>
    </w:p>
    <w:p w14:paraId="29DCBB1D" w14:textId="77777777" w:rsidR="0079413C" w:rsidRPr="004D3944" w:rsidRDefault="0079413C" w:rsidP="0079413C">
      <w:pPr>
        <w:pStyle w:val="a2"/>
        <w:rPr>
          <w:rFonts w:ascii="Arial" w:eastAsia="SimSun" w:hAnsi="Arial" w:cs="Arial"/>
          <w:lang w:val="zh-CN" w:eastAsia="zh-CN"/>
        </w:rPr>
      </w:pPr>
      <w:r w:rsidRPr="004D3944">
        <w:rPr>
          <w:rFonts w:ascii="Arial" w:eastAsiaTheme="minorEastAsia" w:hAnsi="Arial" w:cs="Arial"/>
          <w:lang w:val="zh-CN"/>
        </w:rPr>
        <w:t xml:space="preserve">　</w:t>
      </w:r>
      <w:r w:rsidRPr="004D3944">
        <w:rPr>
          <w:rFonts w:ascii="Arial" w:eastAsia="SimSun" w:hAnsi="Arial" w:cs="Arial"/>
          <w:lang w:val="zh-CN" w:eastAsia="zh-CN"/>
        </w:rPr>
        <w:t>f</w:t>
      </w:r>
      <w:r w:rsidRPr="004D3944">
        <w:rPr>
          <w:rFonts w:ascii="Arial" w:eastAsiaTheme="minorEastAsia" w:hAnsi="Arial" w:cs="Arial"/>
          <w:lang w:val="zh-CN"/>
        </w:rPr>
        <w:t xml:space="preserve">unction </w:t>
      </w:r>
      <w:r w:rsidRPr="004D3944">
        <w:rPr>
          <w:rFonts w:ascii="Arial" w:eastAsia="SimSun" w:hAnsi="Arial" w:cs="Arial"/>
          <w:lang w:val="zh-CN" w:eastAsia="zh-CN"/>
        </w:rPr>
        <w:t>transfer() {</w:t>
      </w:r>
    </w:p>
    <w:p w14:paraId="140309C6" w14:textId="77777777" w:rsidR="0079413C" w:rsidRPr="004D3944" w:rsidRDefault="0079413C" w:rsidP="0079413C">
      <w:pPr>
        <w:pStyle w:val="a2"/>
        <w:rPr>
          <w:rFonts w:ascii="Arial" w:eastAsia="SimSun" w:hAnsi="Arial" w:cs="Arial"/>
          <w:lang w:val="zh-CN" w:eastAsia="zh-CN"/>
        </w:rPr>
      </w:pPr>
      <w:r w:rsidRPr="004D3944">
        <w:rPr>
          <w:rFonts w:ascii="Arial" w:eastAsiaTheme="minorEastAsia" w:hAnsi="Arial" w:cs="Arial"/>
          <w:lang w:val="zh-CN"/>
        </w:rPr>
        <w:t xml:space="preserve">  $(‘#form’).submit();</w:t>
      </w:r>
    </w:p>
    <w:p w14:paraId="539ABA49" w14:textId="77777777" w:rsidR="0079413C" w:rsidRPr="004D3944" w:rsidRDefault="0079413C" w:rsidP="0079413C">
      <w:pPr>
        <w:pStyle w:val="a2"/>
        <w:rPr>
          <w:rFonts w:ascii="Arial" w:eastAsiaTheme="minorEastAsia" w:hAnsi="Arial" w:cs="Arial"/>
          <w:lang w:val="zh-CN"/>
        </w:rPr>
      </w:pPr>
      <w:r w:rsidRPr="004D3944">
        <w:rPr>
          <w:rFonts w:ascii="Arial" w:eastAsiaTheme="minorEastAsia" w:hAnsi="Arial" w:cs="Arial"/>
          <w:lang w:val="zh-CN"/>
        </w:rPr>
        <w:t xml:space="preserve">  }</w:t>
      </w:r>
    </w:p>
    <w:p w14:paraId="71E955B0" w14:textId="77777777" w:rsidR="0079413C" w:rsidRPr="004D3944" w:rsidRDefault="0079413C" w:rsidP="0079413C">
      <w:pPr>
        <w:pStyle w:val="a2"/>
        <w:rPr>
          <w:rFonts w:ascii="Arial" w:eastAsiaTheme="minorEastAsia" w:hAnsi="Arial" w:cs="Arial"/>
          <w:lang w:val="zh-CN"/>
        </w:rPr>
      </w:pPr>
      <w:r w:rsidRPr="004D3944">
        <w:rPr>
          <w:rFonts w:ascii="Arial" w:eastAsiaTheme="minorEastAsia" w:hAnsi="Arial" w:cs="Arial"/>
          <w:lang w:val="zh-CN"/>
        </w:rPr>
        <w:t>&lt;/scrip&gt;</w:t>
      </w:r>
    </w:p>
    <w:p w14:paraId="1F89329B" w14:textId="77777777" w:rsidR="0079413C" w:rsidRPr="004D3944" w:rsidRDefault="0079413C" w:rsidP="0079413C">
      <w:pPr>
        <w:pStyle w:val="a2"/>
        <w:rPr>
          <w:rFonts w:ascii="Arial" w:eastAsia="SimSun" w:hAnsi="Arial" w:cs="Arial"/>
          <w:lang w:val="zh-CN" w:eastAsia="zh-CN"/>
        </w:rPr>
      </w:pPr>
    </w:p>
    <w:p w14:paraId="6D672CE9" w14:textId="77777777" w:rsidR="0079413C" w:rsidRPr="004D3944" w:rsidRDefault="0079413C" w:rsidP="0079413C">
      <w:pPr>
        <w:pStyle w:val="a2"/>
        <w:rPr>
          <w:rFonts w:ascii="Arial" w:eastAsia="SimSun" w:hAnsi="Arial" w:cs="Arial"/>
          <w:lang w:val="zh-CN" w:eastAsia="zh-CN"/>
        </w:rPr>
      </w:pPr>
      <w:r w:rsidRPr="004D3944">
        <w:rPr>
          <w:rFonts w:ascii="Arial" w:hAnsi="Arial" w:cs="Arial"/>
          <w:lang w:val="zh-CN"/>
        </w:rPr>
        <w:t>&lt;form method=</w:t>
      </w:r>
      <w:r w:rsidRPr="004D3944">
        <w:rPr>
          <w:rFonts w:ascii="Arial" w:eastAsia="SimSun" w:hAnsi="Arial" w:cs="Arial"/>
          <w:lang w:val="zh-CN" w:eastAsia="zh-CN"/>
        </w:rPr>
        <w:t>”POST” action=”URL”id=”form”&gt;</w:t>
      </w:r>
    </w:p>
    <w:p w14:paraId="2A32E739" w14:textId="77777777" w:rsidR="0079413C" w:rsidRPr="004D3944" w:rsidRDefault="0079413C" w:rsidP="0079413C">
      <w:pPr>
        <w:pStyle w:val="a2"/>
        <w:rPr>
          <w:rFonts w:ascii="Arial" w:eastAsiaTheme="minorEastAsia" w:hAnsi="Arial" w:cs="Arial"/>
          <w:lang w:val="zh-CN" w:eastAsia="zh-CN"/>
        </w:rPr>
      </w:pPr>
      <w:r w:rsidRPr="004D3944">
        <w:rPr>
          <w:rFonts w:ascii="Arial" w:eastAsiaTheme="minorEastAsia" w:hAnsi="Arial" w:cs="Arial"/>
          <w:lang w:val="zh-CN" w:eastAsia="zh-CN"/>
        </w:rPr>
        <w:t>&lt;/form&gt;</w:t>
      </w:r>
    </w:p>
    <w:p w14:paraId="7DDD43DB" w14:textId="77777777" w:rsidR="0079413C" w:rsidRPr="004D3944" w:rsidRDefault="0079413C" w:rsidP="0079413C">
      <w:pPr>
        <w:ind w:firstLine="250"/>
        <w:rPr>
          <w:rFonts w:ascii="Arial" w:hAnsi="Arial" w:cs="Arial"/>
          <w:lang w:eastAsia="zh-CN"/>
        </w:rPr>
      </w:pPr>
      <w:r w:rsidRPr="004D3944">
        <w:rPr>
          <w:rFonts w:ascii="Arial" w:hAnsi="Arial" w:cs="Arial"/>
          <w:lang w:eastAsia="zh-CN"/>
        </w:rPr>
        <w:t>Bên dưới là di chuyển màn hình bằng CSJS đã được implement với tư cách common part.</w:t>
      </w:r>
    </w:p>
    <w:p w14:paraId="2C8113B5" w14:textId="77777777" w:rsidR="0079413C" w:rsidRPr="004D3944" w:rsidRDefault="0079413C" w:rsidP="0079413C">
      <w:pPr>
        <w:pStyle w:val="a2"/>
        <w:rPr>
          <w:rFonts w:ascii="Arial" w:eastAsia="SimSun" w:hAnsi="Arial" w:cs="Arial"/>
          <w:lang w:val="zh-CN" w:eastAsia="zh-CN"/>
        </w:rPr>
      </w:pPr>
      <w:r w:rsidRPr="004D3944">
        <w:rPr>
          <w:rFonts w:ascii="Arial" w:eastAsia="SimSun" w:hAnsi="Arial" w:cs="Arial"/>
          <w:lang w:val="zh-CN" w:eastAsia="zh-CN"/>
        </w:rPr>
        <w:t>&lt;script&gt;</w:t>
      </w:r>
    </w:p>
    <w:p w14:paraId="6EDDD700" w14:textId="77777777" w:rsidR="0079413C" w:rsidRPr="004D3944" w:rsidRDefault="0079413C" w:rsidP="0079413C">
      <w:pPr>
        <w:pStyle w:val="a2"/>
        <w:rPr>
          <w:rFonts w:ascii="Arial" w:eastAsiaTheme="minorEastAsia" w:hAnsi="Arial" w:cs="Arial"/>
          <w:lang w:val="zh-CN"/>
        </w:rPr>
      </w:pPr>
      <w:r w:rsidRPr="004D3944">
        <w:rPr>
          <w:rFonts w:ascii="Arial" w:eastAsiaTheme="minorEastAsia" w:hAnsi="Arial" w:cs="Arial"/>
          <w:lang w:val="zh-CN"/>
        </w:rPr>
        <w:t xml:space="preserve">  // </w:t>
      </w:r>
      <w:r w:rsidRPr="004D3944">
        <w:rPr>
          <w:rFonts w:ascii="Arial" w:eastAsiaTheme="minorEastAsia" w:hAnsi="Arial" w:cs="Arial"/>
          <w:lang w:val="zh-CN"/>
        </w:rPr>
        <w:t>本来は、</w:t>
      </w:r>
      <w:r w:rsidRPr="004D3944">
        <w:rPr>
          <w:rFonts w:ascii="Arial" w:eastAsiaTheme="minorEastAsia" w:hAnsi="Arial" w:cs="Arial"/>
          <w:lang w:val="zh-CN"/>
        </w:rPr>
        <w:t>CSJS</w:t>
      </w:r>
      <w:r w:rsidRPr="004D3944">
        <w:rPr>
          <w:rFonts w:ascii="Arial" w:eastAsiaTheme="minorEastAsia" w:hAnsi="Arial" w:cs="Arial"/>
          <w:lang w:val="zh-CN"/>
        </w:rPr>
        <w:t>ファイルに記載する</w:t>
      </w:r>
    </w:p>
    <w:p w14:paraId="4F8E0972" w14:textId="77777777" w:rsidR="0079413C" w:rsidRPr="004D3944" w:rsidRDefault="0079413C" w:rsidP="0079413C">
      <w:pPr>
        <w:pStyle w:val="a2"/>
        <w:rPr>
          <w:rFonts w:ascii="Arial" w:eastAsia="SimSun" w:hAnsi="Arial" w:cs="Arial"/>
          <w:lang w:val="zh-CN" w:eastAsia="zh-CN"/>
        </w:rPr>
      </w:pPr>
      <w:r w:rsidRPr="004D3944">
        <w:rPr>
          <w:rFonts w:ascii="Arial" w:eastAsiaTheme="minorEastAsia" w:hAnsi="Arial" w:cs="Arial"/>
          <w:lang w:val="zh-CN"/>
        </w:rPr>
        <w:t xml:space="preserve">　</w:t>
      </w:r>
      <w:r w:rsidRPr="004D3944">
        <w:rPr>
          <w:rFonts w:ascii="Arial" w:eastAsia="SimSun" w:hAnsi="Arial" w:cs="Arial"/>
          <w:lang w:val="zh-CN" w:eastAsia="zh-CN"/>
        </w:rPr>
        <w:t>f</w:t>
      </w:r>
      <w:r w:rsidRPr="004D3944">
        <w:rPr>
          <w:rFonts w:ascii="Arial" w:eastAsiaTheme="minorEastAsia" w:hAnsi="Arial" w:cs="Arial"/>
          <w:lang w:val="zh-CN"/>
        </w:rPr>
        <w:t xml:space="preserve">unction </w:t>
      </w:r>
      <w:r w:rsidRPr="004D3944">
        <w:rPr>
          <w:rFonts w:ascii="Arial" w:eastAsia="SimSun" w:hAnsi="Arial" w:cs="Arial"/>
          <w:lang w:val="zh-CN" w:eastAsia="zh-CN"/>
        </w:rPr>
        <w:t>transfer() {</w:t>
      </w:r>
    </w:p>
    <w:p w14:paraId="170D2A5E" w14:textId="77777777" w:rsidR="0079413C" w:rsidRPr="004D3944" w:rsidRDefault="0079413C" w:rsidP="0079413C">
      <w:pPr>
        <w:pStyle w:val="a2"/>
        <w:rPr>
          <w:rFonts w:ascii="Arial" w:eastAsia="SimSun" w:hAnsi="Arial" w:cs="Arial"/>
          <w:lang w:val="zh-CN" w:eastAsia="zh-CN"/>
        </w:rPr>
      </w:pPr>
      <w:r w:rsidRPr="004D3944">
        <w:rPr>
          <w:rFonts w:ascii="Arial" w:eastAsia="SimSun" w:hAnsi="Arial" w:cs="Arial"/>
          <w:lang w:val="zh-CN" w:eastAsia="zh-CN"/>
        </w:rPr>
        <w:t xml:space="preserve">    var data = {};</w:t>
      </w:r>
    </w:p>
    <w:p w14:paraId="6F1F045B" w14:textId="77777777" w:rsidR="0079413C" w:rsidRPr="004D3944" w:rsidRDefault="0079413C" w:rsidP="0079413C">
      <w:pPr>
        <w:pStyle w:val="a2"/>
        <w:rPr>
          <w:rFonts w:ascii="Arial" w:eastAsia="SimSun" w:hAnsi="Arial" w:cs="Arial"/>
          <w:lang w:val="zh-CN" w:eastAsia="zh-CN"/>
        </w:rPr>
      </w:pPr>
      <w:r w:rsidRPr="004D3944">
        <w:rPr>
          <w:rFonts w:ascii="Arial" w:eastAsia="SimSun" w:hAnsi="Arial" w:cs="Arial"/>
          <w:lang w:val="zh-CN" w:eastAsia="zh-CN"/>
        </w:rPr>
        <w:t xml:space="preserve">    data.parameterA = ‘AAAA’;</w:t>
      </w:r>
    </w:p>
    <w:p w14:paraId="13F6F758" w14:textId="77777777" w:rsidR="0079413C" w:rsidRPr="004D3944" w:rsidRDefault="0079413C" w:rsidP="0079413C">
      <w:pPr>
        <w:pStyle w:val="a2"/>
        <w:rPr>
          <w:rFonts w:ascii="Arial" w:eastAsia="SimSun" w:hAnsi="Arial" w:cs="Arial"/>
          <w:lang w:val="zh-CN" w:eastAsia="zh-CN"/>
        </w:rPr>
      </w:pPr>
      <w:r w:rsidRPr="004D3944">
        <w:rPr>
          <w:rFonts w:ascii="Arial" w:eastAsiaTheme="minorEastAsia" w:hAnsi="Arial" w:cs="Arial"/>
          <w:lang w:val="zh-CN"/>
        </w:rPr>
        <w:t>dowa.sd.core.request.transitionTo($(‘#form’).</w:t>
      </w:r>
      <w:r w:rsidRPr="004D3944">
        <w:rPr>
          <w:rFonts w:ascii="Arial" w:eastAsia="SimSun" w:hAnsi="Arial" w:cs="Arial"/>
          <w:lang w:val="zh-CN" w:eastAsia="zh-CN"/>
        </w:rPr>
        <w:t>attr(‘action’)</w:t>
      </w:r>
      <w:r w:rsidRPr="004D3944">
        <w:rPr>
          <w:rFonts w:ascii="Arial" w:eastAsiaTheme="minorEastAsia" w:hAnsi="Arial" w:cs="Arial"/>
          <w:lang w:val="zh-CN"/>
        </w:rPr>
        <w:t xml:space="preserve">, </w:t>
      </w:r>
      <w:r w:rsidRPr="004D3944">
        <w:rPr>
          <w:rFonts w:ascii="Arial" w:eastAsia="SimSun" w:hAnsi="Arial" w:cs="Arial"/>
          <w:lang w:val="zh-CN" w:eastAsia="zh-CN"/>
        </w:rPr>
        <w:t>data</w:t>
      </w:r>
      <w:r w:rsidRPr="004D3944">
        <w:rPr>
          <w:rFonts w:ascii="Arial" w:eastAsiaTheme="minorEastAsia" w:hAnsi="Arial" w:cs="Arial"/>
          <w:lang w:val="zh-CN"/>
        </w:rPr>
        <w:t>);</w:t>
      </w:r>
    </w:p>
    <w:p w14:paraId="047BAE2F" w14:textId="77777777" w:rsidR="0079413C" w:rsidRPr="004D3944" w:rsidRDefault="0079413C" w:rsidP="0079413C">
      <w:pPr>
        <w:pStyle w:val="a2"/>
        <w:rPr>
          <w:rFonts w:ascii="Arial" w:eastAsiaTheme="minorEastAsia" w:hAnsi="Arial" w:cs="Arial"/>
          <w:lang w:val="zh-CN"/>
        </w:rPr>
      </w:pPr>
      <w:r w:rsidRPr="004D3944">
        <w:rPr>
          <w:rFonts w:ascii="Arial" w:eastAsiaTheme="minorEastAsia" w:hAnsi="Arial" w:cs="Arial"/>
          <w:lang w:val="zh-CN"/>
        </w:rPr>
        <w:t xml:space="preserve">  }</w:t>
      </w:r>
    </w:p>
    <w:p w14:paraId="17D5F1EE" w14:textId="77777777" w:rsidR="0079413C" w:rsidRPr="004D3944" w:rsidRDefault="0079413C" w:rsidP="0079413C">
      <w:pPr>
        <w:pStyle w:val="a2"/>
        <w:rPr>
          <w:rFonts w:ascii="Arial" w:eastAsiaTheme="minorEastAsia" w:hAnsi="Arial" w:cs="Arial"/>
          <w:lang w:val="zh-CN"/>
        </w:rPr>
      </w:pPr>
      <w:r w:rsidRPr="004D3944">
        <w:rPr>
          <w:rFonts w:ascii="Arial" w:eastAsiaTheme="minorEastAsia" w:hAnsi="Arial" w:cs="Arial"/>
          <w:lang w:val="zh-CN"/>
        </w:rPr>
        <w:t>&lt;/scrip&gt;</w:t>
      </w:r>
    </w:p>
    <w:p w14:paraId="05AEFB6D" w14:textId="77777777" w:rsidR="0079413C" w:rsidRPr="004D3944" w:rsidRDefault="0079413C" w:rsidP="0079413C">
      <w:pPr>
        <w:pStyle w:val="a2"/>
        <w:rPr>
          <w:rFonts w:ascii="Arial" w:eastAsia="SimSun" w:hAnsi="Arial" w:cs="Arial"/>
          <w:lang w:val="zh-CN" w:eastAsia="zh-CN"/>
        </w:rPr>
      </w:pPr>
    </w:p>
    <w:p w14:paraId="24F02E69" w14:textId="77777777" w:rsidR="0079413C" w:rsidRPr="004D3944" w:rsidRDefault="0079413C" w:rsidP="0079413C">
      <w:pPr>
        <w:pStyle w:val="a2"/>
        <w:rPr>
          <w:rFonts w:ascii="Arial" w:eastAsia="SimSun" w:hAnsi="Arial" w:cs="Arial"/>
          <w:lang w:val="zh-CN" w:eastAsia="zh-CN"/>
        </w:rPr>
      </w:pPr>
      <w:r w:rsidRPr="004D3944">
        <w:rPr>
          <w:rFonts w:ascii="Arial" w:hAnsi="Arial" w:cs="Arial"/>
          <w:lang w:val="zh-CN"/>
        </w:rPr>
        <w:t>&lt;form method=</w:t>
      </w:r>
      <w:r w:rsidRPr="004D3944">
        <w:rPr>
          <w:rFonts w:ascii="Arial" w:eastAsia="SimSun" w:hAnsi="Arial" w:cs="Arial"/>
          <w:lang w:val="zh-CN" w:eastAsia="zh-CN"/>
        </w:rPr>
        <w:t>”POST” action=”URL”id=”form”&gt;</w:t>
      </w:r>
    </w:p>
    <w:p w14:paraId="2D313342" w14:textId="77777777" w:rsidR="0079413C" w:rsidRPr="004D3944" w:rsidRDefault="0079413C" w:rsidP="0079413C">
      <w:pPr>
        <w:pStyle w:val="a2"/>
        <w:rPr>
          <w:rFonts w:ascii="Arial" w:eastAsiaTheme="minorEastAsia" w:hAnsi="Arial" w:cs="Arial"/>
          <w:lang w:val="zh-CN"/>
        </w:rPr>
      </w:pPr>
      <w:r w:rsidRPr="004D3944">
        <w:rPr>
          <w:rFonts w:ascii="Arial" w:eastAsiaTheme="minorEastAsia" w:hAnsi="Arial" w:cs="Arial"/>
          <w:lang w:val="zh-CN"/>
        </w:rPr>
        <w:t>&lt;/form&gt;</w:t>
      </w:r>
    </w:p>
    <w:p w14:paraId="53883EE5" w14:textId="77777777" w:rsidR="0079413C" w:rsidRPr="004D3944" w:rsidRDefault="0079413C" w:rsidP="0079413C">
      <w:pPr>
        <w:pStyle w:val="Heading3"/>
        <w:spacing w:before="180"/>
        <w:rPr>
          <w:rFonts w:ascii="Arial" w:hAnsi="Arial" w:cs="Arial"/>
          <w:lang w:eastAsia="zh-CN"/>
        </w:rPr>
      </w:pPr>
      <w:bookmarkStart w:id="35" w:name="_Toc438563464"/>
      <w:r w:rsidRPr="004D3944">
        <w:rPr>
          <w:rFonts w:ascii="Arial" w:hAnsi="Arial" w:cs="Arial"/>
          <w:lang w:val="en-US" w:eastAsia="zh-CN"/>
        </w:rPr>
        <w:t>Việc gửi server khi đăng ký và update</w:t>
      </w:r>
      <w:bookmarkEnd w:id="35"/>
    </w:p>
    <w:p w14:paraId="2CE1C1D1" w14:textId="77777777" w:rsidR="0079413C" w:rsidRPr="004D3944" w:rsidRDefault="0079413C" w:rsidP="0079413C">
      <w:pPr>
        <w:ind w:firstLine="250"/>
        <w:rPr>
          <w:rFonts w:ascii="Arial" w:hAnsi="Arial" w:cs="Arial"/>
          <w:lang w:val="zh-CN"/>
        </w:rPr>
      </w:pPr>
      <w:r w:rsidRPr="004D3944">
        <w:rPr>
          <w:rFonts w:ascii="Arial" w:hAnsi="Arial" w:cs="Arial"/>
        </w:rPr>
        <w:t>Việc gửi server khi đăng ký và update sẽ dùng CSJS mà về cơ bản đã được implement với tư cách common part để di chuyển.</w:t>
      </w:r>
    </w:p>
    <w:p w14:paraId="6BD5349B" w14:textId="77777777" w:rsidR="0079413C" w:rsidRPr="004D3944" w:rsidRDefault="0079413C" w:rsidP="0079413C">
      <w:pPr>
        <w:pStyle w:val="a2"/>
        <w:rPr>
          <w:rFonts w:ascii="Arial" w:hAnsi="Arial" w:cs="Arial"/>
        </w:rPr>
      </w:pPr>
      <w:r w:rsidRPr="004D3944">
        <w:rPr>
          <w:rFonts w:ascii="Arial" w:hAnsi="Arial" w:cs="Arial"/>
        </w:rPr>
        <w:t>&lt;script&gt;</w:t>
      </w:r>
    </w:p>
    <w:p w14:paraId="6D501BA9" w14:textId="77777777" w:rsidR="0079413C" w:rsidRPr="004D3944" w:rsidRDefault="0079413C" w:rsidP="0079413C">
      <w:pPr>
        <w:pStyle w:val="a2"/>
        <w:rPr>
          <w:rFonts w:ascii="Arial" w:hAnsi="Arial" w:cs="Arial"/>
        </w:rPr>
      </w:pPr>
      <w:r w:rsidRPr="004D3944">
        <w:rPr>
          <w:rFonts w:ascii="Arial" w:hAnsi="Arial" w:cs="Arial"/>
        </w:rPr>
        <w:lastRenderedPageBreak/>
        <w:t xml:space="preserve">  // </w:t>
      </w:r>
      <w:r w:rsidRPr="004D3944">
        <w:rPr>
          <w:rFonts w:ascii="Arial" w:hAnsi="Arial" w:cs="Arial"/>
        </w:rPr>
        <w:t>本来は、</w:t>
      </w:r>
      <w:r w:rsidRPr="004D3944">
        <w:rPr>
          <w:rFonts w:ascii="Arial" w:hAnsi="Arial" w:cs="Arial"/>
        </w:rPr>
        <w:t>CSJS</w:t>
      </w:r>
      <w:r w:rsidRPr="004D3944">
        <w:rPr>
          <w:rFonts w:ascii="Arial" w:hAnsi="Arial" w:cs="Arial"/>
        </w:rPr>
        <w:t>ファイルに記載する</w:t>
      </w:r>
    </w:p>
    <w:p w14:paraId="35421E41" w14:textId="77777777" w:rsidR="0079413C" w:rsidRPr="004D3944" w:rsidRDefault="0079413C" w:rsidP="0079413C">
      <w:pPr>
        <w:pStyle w:val="a2"/>
        <w:rPr>
          <w:rFonts w:ascii="Arial" w:hAnsi="Arial" w:cs="Arial"/>
        </w:rPr>
      </w:pPr>
      <w:r w:rsidRPr="004D3944">
        <w:rPr>
          <w:rFonts w:ascii="Arial" w:hAnsi="Arial" w:cs="Arial"/>
        </w:rPr>
        <w:t xml:space="preserve">　</w:t>
      </w:r>
      <w:r w:rsidRPr="004D3944">
        <w:rPr>
          <w:rFonts w:ascii="Arial" w:hAnsi="Arial" w:cs="Arial"/>
        </w:rPr>
        <w:t>function onClickRegisterBtn() {</w:t>
      </w:r>
    </w:p>
    <w:p w14:paraId="448F60D4" w14:textId="77777777" w:rsidR="0079413C" w:rsidRPr="004D3944" w:rsidRDefault="0079413C" w:rsidP="0079413C">
      <w:pPr>
        <w:pStyle w:val="a2"/>
        <w:rPr>
          <w:rFonts w:ascii="Arial" w:hAnsi="Arial" w:cs="Arial"/>
        </w:rPr>
      </w:pPr>
      <w:r w:rsidRPr="004D3944">
        <w:rPr>
          <w:rFonts w:ascii="Arial" w:hAnsi="Arial" w:cs="Arial"/>
        </w:rPr>
        <w:t xml:space="preserve">    // </w:t>
      </w:r>
      <w:r w:rsidRPr="004D3944">
        <w:rPr>
          <w:rFonts w:ascii="Arial" w:hAnsi="Arial" w:cs="Arial"/>
        </w:rPr>
        <w:t>登録用</w:t>
      </w:r>
      <w:r w:rsidRPr="004D3944">
        <w:rPr>
          <w:rFonts w:ascii="Arial" w:hAnsi="Arial" w:cs="Arial"/>
        </w:rPr>
        <w:t>FORM</w:t>
      </w:r>
      <w:r w:rsidRPr="004D3944">
        <w:rPr>
          <w:rFonts w:ascii="Arial" w:hAnsi="Arial" w:cs="Arial"/>
        </w:rPr>
        <w:t>の</w:t>
      </w:r>
      <w:r w:rsidRPr="004D3944">
        <w:rPr>
          <w:rFonts w:ascii="Arial" w:hAnsi="Arial" w:cs="Arial"/>
        </w:rPr>
        <w:t>action</w:t>
      </w:r>
      <w:r w:rsidRPr="004D3944">
        <w:rPr>
          <w:rFonts w:ascii="Arial" w:hAnsi="Arial" w:cs="Arial"/>
        </w:rPr>
        <w:t>を</w:t>
      </w:r>
      <w:r w:rsidRPr="004D3944">
        <w:rPr>
          <w:rFonts w:ascii="Arial" w:hAnsi="Arial" w:cs="Arial"/>
        </w:rPr>
        <w:t>Form</w:t>
      </w:r>
      <w:r w:rsidRPr="004D3944">
        <w:rPr>
          <w:rFonts w:ascii="Arial" w:hAnsi="Arial" w:cs="Arial"/>
        </w:rPr>
        <w:t>にコピーする</w:t>
      </w:r>
    </w:p>
    <w:p w14:paraId="4B828E37" w14:textId="77777777" w:rsidR="0079413C" w:rsidRPr="004D3944" w:rsidRDefault="0079413C" w:rsidP="0079413C">
      <w:pPr>
        <w:pStyle w:val="a2"/>
        <w:rPr>
          <w:rFonts w:ascii="Arial" w:hAnsi="Arial" w:cs="Arial"/>
        </w:rPr>
      </w:pPr>
      <w:r w:rsidRPr="004D3944">
        <w:rPr>
          <w:rFonts w:ascii="Arial" w:hAnsi="Arial" w:cs="Arial"/>
        </w:rPr>
        <w:t xml:space="preserve">    $('#form).attr('action', $('#editForm').attr('action'));</w:t>
      </w:r>
    </w:p>
    <w:p w14:paraId="6A96AEB7" w14:textId="77777777" w:rsidR="0079413C" w:rsidRPr="004D3944" w:rsidRDefault="0079413C" w:rsidP="0079413C">
      <w:pPr>
        <w:pStyle w:val="a2"/>
        <w:rPr>
          <w:rFonts w:ascii="Arial" w:hAnsi="Arial" w:cs="Arial"/>
        </w:rPr>
      </w:pPr>
      <w:r w:rsidRPr="004D3944">
        <w:rPr>
          <w:rFonts w:ascii="Arial" w:hAnsi="Arial" w:cs="Arial"/>
        </w:rPr>
        <w:t xml:space="preserve">    // FORM</w:t>
      </w:r>
      <w:r w:rsidRPr="004D3944">
        <w:rPr>
          <w:rFonts w:ascii="Arial" w:hAnsi="Arial" w:cs="Arial"/>
        </w:rPr>
        <w:t>と登録後の遷移先を引数に、共通部品を呼び出す</w:t>
      </w:r>
    </w:p>
    <w:p w14:paraId="31B9A169" w14:textId="77777777" w:rsidR="0079413C" w:rsidRPr="004D3944" w:rsidRDefault="0079413C" w:rsidP="0079413C">
      <w:pPr>
        <w:pStyle w:val="a2"/>
        <w:rPr>
          <w:rFonts w:ascii="Arial" w:hAnsi="Arial" w:cs="Arial"/>
        </w:rPr>
      </w:pPr>
      <w:r w:rsidRPr="004D3944">
        <w:rPr>
          <w:rFonts w:ascii="Arial" w:hAnsi="Arial" w:cs="Arial"/>
        </w:rPr>
        <w:t xml:space="preserve">    dowa.sd.core.request.ajaxSubmit($('#form'), $('#readForm').attr('action'));  }</w:t>
      </w:r>
    </w:p>
    <w:p w14:paraId="39720772" w14:textId="77777777" w:rsidR="0079413C" w:rsidRPr="004D3944" w:rsidRDefault="0079413C" w:rsidP="0079413C">
      <w:pPr>
        <w:pStyle w:val="a2"/>
        <w:rPr>
          <w:rFonts w:ascii="Arial" w:hAnsi="Arial" w:cs="Arial"/>
        </w:rPr>
      </w:pPr>
      <w:r w:rsidRPr="004D3944">
        <w:rPr>
          <w:rFonts w:ascii="Arial" w:hAnsi="Arial" w:cs="Arial"/>
        </w:rPr>
        <w:t>&lt;/scrip&gt;</w:t>
      </w:r>
    </w:p>
    <w:p w14:paraId="66947322" w14:textId="77777777" w:rsidR="0079413C" w:rsidRPr="004D3944" w:rsidRDefault="0079413C" w:rsidP="0079413C">
      <w:pPr>
        <w:pStyle w:val="a2"/>
        <w:rPr>
          <w:rFonts w:ascii="Arial" w:hAnsi="Arial" w:cs="Arial"/>
        </w:rPr>
      </w:pPr>
    </w:p>
    <w:p w14:paraId="6811CD92" w14:textId="77777777" w:rsidR="0079413C" w:rsidRPr="004D3944" w:rsidRDefault="0079413C" w:rsidP="0079413C">
      <w:pPr>
        <w:pStyle w:val="a2"/>
        <w:rPr>
          <w:rFonts w:ascii="Arial" w:hAnsi="Arial" w:cs="Arial"/>
        </w:rPr>
      </w:pPr>
      <w:r w:rsidRPr="004D3944">
        <w:rPr>
          <w:rFonts w:ascii="Arial" w:hAnsi="Arial" w:cs="Arial"/>
        </w:rPr>
        <w:t>&lt;form method=”POST” id=”form”&gt;</w:t>
      </w:r>
    </w:p>
    <w:p w14:paraId="0E083B4D" w14:textId="77777777" w:rsidR="0079413C" w:rsidRPr="004D3944" w:rsidRDefault="0079413C" w:rsidP="0079413C">
      <w:pPr>
        <w:pStyle w:val="a2"/>
        <w:rPr>
          <w:rFonts w:ascii="Arial" w:hAnsi="Arial" w:cs="Arial"/>
        </w:rPr>
      </w:pPr>
      <w:r w:rsidRPr="004D3944">
        <w:rPr>
          <w:rFonts w:ascii="Arial" w:hAnsi="Arial" w:cs="Arial"/>
        </w:rPr>
        <w:t>&lt;input type=”text”name=”aaaa” value=”AAAA”/&gt;</w:t>
      </w:r>
    </w:p>
    <w:p w14:paraId="6CD7A39B" w14:textId="77777777" w:rsidR="0079413C" w:rsidRPr="004D3944" w:rsidRDefault="0079413C" w:rsidP="0079413C">
      <w:pPr>
        <w:pStyle w:val="a2"/>
        <w:rPr>
          <w:rFonts w:ascii="Arial" w:hAnsi="Arial" w:cs="Arial"/>
        </w:rPr>
      </w:pPr>
      <w:r w:rsidRPr="004D3944">
        <w:rPr>
          <w:rFonts w:ascii="Arial" w:hAnsi="Arial" w:cs="Arial"/>
        </w:rPr>
        <w:t>&lt;/form&gt;</w:t>
      </w:r>
    </w:p>
    <w:p w14:paraId="27AC58B6" w14:textId="77777777" w:rsidR="0079413C" w:rsidRPr="004D3944" w:rsidRDefault="0079413C" w:rsidP="0079413C">
      <w:pPr>
        <w:pStyle w:val="a2"/>
        <w:rPr>
          <w:rFonts w:ascii="Arial" w:hAnsi="Arial" w:cs="Arial"/>
        </w:rPr>
      </w:pPr>
      <w:r w:rsidRPr="004D3944">
        <w:rPr>
          <w:rFonts w:ascii="Arial" w:hAnsi="Arial" w:cs="Arial"/>
        </w:rPr>
        <w:t>&lt;form method=”POST” action=”</w:t>
      </w:r>
      <w:r w:rsidRPr="004D3944">
        <w:rPr>
          <w:rFonts w:ascii="Arial" w:hAnsi="Arial" w:cs="Arial"/>
        </w:rPr>
        <w:t>登録</w:t>
      </w:r>
      <w:r w:rsidRPr="004D3944">
        <w:rPr>
          <w:rFonts w:ascii="Arial" w:hAnsi="Arial" w:cs="Arial"/>
        </w:rPr>
        <w:t>ActionURL”id=”editForm”&gt;</w:t>
      </w:r>
    </w:p>
    <w:p w14:paraId="19D40B12" w14:textId="77777777" w:rsidR="0079413C" w:rsidRPr="004D3944" w:rsidRDefault="0079413C" w:rsidP="0079413C">
      <w:pPr>
        <w:pStyle w:val="a2"/>
        <w:rPr>
          <w:rFonts w:ascii="Arial" w:hAnsi="Arial" w:cs="Arial"/>
        </w:rPr>
      </w:pPr>
      <w:r w:rsidRPr="004D3944">
        <w:rPr>
          <w:rFonts w:ascii="Arial" w:hAnsi="Arial" w:cs="Arial"/>
        </w:rPr>
        <w:t>&lt;/form&gt;</w:t>
      </w:r>
    </w:p>
    <w:p w14:paraId="76B979EB" w14:textId="77777777" w:rsidR="0079413C" w:rsidRPr="004D3944" w:rsidRDefault="0079413C" w:rsidP="0079413C">
      <w:pPr>
        <w:pStyle w:val="a2"/>
        <w:rPr>
          <w:rFonts w:ascii="Arial" w:hAnsi="Arial" w:cs="Arial"/>
        </w:rPr>
      </w:pPr>
      <w:r w:rsidRPr="004D3944">
        <w:rPr>
          <w:rFonts w:ascii="Arial" w:hAnsi="Arial" w:cs="Arial"/>
        </w:rPr>
        <w:t>&lt;form method=”POST” action=”</w:t>
      </w:r>
      <w:r w:rsidRPr="004D3944">
        <w:rPr>
          <w:rFonts w:ascii="Arial" w:hAnsi="Arial" w:cs="Arial"/>
        </w:rPr>
        <w:t>遷移先</w:t>
      </w:r>
      <w:r w:rsidRPr="004D3944">
        <w:rPr>
          <w:rFonts w:ascii="Arial" w:hAnsi="Arial" w:cs="Arial"/>
        </w:rPr>
        <w:t>ActionURL”id=”readForm”&gt;</w:t>
      </w:r>
    </w:p>
    <w:p w14:paraId="4487180B" w14:textId="77777777" w:rsidR="0079413C" w:rsidRPr="004D3944" w:rsidRDefault="0079413C" w:rsidP="0079413C">
      <w:pPr>
        <w:pStyle w:val="a2"/>
        <w:rPr>
          <w:rFonts w:ascii="Arial" w:hAnsi="Arial" w:cs="Arial"/>
        </w:rPr>
      </w:pPr>
      <w:r w:rsidRPr="004D3944">
        <w:rPr>
          <w:rFonts w:ascii="Arial" w:hAnsi="Arial" w:cs="Arial"/>
        </w:rPr>
        <w:t>&lt;/form&gt;</w:t>
      </w:r>
    </w:p>
    <w:p w14:paraId="0DB23896" w14:textId="77777777" w:rsidR="0079413C" w:rsidRPr="004D3944" w:rsidRDefault="0079413C" w:rsidP="0079413C">
      <w:pPr>
        <w:pStyle w:val="Heading3"/>
        <w:spacing w:before="180"/>
        <w:rPr>
          <w:rFonts w:ascii="Arial" w:hAnsi="Arial" w:cs="Arial"/>
        </w:rPr>
      </w:pPr>
      <w:bookmarkStart w:id="36" w:name="_Toc438563465"/>
      <w:r w:rsidRPr="004D3944">
        <w:rPr>
          <w:rFonts w:ascii="Arial" w:hAnsi="Arial" w:cs="Arial"/>
          <w:lang w:val="en-US"/>
        </w:rPr>
        <w:t xml:space="preserve">Sử dụng </w:t>
      </w:r>
      <w:r w:rsidRPr="004D3944">
        <w:rPr>
          <w:rFonts w:ascii="Arial" w:hAnsi="Arial" w:cs="Arial"/>
        </w:rPr>
        <w:t>JsRender</w:t>
      </w:r>
      <w:bookmarkEnd w:id="36"/>
    </w:p>
    <w:p w14:paraId="09319D20" w14:textId="77777777" w:rsidR="0079413C" w:rsidRPr="004D3944" w:rsidRDefault="0079413C" w:rsidP="0079413C">
      <w:pPr>
        <w:ind w:firstLine="250"/>
        <w:rPr>
          <w:rFonts w:ascii="Arial" w:hAnsi="Arial" w:cs="Arial"/>
          <w:lang w:val="en-MY"/>
        </w:rPr>
      </w:pPr>
      <w:r w:rsidRPr="004D3944">
        <w:rPr>
          <w:rFonts w:ascii="Arial" w:hAnsi="Arial" w:cs="Arial"/>
        </w:rPr>
        <w:t xml:space="preserve">Phần list sẽ dùng </w:t>
      </w:r>
      <w:r w:rsidRPr="004D3944">
        <w:rPr>
          <w:rFonts w:ascii="Arial" w:hAnsi="Arial" w:cs="Arial"/>
          <w:lang w:val="en-MY"/>
        </w:rPr>
        <w:t>JsRender</w:t>
      </w:r>
      <w:r w:rsidRPr="004D3944">
        <w:rPr>
          <w:rFonts w:ascii="Arial" w:hAnsi="Arial" w:cs="Arial"/>
        </w:rPr>
        <w:t xml:space="preserve"> </w:t>
      </w:r>
      <w:r w:rsidRPr="004D3944">
        <w:rPr>
          <w:rFonts w:ascii="Arial" w:hAnsi="Arial" w:cs="Arial"/>
          <w:lang w:val="en-MY"/>
        </w:rPr>
        <w:t>(</w:t>
      </w:r>
      <w:r w:rsidRPr="004D3944">
        <w:rPr>
          <w:rFonts w:ascii="Arial" w:hAnsi="Arial" w:cs="Arial"/>
        </w:rPr>
        <w:t xml:space="preserve">Template engine của </w:t>
      </w:r>
      <w:r w:rsidRPr="004D3944">
        <w:rPr>
          <w:rFonts w:ascii="Arial" w:hAnsi="Arial" w:cs="Arial"/>
          <w:lang w:val="en-MY"/>
        </w:rPr>
        <w:t>CSJS)</w:t>
      </w:r>
      <w:r w:rsidRPr="004D3944">
        <w:rPr>
          <w:rFonts w:ascii="Arial" w:hAnsi="Arial" w:cs="Arial"/>
        </w:rPr>
        <w:t xml:space="preserve"> để implement</w:t>
      </w:r>
    </w:p>
    <w:p w14:paraId="4F6584CE" w14:textId="77777777" w:rsidR="0079413C" w:rsidRPr="004D3944" w:rsidRDefault="0079413C" w:rsidP="0079413C">
      <w:pPr>
        <w:ind w:firstLine="250"/>
        <w:rPr>
          <w:rFonts w:ascii="Arial" w:hAnsi="Arial" w:cs="Arial"/>
          <w:lang w:val="en-MY"/>
        </w:rPr>
      </w:pPr>
    </w:p>
    <w:p w14:paraId="04A4A4D0" w14:textId="77777777" w:rsidR="0079413C" w:rsidRPr="004D3944" w:rsidRDefault="0079413C" w:rsidP="0079413C">
      <w:pPr>
        <w:ind w:firstLine="250"/>
        <w:rPr>
          <w:rFonts w:ascii="Arial" w:hAnsi="Arial" w:cs="Arial"/>
          <w:lang w:val="en-MY"/>
        </w:rPr>
      </w:pPr>
      <w:r w:rsidRPr="004D3944">
        <w:rPr>
          <w:rFonts w:ascii="Arial" w:hAnsi="Arial" w:cs="Arial"/>
        </w:rPr>
        <w:t xml:space="preserve">Tham khảo </w:t>
      </w:r>
      <w:r w:rsidRPr="004D3944">
        <w:rPr>
          <w:rFonts w:ascii="Arial" w:hAnsi="Arial" w:cs="Arial"/>
          <w:lang w:val="en-MY"/>
        </w:rPr>
        <w:t>(</w:t>
      </w:r>
      <w:r w:rsidRPr="004D3944">
        <w:rPr>
          <w:rFonts w:ascii="Arial" w:hAnsi="Arial" w:cs="Arial"/>
        </w:rPr>
        <w:t xml:space="preserve">Công thức </w:t>
      </w:r>
      <w:r w:rsidRPr="004D3944">
        <w:rPr>
          <w:rFonts w:ascii="Arial" w:hAnsi="Arial" w:cs="Arial"/>
          <w:lang w:val="en-MY"/>
        </w:rPr>
        <w:t>JsRender)</w:t>
      </w:r>
    </w:p>
    <w:p w14:paraId="3B536819" w14:textId="77777777" w:rsidR="0079413C" w:rsidRPr="004D3944" w:rsidRDefault="001115F0" w:rsidP="0079413C">
      <w:pPr>
        <w:ind w:firstLine="220"/>
        <w:rPr>
          <w:rFonts w:ascii="Arial" w:hAnsi="Arial" w:cs="Arial"/>
          <w:lang w:val="en-MY"/>
        </w:rPr>
      </w:pPr>
      <w:hyperlink r:id="rId22" w:history="1">
        <w:r w:rsidR="0079413C" w:rsidRPr="004D3944">
          <w:rPr>
            <w:rStyle w:val="Hyperlink"/>
            <w:rFonts w:ascii="Arial" w:hAnsi="Arial" w:cs="Arial"/>
            <w:lang w:val="en-MY"/>
          </w:rPr>
          <w:t>http://www.jsviews.com/</w:t>
        </w:r>
      </w:hyperlink>
    </w:p>
    <w:p w14:paraId="09CD6B31" w14:textId="77777777" w:rsidR="0079413C" w:rsidRPr="004D3944" w:rsidRDefault="0079413C" w:rsidP="0079413C">
      <w:pPr>
        <w:ind w:firstLine="250"/>
        <w:rPr>
          <w:rFonts w:ascii="Arial" w:hAnsi="Arial" w:cs="Arial"/>
          <w:lang w:val="en-MY"/>
        </w:rPr>
      </w:pPr>
    </w:p>
    <w:p w14:paraId="2895DDB1" w14:textId="77777777" w:rsidR="0079413C" w:rsidRPr="004D3944" w:rsidRDefault="0079413C" w:rsidP="0079413C">
      <w:pPr>
        <w:ind w:firstLine="250"/>
        <w:rPr>
          <w:rFonts w:ascii="Arial" w:hAnsi="Arial" w:cs="Arial"/>
          <w:lang w:val="en-MY"/>
        </w:rPr>
      </w:pPr>
      <w:r w:rsidRPr="004D3944">
        <w:rPr>
          <w:rFonts w:ascii="Arial" w:hAnsi="Arial" w:cs="Arial"/>
        </w:rPr>
        <w:t>Cách implement thì tham khảo giải thích của image implement.</w:t>
      </w:r>
    </w:p>
    <w:p w14:paraId="18668D32" w14:textId="77777777" w:rsidR="0079413C" w:rsidRPr="004D3944" w:rsidRDefault="0079413C" w:rsidP="0079413C">
      <w:pPr>
        <w:pStyle w:val="Heading2"/>
        <w:spacing w:before="180"/>
        <w:ind w:left="0" w:hanging="140"/>
        <w:rPr>
          <w:rFonts w:ascii="Arial" w:hAnsi="Arial" w:cs="Arial"/>
          <w:lang w:val="ja-JP"/>
        </w:rPr>
      </w:pPr>
      <w:bookmarkStart w:id="37" w:name="_Toc438563466"/>
      <w:r w:rsidRPr="004D3944">
        <w:rPr>
          <w:rFonts w:ascii="Arial" w:hAnsi="Arial" w:cs="Arial"/>
        </w:rPr>
        <w:t>Presentation layer</w:t>
      </w:r>
      <w:bookmarkEnd w:id="37"/>
    </w:p>
    <w:p w14:paraId="31436BFD" w14:textId="77777777" w:rsidR="00B43023" w:rsidRPr="004D3944" w:rsidRDefault="0079413C" w:rsidP="00B43023">
      <w:pPr>
        <w:ind w:firstLine="250"/>
        <w:rPr>
          <w:rFonts w:ascii="Arial" w:hAnsi="Arial" w:cs="Arial"/>
        </w:rPr>
      </w:pPr>
      <w:r w:rsidRPr="004D3944">
        <w:rPr>
          <w:rFonts w:ascii="Arial" w:hAnsi="Arial" w:cs="Arial"/>
        </w:rPr>
        <w:t>Ở mục này sẽ ghi về cách implement vốn có của presentation implement.</w:t>
      </w:r>
    </w:p>
    <w:p w14:paraId="0292A4ED" w14:textId="77777777" w:rsidR="00B43023" w:rsidRPr="004D3944" w:rsidRDefault="003C5F7E" w:rsidP="00B43023">
      <w:pPr>
        <w:pStyle w:val="Heading3"/>
        <w:spacing w:before="180"/>
        <w:rPr>
          <w:rFonts w:ascii="Arial" w:hAnsi="Arial" w:cs="Arial"/>
          <w:lang w:val="en-US"/>
        </w:rPr>
      </w:pPr>
      <w:bookmarkStart w:id="38" w:name="_Toc439686145"/>
      <w:r w:rsidRPr="004D3944">
        <w:rPr>
          <w:rFonts w:ascii="Arial" w:hAnsi="Arial" w:cs="Arial"/>
          <w:lang w:val="vi-VN"/>
        </w:rPr>
        <w:t xml:space="preserve">Liên quan đến việc impement class </w:t>
      </w:r>
      <w:r w:rsidRPr="004D3944">
        <w:rPr>
          <w:rFonts w:ascii="Arial" w:hAnsi="Arial" w:cs="Arial"/>
          <w:lang w:val="en-US"/>
        </w:rPr>
        <w:t>Form</w:t>
      </w:r>
      <w:bookmarkEnd w:id="38"/>
    </w:p>
    <w:p w14:paraId="4ECDCDAC" w14:textId="77777777" w:rsidR="00B43023" w:rsidRPr="004D3944" w:rsidRDefault="00B43023" w:rsidP="00B43023">
      <w:pPr>
        <w:ind w:firstLine="250"/>
        <w:rPr>
          <w:rFonts w:ascii="Arial" w:hAnsi="Arial" w:cs="Arial"/>
          <w:lang w:val="vi-VN"/>
        </w:rPr>
      </w:pPr>
      <w:r w:rsidRPr="004D3944">
        <w:rPr>
          <w:rFonts w:ascii="Arial" w:hAnsi="Arial" w:cs="Arial"/>
        </w:rPr>
        <w:t>Form</w:t>
      </w:r>
      <w:r w:rsidR="003C5F7E" w:rsidRPr="004D3944">
        <w:rPr>
          <w:rFonts w:ascii="Arial" w:hAnsi="Arial" w:cs="Arial"/>
          <w:lang w:val="vi-VN"/>
        </w:rPr>
        <w:t xml:space="preserve"> sẽ tiến hành implement theo tiêu chuẩn bên dưới.</w:t>
      </w:r>
    </w:p>
    <w:p w14:paraId="48581475" w14:textId="77777777" w:rsidR="00B43023" w:rsidRPr="004D3944" w:rsidRDefault="00B43023" w:rsidP="00B43023">
      <w:pPr>
        <w:ind w:firstLine="250"/>
        <w:rPr>
          <w:rFonts w:ascii="Arial" w:hAnsi="Arial" w:cs="Arial"/>
          <w:lang w:val="vi-VN"/>
        </w:rPr>
      </w:pPr>
      <w:r w:rsidRPr="004D3944">
        <w:rPr>
          <w:rFonts w:ascii="Arial" w:hAnsi="Arial" w:cs="Arial"/>
          <w:lang w:val="vi-VN"/>
        </w:rPr>
        <w:t>■</w:t>
      </w:r>
      <w:r w:rsidR="003C5F7E" w:rsidRPr="004D3944">
        <w:rPr>
          <w:rFonts w:ascii="Arial" w:hAnsi="Arial" w:cs="Arial"/>
          <w:lang w:val="vi-VN"/>
        </w:rPr>
        <w:t>F</w:t>
      </w:r>
      <w:r w:rsidRPr="004D3944">
        <w:rPr>
          <w:rFonts w:ascii="Arial" w:hAnsi="Arial" w:cs="Arial"/>
          <w:lang w:val="vi-VN"/>
        </w:rPr>
        <w:t>ield</w:t>
      </w:r>
      <w:r w:rsidR="003C5F7E" w:rsidRPr="004D3944">
        <w:rPr>
          <w:rFonts w:ascii="Arial" w:hAnsi="Arial" w:cs="Arial"/>
          <w:lang w:val="vi-VN"/>
        </w:rPr>
        <w:t xml:space="preserve"> ứng với item màn hình thì định nghĩa trong class Form theo trình tự image bên dưới.</w:t>
      </w:r>
    </w:p>
    <w:p w14:paraId="7615963B" w14:textId="77777777" w:rsidR="00B43023" w:rsidRPr="004D3944" w:rsidRDefault="00B43023" w:rsidP="00B43023">
      <w:pPr>
        <w:keepNext/>
        <w:ind w:firstLine="220"/>
        <w:rPr>
          <w:rFonts w:ascii="Arial" w:hAnsi="Arial" w:cs="Arial"/>
        </w:rPr>
      </w:pPr>
      <w:r w:rsidRPr="004D3944">
        <w:rPr>
          <w:rFonts w:ascii="Arial" w:hAnsi="Arial" w:cs="Arial"/>
          <w:noProof/>
        </w:rPr>
        <w:lastRenderedPageBreak/>
        <w:drawing>
          <wp:inline distT="0" distB="0" distL="0" distR="0" wp14:anchorId="6A1F5C0B" wp14:editId="501B0B14">
            <wp:extent cx="3571875" cy="2314575"/>
            <wp:effectExtent l="0" t="0" r="0" b="0"/>
            <wp:docPr id="206" name="図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図 205"/>
                    <pic:cNvPicPr>
                      <a:picLocks noChangeAspect="1" noChangeArrowheads="1"/>
                      <a:extLst>
                        <a:ext uri="{84589F7E-364E-4C9E-8A38-B11213B215E9}">
                          <a14:cameraTool xmlns:a14="http://schemas.microsoft.com/office/drawing/2010/main" cellRange="$E$307:$U$317"/>
                        </a:ext>
                      </a:extLst>
                    </pic:cNvPicPr>
                  </pic:nvPicPr>
                  <pic:blipFill>
                    <a:blip r:embed="rId23"/>
                    <a:srcRect/>
                    <a:stretch>
                      <a:fillRect/>
                    </a:stretch>
                  </pic:blipFill>
                  <pic:spPr bwMode="auto">
                    <a:xfrm>
                      <a:off x="0" y="0"/>
                      <a:ext cx="3571875" cy="2314575"/>
                    </a:xfrm>
                    <a:prstGeom prst="rect">
                      <a:avLst/>
                    </a:prstGeom>
                    <a:solidFill>
                      <a:srgbClr val="FFFFFF"/>
                    </a:solidFill>
                    <a:ln w="9525">
                      <a:noFill/>
                      <a:miter lim="800000"/>
                      <a:headEnd/>
                      <a:tailEnd/>
                    </a:ln>
                  </pic:spPr>
                </pic:pic>
              </a:graphicData>
            </a:graphic>
          </wp:inline>
        </w:drawing>
      </w:r>
    </w:p>
    <w:p w14:paraId="35314B72" w14:textId="77777777" w:rsidR="00B43023" w:rsidRPr="004D3944" w:rsidRDefault="003C5F7E" w:rsidP="00B43023">
      <w:pPr>
        <w:pStyle w:val="Caption"/>
        <w:ind w:firstLine="250"/>
        <w:rPr>
          <w:rFonts w:ascii="Arial" w:hAnsi="Arial" w:cs="Arial"/>
          <w:lang w:val="vi-VN"/>
        </w:rPr>
      </w:pPr>
      <w:r w:rsidRPr="004D3944">
        <w:rPr>
          <w:rFonts w:ascii="Arial" w:hAnsi="Arial" w:cs="Arial"/>
          <w:lang w:val="vi-VN"/>
        </w:rPr>
        <w:t>Hình</w:t>
      </w:r>
      <w:r w:rsidR="00B43023" w:rsidRPr="004D3944">
        <w:rPr>
          <w:rFonts w:ascii="Arial" w:hAnsi="Arial" w:cs="Arial"/>
        </w:rPr>
        <w:t xml:space="preserve"> </w:t>
      </w:r>
      <w:r w:rsidR="00BA0B6B" w:rsidRPr="004D3944">
        <w:rPr>
          <w:rFonts w:ascii="Arial" w:hAnsi="Arial" w:cs="Arial"/>
        </w:rPr>
        <w:fldChar w:fldCharType="begin"/>
      </w:r>
      <w:r w:rsidR="00B43023" w:rsidRPr="004D3944">
        <w:rPr>
          <w:rFonts w:ascii="Arial" w:hAnsi="Arial" w:cs="Arial"/>
        </w:rPr>
        <w:instrText xml:space="preserve"> STYLEREF 1 \s </w:instrText>
      </w:r>
      <w:r w:rsidR="00BA0B6B" w:rsidRPr="004D3944">
        <w:rPr>
          <w:rFonts w:ascii="Arial" w:hAnsi="Arial" w:cs="Arial"/>
        </w:rPr>
        <w:fldChar w:fldCharType="separate"/>
      </w:r>
      <w:r w:rsidR="00B43023" w:rsidRPr="004D3944">
        <w:rPr>
          <w:rFonts w:ascii="Arial" w:hAnsi="Arial" w:cs="Arial"/>
        </w:rPr>
        <w:t>4</w:t>
      </w:r>
      <w:r w:rsidR="00BA0B6B" w:rsidRPr="004D3944">
        <w:rPr>
          <w:rFonts w:ascii="Arial" w:hAnsi="Arial" w:cs="Arial"/>
        </w:rPr>
        <w:fldChar w:fldCharType="end"/>
      </w:r>
      <w:r w:rsidR="00B43023" w:rsidRPr="004D3944">
        <w:rPr>
          <w:rFonts w:ascii="Arial" w:hAnsi="Arial" w:cs="Arial"/>
        </w:rPr>
        <w:noBreakHyphen/>
      </w:r>
      <w:r w:rsidR="00BA0B6B" w:rsidRPr="004D3944">
        <w:rPr>
          <w:rFonts w:ascii="Arial" w:hAnsi="Arial" w:cs="Arial"/>
        </w:rPr>
        <w:fldChar w:fldCharType="begin"/>
      </w:r>
      <w:r w:rsidR="00B43023" w:rsidRPr="004D3944">
        <w:rPr>
          <w:rFonts w:ascii="Arial" w:hAnsi="Arial" w:cs="Arial"/>
        </w:rPr>
        <w:instrText xml:space="preserve"> SEQ </w:instrText>
      </w:r>
      <w:r w:rsidR="00B43023" w:rsidRPr="004D3944">
        <w:rPr>
          <w:rFonts w:ascii="Arial" w:hAnsi="Arial" w:cs="Arial"/>
        </w:rPr>
        <w:instrText>図</w:instrText>
      </w:r>
      <w:r w:rsidR="00B43023" w:rsidRPr="004D3944">
        <w:rPr>
          <w:rFonts w:ascii="Arial" w:hAnsi="Arial" w:cs="Arial"/>
        </w:rPr>
        <w:instrText xml:space="preserve"> \* ARABIC \s 1 </w:instrText>
      </w:r>
      <w:r w:rsidR="00BA0B6B" w:rsidRPr="004D3944">
        <w:rPr>
          <w:rFonts w:ascii="Arial" w:hAnsi="Arial" w:cs="Arial"/>
        </w:rPr>
        <w:fldChar w:fldCharType="separate"/>
      </w:r>
      <w:r w:rsidR="00B43023" w:rsidRPr="004D3944">
        <w:rPr>
          <w:rFonts w:ascii="Arial" w:hAnsi="Arial" w:cs="Arial"/>
        </w:rPr>
        <w:t>1</w:t>
      </w:r>
      <w:r w:rsidR="00BA0B6B" w:rsidRPr="004D3944">
        <w:rPr>
          <w:rFonts w:ascii="Arial" w:hAnsi="Arial" w:cs="Arial"/>
        </w:rPr>
        <w:fldChar w:fldCharType="end"/>
      </w:r>
      <w:r w:rsidR="00B43023" w:rsidRPr="004D3944">
        <w:rPr>
          <w:rFonts w:ascii="Arial" w:hAnsi="Arial" w:cs="Arial"/>
        </w:rPr>
        <w:t xml:space="preserve">　</w:t>
      </w:r>
      <w:r w:rsidRPr="004D3944">
        <w:rPr>
          <w:rFonts w:ascii="Arial" w:hAnsi="Arial" w:cs="Arial"/>
          <w:lang w:val="vi-VN"/>
        </w:rPr>
        <w:t xml:space="preserve">Thứ tự </w:t>
      </w:r>
      <w:r w:rsidR="00B43023" w:rsidRPr="004D3944">
        <w:rPr>
          <w:rFonts w:ascii="Arial" w:hAnsi="Arial" w:cs="Arial"/>
        </w:rPr>
        <w:t>field</w:t>
      </w:r>
      <w:r w:rsidRPr="004D3944">
        <w:rPr>
          <w:rFonts w:ascii="Arial" w:hAnsi="Arial" w:cs="Arial"/>
          <w:lang w:val="vi-VN"/>
        </w:rPr>
        <w:t xml:space="preserve"> của class Form</w:t>
      </w:r>
    </w:p>
    <w:p w14:paraId="3F28318D" w14:textId="77777777" w:rsidR="00B43023" w:rsidRPr="004D3944" w:rsidRDefault="00DC3137" w:rsidP="00B43023">
      <w:pPr>
        <w:ind w:firstLine="250"/>
        <w:rPr>
          <w:rFonts w:ascii="Arial" w:hAnsi="Arial" w:cs="Arial"/>
          <w:lang w:val="vi-VN"/>
        </w:rPr>
      </w:pPr>
      <w:r w:rsidRPr="004D3944">
        <w:rPr>
          <w:rFonts w:ascii="Arial" w:hAnsi="Arial" w:cs="Arial"/>
          <w:lang w:val="vi-VN"/>
        </w:rPr>
        <w:t>Lí do là vì Validator được chạy theo thứ tự Field của class Form cho nên sẽ output theo thứ tự đã quyết định error của field.</w:t>
      </w:r>
    </w:p>
    <w:p w14:paraId="0401BF99" w14:textId="77777777" w:rsidR="00B43023" w:rsidRPr="004D3944" w:rsidRDefault="00B43023" w:rsidP="00B43023">
      <w:pPr>
        <w:ind w:firstLine="250"/>
        <w:rPr>
          <w:rFonts w:ascii="Arial" w:hAnsi="Arial" w:cs="Arial"/>
          <w:lang w:val="vi-VN"/>
        </w:rPr>
      </w:pPr>
    </w:p>
    <w:p w14:paraId="52200E19" w14:textId="77777777" w:rsidR="00B43023" w:rsidRPr="004D3944" w:rsidRDefault="00B43023" w:rsidP="00B43023">
      <w:pPr>
        <w:ind w:firstLine="250"/>
        <w:rPr>
          <w:rFonts w:ascii="Arial" w:hAnsi="Arial" w:cs="Arial"/>
          <w:lang w:val="vi-VN"/>
        </w:rPr>
      </w:pPr>
      <w:r w:rsidRPr="004D3944">
        <w:rPr>
          <w:rFonts w:ascii="Arial" w:hAnsi="Arial" w:cs="Arial"/>
        </w:rPr>
        <w:t>■</w:t>
      </w:r>
      <w:r w:rsidR="00DC3137" w:rsidRPr="004D3944">
        <w:rPr>
          <w:rFonts w:ascii="Arial" w:hAnsi="Arial" w:cs="Arial"/>
          <w:lang w:val="vi-VN"/>
        </w:rPr>
        <w:t xml:space="preserve">Annotation của </w:t>
      </w:r>
      <w:r w:rsidRPr="004D3944">
        <w:rPr>
          <w:rFonts w:ascii="Arial" w:hAnsi="Arial" w:cs="Arial"/>
        </w:rPr>
        <w:t>Validator</w:t>
      </w:r>
      <w:r w:rsidR="00DC3137" w:rsidRPr="004D3944">
        <w:rPr>
          <w:rFonts w:ascii="Arial" w:hAnsi="Arial" w:cs="Arial"/>
          <w:lang w:val="vi-VN"/>
        </w:rPr>
        <w:t xml:space="preserve"> sẽ theo thứ tự tăng dần của list </w:t>
      </w:r>
      <w:r w:rsidRPr="004D3944">
        <w:rPr>
          <w:rFonts w:ascii="Arial" w:hAnsi="Arial" w:cs="Arial"/>
        </w:rPr>
        <w:t>Validator</w:t>
      </w:r>
    </w:p>
    <w:p w14:paraId="32C9B3CB" w14:textId="77777777" w:rsidR="00B43023" w:rsidRPr="004D3944" w:rsidRDefault="001115F0" w:rsidP="00B43023">
      <w:pPr>
        <w:pStyle w:val="a2"/>
        <w:rPr>
          <w:rFonts w:ascii="Arial" w:hAnsi="Arial" w:cs="Arial"/>
        </w:rPr>
      </w:pPr>
      <w:r>
        <w:rPr>
          <w:rFonts w:ascii="Arial" w:hAnsi="Arial" w:cs="Arial"/>
          <w:noProof/>
        </w:rPr>
        <w:pict w14:anchorId="3884EC7C">
          <v:shape id="_x0000_s1267" type="#_x0000_t62" style="position:absolute;left:0;text-align:left;margin-left:197.85pt;margin-top:1pt;width:198pt;height:37.85pt;z-index:251685376" adj="-3311,29618">
            <v:textbox style="mso-next-textbox:#_x0000_s1267" inset="5.85pt,.7pt,5.85pt,.7pt">
              <w:txbxContent>
                <w:p w14:paraId="660BF0EB" w14:textId="77777777" w:rsidR="001115F0" w:rsidRPr="00DC3137" w:rsidRDefault="001115F0" w:rsidP="00B43023">
                  <w:pPr>
                    <w:pStyle w:val="PlainText"/>
                    <w:rPr>
                      <w:rFonts w:ascii="Times New Roman" w:hAnsi="Times New Roman"/>
                      <w:sz w:val="18"/>
                      <w:szCs w:val="18"/>
                      <w:lang w:val="vi-VN"/>
                    </w:rPr>
                  </w:pPr>
                  <w:r>
                    <w:rPr>
                      <w:rFonts w:ascii="Times New Roman" w:hAnsi="Times New Roman"/>
                      <w:sz w:val="18"/>
                      <w:szCs w:val="18"/>
                      <w:lang w:val="vi-VN"/>
                    </w:rPr>
                    <w:t xml:space="preserve">Xếp theo thứ tự tăng dần của list </w:t>
                  </w:r>
                  <w:r>
                    <w:rPr>
                      <w:sz w:val="18"/>
                      <w:szCs w:val="18"/>
                    </w:rPr>
                    <w:t>Validator</w:t>
                  </w:r>
                </w:p>
              </w:txbxContent>
            </v:textbox>
          </v:shape>
        </w:pict>
      </w:r>
      <w:r w:rsidR="00B43023" w:rsidRPr="004D3944">
        <w:rPr>
          <w:rFonts w:ascii="Arial" w:hAnsi="Arial" w:cs="Arial"/>
        </w:rPr>
        <w:t xml:space="preserve">  /** </w:t>
      </w:r>
      <w:r w:rsidR="00B43023" w:rsidRPr="004D3944">
        <w:rPr>
          <w:rFonts w:ascii="Arial" w:hAnsi="Arial" w:cs="Arial"/>
        </w:rPr>
        <w:t>製品部門</w:t>
      </w:r>
      <w:r w:rsidR="00B43023" w:rsidRPr="004D3944">
        <w:rPr>
          <w:rFonts w:ascii="Arial" w:hAnsi="Arial" w:cs="Arial"/>
        </w:rPr>
        <w:t xml:space="preserve"> . */</w:t>
      </w:r>
    </w:p>
    <w:p w14:paraId="7F033CFF" w14:textId="77777777" w:rsidR="00B43023" w:rsidRPr="004D3944" w:rsidRDefault="00B43023" w:rsidP="00B43023">
      <w:pPr>
        <w:pStyle w:val="a2"/>
        <w:rPr>
          <w:rFonts w:ascii="Arial" w:hAnsi="Arial" w:cs="Arial"/>
        </w:rPr>
      </w:pPr>
      <w:r w:rsidRPr="004D3944">
        <w:rPr>
          <w:rStyle w:val="a1"/>
          <w:rFonts w:ascii="Arial" w:hAnsi="Arial" w:cs="Arial"/>
        </w:rPr>
        <w:t>@Required</w:t>
      </w:r>
      <w:r w:rsidRPr="004D3944">
        <w:rPr>
          <w:rFonts w:ascii="Arial" w:hAnsi="Arial" w:cs="Arial"/>
        </w:rPr>
        <w:t>(arg0 = @Arg(key = "jp.co.dowa.sd.sd04211.caption.003") )</w:t>
      </w:r>
    </w:p>
    <w:p w14:paraId="3A480311" w14:textId="77777777" w:rsidR="00B43023" w:rsidRPr="004D3944" w:rsidRDefault="00B43023" w:rsidP="00B43023">
      <w:pPr>
        <w:pStyle w:val="a2"/>
        <w:rPr>
          <w:rFonts w:ascii="Arial" w:hAnsi="Arial" w:cs="Arial"/>
        </w:rPr>
      </w:pPr>
      <w:r w:rsidRPr="004D3944">
        <w:rPr>
          <w:rStyle w:val="a1"/>
          <w:rFonts w:ascii="Arial" w:hAnsi="Arial" w:cs="Arial"/>
        </w:rPr>
        <w:t>@Maxbytelength</w:t>
      </w:r>
      <w:r w:rsidRPr="004D3944">
        <w:rPr>
          <w:rFonts w:ascii="Arial" w:hAnsi="Arial" w:cs="Arial"/>
        </w:rPr>
        <w:t>(maxbytelength = 3, arg0 = @Arg(key = "jp.co.dowa.sd.sd04211.caption.003") )</w:t>
      </w:r>
    </w:p>
    <w:p w14:paraId="77AA6389" w14:textId="77777777" w:rsidR="00B43023" w:rsidRPr="004D3944" w:rsidRDefault="00B43023" w:rsidP="00B43023">
      <w:pPr>
        <w:pStyle w:val="a2"/>
        <w:rPr>
          <w:rFonts w:ascii="Arial" w:hAnsi="Arial" w:cs="Arial"/>
        </w:rPr>
      </w:pPr>
      <w:r w:rsidRPr="004D3944">
        <w:rPr>
          <w:rFonts w:ascii="Arial" w:hAnsi="Arial" w:cs="Arial"/>
        </w:rPr>
        <w:t xml:space="preserve">  public String spart;</w:t>
      </w:r>
    </w:p>
    <w:p w14:paraId="5EB98018" w14:textId="77777777" w:rsidR="00B43023" w:rsidRPr="004D3944" w:rsidRDefault="00086DB5" w:rsidP="00086DB5">
      <w:pPr>
        <w:ind w:firstLine="250"/>
        <w:rPr>
          <w:rFonts w:ascii="Arial" w:hAnsi="Arial" w:cs="Arial"/>
          <w:lang w:val="vi-VN"/>
        </w:rPr>
      </w:pPr>
      <w:r w:rsidRPr="004D3944">
        <w:rPr>
          <w:rFonts w:ascii="Arial" w:hAnsi="Arial" w:cs="Arial"/>
        </w:rPr>
        <w:t xml:space="preserve">Lí do là vì Validator được chạy theo thứ tự </w:t>
      </w:r>
      <w:r w:rsidRPr="004D3944">
        <w:rPr>
          <w:rFonts w:ascii="Arial" w:hAnsi="Arial" w:cs="Arial"/>
          <w:lang w:val="vi-VN"/>
        </w:rPr>
        <w:t xml:space="preserve">đã chỉ định trong </w:t>
      </w:r>
      <w:r w:rsidRPr="004D3944">
        <w:rPr>
          <w:rFonts w:ascii="Arial" w:hAnsi="Arial" w:cs="Arial"/>
        </w:rPr>
        <w:t>Field cho nên</w:t>
      </w:r>
      <w:r w:rsidRPr="004D3944">
        <w:rPr>
          <w:rFonts w:ascii="Arial" w:hAnsi="Arial" w:cs="Arial"/>
          <w:lang w:val="vi-VN"/>
        </w:rPr>
        <w:t xml:space="preserve"> sẽ thống nhất thứ tự </w:t>
      </w:r>
      <w:r w:rsidR="001D5D65" w:rsidRPr="004D3944">
        <w:rPr>
          <w:rFonts w:ascii="Arial" w:hAnsi="Arial" w:cs="Arial"/>
          <w:lang w:val="vi-VN"/>
        </w:rPr>
        <w:t>theo</w:t>
      </w:r>
      <w:r w:rsidRPr="004D3944">
        <w:rPr>
          <w:rFonts w:ascii="Arial" w:hAnsi="Arial" w:cs="Arial"/>
          <w:lang w:val="vi-VN"/>
        </w:rPr>
        <w:t xml:space="preserve"> từng phân loại Validator </w:t>
      </w:r>
      <w:r w:rsidR="001D5D65" w:rsidRPr="004D3944">
        <w:rPr>
          <w:rFonts w:ascii="Arial" w:hAnsi="Arial" w:cs="Arial"/>
          <w:lang w:val="vi-VN"/>
        </w:rPr>
        <w:t xml:space="preserve">như </w:t>
      </w:r>
      <w:r w:rsidRPr="004D3944">
        <w:rPr>
          <w:rFonts w:ascii="Arial" w:hAnsi="Arial" w:cs="Arial"/>
        </w:rPr>
        <w:t>「</w:t>
      </w:r>
      <w:r w:rsidRPr="004D3944">
        <w:rPr>
          <w:rFonts w:ascii="Arial" w:hAnsi="Arial" w:cs="Arial"/>
          <w:lang w:val="vi-VN"/>
        </w:rPr>
        <w:t>Bắt buộc</w:t>
      </w:r>
      <w:r w:rsidRPr="004D3944">
        <w:rPr>
          <w:rFonts w:ascii="Arial" w:hAnsi="Arial" w:cs="Arial"/>
        </w:rPr>
        <w:t>」「</w:t>
      </w:r>
      <w:r w:rsidRPr="004D3944">
        <w:rPr>
          <w:rFonts w:ascii="Arial" w:hAnsi="Arial" w:cs="Arial"/>
          <w:lang w:val="vi-VN"/>
        </w:rPr>
        <w:t>Check format</w:t>
      </w:r>
      <w:r w:rsidRPr="004D3944">
        <w:rPr>
          <w:rFonts w:ascii="Arial" w:hAnsi="Arial" w:cs="Arial"/>
        </w:rPr>
        <w:t>」</w:t>
      </w:r>
      <w:r w:rsidR="001D5D65" w:rsidRPr="004D3944">
        <w:rPr>
          <w:rFonts w:ascii="Arial" w:hAnsi="Arial" w:cs="Arial"/>
          <w:lang w:val="vi-VN"/>
        </w:rPr>
        <w:t xml:space="preserve"> (chẳng hạn)</w:t>
      </w:r>
    </w:p>
    <w:p w14:paraId="0D740658" w14:textId="77777777" w:rsidR="00B43023" w:rsidRPr="004D3944" w:rsidRDefault="00B43023" w:rsidP="001D5D65">
      <w:pPr>
        <w:ind w:firstLine="250"/>
        <w:rPr>
          <w:rFonts w:ascii="Arial" w:hAnsi="Arial" w:cs="Arial"/>
          <w:lang w:val="vi-VN"/>
        </w:rPr>
      </w:pPr>
      <w:r w:rsidRPr="004D3944">
        <w:rPr>
          <w:rFonts w:ascii="Arial" w:hAnsi="Arial" w:cs="Arial"/>
          <w:lang w:val="vi-VN"/>
        </w:rPr>
        <w:t>■</w:t>
      </w:r>
      <w:r w:rsidR="001D5D65" w:rsidRPr="004D3944">
        <w:rPr>
          <w:rFonts w:ascii="Arial" w:hAnsi="Arial" w:cs="Arial"/>
          <w:lang w:val="vi-VN"/>
        </w:rPr>
        <w:t xml:space="preserve"> Field không ứng với item màn hình (item hidden) thì sẽ ghi chép tổng hợp ở bên dưới cái tương ứng với item màn hình. Lý do là sẽ dễ chỉnh sửa khi maintenance item màn hình.</w:t>
      </w:r>
    </w:p>
    <w:p w14:paraId="3724077B" w14:textId="77777777" w:rsidR="00B43023" w:rsidRPr="004D3944" w:rsidRDefault="00B43023" w:rsidP="00B43023">
      <w:pPr>
        <w:ind w:firstLine="250"/>
        <w:rPr>
          <w:rFonts w:ascii="Arial" w:hAnsi="Arial" w:cs="Arial"/>
        </w:rPr>
      </w:pPr>
    </w:p>
    <w:p w14:paraId="7C3FC548" w14:textId="77777777" w:rsidR="00B43023" w:rsidRPr="004D3944" w:rsidRDefault="00B43023" w:rsidP="00B43023">
      <w:pPr>
        <w:ind w:firstLine="250"/>
        <w:rPr>
          <w:rFonts w:ascii="Arial" w:hAnsi="Arial" w:cs="Arial"/>
          <w:lang w:val="vi-VN"/>
        </w:rPr>
      </w:pPr>
      <w:r w:rsidRPr="004D3944">
        <w:rPr>
          <w:rFonts w:ascii="Arial" w:hAnsi="Arial" w:cs="Arial"/>
        </w:rPr>
        <w:t>■</w:t>
      </w:r>
      <w:r w:rsidR="001D5D65" w:rsidRPr="004D3944">
        <w:rPr>
          <w:rFonts w:ascii="Arial" w:hAnsi="Arial" w:cs="Arial"/>
          <w:lang w:val="vi-VN"/>
        </w:rPr>
        <w:t xml:space="preserve">Cung cấp annotation </w:t>
      </w:r>
      <w:r w:rsidRPr="004D3944">
        <w:rPr>
          <w:rFonts w:ascii="Arial" w:hAnsi="Arial" w:cs="Arial"/>
        </w:rPr>
        <w:t>ToString</w:t>
      </w:r>
      <w:r w:rsidR="001D5D65" w:rsidRPr="004D3944">
        <w:rPr>
          <w:rFonts w:ascii="Arial" w:hAnsi="Arial" w:cs="Arial"/>
          <w:lang w:val="vi-VN"/>
        </w:rPr>
        <w:t xml:space="preserve"> của lombok vào class Form</w:t>
      </w:r>
    </w:p>
    <w:p w14:paraId="358065ED" w14:textId="77777777" w:rsidR="00B43023" w:rsidRPr="004D3944" w:rsidRDefault="00B43023" w:rsidP="00B43023">
      <w:pPr>
        <w:pStyle w:val="a2"/>
        <w:rPr>
          <w:rStyle w:val="a1"/>
          <w:rFonts w:ascii="Arial" w:hAnsi="Arial" w:cs="Arial"/>
        </w:rPr>
      </w:pPr>
      <w:r w:rsidRPr="004D3944">
        <w:rPr>
          <w:rStyle w:val="a1"/>
          <w:rFonts w:ascii="Arial" w:hAnsi="Arial" w:cs="Arial"/>
        </w:rPr>
        <w:t>@ToString</w:t>
      </w:r>
    </w:p>
    <w:p w14:paraId="19D2F7DD" w14:textId="77777777" w:rsidR="00B43023" w:rsidRPr="004D3944" w:rsidRDefault="00B43023" w:rsidP="00B43023">
      <w:pPr>
        <w:pStyle w:val="a2"/>
        <w:rPr>
          <w:rFonts w:ascii="Arial" w:hAnsi="Arial" w:cs="Arial"/>
        </w:rPr>
      </w:pPr>
      <w:r w:rsidRPr="004D3944">
        <w:rPr>
          <w:rFonts w:ascii="Arial" w:hAnsi="Arial" w:cs="Arial"/>
        </w:rPr>
        <w:t>public class EditForm implements Serializable {</w:t>
      </w:r>
    </w:p>
    <w:p w14:paraId="4D7B86B1" w14:textId="77777777" w:rsidR="00B43023" w:rsidRPr="004D3944" w:rsidRDefault="001D5D65" w:rsidP="00B43023">
      <w:pPr>
        <w:ind w:left="0" w:firstLineChars="0" w:firstLine="0"/>
        <w:rPr>
          <w:rFonts w:ascii="Arial" w:hAnsi="Arial" w:cs="Arial"/>
          <w:lang w:val="vi-VN"/>
        </w:rPr>
      </w:pPr>
      <w:r w:rsidRPr="004D3944">
        <w:rPr>
          <w:rFonts w:ascii="Arial" w:hAnsi="Arial" w:cs="Arial"/>
          <w:lang w:val="vi-VN"/>
        </w:rPr>
        <w:t>Do sẽ output log khi phát sinh error.</w:t>
      </w:r>
    </w:p>
    <w:p w14:paraId="16EB10FD" w14:textId="77777777" w:rsidR="0079413C" w:rsidRPr="004D3944" w:rsidRDefault="008E0A7D" w:rsidP="0079413C">
      <w:pPr>
        <w:pStyle w:val="Heading3"/>
        <w:spacing w:before="180"/>
        <w:rPr>
          <w:rFonts w:ascii="Arial" w:hAnsi="Arial" w:cs="Arial"/>
          <w:lang w:val="vi-VN"/>
        </w:rPr>
      </w:pPr>
      <w:bookmarkStart w:id="39" w:name="_Toc438563467"/>
      <w:r w:rsidRPr="004D3944">
        <w:rPr>
          <w:rFonts w:ascii="Arial" w:hAnsi="Arial" w:cs="Arial"/>
          <w:lang w:val="vi-VN"/>
        </w:rPr>
        <w:t>Bổ sun</w:t>
      </w:r>
      <w:r w:rsidRPr="004D3944">
        <w:rPr>
          <w:rFonts w:ascii="Arial" w:hAnsi="Arial" w:cs="Arial"/>
          <w:lang w:val="en-US"/>
        </w:rPr>
        <w:t>g m</w:t>
      </w:r>
      <w:r w:rsidRPr="004D3944">
        <w:rPr>
          <w:rFonts w:ascii="Arial" w:hAnsi="Arial" w:cs="Arial"/>
          <w:lang w:val="vi-VN"/>
        </w:rPr>
        <w:t>aster cơ bản,</w:t>
      </w:r>
      <w:r w:rsidR="0079413C" w:rsidRPr="004D3944">
        <w:rPr>
          <w:rFonts w:ascii="Arial" w:hAnsi="Arial" w:cs="Arial"/>
          <w:lang w:val="vi-VN"/>
        </w:rPr>
        <w:t xml:space="preserve"> master cơ bản (Khách hàng)</w:t>
      </w:r>
      <w:bookmarkEnd w:id="39"/>
    </w:p>
    <w:p w14:paraId="52F787D6" w14:textId="77777777" w:rsidR="0079413C" w:rsidRPr="004D3944" w:rsidRDefault="0079413C" w:rsidP="0079413C">
      <w:pPr>
        <w:ind w:firstLine="250"/>
        <w:rPr>
          <w:rFonts w:ascii="Arial" w:eastAsiaTheme="minorEastAsia" w:hAnsi="Arial" w:cs="Arial"/>
          <w:lang w:val="vi-VN"/>
        </w:rPr>
      </w:pPr>
      <w:r w:rsidRPr="004D3944">
        <w:rPr>
          <w:rFonts w:ascii="Arial" w:eastAsiaTheme="minorEastAsia" w:hAnsi="Arial" w:cs="Arial"/>
          <w:lang w:val="vi-VN"/>
        </w:rPr>
        <w:t xml:space="preserve">Có thể dùng </w:t>
      </w:r>
      <w:r w:rsidR="008E0A7D" w:rsidRPr="004D3944">
        <w:rPr>
          <w:rFonts w:ascii="Arial" w:eastAsiaTheme="minorEastAsia" w:hAnsi="Arial" w:cs="Arial"/>
          <w:lang w:val="vi-VN"/>
        </w:rPr>
        <w:t xml:space="preserve">chức năng </w:t>
      </w:r>
      <w:r w:rsidRPr="004D3944">
        <w:rPr>
          <w:rFonts w:ascii="Arial" w:eastAsiaTheme="minorEastAsia" w:hAnsi="Arial" w:cs="Arial"/>
          <w:lang w:val="zh-CN"/>
        </w:rPr>
        <w:t>「</w:t>
      </w:r>
      <w:r w:rsidR="008E0A7D" w:rsidRPr="004D3944">
        <w:rPr>
          <w:rFonts w:ascii="Arial" w:eastAsiaTheme="minorEastAsia" w:hAnsi="Arial" w:cs="Arial"/>
          <w:lang w:val="zh-CN"/>
        </w:rPr>
        <w:t>基本マスタ補完</w:t>
      </w:r>
      <w:r w:rsidRPr="004D3944">
        <w:rPr>
          <w:rFonts w:ascii="Arial" w:eastAsiaTheme="minorEastAsia" w:hAnsi="Arial" w:cs="Arial"/>
          <w:lang w:val="zh-CN"/>
        </w:rPr>
        <w:t>」</w:t>
      </w:r>
      <w:r w:rsidRPr="004D3944">
        <w:rPr>
          <w:rFonts w:ascii="Arial" w:eastAsiaTheme="minorEastAsia" w:hAnsi="Arial" w:cs="Arial"/>
          <w:lang w:val="vi-VN"/>
        </w:rPr>
        <w:t xml:space="preserve"> sao cho có thể dùng </w:t>
      </w:r>
      <w:r w:rsidR="008E0A7D" w:rsidRPr="004D3944">
        <w:rPr>
          <w:rFonts w:ascii="Arial" w:hAnsi="Arial" w:cs="Arial"/>
          <w:lang w:val="vi-VN"/>
        </w:rPr>
        <w:t>Master cơ bản,</w:t>
      </w:r>
      <w:r w:rsidRPr="004D3944">
        <w:rPr>
          <w:rFonts w:ascii="Arial" w:hAnsi="Arial" w:cs="Arial"/>
          <w:lang w:val="vi-VN"/>
        </w:rPr>
        <w:t xml:space="preserve"> master cơ bản (Khách hàng)</w:t>
      </w:r>
      <w:r w:rsidRPr="004D3944">
        <w:rPr>
          <w:rFonts w:ascii="Arial" w:eastAsiaTheme="minorEastAsia" w:hAnsi="Arial" w:cs="Arial"/>
          <w:lang w:val="vi-VN"/>
        </w:rPr>
        <w:t xml:space="preserve"> một cách đơn giản.</w:t>
      </w:r>
    </w:p>
    <w:p w14:paraId="7D22F2FB" w14:textId="77777777" w:rsidR="008E0A7D" w:rsidRPr="004D3944" w:rsidRDefault="008E0A7D" w:rsidP="008E0A7D">
      <w:pPr>
        <w:ind w:firstLine="250"/>
        <w:rPr>
          <w:rFonts w:ascii="Arial" w:eastAsiaTheme="minorEastAsia" w:hAnsi="Arial" w:cs="Arial"/>
          <w:lang w:val="zh-CN"/>
        </w:rPr>
      </w:pPr>
      <w:r w:rsidRPr="004D3944">
        <w:rPr>
          <w:rFonts w:ascii="Arial" w:eastAsiaTheme="minorEastAsia" w:hAnsi="Arial" w:cs="Arial"/>
          <w:lang w:val="vi-VN"/>
        </w:rPr>
        <w:t>Bổ sung master cơ bản, master cơ bản (khách hàng) sẽ được tiến hành ở thời điểm bên dưới</w:t>
      </w:r>
    </w:p>
    <w:p w14:paraId="40D08A02" w14:textId="77777777" w:rsidR="008E0A7D" w:rsidRPr="004D3944" w:rsidRDefault="008E0A7D" w:rsidP="008E0A7D">
      <w:pPr>
        <w:ind w:firstLine="250"/>
        <w:rPr>
          <w:rFonts w:ascii="Arial" w:eastAsia="SimSun" w:hAnsi="Arial" w:cs="Arial"/>
          <w:lang w:eastAsia="zh-CN"/>
        </w:rPr>
      </w:pPr>
      <w:r w:rsidRPr="004D3944">
        <w:rPr>
          <w:rFonts w:ascii="Arial" w:eastAsia="ＭＳ 明朝" w:hAnsi="Arial" w:cs="Arial"/>
          <w:lang w:val="zh-CN"/>
        </w:rPr>
        <w:t>・</w:t>
      </w:r>
      <w:r w:rsidRPr="004D3944">
        <w:rPr>
          <w:rFonts w:ascii="Arial" w:eastAsia="ＭＳ 明朝" w:hAnsi="Arial" w:cs="Arial"/>
          <w:lang w:eastAsia="zh-CN"/>
        </w:rPr>
        <w:t xml:space="preserve">Sau khi thao tác method public ở </w:t>
      </w:r>
      <w:commentRangeStart w:id="40"/>
      <w:r w:rsidRPr="000519ED">
        <w:rPr>
          <w:rFonts w:ascii="Arial" w:hAnsi="Arial" w:cs="Arial"/>
          <w:b/>
          <w:color w:val="FF0000"/>
          <w:lang w:val="zh-CN" w:eastAsia="zh-CN"/>
        </w:rPr>
        <w:t>Interceptor</w:t>
      </w:r>
      <w:r w:rsidRPr="000519ED">
        <w:rPr>
          <w:rFonts w:ascii="Arial" w:hAnsi="Arial" w:cs="Arial"/>
          <w:b/>
          <w:lang w:eastAsia="zh-CN"/>
        </w:rPr>
        <w:t xml:space="preserve"> </w:t>
      </w:r>
      <w:commentRangeEnd w:id="40"/>
      <w:r w:rsidR="000519ED">
        <w:rPr>
          <w:rStyle w:val="CommentReference"/>
        </w:rPr>
        <w:commentReference w:id="40"/>
      </w:r>
      <w:r w:rsidRPr="004D3944">
        <w:rPr>
          <w:rFonts w:ascii="Arial" w:hAnsi="Arial" w:cs="Arial"/>
          <w:lang w:eastAsia="zh-CN"/>
        </w:rPr>
        <w:t>trước và sau khi gọi class Action.</w:t>
      </w:r>
    </w:p>
    <w:p w14:paraId="1B4B4E43" w14:textId="77777777" w:rsidR="008E0A7D" w:rsidRPr="004D3944" w:rsidRDefault="008E0A7D" w:rsidP="008E0A7D">
      <w:pPr>
        <w:ind w:firstLine="250"/>
        <w:rPr>
          <w:rFonts w:ascii="Arial" w:eastAsiaTheme="minorEastAsia" w:hAnsi="Arial" w:cs="Arial"/>
          <w:lang w:eastAsia="zh-CN"/>
        </w:rPr>
      </w:pPr>
      <w:r w:rsidRPr="004D3944">
        <w:rPr>
          <w:rFonts w:ascii="Arial" w:eastAsia="ＭＳ 明朝" w:hAnsi="Arial" w:cs="Arial"/>
          <w:lang w:val="zh-CN"/>
        </w:rPr>
        <w:t>・</w:t>
      </w:r>
      <w:r w:rsidRPr="001115F0">
        <w:rPr>
          <w:rFonts w:ascii="Arial" w:hAnsi="Arial" w:cs="Arial"/>
          <w:highlight w:val="green"/>
          <w:lang w:eastAsia="zh-CN"/>
        </w:rPr>
        <w:t xml:space="preserve">Ngay trước khi convert tham số thành chuỗi ký tự JSON, rồi ghi vào </w:t>
      </w:r>
      <w:r w:rsidRPr="001115F0">
        <w:rPr>
          <w:rFonts w:ascii="Arial" w:hAnsi="Arial" w:cs="Arial"/>
          <w:i/>
          <w:highlight w:val="green"/>
          <w:lang w:val="zh-CN" w:eastAsia="zh-CN"/>
        </w:rPr>
        <w:t>HttpServletResponse</w:t>
      </w:r>
      <w:r w:rsidRPr="001115F0">
        <w:rPr>
          <w:rFonts w:ascii="Arial" w:hAnsi="Arial" w:cs="Arial"/>
          <w:highlight w:val="green"/>
          <w:lang w:eastAsia="zh-CN"/>
        </w:rPr>
        <w:t xml:space="preserve"> ở </w:t>
      </w:r>
      <w:r w:rsidRPr="001115F0">
        <w:rPr>
          <w:rFonts w:ascii="Arial" w:hAnsi="Arial" w:cs="Arial"/>
          <w:i/>
          <w:highlight w:val="green"/>
          <w:lang w:val="zh-CN" w:eastAsia="zh-CN"/>
        </w:rPr>
        <w:t>ResponseUtils#</w:t>
      </w:r>
      <w:r w:rsidRPr="001115F0">
        <w:rPr>
          <w:rFonts w:ascii="Arial" w:eastAsia="SimSun" w:hAnsi="Arial" w:cs="Arial"/>
          <w:i/>
          <w:highlight w:val="green"/>
          <w:lang w:val="zh-CN" w:eastAsia="zh-CN"/>
        </w:rPr>
        <w:t>write</w:t>
      </w:r>
    </w:p>
    <w:p w14:paraId="33062A85" w14:textId="77777777" w:rsidR="0079413C" w:rsidRPr="004D3944" w:rsidRDefault="00C90D67" w:rsidP="0079413C">
      <w:pPr>
        <w:ind w:firstLine="250"/>
        <w:rPr>
          <w:rFonts w:ascii="Arial" w:eastAsiaTheme="minorEastAsia" w:hAnsi="Arial" w:cs="Arial"/>
        </w:rPr>
      </w:pPr>
      <w:r w:rsidRPr="004D3944">
        <w:rPr>
          <w:rFonts w:ascii="Arial" w:eastAsiaTheme="minorEastAsia" w:hAnsi="Arial" w:cs="Arial"/>
        </w:rPr>
        <w:lastRenderedPageBreak/>
        <w:t xml:space="preserve">Chức năng </w:t>
      </w:r>
      <w:r w:rsidR="0079413C" w:rsidRPr="004D3944">
        <w:rPr>
          <w:rFonts w:ascii="Arial" w:eastAsiaTheme="minorEastAsia" w:hAnsi="Arial" w:cs="Arial"/>
          <w:lang w:val="zh-CN"/>
        </w:rPr>
        <w:t>基本マスタ補完</w:t>
      </w:r>
      <w:r w:rsidR="0079413C" w:rsidRPr="004D3944">
        <w:rPr>
          <w:rFonts w:ascii="Arial" w:eastAsiaTheme="minorEastAsia" w:hAnsi="Arial" w:cs="Arial"/>
        </w:rPr>
        <w:t xml:space="preserve"> (bổ sung master cơ bản) sẽ bổ sung </w:t>
      </w:r>
      <w:r w:rsidRPr="004D3944">
        <w:rPr>
          <w:rFonts w:ascii="Arial" w:eastAsiaTheme="minorEastAsia" w:hAnsi="Arial" w:cs="Arial"/>
        </w:rPr>
        <w:t>nội dung của</w:t>
      </w:r>
      <w:r w:rsidRPr="004D3944">
        <w:rPr>
          <w:rFonts w:ascii="Arial" w:eastAsiaTheme="minorEastAsia" w:hAnsi="Arial" w:cs="Arial"/>
          <w:lang w:val="zh-CN"/>
        </w:rPr>
        <w:t>基本マスタ</w:t>
      </w:r>
      <w:r w:rsidRPr="004D3944">
        <w:rPr>
          <w:rFonts w:ascii="Arial" w:eastAsiaTheme="minorEastAsia" w:hAnsi="Arial" w:cs="Arial"/>
        </w:rPr>
        <w:t xml:space="preserve">, </w:t>
      </w:r>
      <w:r w:rsidRPr="004D3944">
        <w:rPr>
          <w:rFonts w:ascii="Arial" w:eastAsiaTheme="minorEastAsia" w:hAnsi="Arial" w:cs="Arial"/>
          <w:lang w:val="zh-CN"/>
        </w:rPr>
        <w:t>基本マスタ</w:t>
      </w:r>
      <w:r w:rsidRPr="004D3944">
        <w:rPr>
          <w:rFonts w:ascii="Arial" w:eastAsiaTheme="minorEastAsia" w:hAnsi="Arial" w:cs="Arial"/>
          <w:lang w:val="zh-CN"/>
        </w:rPr>
        <w:t>(</w:t>
      </w:r>
      <w:r w:rsidRPr="004D3944">
        <w:rPr>
          <w:rFonts w:ascii="Arial" w:eastAsiaTheme="minorEastAsia" w:hAnsi="Arial" w:cs="Arial"/>
          <w:lang w:val="zh-CN"/>
        </w:rPr>
        <w:t>取引先</w:t>
      </w:r>
      <w:r w:rsidRPr="004D3944">
        <w:rPr>
          <w:rFonts w:ascii="Arial" w:eastAsiaTheme="minorEastAsia" w:hAnsi="Arial" w:cs="Arial"/>
          <w:lang w:val="zh-CN"/>
        </w:rPr>
        <w:t>)</w:t>
      </w:r>
      <w:r w:rsidR="0079413C" w:rsidRPr="004D3944">
        <w:rPr>
          <w:rFonts w:ascii="Arial" w:eastAsiaTheme="minorEastAsia" w:hAnsi="Arial" w:cs="Arial"/>
        </w:rPr>
        <w:t xml:space="preserve"> bằng annotation bên dưới.</w:t>
      </w:r>
    </w:p>
    <w:p w14:paraId="0E9A036A" w14:textId="77777777" w:rsidR="00C90D67" w:rsidRPr="004D3944" w:rsidRDefault="00C90D67" w:rsidP="0079413C">
      <w:pPr>
        <w:ind w:firstLine="250"/>
        <w:rPr>
          <w:rFonts w:ascii="Arial" w:eastAsiaTheme="minorEastAsia" w:hAnsi="Arial" w:cs="Arial"/>
        </w:rPr>
      </w:pPr>
    </w:p>
    <w:p w14:paraId="4581BDD8" w14:textId="77777777" w:rsidR="0079413C" w:rsidRPr="004D3944" w:rsidRDefault="00C90D67" w:rsidP="00C90D67">
      <w:pPr>
        <w:pStyle w:val="Caption"/>
        <w:ind w:firstLine="250"/>
        <w:rPr>
          <w:rFonts w:ascii="Arial" w:hAnsi="Arial" w:cs="Arial"/>
        </w:rPr>
      </w:pPr>
      <w:r w:rsidRPr="004D3944">
        <w:rPr>
          <w:rFonts w:ascii="Arial" w:hAnsi="Arial" w:cs="Arial"/>
        </w:rPr>
        <w:t>Ba</w:t>
      </w:r>
      <w:r w:rsidRPr="004D3944">
        <w:rPr>
          <w:rFonts w:ascii="Arial" w:hAnsi="Arial" w:cs="Arial"/>
          <w:lang w:val="vi-VN"/>
        </w:rPr>
        <w:t>̉</w:t>
      </w:r>
      <w:r w:rsidRPr="004D3944">
        <w:rPr>
          <w:rFonts w:ascii="Arial" w:hAnsi="Arial" w:cs="Arial"/>
        </w:rPr>
        <w:t xml:space="preserve">ng </w:t>
      </w:r>
      <w:r w:rsidRPr="004D3944">
        <w:rPr>
          <w:rFonts w:ascii="Arial" w:hAnsi="Arial" w:cs="Arial"/>
        </w:rPr>
        <w:fldChar w:fldCharType="begin"/>
      </w:r>
      <w:r w:rsidRPr="004D3944">
        <w:rPr>
          <w:rFonts w:ascii="Arial" w:hAnsi="Arial" w:cs="Arial"/>
        </w:rPr>
        <w:instrText xml:space="preserve"> STYLEREF 1 \s </w:instrText>
      </w:r>
      <w:r w:rsidRPr="004D3944">
        <w:rPr>
          <w:rFonts w:ascii="Arial" w:hAnsi="Arial" w:cs="Arial"/>
        </w:rPr>
        <w:fldChar w:fldCharType="separate"/>
      </w:r>
      <w:r w:rsidRPr="004D3944">
        <w:rPr>
          <w:rFonts w:ascii="Arial" w:hAnsi="Arial" w:cs="Arial"/>
          <w:noProof/>
        </w:rPr>
        <w:t>4</w:t>
      </w:r>
      <w:r w:rsidRPr="004D3944">
        <w:rPr>
          <w:rFonts w:ascii="Arial" w:hAnsi="Arial" w:cs="Arial"/>
        </w:rPr>
        <w:fldChar w:fldCharType="end"/>
      </w:r>
      <w:r w:rsidRPr="004D3944">
        <w:rPr>
          <w:rFonts w:ascii="Arial" w:hAnsi="Arial" w:cs="Arial"/>
        </w:rPr>
        <w:noBreakHyphen/>
      </w:r>
      <w:r w:rsidRPr="004D3944">
        <w:rPr>
          <w:rFonts w:ascii="Arial" w:hAnsi="Arial" w:cs="Arial"/>
        </w:rPr>
        <w:fldChar w:fldCharType="begin"/>
      </w:r>
      <w:r w:rsidRPr="004D3944">
        <w:rPr>
          <w:rFonts w:ascii="Arial" w:hAnsi="Arial" w:cs="Arial"/>
        </w:rPr>
        <w:instrText xml:space="preserve"> SEQ </w:instrText>
      </w:r>
      <w:r w:rsidRPr="004D3944">
        <w:rPr>
          <w:rFonts w:ascii="Arial" w:hAnsi="Arial" w:cs="Arial"/>
        </w:rPr>
        <w:instrText>表</w:instrText>
      </w:r>
      <w:r w:rsidRPr="004D3944">
        <w:rPr>
          <w:rFonts w:ascii="Arial" w:hAnsi="Arial" w:cs="Arial"/>
        </w:rPr>
        <w:instrText xml:space="preserve"> \* ARABIC \s 1 </w:instrText>
      </w:r>
      <w:r w:rsidRPr="004D3944">
        <w:rPr>
          <w:rFonts w:ascii="Arial" w:hAnsi="Arial" w:cs="Arial"/>
        </w:rPr>
        <w:fldChar w:fldCharType="separate"/>
      </w:r>
      <w:r w:rsidRPr="004D3944">
        <w:rPr>
          <w:rFonts w:ascii="Arial" w:hAnsi="Arial" w:cs="Arial"/>
          <w:noProof/>
        </w:rPr>
        <w:t>1</w:t>
      </w:r>
      <w:r w:rsidRPr="004D3944">
        <w:rPr>
          <w:rFonts w:ascii="Arial" w:hAnsi="Arial" w:cs="Arial"/>
        </w:rPr>
        <w:fldChar w:fldCharType="end"/>
      </w:r>
      <w:r w:rsidRPr="004D3944">
        <w:rPr>
          <w:rFonts w:ascii="Arial" w:hAnsi="Arial" w:cs="Arial"/>
        </w:rPr>
        <w:t xml:space="preserve"> Annotation dùng đê</w:t>
      </w:r>
      <w:r w:rsidRPr="004D3944">
        <w:rPr>
          <w:rFonts w:ascii="Arial" w:hAnsi="Arial" w:cs="Arial"/>
          <w:lang w:val="vi-VN"/>
        </w:rPr>
        <w:t>̉</w:t>
      </w:r>
      <w:r w:rsidRPr="004D3944">
        <w:rPr>
          <w:rFonts w:ascii="Arial" w:hAnsi="Arial" w:cs="Arial"/>
        </w:rPr>
        <w:t xml:space="preserve"> bổ sung </w:t>
      </w:r>
      <w:r w:rsidRPr="004D3944">
        <w:rPr>
          <w:rFonts w:ascii="Arial" w:hAnsi="Arial" w:cs="Arial"/>
        </w:rPr>
        <w:t>基本マスタ</w:t>
      </w:r>
      <w:r w:rsidRPr="004D3944">
        <w:rPr>
          <w:rFonts w:ascii="Arial" w:hAnsi="Arial" w:cs="Arial"/>
        </w:rPr>
        <w:t xml:space="preserve">, </w:t>
      </w:r>
      <w:r w:rsidRPr="004D3944">
        <w:rPr>
          <w:rFonts w:ascii="Arial" w:hAnsi="Arial" w:cs="Arial"/>
        </w:rPr>
        <w:t>基本マスタ</w:t>
      </w:r>
      <w:r w:rsidRPr="004D3944">
        <w:rPr>
          <w:rFonts w:ascii="Arial" w:hAnsi="Arial" w:cs="Arial"/>
        </w:rPr>
        <w:t>(</w:t>
      </w:r>
      <w:r w:rsidRPr="004D3944">
        <w:rPr>
          <w:rFonts w:ascii="Arial" w:hAnsi="Arial" w:cs="Arial"/>
        </w:rPr>
        <w:t>取引先</w:t>
      </w:r>
      <w:r w:rsidRPr="004D3944">
        <w:rPr>
          <w:rFonts w:ascii="Arial" w:hAnsi="Arial" w:cs="Arial"/>
        </w:rPr>
        <w:t>)</w:t>
      </w:r>
    </w:p>
    <w:tbl>
      <w:tblPr>
        <w:tblStyle w:val="LightShading1"/>
        <w:tblW w:w="9489" w:type="dxa"/>
        <w:tblInd w:w="956" w:type="dxa"/>
        <w:tblLook w:val="04A0" w:firstRow="1" w:lastRow="0" w:firstColumn="1" w:lastColumn="0" w:noHBand="0" w:noVBand="1"/>
      </w:tblPr>
      <w:tblGrid>
        <w:gridCol w:w="3333"/>
        <w:gridCol w:w="2418"/>
        <w:gridCol w:w="3738"/>
      </w:tblGrid>
      <w:tr w:rsidR="0079413C" w:rsidRPr="004D3944" w14:paraId="1CA93675" w14:textId="77777777" w:rsidTr="00DC3137">
        <w:trPr>
          <w:cnfStyle w:val="100000000000" w:firstRow="1" w:lastRow="0" w:firstColumn="0" w:lastColumn="0" w:oddVBand="0" w:evenVBand="0" w:oddHBand="0"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3333" w:type="dxa"/>
          </w:tcPr>
          <w:p w14:paraId="1D5CD41F" w14:textId="77777777" w:rsidR="0079413C" w:rsidRPr="004D3944" w:rsidRDefault="0079413C" w:rsidP="00DC3137">
            <w:pPr>
              <w:pStyle w:val="a4"/>
              <w:rPr>
                <w:rFonts w:ascii="Arial" w:hAnsi="Arial" w:cs="Arial"/>
              </w:rPr>
            </w:pPr>
            <w:r w:rsidRPr="004D3944">
              <w:rPr>
                <w:rFonts w:ascii="Arial" w:hAnsi="Arial" w:cs="Arial"/>
              </w:rPr>
              <w:t>Tên annotation</w:t>
            </w:r>
          </w:p>
        </w:tc>
        <w:tc>
          <w:tcPr>
            <w:tcW w:w="2418" w:type="dxa"/>
          </w:tcPr>
          <w:p w14:paraId="0D427C23" w14:textId="77777777" w:rsidR="0079413C" w:rsidRPr="004D3944" w:rsidRDefault="0079413C" w:rsidP="00DC3137">
            <w:pPr>
              <w:pStyle w:val="a4"/>
              <w:cnfStyle w:val="100000000000" w:firstRow="1"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Kiểu data mà annotation có thể cung cấp</w:t>
            </w:r>
          </w:p>
        </w:tc>
        <w:tc>
          <w:tcPr>
            <w:tcW w:w="3738" w:type="dxa"/>
          </w:tcPr>
          <w:p w14:paraId="4AA0FA25" w14:textId="77777777" w:rsidR="0079413C" w:rsidRPr="004D3944" w:rsidRDefault="0079413C" w:rsidP="00DC3137">
            <w:pPr>
              <w:pStyle w:val="a4"/>
              <w:cnfStyle w:val="100000000000" w:firstRow="1"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Ứng dụng</w:t>
            </w:r>
          </w:p>
        </w:tc>
      </w:tr>
      <w:tr w:rsidR="0079413C" w:rsidRPr="004D3944" w14:paraId="1FCF276C" w14:textId="77777777" w:rsidTr="00DC3137">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3333" w:type="dxa"/>
          </w:tcPr>
          <w:p w14:paraId="229AF841" w14:textId="77777777" w:rsidR="0079413C" w:rsidRPr="004D3944" w:rsidRDefault="0079413C" w:rsidP="00DC3137">
            <w:pPr>
              <w:pStyle w:val="a4"/>
              <w:rPr>
                <w:rFonts w:ascii="Arial" w:hAnsi="Arial" w:cs="Arial"/>
              </w:rPr>
            </w:pPr>
            <w:r w:rsidRPr="004D3944">
              <w:rPr>
                <w:rFonts w:ascii="Arial" w:hAnsi="Arial" w:cs="Arial"/>
              </w:rPr>
              <w:t>BaseMasterSupplementInfo</w:t>
            </w:r>
          </w:p>
        </w:tc>
        <w:tc>
          <w:tcPr>
            <w:tcW w:w="2418" w:type="dxa"/>
          </w:tcPr>
          <w:p w14:paraId="2E328F9C" w14:textId="77777777" w:rsidR="0079413C" w:rsidRPr="004D3944" w:rsidRDefault="0079413C" w:rsidP="00DC3137">
            <w:pPr>
              <w:pStyle w:val="a4"/>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List&lt;HashMap&lt;String, String&gt;&gt;</w:t>
            </w:r>
          </w:p>
        </w:tc>
        <w:tc>
          <w:tcPr>
            <w:tcW w:w="3738" w:type="dxa"/>
          </w:tcPr>
          <w:p w14:paraId="64BC1DC6" w14:textId="77777777" w:rsidR="0079413C" w:rsidRPr="004D3944" w:rsidRDefault="0079413C" w:rsidP="00DC3137">
            <w:pPr>
              <w:pStyle w:val="a4"/>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Pulldown list, checkbox, radio button</w:t>
            </w:r>
          </w:p>
        </w:tc>
      </w:tr>
      <w:tr w:rsidR="0079413C" w:rsidRPr="004D3944" w14:paraId="1F2568EF" w14:textId="77777777" w:rsidTr="00DC3137">
        <w:trPr>
          <w:trHeight w:val="554"/>
        </w:trPr>
        <w:tc>
          <w:tcPr>
            <w:cnfStyle w:val="001000000000" w:firstRow="0" w:lastRow="0" w:firstColumn="1" w:lastColumn="0" w:oddVBand="0" w:evenVBand="0" w:oddHBand="0" w:evenHBand="0" w:firstRowFirstColumn="0" w:firstRowLastColumn="0" w:lastRowFirstColumn="0" w:lastRowLastColumn="0"/>
            <w:tcW w:w="3333" w:type="dxa"/>
          </w:tcPr>
          <w:p w14:paraId="692822B0" w14:textId="77777777" w:rsidR="0079413C" w:rsidRPr="004D3944" w:rsidRDefault="0079413C" w:rsidP="00DC3137">
            <w:pPr>
              <w:pStyle w:val="a4"/>
              <w:rPr>
                <w:rFonts w:ascii="Arial" w:hAnsi="Arial" w:cs="Arial"/>
              </w:rPr>
            </w:pPr>
            <w:r w:rsidRPr="004D3944">
              <w:rPr>
                <w:rFonts w:ascii="Arial" w:hAnsi="Arial" w:cs="Arial"/>
              </w:rPr>
              <w:t>BaseMasterSupplementName</w:t>
            </w:r>
          </w:p>
        </w:tc>
        <w:tc>
          <w:tcPr>
            <w:tcW w:w="2418" w:type="dxa"/>
          </w:tcPr>
          <w:p w14:paraId="43C7AC94" w14:textId="77777777" w:rsidR="0079413C" w:rsidRPr="004D3944" w:rsidRDefault="0079413C" w:rsidP="00DC3137">
            <w:pPr>
              <w:pStyle w:val="a4"/>
              <w:cnfStyle w:val="000000000000" w:firstRow="0"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String</w:t>
            </w:r>
          </w:p>
        </w:tc>
        <w:tc>
          <w:tcPr>
            <w:tcW w:w="3738" w:type="dxa"/>
          </w:tcPr>
          <w:p w14:paraId="5E348028" w14:textId="77777777" w:rsidR="0079413C" w:rsidRPr="004D3944" w:rsidRDefault="0079413C" w:rsidP="00DC3137">
            <w:pPr>
              <w:pStyle w:val="a4"/>
              <w:cnfStyle w:val="000000000000" w:firstRow="0"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Tên gọi khi input search (chẳng hạn)</w:t>
            </w:r>
          </w:p>
        </w:tc>
      </w:tr>
    </w:tbl>
    <w:p w14:paraId="79374999" w14:textId="77777777" w:rsidR="0079413C" w:rsidRPr="004D3944" w:rsidRDefault="0079413C" w:rsidP="0079413C">
      <w:pPr>
        <w:pStyle w:val="Heading4"/>
        <w:rPr>
          <w:rFonts w:ascii="Arial" w:eastAsiaTheme="minorEastAsia" w:hAnsi="Arial" w:cs="Arial"/>
          <w:lang w:eastAsia="zh-CN"/>
        </w:rPr>
      </w:pPr>
      <w:r w:rsidRPr="004D3944">
        <w:rPr>
          <w:rFonts w:ascii="Arial" w:hAnsi="Arial" w:cs="Arial"/>
        </w:rPr>
        <w:t>BaseMasterSupplementInfo</w:t>
      </w:r>
    </w:p>
    <w:p w14:paraId="590F7C4D" w14:textId="77777777" w:rsidR="0079413C" w:rsidRPr="000519ED" w:rsidRDefault="0079413C" w:rsidP="0079413C">
      <w:pPr>
        <w:ind w:firstLine="250"/>
        <w:rPr>
          <w:rFonts w:ascii="Arial" w:eastAsiaTheme="minorEastAsia" w:hAnsi="Arial" w:cs="Arial"/>
          <w:color w:val="FF0000"/>
          <w:lang w:eastAsia="zh-CN"/>
        </w:rPr>
      </w:pPr>
      <w:r w:rsidRPr="004D3944">
        <w:rPr>
          <w:rFonts w:ascii="Arial" w:eastAsiaTheme="minorEastAsia" w:hAnsi="Arial" w:cs="Arial"/>
          <w:lang w:eastAsia="zh-CN"/>
        </w:rPr>
        <w:t>Nội dung của master cơ bản sẽ được bổ sung bằng cách thiết lập annotation như bên dưới.</w:t>
      </w:r>
    </w:p>
    <w:p w14:paraId="42206A6B" w14:textId="77777777" w:rsidR="0079413C" w:rsidRPr="004D3944" w:rsidRDefault="0079413C" w:rsidP="0079413C">
      <w:pPr>
        <w:pStyle w:val="a2"/>
        <w:rPr>
          <w:rFonts w:ascii="Arial" w:hAnsi="Arial" w:cs="Arial"/>
        </w:rPr>
      </w:pPr>
      <w:r w:rsidRPr="004D3944">
        <w:rPr>
          <w:rFonts w:ascii="Arial" w:hAnsi="Arial" w:cs="Arial"/>
          <w:lang w:eastAsia="zh-CN"/>
        </w:rPr>
        <w:t xml:space="preserve">  </w:t>
      </w:r>
      <w:r w:rsidRPr="004D3944">
        <w:rPr>
          <w:rFonts w:ascii="Arial" w:hAnsi="Arial" w:cs="Arial"/>
        </w:rPr>
        <w:t xml:space="preserve">/** </w:t>
      </w:r>
      <w:r w:rsidRPr="004D3944">
        <w:rPr>
          <w:rFonts w:ascii="Arial" w:hAnsi="Arial" w:cs="Arial"/>
        </w:rPr>
        <w:t>運搬事業者プルダウン</w:t>
      </w:r>
      <w:r w:rsidRPr="004D3944">
        <w:rPr>
          <w:rFonts w:ascii="Arial" w:hAnsi="Arial" w:cs="Arial"/>
        </w:rPr>
        <w:t>. */</w:t>
      </w:r>
    </w:p>
    <w:p w14:paraId="709F598B" w14:textId="77777777" w:rsidR="0079413C" w:rsidRPr="004D3944" w:rsidRDefault="0079413C" w:rsidP="0079413C">
      <w:pPr>
        <w:pStyle w:val="a2"/>
        <w:rPr>
          <w:rStyle w:val="a1"/>
          <w:rFonts w:ascii="Arial" w:hAnsi="Arial" w:cs="Arial"/>
        </w:rPr>
      </w:pPr>
      <w:r w:rsidRPr="004D3944">
        <w:rPr>
          <w:rStyle w:val="a1"/>
          <w:rFonts w:ascii="Arial" w:hAnsi="Arial" w:cs="Arial"/>
        </w:rPr>
        <w:t>@BaseMasterSupplementInfo(cdtyp = "001", spart = "01", targetkbn = "1", valueField = "ujscd",</w:t>
      </w:r>
    </w:p>
    <w:p w14:paraId="2C3B1F0F" w14:textId="77777777" w:rsidR="0079413C" w:rsidRPr="004D3944" w:rsidRDefault="0079413C" w:rsidP="0079413C">
      <w:pPr>
        <w:pStyle w:val="a2"/>
        <w:rPr>
          <w:rStyle w:val="a1"/>
          <w:rFonts w:ascii="Arial" w:hAnsi="Arial" w:cs="Arial"/>
        </w:rPr>
      </w:pPr>
      <w:r w:rsidRPr="004D3944">
        <w:rPr>
          <w:rStyle w:val="a1"/>
          <w:rFonts w:ascii="Arial" w:hAnsi="Arial" w:cs="Arial"/>
        </w:rPr>
        <w:t xml:space="preserve">      nmflg = true)</w:t>
      </w:r>
    </w:p>
    <w:p w14:paraId="73235C23" w14:textId="77777777" w:rsidR="0079413C" w:rsidRPr="004D3944" w:rsidRDefault="0079413C" w:rsidP="0079413C">
      <w:pPr>
        <w:pStyle w:val="a2"/>
        <w:rPr>
          <w:rFonts w:ascii="Arial" w:hAnsi="Arial" w:cs="Arial"/>
        </w:rPr>
      </w:pPr>
      <w:r w:rsidRPr="004D3944">
        <w:rPr>
          <w:rFonts w:ascii="Arial" w:hAnsi="Arial" w:cs="Arial"/>
        </w:rPr>
        <w:t xml:space="preserve">  private List&lt;Map&lt;String, String&gt;&gt; ujsCdSelect;</w:t>
      </w:r>
      <w:bookmarkStart w:id="41" w:name="_GoBack"/>
      <w:bookmarkEnd w:id="41"/>
    </w:p>
    <w:p w14:paraId="2E9294D1" w14:textId="77777777" w:rsidR="0079413C" w:rsidRPr="004D3944" w:rsidRDefault="0079413C" w:rsidP="0079413C">
      <w:pPr>
        <w:ind w:firstLine="250"/>
        <w:rPr>
          <w:rFonts w:ascii="Arial" w:eastAsiaTheme="minorEastAsia" w:hAnsi="Arial" w:cs="Arial"/>
        </w:rPr>
      </w:pPr>
      <w:r w:rsidRPr="004D3944">
        <w:rPr>
          <w:rFonts w:ascii="Arial" w:eastAsiaTheme="minorEastAsia" w:hAnsi="Arial" w:cs="Arial"/>
        </w:rPr>
        <w:t>Annotation này chỉ có thể áp dụng kiểu List&lt;Map&lt;String, String&gt;&gt;. Kiểu này có thể thiết lập y nguyên vào dowaui:select</w:t>
      </w:r>
      <w:r w:rsidRPr="004D3944">
        <w:rPr>
          <w:rFonts w:ascii="Arial" w:eastAsiaTheme="minorEastAsia" w:hAnsi="Arial" w:cs="Arial"/>
        </w:rPr>
        <w:t>、</w:t>
      </w:r>
      <w:r w:rsidRPr="004D3944">
        <w:rPr>
          <w:rFonts w:ascii="Arial" w:eastAsiaTheme="minorEastAsia" w:hAnsi="Arial" w:cs="Arial"/>
        </w:rPr>
        <w:t>dowaui:checkbox</w:t>
      </w:r>
      <w:r w:rsidRPr="004D3944">
        <w:rPr>
          <w:rFonts w:ascii="Arial" w:eastAsiaTheme="minorEastAsia" w:hAnsi="Arial" w:cs="Arial"/>
        </w:rPr>
        <w:t>、</w:t>
      </w:r>
      <w:r w:rsidRPr="004D3944">
        <w:rPr>
          <w:rFonts w:ascii="Arial" w:eastAsiaTheme="minorEastAsia" w:hAnsi="Arial" w:cs="Arial"/>
        </w:rPr>
        <w:t>dowaui:radio</w:t>
      </w:r>
    </w:p>
    <w:p w14:paraId="4863D132" w14:textId="77777777" w:rsidR="0079413C" w:rsidRPr="004D3944" w:rsidRDefault="0079413C" w:rsidP="0079413C">
      <w:pPr>
        <w:ind w:firstLine="250"/>
        <w:rPr>
          <w:rFonts w:ascii="Arial" w:eastAsiaTheme="minorEastAsia" w:hAnsi="Arial" w:cs="Arial"/>
        </w:rPr>
      </w:pPr>
      <w:r w:rsidRPr="004D3944">
        <w:rPr>
          <w:rFonts w:ascii="Arial" w:eastAsiaTheme="minorEastAsia" w:hAnsi="Arial" w:cs="Arial"/>
        </w:rPr>
        <w:t xml:space="preserve">BaseMasterSupplementInfo có tham số như bên </w:t>
      </w:r>
      <w:commentRangeStart w:id="42"/>
      <w:r w:rsidRPr="004D3944">
        <w:rPr>
          <w:rFonts w:ascii="Arial" w:eastAsiaTheme="minorEastAsia" w:hAnsi="Arial" w:cs="Arial"/>
        </w:rPr>
        <w:t>dưới</w:t>
      </w:r>
      <w:commentRangeEnd w:id="42"/>
      <w:r w:rsidR="00AE413B">
        <w:rPr>
          <w:rStyle w:val="CommentReference"/>
        </w:rPr>
        <w:commentReference w:id="42"/>
      </w:r>
      <w:r w:rsidRPr="004D3944">
        <w:rPr>
          <w:rFonts w:ascii="Arial" w:eastAsiaTheme="minorEastAsia" w:hAnsi="Arial" w:cs="Arial"/>
        </w:rPr>
        <w:t>.</w:t>
      </w:r>
    </w:p>
    <w:p w14:paraId="385D38A4" w14:textId="77777777" w:rsidR="0079413C" w:rsidRPr="004D3944" w:rsidRDefault="0079413C" w:rsidP="0079413C">
      <w:pPr>
        <w:ind w:firstLine="250"/>
        <w:rPr>
          <w:rFonts w:ascii="Arial" w:eastAsiaTheme="minorEastAsia" w:hAnsi="Arial" w:cs="Arial"/>
        </w:rPr>
      </w:pPr>
    </w:p>
    <w:p w14:paraId="6B52BE5F" w14:textId="77777777" w:rsidR="0079413C" w:rsidRPr="004D3944" w:rsidRDefault="0079413C" w:rsidP="0079413C">
      <w:pPr>
        <w:pStyle w:val="Caption"/>
        <w:keepNext/>
        <w:ind w:firstLine="250"/>
        <w:rPr>
          <w:rFonts w:ascii="Arial" w:hAnsi="Arial" w:cs="Arial"/>
        </w:rPr>
      </w:pPr>
      <w:r w:rsidRPr="004D3944">
        <w:rPr>
          <w:rFonts w:ascii="Arial" w:hAnsi="Arial" w:cs="Arial"/>
        </w:rPr>
        <w:t xml:space="preserve">Bảng </w:t>
      </w:r>
      <w:r w:rsidR="00BA0B6B" w:rsidRPr="004D3944">
        <w:rPr>
          <w:rFonts w:ascii="Arial" w:hAnsi="Arial" w:cs="Arial"/>
        </w:rPr>
        <w:fldChar w:fldCharType="begin"/>
      </w:r>
      <w:r w:rsidRPr="004D3944">
        <w:rPr>
          <w:rFonts w:ascii="Arial" w:hAnsi="Arial" w:cs="Arial"/>
        </w:rPr>
        <w:instrText xml:space="preserve"> STYLEREF 1 \s </w:instrText>
      </w:r>
      <w:r w:rsidR="00BA0B6B" w:rsidRPr="004D3944">
        <w:rPr>
          <w:rFonts w:ascii="Arial" w:hAnsi="Arial" w:cs="Arial"/>
        </w:rPr>
        <w:fldChar w:fldCharType="separate"/>
      </w:r>
      <w:r w:rsidRPr="004D3944">
        <w:rPr>
          <w:rFonts w:ascii="Arial" w:hAnsi="Arial" w:cs="Arial"/>
          <w:noProof/>
        </w:rPr>
        <w:t>4</w:t>
      </w:r>
      <w:r w:rsidR="00BA0B6B" w:rsidRPr="004D3944">
        <w:rPr>
          <w:rFonts w:ascii="Arial" w:hAnsi="Arial" w:cs="Arial"/>
          <w:noProof/>
        </w:rPr>
        <w:fldChar w:fldCharType="end"/>
      </w:r>
      <w:r w:rsidRPr="004D3944">
        <w:rPr>
          <w:rFonts w:ascii="Arial" w:hAnsi="Arial" w:cs="Arial"/>
        </w:rPr>
        <w:noBreakHyphen/>
      </w:r>
      <w:r w:rsidR="00C90D67" w:rsidRPr="004D3944">
        <w:rPr>
          <w:rFonts w:ascii="Arial" w:hAnsi="Arial" w:cs="Arial"/>
        </w:rPr>
        <w:t>2</w:t>
      </w:r>
      <w:r w:rsidRPr="004D3944">
        <w:rPr>
          <w:rFonts w:ascii="Arial" w:hAnsi="Arial" w:cs="Arial"/>
        </w:rPr>
        <w:t xml:space="preserve">　</w:t>
      </w:r>
      <w:r w:rsidRPr="004D3944">
        <w:rPr>
          <w:rFonts w:ascii="Arial" w:hAnsi="Arial" w:cs="Arial"/>
        </w:rPr>
        <w:t>Tham số của annotation BaseMasterSupplementInfo</w:t>
      </w:r>
    </w:p>
    <w:tbl>
      <w:tblPr>
        <w:tblStyle w:val="LightShading1"/>
        <w:tblW w:w="9264" w:type="dxa"/>
        <w:tblInd w:w="956" w:type="dxa"/>
        <w:tblLook w:val="04A0" w:firstRow="1" w:lastRow="0" w:firstColumn="1" w:lastColumn="0" w:noHBand="0" w:noVBand="1"/>
      </w:tblPr>
      <w:tblGrid>
        <w:gridCol w:w="1288"/>
        <w:gridCol w:w="3765"/>
        <w:gridCol w:w="1415"/>
        <w:gridCol w:w="2796"/>
      </w:tblGrid>
      <w:tr w:rsidR="0079413C" w:rsidRPr="004D3944" w14:paraId="4624BBDC" w14:textId="77777777" w:rsidTr="00DC3137">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288" w:type="dxa"/>
          </w:tcPr>
          <w:p w14:paraId="605E37B3" w14:textId="77777777" w:rsidR="0079413C" w:rsidRPr="004D3944" w:rsidRDefault="0079413C" w:rsidP="00DC3137">
            <w:pPr>
              <w:pStyle w:val="a4"/>
              <w:rPr>
                <w:rFonts w:ascii="Arial" w:hAnsi="Arial" w:cs="Arial"/>
              </w:rPr>
            </w:pPr>
            <w:r w:rsidRPr="004D3944">
              <w:rPr>
                <w:rFonts w:ascii="Arial" w:hAnsi="Arial" w:cs="Arial"/>
              </w:rPr>
              <w:t>Tham số</w:t>
            </w:r>
          </w:p>
        </w:tc>
        <w:tc>
          <w:tcPr>
            <w:tcW w:w="3765" w:type="dxa"/>
          </w:tcPr>
          <w:p w14:paraId="198BAB2A" w14:textId="77777777" w:rsidR="0079413C" w:rsidRPr="004D3944" w:rsidRDefault="0079413C" w:rsidP="00DC3137">
            <w:pPr>
              <w:pStyle w:val="a4"/>
              <w:cnfStyle w:val="100000000000" w:firstRow="1"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Giải thích</w:t>
            </w:r>
          </w:p>
        </w:tc>
        <w:tc>
          <w:tcPr>
            <w:tcW w:w="1415" w:type="dxa"/>
          </w:tcPr>
          <w:p w14:paraId="1E323BA2" w14:textId="77777777" w:rsidR="0079413C" w:rsidRPr="004D3944" w:rsidRDefault="0079413C" w:rsidP="00DC3137">
            <w:pPr>
              <w:pStyle w:val="a4"/>
              <w:cnfStyle w:val="100000000000" w:firstRow="1"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Kiểu data</w:t>
            </w:r>
          </w:p>
        </w:tc>
        <w:tc>
          <w:tcPr>
            <w:tcW w:w="2796" w:type="dxa"/>
          </w:tcPr>
          <w:p w14:paraId="0826735F" w14:textId="77777777" w:rsidR="0079413C" w:rsidRPr="004D3944" w:rsidRDefault="0079413C" w:rsidP="00DC3137">
            <w:pPr>
              <w:pStyle w:val="a4"/>
              <w:cnfStyle w:val="100000000000" w:firstRow="1"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Bắt buộc</w:t>
            </w:r>
            <w:r w:rsidRPr="004D3944">
              <w:rPr>
                <w:rFonts w:ascii="Arial" w:hAnsi="Arial" w:cs="Arial"/>
              </w:rPr>
              <w:t>／</w:t>
            </w:r>
            <w:r w:rsidRPr="004D3944">
              <w:rPr>
                <w:rFonts w:ascii="Arial" w:hAnsi="Arial" w:cs="Arial"/>
              </w:rPr>
              <w:t>Tùy ý</w:t>
            </w:r>
          </w:p>
        </w:tc>
      </w:tr>
      <w:tr w:rsidR="0079413C" w:rsidRPr="004D3944" w14:paraId="42AB0604" w14:textId="77777777" w:rsidTr="00DC3137">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288" w:type="dxa"/>
          </w:tcPr>
          <w:p w14:paraId="0A47B12E" w14:textId="77777777" w:rsidR="0079413C" w:rsidRPr="004D3944" w:rsidRDefault="0079413C" w:rsidP="00DC3137">
            <w:pPr>
              <w:pStyle w:val="a4"/>
              <w:rPr>
                <w:rFonts w:ascii="Arial" w:hAnsi="Arial" w:cs="Arial"/>
              </w:rPr>
            </w:pPr>
            <w:r w:rsidRPr="004D3944">
              <w:rPr>
                <w:rFonts w:ascii="Arial" w:hAnsi="Arial" w:cs="Arial"/>
              </w:rPr>
              <w:t>targetkbn</w:t>
            </w:r>
          </w:p>
        </w:tc>
        <w:tc>
          <w:tcPr>
            <w:tcW w:w="3765" w:type="dxa"/>
          </w:tcPr>
          <w:p w14:paraId="7B64E568" w14:textId="77777777" w:rsidR="0079413C" w:rsidRPr="004D3944" w:rsidRDefault="0079413C" w:rsidP="00DC3137">
            <w:pPr>
              <w:pStyle w:val="a4"/>
              <w:cnfStyle w:val="000000100000" w:firstRow="0" w:lastRow="0" w:firstColumn="0" w:lastColumn="0" w:oddVBand="0" w:evenVBand="0" w:oddHBand="1" w:evenHBand="0" w:firstRowFirstColumn="0" w:firstRowLastColumn="0" w:lastRowFirstColumn="0" w:lastRowLastColumn="0"/>
              <w:rPr>
                <w:rFonts w:ascii="Arial" w:hAnsi="Arial" w:cs="Arial"/>
              </w:rPr>
            </w:pPr>
            <w:commentRangeStart w:id="43"/>
            <w:r w:rsidRPr="004D3944">
              <w:rPr>
                <w:rFonts w:ascii="Arial" w:hAnsi="Arial" w:cs="Arial"/>
              </w:rPr>
              <w:t>取得区分</w:t>
            </w:r>
            <w:r w:rsidRPr="004D3944">
              <w:rPr>
                <w:rFonts w:ascii="Arial" w:hAnsi="Arial" w:cs="Arial"/>
              </w:rPr>
              <w:t>(1:</w:t>
            </w:r>
            <w:r w:rsidRPr="004D3944">
              <w:rPr>
                <w:rFonts w:ascii="Arial" w:hAnsi="Arial" w:cs="Arial"/>
              </w:rPr>
              <w:t>基本マスタ、</w:t>
            </w:r>
            <w:r w:rsidRPr="004D3944">
              <w:rPr>
                <w:rFonts w:ascii="Arial" w:hAnsi="Arial" w:cs="Arial"/>
              </w:rPr>
              <w:t>2:</w:t>
            </w:r>
            <w:r w:rsidRPr="004D3944">
              <w:rPr>
                <w:rFonts w:ascii="Arial" w:hAnsi="Arial" w:cs="Arial"/>
              </w:rPr>
              <w:t>基本マスタ</w:t>
            </w:r>
            <w:r w:rsidRPr="004D3944">
              <w:rPr>
                <w:rFonts w:ascii="Arial" w:hAnsi="Arial" w:cs="Arial"/>
              </w:rPr>
              <w:t>(</w:t>
            </w:r>
            <w:r w:rsidRPr="004D3944">
              <w:rPr>
                <w:rFonts w:ascii="Arial" w:hAnsi="Arial" w:cs="Arial"/>
              </w:rPr>
              <w:t>得意先</w:t>
            </w:r>
            <w:r w:rsidRPr="004D3944">
              <w:rPr>
                <w:rFonts w:ascii="Arial" w:hAnsi="Arial" w:cs="Arial"/>
              </w:rPr>
              <w:t>)</w:t>
            </w:r>
            <w:commentRangeEnd w:id="43"/>
            <w:r w:rsidR="001115F0">
              <w:rPr>
                <w:rStyle w:val="CommentReference"/>
                <w:bCs w:val="0"/>
                <w:color w:val="auto"/>
                <w:spacing w:val="15"/>
              </w:rPr>
              <w:commentReference w:id="43"/>
            </w:r>
          </w:p>
        </w:tc>
        <w:tc>
          <w:tcPr>
            <w:tcW w:w="1415" w:type="dxa"/>
          </w:tcPr>
          <w:p w14:paraId="68C1D3B8" w14:textId="77777777" w:rsidR="0079413C" w:rsidRPr="004D3944" w:rsidRDefault="0079413C" w:rsidP="00DC3137">
            <w:pPr>
              <w:pStyle w:val="a4"/>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String</w:t>
            </w:r>
          </w:p>
        </w:tc>
        <w:tc>
          <w:tcPr>
            <w:tcW w:w="2796" w:type="dxa"/>
          </w:tcPr>
          <w:p w14:paraId="6EE42D4E" w14:textId="77777777" w:rsidR="0079413C" w:rsidRPr="004D3944" w:rsidRDefault="0079413C" w:rsidP="00DC3137">
            <w:pPr>
              <w:pStyle w:val="a4"/>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Bắt buộc</w:t>
            </w:r>
          </w:p>
        </w:tc>
      </w:tr>
      <w:tr w:rsidR="0079413C" w:rsidRPr="004D3944" w14:paraId="6BBAD928" w14:textId="77777777" w:rsidTr="00DC3137">
        <w:trPr>
          <w:trHeight w:val="555"/>
        </w:trPr>
        <w:tc>
          <w:tcPr>
            <w:cnfStyle w:val="001000000000" w:firstRow="0" w:lastRow="0" w:firstColumn="1" w:lastColumn="0" w:oddVBand="0" w:evenVBand="0" w:oddHBand="0" w:evenHBand="0" w:firstRowFirstColumn="0" w:firstRowLastColumn="0" w:lastRowFirstColumn="0" w:lastRowLastColumn="0"/>
            <w:tcW w:w="1288" w:type="dxa"/>
          </w:tcPr>
          <w:p w14:paraId="3612AAE2" w14:textId="77777777" w:rsidR="0079413C" w:rsidRPr="004D3944" w:rsidRDefault="0079413C" w:rsidP="00DC3137">
            <w:pPr>
              <w:pStyle w:val="a4"/>
              <w:rPr>
                <w:rFonts w:ascii="Arial" w:hAnsi="Arial" w:cs="Arial"/>
              </w:rPr>
            </w:pPr>
            <w:r w:rsidRPr="004D3944">
              <w:rPr>
                <w:rFonts w:ascii="Arial" w:hAnsi="Arial" w:cs="Arial"/>
              </w:rPr>
              <w:t>spart</w:t>
            </w:r>
          </w:p>
        </w:tc>
        <w:tc>
          <w:tcPr>
            <w:tcW w:w="3765" w:type="dxa"/>
          </w:tcPr>
          <w:p w14:paraId="05327B5E" w14:textId="77777777" w:rsidR="0079413C" w:rsidRPr="004D3944" w:rsidRDefault="0079413C" w:rsidP="00DC3137">
            <w:pPr>
              <w:pStyle w:val="a4"/>
              <w:cnfStyle w:val="000000000000" w:firstRow="0"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製品部門</w:t>
            </w:r>
          </w:p>
        </w:tc>
        <w:tc>
          <w:tcPr>
            <w:tcW w:w="1415" w:type="dxa"/>
          </w:tcPr>
          <w:p w14:paraId="7CB381C3" w14:textId="77777777" w:rsidR="0079413C" w:rsidRPr="004D3944" w:rsidRDefault="0079413C" w:rsidP="00DC3137">
            <w:pPr>
              <w:pStyle w:val="a4"/>
              <w:cnfStyle w:val="000000000000" w:firstRow="0"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String</w:t>
            </w:r>
          </w:p>
        </w:tc>
        <w:tc>
          <w:tcPr>
            <w:tcW w:w="2796" w:type="dxa"/>
          </w:tcPr>
          <w:p w14:paraId="0D861406" w14:textId="77777777" w:rsidR="0079413C" w:rsidRPr="004D3944" w:rsidRDefault="0079413C" w:rsidP="00DC3137">
            <w:pPr>
              <w:pStyle w:val="a4"/>
              <w:cnfStyle w:val="000000000000" w:firstRow="0"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Bắt buộc</w:t>
            </w:r>
          </w:p>
        </w:tc>
      </w:tr>
      <w:tr w:rsidR="0079413C" w:rsidRPr="004D3944" w14:paraId="2139E573" w14:textId="77777777" w:rsidTr="00DC3137">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288" w:type="dxa"/>
          </w:tcPr>
          <w:p w14:paraId="7A29CF76" w14:textId="77777777" w:rsidR="0079413C" w:rsidRPr="004D3944" w:rsidRDefault="0079413C" w:rsidP="00DC3137">
            <w:pPr>
              <w:pStyle w:val="a4"/>
              <w:rPr>
                <w:rFonts w:ascii="Arial" w:hAnsi="Arial" w:cs="Arial"/>
              </w:rPr>
            </w:pPr>
            <w:r w:rsidRPr="004D3944">
              <w:rPr>
                <w:rFonts w:ascii="Arial" w:hAnsi="Arial" w:cs="Arial"/>
              </w:rPr>
              <w:t>kunnr</w:t>
            </w:r>
          </w:p>
        </w:tc>
        <w:tc>
          <w:tcPr>
            <w:tcW w:w="3765" w:type="dxa"/>
          </w:tcPr>
          <w:p w14:paraId="3108CC7E" w14:textId="77777777" w:rsidR="0079413C" w:rsidRPr="004D3944" w:rsidRDefault="0079413C" w:rsidP="00DC3137">
            <w:pPr>
              <w:pStyle w:val="a4"/>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得意先コード</w:t>
            </w:r>
            <w:r w:rsidRPr="004D3944">
              <w:rPr>
                <w:rFonts w:ascii="Arial" w:hAnsi="Arial" w:cs="Arial"/>
              </w:rPr>
              <w:t xml:space="preserve"> (Trường hợp </w:t>
            </w:r>
            <w:r w:rsidRPr="004D3944">
              <w:rPr>
                <w:rFonts w:ascii="Arial" w:hAnsi="Arial" w:cs="Arial"/>
              </w:rPr>
              <w:t>取得区分</w:t>
            </w:r>
            <w:r w:rsidRPr="004D3944">
              <w:rPr>
                <w:rFonts w:ascii="Arial" w:hAnsi="Arial" w:cs="Arial"/>
              </w:rPr>
              <w:t xml:space="preserve"> là 2:</w:t>
            </w:r>
            <w:r w:rsidRPr="004D3944">
              <w:rPr>
                <w:rFonts w:ascii="Arial" w:hAnsi="Arial" w:cs="Arial"/>
              </w:rPr>
              <w:t>基本マスタ</w:t>
            </w:r>
            <w:r w:rsidRPr="004D3944">
              <w:rPr>
                <w:rFonts w:ascii="Arial" w:hAnsi="Arial" w:cs="Arial"/>
              </w:rPr>
              <w:t>(</w:t>
            </w:r>
            <w:r w:rsidRPr="004D3944">
              <w:rPr>
                <w:rFonts w:ascii="Arial" w:hAnsi="Arial" w:cs="Arial"/>
              </w:rPr>
              <w:t>得意先</w:t>
            </w:r>
            <w:r w:rsidRPr="004D3944">
              <w:rPr>
                <w:rFonts w:ascii="Arial" w:hAnsi="Arial" w:cs="Arial"/>
              </w:rPr>
              <w:t>) thì bắt buộc)</w:t>
            </w:r>
          </w:p>
        </w:tc>
        <w:tc>
          <w:tcPr>
            <w:tcW w:w="1415" w:type="dxa"/>
          </w:tcPr>
          <w:p w14:paraId="3999C388" w14:textId="77777777" w:rsidR="0079413C" w:rsidRPr="004D3944" w:rsidRDefault="0079413C" w:rsidP="00DC3137">
            <w:pPr>
              <w:pStyle w:val="a4"/>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String</w:t>
            </w:r>
          </w:p>
        </w:tc>
        <w:tc>
          <w:tcPr>
            <w:tcW w:w="2796" w:type="dxa"/>
          </w:tcPr>
          <w:p w14:paraId="5AEF165D" w14:textId="77777777" w:rsidR="0079413C" w:rsidRPr="004D3944" w:rsidRDefault="0079413C" w:rsidP="00DC3137">
            <w:pPr>
              <w:pStyle w:val="a4"/>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Tùy ý</w:t>
            </w:r>
          </w:p>
        </w:tc>
      </w:tr>
      <w:tr w:rsidR="0079413C" w:rsidRPr="004D3944" w14:paraId="6C2F48E4" w14:textId="77777777" w:rsidTr="00DC3137">
        <w:trPr>
          <w:trHeight w:val="555"/>
        </w:trPr>
        <w:tc>
          <w:tcPr>
            <w:cnfStyle w:val="001000000000" w:firstRow="0" w:lastRow="0" w:firstColumn="1" w:lastColumn="0" w:oddVBand="0" w:evenVBand="0" w:oddHBand="0" w:evenHBand="0" w:firstRowFirstColumn="0" w:firstRowLastColumn="0" w:lastRowFirstColumn="0" w:lastRowLastColumn="0"/>
            <w:tcW w:w="1288" w:type="dxa"/>
          </w:tcPr>
          <w:p w14:paraId="45242353" w14:textId="77777777" w:rsidR="0079413C" w:rsidRPr="004D3944" w:rsidRDefault="0079413C" w:rsidP="00DC3137">
            <w:pPr>
              <w:pStyle w:val="a4"/>
              <w:rPr>
                <w:rFonts w:ascii="Arial" w:hAnsi="Arial" w:cs="Arial"/>
              </w:rPr>
            </w:pPr>
            <w:r w:rsidRPr="004D3944">
              <w:rPr>
                <w:rFonts w:ascii="Arial" w:hAnsi="Arial" w:cs="Arial"/>
              </w:rPr>
              <w:t>cdtyp</w:t>
            </w:r>
          </w:p>
        </w:tc>
        <w:tc>
          <w:tcPr>
            <w:tcW w:w="3765" w:type="dxa"/>
          </w:tcPr>
          <w:p w14:paraId="166C09FC" w14:textId="77777777" w:rsidR="0079413C" w:rsidRPr="004D3944" w:rsidRDefault="0079413C" w:rsidP="00DC3137">
            <w:pPr>
              <w:pStyle w:val="a4"/>
              <w:cnfStyle w:val="000000000000" w:firstRow="0"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マスタ種別</w:t>
            </w:r>
          </w:p>
        </w:tc>
        <w:tc>
          <w:tcPr>
            <w:tcW w:w="1415" w:type="dxa"/>
          </w:tcPr>
          <w:p w14:paraId="49C7D26D" w14:textId="77777777" w:rsidR="0079413C" w:rsidRPr="004D3944" w:rsidRDefault="0079413C" w:rsidP="00DC3137">
            <w:pPr>
              <w:pStyle w:val="a4"/>
              <w:cnfStyle w:val="000000000000" w:firstRow="0"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String</w:t>
            </w:r>
          </w:p>
        </w:tc>
        <w:tc>
          <w:tcPr>
            <w:tcW w:w="2796" w:type="dxa"/>
          </w:tcPr>
          <w:p w14:paraId="11E07D30" w14:textId="77777777" w:rsidR="0079413C" w:rsidRPr="004D3944" w:rsidRDefault="0079413C" w:rsidP="00DC3137">
            <w:pPr>
              <w:pStyle w:val="a4"/>
              <w:cnfStyle w:val="000000000000" w:firstRow="0"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Tùy ý</w:t>
            </w:r>
          </w:p>
        </w:tc>
      </w:tr>
      <w:tr w:rsidR="0079413C" w:rsidRPr="004D3944" w14:paraId="203A2600" w14:textId="77777777" w:rsidTr="00DC3137">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288" w:type="dxa"/>
          </w:tcPr>
          <w:p w14:paraId="6D0C4458" w14:textId="77777777" w:rsidR="0079413C" w:rsidRPr="004D3944" w:rsidRDefault="0079413C" w:rsidP="00DC3137">
            <w:pPr>
              <w:pStyle w:val="a4"/>
              <w:rPr>
                <w:rFonts w:ascii="Arial" w:hAnsi="Arial" w:cs="Arial"/>
              </w:rPr>
            </w:pPr>
            <w:r w:rsidRPr="004D3944">
              <w:rPr>
                <w:rFonts w:ascii="Arial" w:hAnsi="Arial" w:cs="Arial"/>
              </w:rPr>
              <w:t>ms1kb</w:t>
            </w:r>
          </w:p>
        </w:tc>
        <w:tc>
          <w:tcPr>
            <w:tcW w:w="3765" w:type="dxa"/>
          </w:tcPr>
          <w:p w14:paraId="0AA6C501" w14:textId="77777777" w:rsidR="0079413C" w:rsidRPr="004D3944" w:rsidRDefault="0079413C" w:rsidP="00DC3137">
            <w:pPr>
              <w:pStyle w:val="a4"/>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区分</w:t>
            </w:r>
            <w:r w:rsidRPr="004D3944">
              <w:rPr>
                <w:rFonts w:ascii="Arial" w:hAnsi="Arial" w:cs="Arial"/>
              </w:rPr>
              <w:t>1</w:t>
            </w:r>
          </w:p>
        </w:tc>
        <w:tc>
          <w:tcPr>
            <w:tcW w:w="1415" w:type="dxa"/>
          </w:tcPr>
          <w:p w14:paraId="3AE07388" w14:textId="77777777" w:rsidR="0079413C" w:rsidRPr="004D3944" w:rsidRDefault="0079413C" w:rsidP="00DC3137">
            <w:pPr>
              <w:pStyle w:val="a4"/>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String</w:t>
            </w:r>
          </w:p>
        </w:tc>
        <w:tc>
          <w:tcPr>
            <w:tcW w:w="2796" w:type="dxa"/>
          </w:tcPr>
          <w:p w14:paraId="4FBCFCC6" w14:textId="77777777" w:rsidR="0079413C" w:rsidRPr="004D3944" w:rsidRDefault="0079413C" w:rsidP="00DC3137">
            <w:pPr>
              <w:pStyle w:val="a4"/>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Tùy ý</w:t>
            </w:r>
          </w:p>
        </w:tc>
      </w:tr>
      <w:tr w:rsidR="0079413C" w:rsidRPr="004D3944" w14:paraId="3B34EEE2" w14:textId="77777777" w:rsidTr="00DC3137">
        <w:trPr>
          <w:trHeight w:val="555"/>
        </w:trPr>
        <w:tc>
          <w:tcPr>
            <w:cnfStyle w:val="001000000000" w:firstRow="0" w:lastRow="0" w:firstColumn="1" w:lastColumn="0" w:oddVBand="0" w:evenVBand="0" w:oddHBand="0" w:evenHBand="0" w:firstRowFirstColumn="0" w:firstRowLastColumn="0" w:lastRowFirstColumn="0" w:lastRowLastColumn="0"/>
            <w:tcW w:w="1288" w:type="dxa"/>
          </w:tcPr>
          <w:p w14:paraId="71D0A151" w14:textId="77777777" w:rsidR="0079413C" w:rsidRPr="004D3944" w:rsidRDefault="0079413C" w:rsidP="00DC3137">
            <w:pPr>
              <w:pStyle w:val="a4"/>
              <w:rPr>
                <w:rFonts w:ascii="Arial" w:hAnsi="Arial" w:cs="Arial"/>
              </w:rPr>
            </w:pPr>
            <w:r w:rsidRPr="004D3944">
              <w:rPr>
                <w:rFonts w:ascii="Arial" w:hAnsi="Arial" w:cs="Arial"/>
              </w:rPr>
              <w:t>ms2kb</w:t>
            </w:r>
          </w:p>
        </w:tc>
        <w:tc>
          <w:tcPr>
            <w:tcW w:w="3765" w:type="dxa"/>
          </w:tcPr>
          <w:p w14:paraId="6BC9A007" w14:textId="77777777" w:rsidR="0079413C" w:rsidRPr="004D3944" w:rsidRDefault="0079413C" w:rsidP="00DC3137">
            <w:pPr>
              <w:pStyle w:val="a4"/>
              <w:cnfStyle w:val="000000000000" w:firstRow="0"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区分</w:t>
            </w:r>
            <w:r w:rsidRPr="004D3944">
              <w:rPr>
                <w:rFonts w:ascii="Arial" w:hAnsi="Arial" w:cs="Arial"/>
              </w:rPr>
              <w:t>2</w:t>
            </w:r>
          </w:p>
        </w:tc>
        <w:tc>
          <w:tcPr>
            <w:tcW w:w="1415" w:type="dxa"/>
          </w:tcPr>
          <w:p w14:paraId="310D1345" w14:textId="77777777" w:rsidR="0079413C" w:rsidRPr="004D3944" w:rsidRDefault="0079413C" w:rsidP="00DC3137">
            <w:pPr>
              <w:pStyle w:val="a4"/>
              <w:cnfStyle w:val="000000000000" w:firstRow="0"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String</w:t>
            </w:r>
          </w:p>
        </w:tc>
        <w:tc>
          <w:tcPr>
            <w:tcW w:w="2796" w:type="dxa"/>
          </w:tcPr>
          <w:p w14:paraId="5DA9191A" w14:textId="77777777" w:rsidR="0079413C" w:rsidRPr="004D3944" w:rsidRDefault="0079413C" w:rsidP="00DC3137">
            <w:pPr>
              <w:pStyle w:val="a4"/>
              <w:cnfStyle w:val="000000000000" w:firstRow="0"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Tùy ý</w:t>
            </w:r>
          </w:p>
        </w:tc>
      </w:tr>
      <w:tr w:rsidR="0079413C" w:rsidRPr="004D3944" w14:paraId="3196E060" w14:textId="77777777" w:rsidTr="00DC3137">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288" w:type="dxa"/>
          </w:tcPr>
          <w:p w14:paraId="78BD3847" w14:textId="77777777" w:rsidR="0079413C" w:rsidRPr="004D3944" w:rsidRDefault="0079413C" w:rsidP="00DC3137">
            <w:pPr>
              <w:pStyle w:val="a4"/>
              <w:rPr>
                <w:rFonts w:ascii="Arial" w:hAnsi="Arial" w:cs="Arial"/>
              </w:rPr>
            </w:pPr>
            <w:r w:rsidRPr="004D3944">
              <w:rPr>
                <w:rFonts w:ascii="Arial" w:hAnsi="Arial" w:cs="Arial"/>
              </w:rPr>
              <w:lastRenderedPageBreak/>
              <w:t>ms3kb</w:t>
            </w:r>
          </w:p>
        </w:tc>
        <w:tc>
          <w:tcPr>
            <w:tcW w:w="3765" w:type="dxa"/>
          </w:tcPr>
          <w:p w14:paraId="0E24F661" w14:textId="77777777" w:rsidR="0079413C" w:rsidRPr="004D3944" w:rsidRDefault="0079413C" w:rsidP="00DC3137">
            <w:pPr>
              <w:pStyle w:val="a4"/>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区分</w:t>
            </w:r>
            <w:r w:rsidRPr="004D3944">
              <w:rPr>
                <w:rFonts w:ascii="Arial" w:hAnsi="Arial" w:cs="Arial"/>
              </w:rPr>
              <w:t>3</w:t>
            </w:r>
          </w:p>
        </w:tc>
        <w:tc>
          <w:tcPr>
            <w:tcW w:w="1415" w:type="dxa"/>
          </w:tcPr>
          <w:p w14:paraId="3B0CA102" w14:textId="77777777" w:rsidR="0079413C" w:rsidRPr="004D3944" w:rsidRDefault="0079413C" w:rsidP="00DC3137">
            <w:pPr>
              <w:pStyle w:val="a4"/>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String</w:t>
            </w:r>
          </w:p>
        </w:tc>
        <w:tc>
          <w:tcPr>
            <w:tcW w:w="2796" w:type="dxa"/>
          </w:tcPr>
          <w:p w14:paraId="6E89A549" w14:textId="77777777" w:rsidR="0079413C" w:rsidRPr="004D3944" w:rsidRDefault="0079413C" w:rsidP="00DC3137">
            <w:pPr>
              <w:pStyle w:val="a4"/>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Tùy ý</w:t>
            </w:r>
          </w:p>
        </w:tc>
      </w:tr>
      <w:tr w:rsidR="0079413C" w:rsidRPr="004D3944" w14:paraId="67FFCC32" w14:textId="77777777" w:rsidTr="00DC3137">
        <w:trPr>
          <w:trHeight w:val="555"/>
        </w:trPr>
        <w:tc>
          <w:tcPr>
            <w:cnfStyle w:val="001000000000" w:firstRow="0" w:lastRow="0" w:firstColumn="1" w:lastColumn="0" w:oddVBand="0" w:evenVBand="0" w:oddHBand="0" w:evenHBand="0" w:firstRowFirstColumn="0" w:firstRowLastColumn="0" w:lastRowFirstColumn="0" w:lastRowLastColumn="0"/>
            <w:tcW w:w="1288" w:type="dxa"/>
          </w:tcPr>
          <w:p w14:paraId="042A8A49" w14:textId="77777777" w:rsidR="0079413C" w:rsidRPr="004D3944" w:rsidRDefault="0079413C" w:rsidP="00DC3137">
            <w:pPr>
              <w:pStyle w:val="a4"/>
              <w:rPr>
                <w:rFonts w:ascii="Arial" w:hAnsi="Arial" w:cs="Arial"/>
              </w:rPr>
            </w:pPr>
            <w:r w:rsidRPr="004D3944">
              <w:rPr>
                <w:rFonts w:ascii="Arial" w:hAnsi="Arial" w:cs="Arial"/>
              </w:rPr>
              <w:t>ms4kb</w:t>
            </w:r>
          </w:p>
        </w:tc>
        <w:tc>
          <w:tcPr>
            <w:tcW w:w="3765" w:type="dxa"/>
          </w:tcPr>
          <w:p w14:paraId="6F07C9F7" w14:textId="77777777" w:rsidR="0079413C" w:rsidRPr="004D3944" w:rsidRDefault="0079413C" w:rsidP="00DC3137">
            <w:pPr>
              <w:pStyle w:val="a4"/>
              <w:cnfStyle w:val="000000000000" w:firstRow="0"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区分</w:t>
            </w:r>
            <w:r w:rsidRPr="004D3944">
              <w:rPr>
                <w:rFonts w:ascii="Arial" w:hAnsi="Arial" w:cs="Arial"/>
              </w:rPr>
              <w:t>4</w:t>
            </w:r>
          </w:p>
        </w:tc>
        <w:tc>
          <w:tcPr>
            <w:tcW w:w="1415" w:type="dxa"/>
          </w:tcPr>
          <w:p w14:paraId="18DBF275" w14:textId="77777777" w:rsidR="0079413C" w:rsidRPr="004D3944" w:rsidRDefault="0079413C" w:rsidP="00DC3137">
            <w:pPr>
              <w:pStyle w:val="a4"/>
              <w:cnfStyle w:val="000000000000" w:firstRow="0"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String</w:t>
            </w:r>
          </w:p>
        </w:tc>
        <w:tc>
          <w:tcPr>
            <w:tcW w:w="2796" w:type="dxa"/>
          </w:tcPr>
          <w:p w14:paraId="48F1315E" w14:textId="77777777" w:rsidR="0079413C" w:rsidRPr="004D3944" w:rsidRDefault="0079413C" w:rsidP="00DC3137">
            <w:pPr>
              <w:pStyle w:val="a4"/>
              <w:cnfStyle w:val="000000000000" w:firstRow="0"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Tùy ý</w:t>
            </w:r>
          </w:p>
        </w:tc>
      </w:tr>
      <w:tr w:rsidR="0079413C" w:rsidRPr="004D3944" w14:paraId="0DF4C53D" w14:textId="77777777" w:rsidTr="00DC3137">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288" w:type="dxa"/>
          </w:tcPr>
          <w:p w14:paraId="5B498D54" w14:textId="77777777" w:rsidR="0079413C" w:rsidRPr="004D3944" w:rsidRDefault="0079413C" w:rsidP="00DC3137">
            <w:pPr>
              <w:pStyle w:val="a4"/>
              <w:rPr>
                <w:rFonts w:ascii="Arial" w:hAnsi="Arial" w:cs="Arial"/>
              </w:rPr>
            </w:pPr>
            <w:r w:rsidRPr="004D3944">
              <w:rPr>
                <w:rFonts w:ascii="Arial" w:hAnsi="Arial" w:cs="Arial"/>
              </w:rPr>
              <w:t>ms5kb</w:t>
            </w:r>
          </w:p>
        </w:tc>
        <w:tc>
          <w:tcPr>
            <w:tcW w:w="3765" w:type="dxa"/>
          </w:tcPr>
          <w:p w14:paraId="2FBFB053" w14:textId="77777777" w:rsidR="0079413C" w:rsidRPr="004D3944" w:rsidRDefault="0079413C" w:rsidP="00DC3137">
            <w:pPr>
              <w:pStyle w:val="a4"/>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区分</w:t>
            </w:r>
            <w:r w:rsidRPr="004D3944">
              <w:rPr>
                <w:rFonts w:ascii="Arial" w:hAnsi="Arial" w:cs="Arial"/>
              </w:rPr>
              <w:t>5</w:t>
            </w:r>
          </w:p>
        </w:tc>
        <w:tc>
          <w:tcPr>
            <w:tcW w:w="1415" w:type="dxa"/>
          </w:tcPr>
          <w:p w14:paraId="67DC2DB3" w14:textId="77777777" w:rsidR="0079413C" w:rsidRPr="004D3944" w:rsidRDefault="0079413C" w:rsidP="00DC3137">
            <w:pPr>
              <w:pStyle w:val="a4"/>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String</w:t>
            </w:r>
          </w:p>
        </w:tc>
        <w:tc>
          <w:tcPr>
            <w:tcW w:w="2796" w:type="dxa"/>
          </w:tcPr>
          <w:p w14:paraId="04D22C29" w14:textId="77777777" w:rsidR="0079413C" w:rsidRPr="004D3944" w:rsidRDefault="0079413C" w:rsidP="00DC3137">
            <w:pPr>
              <w:pStyle w:val="a4"/>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Tùy ý</w:t>
            </w:r>
          </w:p>
        </w:tc>
      </w:tr>
      <w:tr w:rsidR="0079413C" w:rsidRPr="004D3944" w14:paraId="6F4E0226" w14:textId="77777777" w:rsidTr="00DC3137">
        <w:trPr>
          <w:trHeight w:val="555"/>
        </w:trPr>
        <w:tc>
          <w:tcPr>
            <w:cnfStyle w:val="001000000000" w:firstRow="0" w:lastRow="0" w:firstColumn="1" w:lastColumn="0" w:oddVBand="0" w:evenVBand="0" w:oddHBand="0" w:evenHBand="0" w:firstRowFirstColumn="0" w:firstRowLastColumn="0" w:lastRowFirstColumn="0" w:lastRowLastColumn="0"/>
            <w:tcW w:w="1288" w:type="dxa"/>
          </w:tcPr>
          <w:p w14:paraId="023F6C50" w14:textId="77777777" w:rsidR="0079413C" w:rsidRPr="004D3944" w:rsidRDefault="0079413C" w:rsidP="00DC3137">
            <w:pPr>
              <w:pStyle w:val="a4"/>
              <w:rPr>
                <w:rFonts w:ascii="Arial" w:hAnsi="Arial" w:cs="Arial"/>
              </w:rPr>
            </w:pPr>
            <w:r w:rsidRPr="004D3944">
              <w:rPr>
                <w:rFonts w:ascii="Arial" w:hAnsi="Arial" w:cs="Arial"/>
              </w:rPr>
              <w:t>bsdtField</w:t>
            </w:r>
          </w:p>
        </w:tc>
        <w:tc>
          <w:tcPr>
            <w:tcW w:w="3765" w:type="dxa"/>
          </w:tcPr>
          <w:p w14:paraId="562AE08C" w14:textId="77777777" w:rsidR="0079413C" w:rsidRPr="004D3944" w:rsidRDefault="0079413C" w:rsidP="00DC3137">
            <w:pPr>
              <w:pStyle w:val="a4"/>
              <w:cnfStyle w:val="000000000000" w:firstRow="0"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検索基準日</w:t>
            </w:r>
            <w:r w:rsidRPr="004D3944">
              <w:rPr>
                <w:rFonts w:ascii="Arial" w:hAnsi="Arial" w:cs="Arial"/>
              </w:rPr>
              <w:t xml:space="preserve"> (trường hợp chưa input thì set date system là </w:t>
            </w:r>
            <w:r w:rsidRPr="004D3944">
              <w:rPr>
                <w:rFonts w:ascii="Arial" w:hAnsi="Arial" w:cs="Arial"/>
              </w:rPr>
              <w:t>検索基準日</w:t>
            </w:r>
            <w:r w:rsidRPr="004D3944">
              <w:rPr>
                <w:rFonts w:ascii="Arial" w:hAnsi="Arial" w:cs="Arial"/>
              </w:rPr>
              <w:t>)</w:t>
            </w:r>
          </w:p>
        </w:tc>
        <w:tc>
          <w:tcPr>
            <w:tcW w:w="1415" w:type="dxa"/>
          </w:tcPr>
          <w:p w14:paraId="45F55080" w14:textId="77777777" w:rsidR="0079413C" w:rsidRPr="004D3944" w:rsidRDefault="0079413C" w:rsidP="00DC3137">
            <w:pPr>
              <w:pStyle w:val="a4"/>
              <w:cnfStyle w:val="000000000000" w:firstRow="0"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String</w:t>
            </w:r>
          </w:p>
        </w:tc>
        <w:tc>
          <w:tcPr>
            <w:tcW w:w="2796" w:type="dxa"/>
          </w:tcPr>
          <w:p w14:paraId="6F1E0FB8" w14:textId="77777777" w:rsidR="0079413C" w:rsidRPr="004D3944" w:rsidRDefault="0079413C" w:rsidP="00DC3137">
            <w:pPr>
              <w:pStyle w:val="a4"/>
              <w:cnfStyle w:val="000000000000" w:firstRow="0"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Tùy ý</w:t>
            </w:r>
          </w:p>
        </w:tc>
      </w:tr>
      <w:tr w:rsidR="0079413C" w:rsidRPr="004D3944" w14:paraId="3257EE8D" w14:textId="77777777" w:rsidTr="00DC3137">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288" w:type="dxa"/>
          </w:tcPr>
          <w:p w14:paraId="1EB552D5" w14:textId="77777777" w:rsidR="0079413C" w:rsidRPr="004D3944" w:rsidRDefault="0079413C" w:rsidP="00DC3137">
            <w:pPr>
              <w:pStyle w:val="a4"/>
              <w:rPr>
                <w:rFonts w:ascii="Arial" w:hAnsi="Arial" w:cs="Arial"/>
              </w:rPr>
            </w:pPr>
            <w:r w:rsidRPr="004D3944">
              <w:rPr>
                <w:rFonts w:ascii="Arial" w:hAnsi="Arial" w:cs="Arial"/>
              </w:rPr>
              <w:t>nmflg</w:t>
            </w:r>
          </w:p>
        </w:tc>
        <w:tc>
          <w:tcPr>
            <w:tcW w:w="3765" w:type="dxa"/>
          </w:tcPr>
          <w:p w14:paraId="2D3785EE" w14:textId="77777777" w:rsidR="0079413C" w:rsidRPr="004D3944" w:rsidRDefault="0079413C" w:rsidP="00DC3137">
            <w:pPr>
              <w:pStyle w:val="a4"/>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名称フラグ</w:t>
            </w:r>
            <w:r w:rsidRPr="004D3944">
              <w:rPr>
                <w:rFonts w:ascii="Arial" w:hAnsi="Arial" w:cs="Arial"/>
              </w:rPr>
              <w:t xml:space="preserve"> (true: get tên gọi</w:t>
            </w:r>
            <w:r w:rsidRPr="004D3944">
              <w:rPr>
                <w:rFonts w:ascii="Arial" w:hAnsi="Arial" w:cs="Arial"/>
              </w:rPr>
              <w:t>、</w:t>
            </w:r>
            <w:r w:rsidRPr="004D3944">
              <w:rPr>
                <w:rFonts w:ascii="Arial" w:hAnsi="Arial" w:cs="Arial"/>
              </w:rPr>
              <w:t>false: get tên tắt</w:t>
            </w:r>
            <w:r w:rsidRPr="004D3944">
              <w:rPr>
                <w:rFonts w:ascii="Arial" w:hAnsi="Arial" w:cs="Arial"/>
              </w:rPr>
              <w:t>、</w:t>
            </w:r>
            <w:r w:rsidRPr="004D3944">
              <w:rPr>
                <w:rFonts w:ascii="Arial" w:hAnsi="Arial" w:cs="Arial"/>
              </w:rPr>
              <w:t>default là false)</w:t>
            </w:r>
          </w:p>
        </w:tc>
        <w:tc>
          <w:tcPr>
            <w:tcW w:w="1415" w:type="dxa"/>
          </w:tcPr>
          <w:p w14:paraId="4619B90D" w14:textId="77777777" w:rsidR="0079413C" w:rsidRPr="004D3944" w:rsidRDefault="0079413C" w:rsidP="00DC3137">
            <w:pPr>
              <w:pStyle w:val="a4"/>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boolean</w:t>
            </w:r>
          </w:p>
        </w:tc>
        <w:tc>
          <w:tcPr>
            <w:tcW w:w="2796" w:type="dxa"/>
          </w:tcPr>
          <w:p w14:paraId="63DD0D66" w14:textId="77777777" w:rsidR="0079413C" w:rsidRPr="004D3944" w:rsidRDefault="0079413C" w:rsidP="00DC3137">
            <w:pPr>
              <w:pStyle w:val="a4"/>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Tùy ý</w:t>
            </w:r>
          </w:p>
        </w:tc>
      </w:tr>
      <w:tr w:rsidR="0079413C" w:rsidRPr="004D3944" w14:paraId="60D89B7E" w14:textId="77777777" w:rsidTr="00DC3137">
        <w:trPr>
          <w:trHeight w:val="555"/>
        </w:trPr>
        <w:tc>
          <w:tcPr>
            <w:cnfStyle w:val="001000000000" w:firstRow="0" w:lastRow="0" w:firstColumn="1" w:lastColumn="0" w:oddVBand="0" w:evenVBand="0" w:oddHBand="0" w:evenHBand="0" w:firstRowFirstColumn="0" w:firstRowLastColumn="0" w:lastRowFirstColumn="0" w:lastRowLastColumn="0"/>
            <w:tcW w:w="1288" w:type="dxa"/>
          </w:tcPr>
          <w:p w14:paraId="726771A9" w14:textId="77777777" w:rsidR="0079413C" w:rsidRPr="004D3944" w:rsidRDefault="0079413C" w:rsidP="00DC3137">
            <w:pPr>
              <w:pStyle w:val="a4"/>
              <w:rPr>
                <w:rFonts w:ascii="Arial" w:hAnsi="Arial" w:cs="Arial"/>
              </w:rPr>
            </w:pPr>
            <w:r w:rsidRPr="004D3944">
              <w:rPr>
                <w:rFonts w:ascii="Arial" w:hAnsi="Arial" w:cs="Arial"/>
              </w:rPr>
              <w:t>valueField</w:t>
            </w:r>
          </w:p>
        </w:tc>
        <w:tc>
          <w:tcPr>
            <w:tcW w:w="3765" w:type="dxa"/>
          </w:tcPr>
          <w:p w14:paraId="05804374" w14:textId="77777777" w:rsidR="0079413C" w:rsidRPr="004D3944" w:rsidRDefault="0079413C" w:rsidP="00DC3137">
            <w:pPr>
              <w:pStyle w:val="a4"/>
              <w:cnfStyle w:val="000000000000" w:firstRow="0"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Tên Field có giá trị được thiết lập (dùng để thêm vào selected...)</w:t>
            </w:r>
          </w:p>
        </w:tc>
        <w:tc>
          <w:tcPr>
            <w:tcW w:w="1415" w:type="dxa"/>
          </w:tcPr>
          <w:p w14:paraId="24A871B7" w14:textId="77777777" w:rsidR="0079413C" w:rsidRPr="004D3944" w:rsidRDefault="0079413C" w:rsidP="00DC3137">
            <w:pPr>
              <w:pStyle w:val="a4"/>
              <w:cnfStyle w:val="000000000000" w:firstRow="0"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String</w:t>
            </w:r>
          </w:p>
        </w:tc>
        <w:tc>
          <w:tcPr>
            <w:tcW w:w="2796" w:type="dxa"/>
          </w:tcPr>
          <w:p w14:paraId="6D1F3246" w14:textId="77777777" w:rsidR="0079413C" w:rsidRPr="004D3944" w:rsidRDefault="0079413C" w:rsidP="00DC3137">
            <w:pPr>
              <w:pStyle w:val="a4"/>
              <w:cnfStyle w:val="000000000000" w:firstRow="0"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Bắt buộc</w:t>
            </w:r>
          </w:p>
        </w:tc>
      </w:tr>
    </w:tbl>
    <w:p w14:paraId="70D2188C" w14:textId="77777777" w:rsidR="0079413C" w:rsidRPr="004D3944" w:rsidRDefault="0079413C" w:rsidP="0079413C">
      <w:pPr>
        <w:pStyle w:val="Heading4"/>
        <w:rPr>
          <w:rFonts w:ascii="Arial" w:hAnsi="Arial" w:cs="Arial"/>
        </w:rPr>
      </w:pPr>
      <w:r w:rsidRPr="004D3944">
        <w:rPr>
          <w:rFonts w:ascii="Arial" w:hAnsi="Arial" w:cs="Arial"/>
        </w:rPr>
        <w:t>BaseMasterSupplementName</w:t>
      </w:r>
    </w:p>
    <w:p w14:paraId="4704A2A7" w14:textId="77777777" w:rsidR="0079413C" w:rsidRPr="004D3944" w:rsidRDefault="0079413C" w:rsidP="0079413C">
      <w:pPr>
        <w:ind w:firstLine="250"/>
        <w:rPr>
          <w:rFonts w:ascii="Arial" w:eastAsiaTheme="minorEastAsia" w:hAnsi="Arial" w:cs="Arial"/>
          <w:lang w:val="zh-CN" w:eastAsia="zh-CN"/>
        </w:rPr>
      </w:pPr>
      <w:r w:rsidRPr="004D3944">
        <w:rPr>
          <w:rFonts w:ascii="Arial" w:eastAsiaTheme="minorEastAsia" w:hAnsi="Arial" w:cs="Arial"/>
          <w:lang w:eastAsia="zh-CN"/>
        </w:rPr>
        <w:t>Nội dung của master cơ bản sẽ được bổ sung bằng cách thiết lập annotation như bên dưới.</w:t>
      </w:r>
    </w:p>
    <w:p w14:paraId="17E0BACF" w14:textId="77777777" w:rsidR="0079413C" w:rsidRPr="004D3944" w:rsidRDefault="0079413C" w:rsidP="0079413C">
      <w:pPr>
        <w:pStyle w:val="a2"/>
        <w:rPr>
          <w:rFonts w:ascii="Arial" w:hAnsi="Arial" w:cs="Arial"/>
          <w:lang w:eastAsia="zh-CN"/>
        </w:rPr>
      </w:pPr>
      <w:r w:rsidRPr="004D3944">
        <w:rPr>
          <w:rFonts w:ascii="Arial" w:hAnsi="Arial" w:cs="Arial"/>
          <w:lang w:eastAsia="zh-CN"/>
        </w:rPr>
        <w:t xml:space="preserve">  /** </w:t>
      </w:r>
      <w:r w:rsidRPr="004D3944">
        <w:rPr>
          <w:rFonts w:ascii="Arial" w:hAnsi="Arial" w:cs="Arial"/>
          <w:lang w:eastAsia="zh-CN"/>
        </w:rPr>
        <w:t>車種名称</w:t>
      </w:r>
      <w:r w:rsidRPr="004D3944">
        <w:rPr>
          <w:rFonts w:ascii="Arial" w:hAnsi="Arial" w:cs="Arial"/>
          <w:lang w:eastAsia="zh-CN"/>
        </w:rPr>
        <w:t>. */</w:t>
      </w:r>
    </w:p>
    <w:p w14:paraId="236B5E62" w14:textId="77777777" w:rsidR="0079413C" w:rsidRPr="004D3944" w:rsidRDefault="0079413C" w:rsidP="0079413C">
      <w:pPr>
        <w:pStyle w:val="a2"/>
        <w:rPr>
          <w:rStyle w:val="a1"/>
          <w:rFonts w:ascii="Arial" w:hAnsi="Arial" w:cs="Arial"/>
        </w:rPr>
      </w:pPr>
      <w:r w:rsidRPr="004D3944">
        <w:rPr>
          <w:rStyle w:val="a1"/>
          <w:rFonts w:ascii="Arial" w:hAnsi="Arial" w:cs="Arial"/>
        </w:rPr>
        <w:t xml:space="preserve">  @BaseMasterSupplementName(spart = "ZZ", cdtyp = "12", ms1kb = "5", targetkbn = "1",</w:t>
      </w:r>
    </w:p>
    <w:p w14:paraId="69109E81" w14:textId="77777777" w:rsidR="0079413C" w:rsidRPr="004D3944" w:rsidRDefault="0079413C" w:rsidP="0079413C">
      <w:pPr>
        <w:pStyle w:val="a2"/>
        <w:rPr>
          <w:rStyle w:val="a1"/>
          <w:rFonts w:ascii="Arial" w:hAnsi="Arial" w:cs="Arial"/>
        </w:rPr>
      </w:pPr>
      <w:r w:rsidRPr="004D3944">
        <w:rPr>
          <w:rStyle w:val="a1"/>
          <w:rFonts w:ascii="Arial" w:hAnsi="Arial" w:cs="Arial"/>
        </w:rPr>
        <w:t xml:space="preserve">      valueField = "syscd")</w:t>
      </w:r>
    </w:p>
    <w:p w14:paraId="3D9DB0F3" w14:textId="77777777" w:rsidR="0079413C" w:rsidRPr="004D3944" w:rsidRDefault="0079413C" w:rsidP="0079413C">
      <w:pPr>
        <w:pStyle w:val="a2"/>
        <w:rPr>
          <w:rFonts w:ascii="Arial" w:hAnsi="Arial" w:cs="Arial"/>
        </w:rPr>
      </w:pPr>
      <w:r w:rsidRPr="004D3944">
        <w:rPr>
          <w:rFonts w:ascii="Arial" w:hAnsi="Arial" w:cs="Arial"/>
        </w:rPr>
        <w:t xml:space="preserve">  private String mstnm;</w:t>
      </w:r>
    </w:p>
    <w:p w14:paraId="659A3E4E" w14:textId="77777777" w:rsidR="0079413C" w:rsidRPr="004D3944" w:rsidRDefault="0079413C" w:rsidP="0079413C">
      <w:pPr>
        <w:ind w:firstLine="250"/>
        <w:rPr>
          <w:rFonts w:ascii="Arial" w:eastAsiaTheme="minorEastAsia" w:hAnsi="Arial" w:cs="Arial"/>
        </w:rPr>
      </w:pPr>
      <w:r w:rsidRPr="004D3944">
        <w:rPr>
          <w:rFonts w:ascii="Arial" w:hAnsi="Arial" w:cs="Arial"/>
        </w:rPr>
        <w:t>Annotation này chỉ áp dụng kiểu String.</w:t>
      </w:r>
      <w:r w:rsidRPr="004D3944">
        <w:rPr>
          <w:rFonts w:ascii="Arial" w:eastAsiaTheme="minorEastAsia" w:hAnsi="Arial" w:cs="Arial"/>
        </w:rPr>
        <w:t xml:space="preserve"> BaseMasterSupplementName có tham số như bên dưới</w:t>
      </w:r>
    </w:p>
    <w:p w14:paraId="695522FB" w14:textId="77777777" w:rsidR="0079413C" w:rsidRPr="004D3944" w:rsidRDefault="0079413C" w:rsidP="0079413C">
      <w:pPr>
        <w:pStyle w:val="Caption"/>
        <w:keepNext/>
        <w:ind w:firstLine="250"/>
        <w:rPr>
          <w:rFonts w:ascii="Arial" w:hAnsi="Arial" w:cs="Arial"/>
        </w:rPr>
      </w:pPr>
      <w:r w:rsidRPr="004D3944">
        <w:rPr>
          <w:rFonts w:ascii="Arial" w:hAnsi="Arial" w:cs="Arial"/>
        </w:rPr>
        <w:t xml:space="preserve">Bảng </w:t>
      </w:r>
      <w:r w:rsidR="00BA0B6B" w:rsidRPr="004D3944">
        <w:rPr>
          <w:rFonts w:ascii="Arial" w:hAnsi="Arial" w:cs="Arial"/>
        </w:rPr>
        <w:fldChar w:fldCharType="begin"/>
      </w:r>
      <w:r w:rsidRPr="004D3944">
        <w:rPr>
          <w:rFonts w:ascii="Arial" w:hAnsi="Arial" w:cs="Arial"/>
        </w:rPr>
        <w:instrText xml:space="preserve"> STYLEREF 1 \s </w:instrText>
      </w:r>
      <w:r w:rsidR="00BA0B6B" w:rsidRPr="004D3944">
        <w:rPr>
          <w:rFonts w:ascii="Arial" w:hAnsi="Arial" w:cs="Arial"/>
        </w:rPr>
        <w:fldChar w:fldCharType="separate"/>
      </w:r>
      <w:r w:rsidRPr="004D3944">
        <w:rPr>
          <w:rFonts w:ascii="Arial" w:hAnsi="Arial" w:cs="Arial"/>
          <w:noProof/>
        </w:rPr>
        <w:t>4</w:t>
      </w:r>
      <w:r w:rsidR="00BA0B6B" w:rsidRPr="004D3944">
        <w:rPr>
          <w:rFonts w:ascii="Arial" w:hAnsi="Arial" w:cs="Arial"/>
          <w:noProof/>
        </w:rPr>
        <w:fldChar w:fldCharType="end"/>
      </w:r>
      <w:r w:rsidRPr="004D3944">
        <w:rPr>
          <w:rFonts w:ascii="Arial" w:hAnsi="Arial" w:cs="Arial"/>
        </w:rPr>
        <w:noBreakHyphen/>
      </w:r>
      <w:r w:rsidR="00C90D67" w:rsidRPr="004D3944">
        <w:rPr>
          <w:rFonts w:ascii="Arial" w:hAnsi="Arial" w:cs="Arial"/>
        </w:rPr>
        <w:t>3</w:t>
      </w:r>
      <w:r w:rsidRPr="004D3944">
        <w:rPr>
          <w:rFonts w:ascii="Arial" w:hAnsi="Arial" w:cs="Arial"/>
          <w:noProof/>
        </w:rPr>
        <w:t xml:space="preserve">  Tham số của annotation </w:t>
      </w:r>
      <w:r w:rsidRPr="004D3944">
        <w:rPr>
          <w:rFonts w:ascii="Arial" w:hAnsi="Arial" w:cs="Arial"/>
        </w:rPr>
        <w:t>BaseMasterSupplementName</w:t>
      </w:r>
    </w:p>
    <w:tbl>
      <w:tblPr>
        <w:tblStyle w:val="LightShading1"/>
        <w:tblW w:w="9264" w:type="dxa"/>
        <w:tblInd w:w="956" w:type="dxa"/>
        <w:tblLook w:val="04A0" w:firstRow="1" w:lastRow="0" w:firstColumn="1" w:lastColumn="0" w:noHBand="0" w:noVBand="1"/>
      </w:tblPr>
      <w:tblGrid>
        <w:gridCol w:w="1288"/>
        <w:gridCol w:w="3765"/>
        <w:gridCol w:w="1415"/>
        <w:gridCol w:w="2796"/>
      </w:tblGrid>
      <w:tr w:rsidR="0079413C" w:rsidRPr="004D3944" w14:paraId="44490C7A" w14:textId="77777777" w:rsidTr="00DC3137">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288" w:type="dxa"/>
          </w:tcPr>
          <w:p w14:paraId="022BDF90" w14:textId="77777777" w:rsidR="0079413C" w:rsidRPr="004D3944" w:rsidRDefault="0079413C" w:rsidP="00DC3137">
            <w:pPr>
              <w:pStyle w:val="a4"/>
              <w:rPr>
                <w:rFonts w:ascii="Arial" w:hAnsi="Arial" w:cs="Arial"/>
              </w:rPr>
            </w:pPr>
            <w:r w:rsidRPr="004D3944">
              <w:rPr>
                <w:rFonts w:ascii="Arial" w:hAnsi="Arial" w:cs="Arial"/>
              </w:rPr>
              <w:t>Tham số</w:t>
            </w:r>
          </w:p>
        </w:tc>
        <w:tc>
          <w:tcPr>
            <w:tcW w:w="3765" w:type="dxa"/>
          </w:tcPr>
          <w:p w14:paraId="682C4BC3" w14:textId="77777777" w:rsidR="0079413C" w:rsidRPr="004D3944" w:rsidRDefault="0079413C" w:rsidP="00DC3137">
            <w:pPr>
              <w:pStyle w:val="a4"/>
              <w:cnfStyle w:val="100000000000" w:firstRow="1"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Giải thích</w:t>
            </w:r>
          </w:p>
        </w:tc>
        <w:tc>
          <w:tcPr>
            <w:tcW w:w="1415" w:type="dxa"/>
          </w:tcPr>
          <w:p w14:paraId="06635761" w14:textId="77777777" w:rsidR="0079413C" w:rsidRPr="004D3944" w:rsidRDefault="0079413C" w:rsidP="00DC3137">
            <w:pPr>
              <w:pStyle w:val="a4"/>
              <w:cnfStyle w:val="100000000000" w:firstRow="1"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Kiểu data</w:t>
            </w:r>
          </w:p>
        </w:tc>
        <w:tc>
          <w:tcPr>
            <w:tcW w:w="2796" w:type="dxa"/>
          </w:tcPr>
          <w:p w14:paraId="2C1BDF0F" w14:textId="77777777" w:rsidR="0079413C" w:rsidRPr="004D3944" w:rsidRDefault="0079413C" w:rsidP="00DC3137">
            <w:pPr>
              <w:pStyle w:val="a4"/>
              <w:cnfStyle w:val="100000000000" w:firstRow="1"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Bắt buộc</w:t>
            </w:r>
            <w:r w:rsidRPr="004D3944">
              <w:rPr>
                <w:rFonts w:ascii="Arial" w:hAnsi="Arial" w:cs="Arial"/>
              </w:rPr>
              <w:t>／</w:t>
            </w:r>
            <w:r w:rsidRPr="004D3944">
              <w:rPr>
                <w:rFonts w:ascii="Arial" w:hAnsi="Arial" w:cs="Arial"/>
              </w:rPr>
              <w:t>Tùy ý</w:t>
            </w:r>
          </w:p>
        </w:tc>
      </w:tr>
      <w:tr w:rsidR="0079413C" w:rsidRPr="004D3944" w14:paraId="1DD45842" w14:textId="77777777" w:rsidTr="00DC3137">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288" w:type="dxa"/>
          </w:tcPr>
          <w:p w14:paraId="41708FD8" w14:textId="77777777" w:rsidR="0079413C" w:rsidRPr="004D3944" w:rsidRDefault="0079413C" w:rsidP="00DC3137">
            <w:pPr>
              <w:pStyle w:val="a4"/>
              <w:rPr>
                <w:rFonts w:ascii="Arial" w:hAnsi="Arial" w:cs="Arial"/>
              </w:rPr>
            </w:pPr>
            <w:r w:rsidRPr="004D3944">
              <w:rPr>
                <w:rFonts w:ascii="Arial" w:hAnsi="Arial" w:cs="Arial"/>
              </w:rPr>
              <w:t>targetkbn</w:t>
            </w:r>
          </w:p>
        </w:tc>
        <w:tc>
          <w:tcPr>
            <w:tcW w:w="3765" w:type="dxa"/>
          </w:tcPr>
          <w:p w14:paraId="164B1E0C" w14:textId="77777777" w:rsidR="0079413C" w:rsidRPr="004D3944" w:rsidRDefault="0079413C" w:rsidP="00DC3137">
            <w:pPr>
              <w:pStyle w:val="a4"/>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取得区分</w:t>
            </w:r>
            <w:r w:rsidRPr="004D3944">
              <w:rPr>
                <w:rFonts w:ascii="Arial" w:hAnsi="Arial" w:cs="Arial"/>
              </w:rPr>
              <w:t>(1:</w:t>
            </w:r>
            <w:r w:rsidRPr="004D3944">
              <w:rPr>
                <w:rFonts w:ascii="Arial" w:hAnsi="Arial" w:cs="Arial"/>
              </w:rPr>
              <w:t>基本マスタ、</w:t>
            </w:r>
            <w:r w:rsidRPr="004D3944">
              <w:rPr>
                <w:rFonts w:ascii="Arial" w:hAnsi="Arial" w:cs="Arial"/>
              </w:rPr>
              <w:t>2:</w:t>
            </w:r>
            <w:r w:rsidRPr="004D3944">
              <w:rPr>
                <w:rFonts w:ascii="Arial" w:hAnsi="Arial" w:cs="Arial"/>
              </w:rPr>
              <w:t>基本マスタ</w:t>
            </w:r>
            <w:r w:rsidRPr="004D3944">
              <w:rPr>
                <w:rFonts w:ascii="Arial" w:hAnsi="Arial" w:cs="Arial"/>
              </w:rPr>
              <w:t>(</w:t>
            </w:r>
            <w:r w:rsidRPr="004D3944">
              <w:rPr>
                <w:rFonts w:ascii="Arial" w:hAnsi="Arial" w:cs="Arial"/>
              </w:rPr>
              <w:t>得意先</w:t>
            </w:r>
            <w:r w:rsidRPr="004D3944">
              <w:rPr>
                <w:rFonts w:ascii="Arial" w:hAnsi="Arial" w:cs="Arial"/>
              </w:rPr>
              <w:t>)</w:t>
            </w:r>
          </w:p>
        </w:tc>
        <w:tc>
          <w:tcPr>
            <w:tcW w:w="1415" w:type="dxa"/>
          </w:tcPr>
          <w:p w14:paraId="5ACC7E43" w14:textId="77777777" w:rsidR="0079413C" w:rsidRPr="004D3944" w:rsidRDefault="0079413C" w:rsidP="00DC3137">
            <w:pPr>
              <w:pStyle w:val="a4"/>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String</w:t>
            </w:r>
          </w:p>
        </w:tc>
        <w:tc>
          <w:tcPr>
            <w:tcW w:w="2796" w:type="dxa"/>
          </w:tcPr>
          <w:p w14:paraId="7214AA40" w14:textId="77777777" w:rsidR="0079413C" w:rsidRPr="004D3944" w:rsidRDefault="0079413C" w:rsidP="00DC3137">
            <w:pPr>
              <w:pStyle w:val="a4"/>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Bắt buộc</w:t>
            </w:r>
          </w:p>
        </w:tc>
      </w:tr>
      <w:tr w:rsidR="0079413C" w:rsidRPr="004D3944" w14:paraId="0A45720C" w14:textId="77777777" w:rsidTr="00DC3137">
        <w:trPr>
          <w:trHeight w:val="555"/>
        </w:trPr>
        <w:tc>
          <w:tcPr>
            <w:cnfStyle w:val="001000000000" w:firstRow="0" w:lastRow="0" w:firstColumn="1" w:lastColumn="0" w:oddVBand="0" w:evenVBand="0" w:oddHBand="0" w:evenHBand="0" w:firstRowFirstColumn="0" w:firstRowLastColumn="0" w:lastRowFirstColumn="0" w:lastRowLastColumn="0"/>
            <w:tcW w:w="1288" w:type="dxa"/>
          </w:tcPr>
          <w:p w14:paraId="764A8AF4" w14:textId="77777777" w:rsidR="0079413C" w:rsidRPr="004D3944" w:rsidRDefault="0079413C" w:rsidP="00DC3137">
            <w:pPr>
              <w:pStyle w:val="a4"/>
              <w:rPr>
                <w:rFonts w:ascii="Arial" w:hAnsi="Arial" w:cs="Arial"/>
              </w:rPr>
            </w:pPr>
            <w:r w:rsidRPr="004D3944">
              <w:rPr>
                <w:rFonts w:ascii="Arial" w:hAnsi="Arial" w:cs="Arial"/>
              </w:rPr>
              <w:t>Spart</w:t>
            </w:r>
          </w:p>
        </w:tc>
        <w:tc>
          <w:tcPr>
            <w:tcW w:w="3765" w:type="dxa"/>
          </w:tcPr>
          <w:p w14:paraId="24C1AE93" w14:textId="77777777" w:rsidR="0079413C" w:rsidRPr="004D3944" w:rsidRDefault="0079413C" w:rsidP="00DC3137">
            <w:pPr>
              <w:pStyle w:val="a4"/>
              <w:cnfStyle w:val="000000000000" w:firstRow="0"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製品部門</w:t>
            </w:r>
          </w:p>
        </w:tc>
        <w:tc>
          <w:tcPr>
            <w:tcW w:w="1415" w:type="dxa"/>
          </w:tcPr>
          <w:p w14:paraId="355301AA" w14:textId="77777777" w:rsidR="0079413C" w:rsidRPr="004D3944" w:rsidRDefault="0079413C" w:rsidP="00DC3137">
            <w:pPr>
              <w:pStyle w:val="a4"/>
              <w:cnfStyle w:val="000000000000" w:firstRow="0"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String</w:t>
            </w:r>
          </w:p>
        </w:tc>
        <w:tc>
          <w:tcPr>
            <w:tcW w:w="2796" w:type="dxa"/>
          </w:tcPr>
          <w:p w14:paraId="4C739C71" w14:textId="77777777" w:rsidR="0079413C" w:rsidRPr="004D3944" w:rsidRDefault="0079413C" w:rsidP="00DC3137">
            <w:pPr>
              <w:pStyle w:val="a4"/>
              <w:cnfStyle w:val="000000000000" w:firstRow="0"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Bắt buộc</w:t>
            </w:r>
          </w:p>
        </w:tc>
      </w:tr>
      <w:tr w:rsidR="0079413C" w:rsidRPr="004D3944" w14:paraId="79506D60" w14:textId="77777777" w:rsidTr="00DC3137">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288" w:type="dxa"/>
          </w:tcPr>
          <w:p w14:paraId="2534E56B" w14:textId="77777777" w:rsidR="0079413C" w:rsidRPr="004D3944" w:rsidRDefault="0079413C" w:rsidP="00DC3137">
            <w:pPr>
              <w:pStyle w:val="a4"/>
              <w:rPr>
                <w:rFonts w:ascii="Arial" w:hAnsi="Arial" w:cs="Arial"/>
              </w:rPr>
            </w:pPr>
            <w:r w:rsidRPr="004D3944">
              <w:rPr>
                <w:rFonts w:ascii="Arial" w:hAnsi="Arial" w:cs="Arial"/>
              </w:rPr>
              <w:t>Kunnr</w:t>
            </w:r>
          </w:p>
        </w:tc>
        <w:tc>
          <w:tcPr>
            <w:tcW w:w="3765" w:type="dxa"/>
          </w:tcPr>
          <w:p w14:paraId="7951F00B" w14:textId="77777777" w:rsidR="0079413C" w:rsidRPr="004D3944" w:rsidRDefault="0079413C" w:rsidP="00DC3137">
            <w:pPr>
              <w:pStyle w:val="a4"/>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得意先コード</w:t>
            </w:r>
            <w:r w:rsidRPr="004D3944">
              <w:rPr>
                <w:rFonts w:ascii="Arial" w:hAnsi="Arial" w:cs="Arial"/>
              </w:rPr>
              <w:t xml:space="preserve"> (trường hợp </w:t>
            </w:r>
            <w:r w:rsidRPr="004D3944">
              <w:rPr>
                <w:rFonts w:ascii="Arial" w:hAnsi="Arial" w:cs="Arial"/>
              </w:rPr>
              <w:t>取得区分</w:t>
            </w:r>
            <w:r w:rsidRPr="004D3944">
              <w:rPr>
                <w:rFonts w:ascii="Arial" w:hAnsi="Arial" w:cs="Arial"/>
              </w:rPr>
              <w:t xml:space="preserve"> là 2:</w:t>
            </w:r>
            <w:r w:rsidRPr="004D3944">
              <w:rPr>
                <w:rFonts w:ascii="Arial" w:hAnsi="Arial" w:cs="Arial"/>
              </w:rPr>
              <w:t>基本マスタ</w:t>
            </w:r>
            <w:r w:rsidRPr="004D3944">
              <w:rPr>
                <w:rFonts w:ascii="Arial" w:hAnsi="Arial" w:cs="Arial"/>
              </w:rPr>
              <w:t>(</w:t>
            </w:r>
            <w:r w:rsidRPr="004D3944">
              <w:rPr>
                <w:rFonts w:ascii="Arial" w:hAnsi="Arial" w:cs="Arial"/>
              </w:rPr>
              <w:t>得意先</w:t>
            </w:r>
            <w:r w:rsidRPr="004D3944">
              <w:rPr>
                <w:rFonts w:ascii="Arial" w:hAnsi="Arial" w:cs="Arial"/>
              </w:rPr>
              <w:t>) thì bắt buộc)</w:t>
            </w:r>
          </w:p>
        </w:tc>
        <w:tc>
          <w:tcPr>
            <w:tcW w:w="1415" w:type="dxa"/>
          </w:tcPr>
          <w:p w14:paraId="5772BC59" w14:textId="77777777" w:rsidR="0079413C" w:rsidRPr="004D3944" w:rsidRDefault="0079413C" w:rsidP="00DC3137">
            <w:pPr>
              <w:pStyle w:val="a4"/>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String</w:t>
            </w:r>
          </w:p>
        </w:tc>
        <w:tc>
          <w:tcPr>
            <w:tcW w:w="2796" w:type="dxa"/>
          </w:tcPr>
          <w:p w14:paraId="67B080F7" w14:textId="77777777" w:rsidR="0079413C" w:rsidRPr="004D3944" w:rsidRDefault="0079413C" w:rsidP="00DC3137">
            <w:pPr>
              <w:pStyle w:val="a4"/>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Tùy ý</w:t>
            </w:r>
          </w:p>
        </w:tc>
      </w:tr>
      <w:tr w:rsidR="0079413C" w:rsidRPr="004D3944" w14:paraId="0C4B42A2" w14:textId="77777777" w:rsidTr="00DC3137">
        <w:trPr>
          <w:trHeight w:val="555"/>
        </w:trPr>
        <w:tc>
          <w:tcPr>
            <w:cnfStyle w:val="001000000000" w:firstRow="0" w:lastRow="0" w:firstColumn="1" w:lastColumn="0" w:oddVBand="0" w:evenVBand="0" w:oddHBand="0" w:evenHBand="0" w:firstRowFirstColumn="0" w:firstRowLastColumn="0" w:lastRowFirstColumn="0" w:lastRowLastColumn="0"/>
            <w:tcW w:w="1288" w:type="dxa"/>
          </w:tcPr>
          <w:p w14:paraId="1D81006D" w14:textId="77777777" w:rsidR="0079413C" w:rsidRPr="004D3944" w:rsidRDefault="0079413C" w:rsidP="00DC3137">
            <w:pPr>
              <w:pStyle w:val="a4"/>
              <w:rPr>
                <w:rFonts w:ascii="Arial" w:hAnsi="Arial" w:cs="Arial"/>
              </w:rPr>
            </w:pPr>
            <w:r w:rsidRPr="004D3944">
              <w:rPr>
                <w:rFonts w:ascii="Arial" w:hAnsi="Arial" w:cs="Arial"/>
              </w:rPr>
              <w:t>Cdtyp</w:t>
            </w:r>
          </w:p>
        </w:tc>
        <w:tc>
          <w:tcPr>
            <w:tcW w:w="3765" w:type="dxa"/>
          </w:tcPr>
          <w:p w14:paraId="78FA1582" w14:textId="77777777" w:rsidR="0079413C" w:rsidRPr="004D3944" w:rsidRDefault="0079413C" w:rsidP="00DC3137">
            <w:pPr>
              <w:pStyle w:val="a4"/>
              <w:cnfStyle w:val="000000000000" w:firstRow="0"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マスタ種別</w:t>
            </w:r>
          </w:p>
        </w:tc>
        <w:tc>
          <w:tcPr>
            <w:tcW w:w="1415" w:type="dxa"/>
          </w:tcPr>
          <w:p w14:paraId="2D181A1C" w14:textId="77777777" w:rsidR="0079413C" w:rsidRPr="004D3944" w:rsidRDefault="0079413C" w:rsidP="00DC3137">
            <w:pPr>
              <w:pStyle w:val="a4"/>
              <w:cnfStyle w:val="000000000000" w:firstRow="0"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String</w:t>
            </w:r>
          </w:p>
        </w:tc>
        <w:tc>
          <w:tcPr>
            <w:tcW w:w="2796" w:type="dxa"/>
          </w:tcPr>
          <w:p w14:paraId="10AE5DA5" w14:textId="77777777" w:rsidR="0079413C" w:rsidRPr="004D3944" w:rsidRDefault="0079413C" w:rsidP="00DC3137">
            <w:pPr>
              <w:pStyle w:val="a4"/>
              <w:cnfStyle w:val="000000000000" w:firstRow="0"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Tùy ý</w:t>
            </w:r>
          </w:p>
        </w:tc>
      </w:tr>
      <w:tr w:rsidR="0079413C" w:rsidRPr="004D3944" w14:paraId="3BCD63AF" w14:textId="77777777" w:rsidTr="00DC3137">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288" w:type="dxa"/>
          </w:tcPr>
          <w:p w14:paraId="3E480377" w14:textId="77777777" w:rsidR="0079413C" w:rsidRPr="004D3944" w:rsidRDefault="0079413C" w:rsidP="00DC3137">
            <w:pPr>
              <w:pStyle w:val="a4"/>
              <w:rPr>
                <w:rFonts w:ascii="Arial" w:hAnsi="Arial" w:cs="Arial"/>
              </w:rPr>
            </w:pPr>
            <w:r w:rsidRPr="004D3944">
              <w:rPr>
                <w:rFonts w:ascii="Arial" w:hAnsi="Arial" w:cs="Arial"/>
              </w:rPr>
              <w:t>ms1kb</w:t>
            </w:r>
          </w:p>
        </w:tc>
        <w:tc>
          <w:tcPr>
            <w:tcW w:w="3765" w:type="dxa"/>
          </w:tcPr>
          <w:p w14:paraId="6BB9B210" w14:textId="77777777" w:rsidR="0079413C" w:rsidRPr="004D3944" w:rsidRDefault="0079413C" w:rsidP="00DC3137">
            <w:pPr>
              <w:pStyle w:val="a4"/>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区分</w:t>
            </w:r>
            <w:r w:rsidRPr="004D3944">
              <w:rPr>
                <w:rFonts w:ascii="Arial" w:hAnsi="Arial" w:cs="Arial"/>
              </w:rPr>
              <w:t>1</w:t>
            </w:r>
          </w:p>
        </w:tc>
        <w:tc>
          <w:tcPr>
            <w:tcW w:w="1415" w:type="dxa"/>
          </w:tcPr>
          <w:p w14:paraId="4DF0F4BE" w14:textId="77777777" w:rsidR="0079413C" w:rsidRPr="004D3944" w:rsidRDefault="0079413C" w:rsidP="00DC3137">
            <w:pPr>
              <w:pStyle w:val="a4"/>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String</w:t>
            </w:r>
          </w:p>
        </w:tc>
        <w:tc>
          <w:tcPr>
            <w:tcW w:w="2796" w:type="dxa"/>
          </w:tcPr>
          <w:p w14:paraId="2FE9EA47" w14:textId="77777777" w:rsidR="0079413C" w:rsidRPr="004D3944" w:rsidRDefault="0079413C" w:rsidP="00DC3137">
            <w:pPr>
              <w:pStyle w:val="a4"/>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Tùy ý</w:t>
            </w:r>
          </w:p>
        </w:tc>
      </w:tr>
      <w:tr w:rsidR="0079413C" w:rsidRPr="004D3944" w14:paraId="097299E2" w14:textId="77777777" w:rsidTr="00DC3137">
        <w:trPr>
          <w:trHeight w:val="555"/>
        </w:trPr>
        <w:tc>
          <w:tcPr>
            <w:cnfStyle w:val="001000000000" w:firstRow="0" w:lastRow="0" w:firstColumn="1" w:lastColumn="0" w:oddVBand="0" w:evenVBand="0" w:oddHBand="0" w:evenHBand="0" w:firstRowFirstColumn="0" w:firstRowLastColumn="0" w:lastRowFirstColumn="0" w:lastRowLastColumn="0"/>
            <w:tcW w:w="1288" w:type="dxa"/>
          </w:tcPr>
          <w:p w14:paraId="51760BC3" w14:textId="77777777" w:rsidR="0079413C" w:rsidRPr="004D3944" w:rsidRDefault="0079413C" w:rsidP="00DC3137">
            <w:pPr>
              <w:pStyle w:val="a4"/>
              <w:rPr>
                <w:rFonts w:ascii="Arial" w:hAnsi="Arial" w:cs="Arial"/>
              </w:rPr>
            </w:pPr>
            <w:r w:rsidRPr="004D3944">
              <w:rPr>
                <w:rFonts w:ascii="Arial" w:hAnsi="Arial" w:cs="Arial"/>
              </w:rPr>
              <w:t>ms2kb</w:t>
            </w:r>
          </w:p>
        </w:tc>
        <w:tc>
          <w:tcPr>
            <w:tcW w:w="3765" w:type="dxa"/>
          </w:tcPr>
          <w:p w14:paraId="38AE13DA" w14:textId="77777777" w:rsidR="0079413C" w:rsidRPr="004D3944" w:rsidRDefault="0079413C" w:rsidP="00DC3137">
            <w:pPr>
              <w:pStyle w:val="a4"/>
              <w:cnfStyle w:val="000000000000" w:firstRow="0"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区分</w:t>
            </w:r>
            <w:r w:rsidRPr="004D3944">
              <w:rPr>
                <w:rFonts w:ascii="Arial" w:hAnsi="Arial" w:cs="Arial"/>
              </w:rPr>
              <w:t>2</w:t>
            </w:r>
          </w:p>
        </w:tc>
        <w:tc>
          <w:tcPr>
            <w:tcW w:w="1415" w:type="dxa"/>
          </w:tcPr>
          <w:p w14:paraId="093C6E23" w14:textId="77777777" w:rsidR="0079413C" w:rsidRPr="004D3944" w:rsidRDefault="0079413C" w:rsidP="00DC3137">
            <w:pPr>
              <w:pStyle w:val="a4"/>
              <w:cnfStyle w:val="000000000000" w:firstRow="0"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String</w:t>
            </w:r>
          </w:p>
        </w:tc>
        <w:tc>
          <w:tcPr>
            <w:tcW w:w="2796" w:type="dxa"/>
          </w:tcPr>
          <w:p w14:paraId="6E59E351" w14:textId="77777777" w:rsidR="0079413C" w:rsidRPr="004D3944" w:rsidRDefault="0079413C" w:rsidP="00DC3137">
            <w:pPr>
              <w:pStyle w:val="a4"/>
              <w:cnfStyle w:val="000000000000" w:firstRow="0"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Tùy ý</w:t>
            </w:r>
          </w:p>
        </w:tc>
      </w:tr>
      <w:tr w:rsidR="0079413C" w:rsidRPr="004D3944" w14:paraId="7313925B" w14:textId="77777777" w:rsidTr="00DC3137">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288" w:type="dxa"/>
          </w:tcPr>
          <w:p w14:paraId="0C862588" w14:textId="77777777" w:rsidR="0079413C" w:rsidRPr="004D3944" w:rsidRDefault="0079413C" w:rsidP="00DC3137">
            <w:pPr>
              <w:pStyle w:val="a4"/>
              <w:rPr>
                <w:rFonts w:ascii="Arial" w:hAnsi="Arial" w:cs="Arial"/>
              </w:rPr>
            </w:pPr>
            <w:r w:rsidRPr="004D3944">
              <w:rPr>
                <w:rFonts w:ascii="Arial" w:hAnsi="Arial" w:cs="Arial"/>
              </w:rPr>
              <w:t>ms3kb</w:t>
            </w:r>
          </w:p>
        </w:tc>
        <w:tc>
          <w:tcPr>
            <w:tcW w:w="3765" w:type="dxa"/>
          </w:tcPr>
          <w:p w14:paraId="115A8F40" w14:textId="77777777" w:rsidR="0079413C" w:rsidRPr="004D3944" w:rsidRDefault="0079413C" w:rsidP="00DC3137">
            <w:pPr>
              <w:pStyle w:val="a4"/>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区分</w:t>
            </w:r>
            <w:r w:rsidRPr="004D3944">
              <w:rPr>
                <w:rFonts w:ascii="Arial" w:hAnsi="Arial" w:cs="Arial"/>
              </w:rPr>
              <w:t>3</w:t>
            </w:r>
          </w:p>
        </w:tc>
        <w:tc>
          <w:tcPr>
            <w:tcW w:w="1415" w:type="dxa"/>
          </w:tcPr>
          <w:p w14:paraId="5A36509B" w14:textId="77777777" w:rsidR="0079413C" w:rsidRPr="004D3944" w:rsidRDefault="0079413C" w:rsidP="00DC3137">
            <w:pPr>
              <w:pStyle w:val="a4"/>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String</w:t>
            </w:r>
          </w:p>
        </w:tc>
        <w:tc>
          <w:tcPr>
            <w:tcW w:w="2796" w:type="dxa"/>
          </w:tcPr>
          <w:p w14:paraId="70BF39A6" w14:textId="77777777" w:rsidR="0079413C" w:rsidRPr="004D3944" w:rsidRDefault="0079413C" w:rsidP="00DC3137">
            <w:pPr>
              <w:pStyle w:val="a4"/>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Tùy ý</w:t>
            </w:r>
          </w:p>
        </w:tc>
      </w:tr>
      <w:tr w:rsidR="0079413C" w:rsidRPr="004D3944" w14:paraId="11CB03DC" w14:textId="77777777" w:rsidTr="00DC3137">
        <w:trPr>
          <w:trHeight w:val="555"/>
        </w:trPr>
        <w:tc>
          <w:tcPr>
            <w:cnfStyle w:val="001000000000" w:firstRow="0" w:lastRow="0" w:firstColumn="1" w:lastColumn="0" w:oddVBand="0" w:evenVBand="0" w:oddHBand="0" w:evenHBand="0" w:firstRowFirstColumn="0" w:firstRowLastColumn="0" w:lastRowFirstColumn="0" w:lastRowLastColumn="0"/>
            <w:tcW w:w="1288" w:type="dxa"/>
          </w:tcPr>
          <w:p w14:paraId="50E2B368" w14:textId="77777777" w:rsidR="0079413C" w:rsidRPr="004D3944" w:rsidRDefault="0079413C" w:rsidP="00DC3137">
            <w:pPr>
              <w:pStyle w:val="a4"/>
              <w:rPr>
                <w:rFonts w:ascii="Arial" w:hAnsi="Arial" w:cs="Arial"/>
              </w:rPr>
            </w:pPr>
            <w:r w:rsidRPr="004D3944">
              <w:rPr>
                <w:rFonts w:ascii="Arial" w:hAnsi="Arial" w:cs="Arial"/>
              </w:rPr>
              <w:t>ms4kb</w:t>
            </w:r>
          </w:p>
        </w:tc>
        <w:tc>
          <w:tcPr>
            <w:tcW w:w="3765" w:type="dxa"/>
          </w:tcPr>
          <w:p w14:paraId="24096A7C" w14:textId="77777777" w:rsidR="0079413C" w:rsidRPr="004D3944" w:rsidRDefault="0079413C" w:rsidP="00DC3137">
            <w:pPr>
              <w:pStyle w:val="a4"/>
              <w:cnfStyle w:val="000000000000" w:firstRow="0"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区分</w:t>
            </w:r>
            <w:r w:rsidRPr="004D3944">
              <w:rPr>
                <w:rFonts w:ascii="Arial" w:hAnsi="Arial" w:cs="Arial"/>
              </w:rPr>
              <w:t>4</w:t>
            </w:r>
          </w:p>
        </w:tc>
        <w:tc>
          <w:tcPr>
            <w:tcW w:w="1415" w:type="dxa"/>
          </w:tcPr>
          <w:p w14:paraId="1846D863" w14:textId="77777777" w:rsidR="0079413C" w:rsidRPr="004D3944" w:rsidRDefault="0079413C" w:rsidP="00DC3137">
            <w:pPr>
              <w:pStyle w:val="a4"/>
              <w:cnfStyle w:val="000000000000" w:firstRow="0"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String</w:t>
            </w:r>
          </w:p>
        </w:tc>
        <w:tc>
          <w:tcPr>
            <w:tcW w:w="2796" w:type="dxa"/>
          </w:tcPr>
          <w:p w14:paraId="70E8106C" w14:textId="77777777" w:rsidR="0079413C" w:rsidRPr="004D3944" w:rsidRDefault="0079413C" w:rsidP="00DC3137">
            <w:pPr>
              <w:pStyle w:val="a4"/>
              <w:cnfStyle w:val="000000000000" w:firstRow="0"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Tùy ý</w:t>
            </w:r>
          </w:p>
        </w:tc>
      </w:tr>
      <w:tr w:rsidR="0079413C" w:rsidRPr="004D3944" w14:paraId="34D3C9E9" w14:textId="77777777" w:rsidTr="00DC3137">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288" w:type="dxa"/>
          </w:tcPr>
          <w:p w14:paraId="345FD5E1" w14:textId="77777777" w:rsidR="0079413C" w:rsidRPr="004D3944" w:rsidRDefault="0079413C" w:rsidP="00DC3137">
            <w:pPr>
              <w:pStyle w:val="a4"/>
              <w:rPr>
                <w:rFonts w:ascii="Arial" w:hAnsi="Arial" w:cs="Arial"/>
              </w:rPr>
            </w:pPr>
            <w:r w:rsidRPr="004D3944">
              <w:rPr>
                <w:rFonts w:ascii="Arial" w:hAnsi="Arial" w:cs="Arial"/>
              </w:rPr>
              <w:lastRenderedPageBreak/>
              <w:t>ms5kb</w:t>
            </w:r>
          </w:p>
        </w:tc>
        <w:tc>
          <w:tcPr>
            <w:tcW w:w="3765" w:type="dxa"/>
          </w:tcPr>
          <w:p w14:paraId="5B9CF31A" w14:textId="77777777" w:rsidR="0079413C" w:rsidRPr="004D3944" w:rsidRDefault="0079413C" w:rsidP="00DC3137">
            <w:pPr>
              <w:pStyle w:val="a4"/>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区分</w:t>
            </w:r>
            <w:r w:rsidRPr="004D3944">
              <w:rPr>
                <w:rFonts w:ascii="Arial" w:hAnsi="Arial" w:cs="Arial"/>
              </w:rPr>
              <w:t>5</w:t>
            </w:r>
          </w:p>
        </w:tc>
        <w:tc>
          <w:tcPr>
            <w:tcW w:w="1415" w:type="dxa"/>
          </w:tcPr>
          <w:p w14:paraId="2F270889" w14:textId="77777777" w:rsidR="0079413C" w:rsidRPr="004D3944" w:rsidRDefault="0079413C" w:rsidP="00DC3137">
            <w:pPr>
              <w:pStyle w:val="a4"/>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String</w:t>
            </w:r>
          </w:p>
        </w:tc>
        <w:tc>
          <w:tcPr>
            <w:tcW w:w="2796" w:type="dxa"/>
          </w:tcPr>
          <w:p w14:paraId="077F2C51" w14:textId="77777777" w:rsidR="0079413C" w:rsidRPr="004D3944" w:rsidRDefault="0079413C" w:rsidP="00DC3137">
            <w:pPr>
              <w:pStyle w:val="a4"/>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Tùy ý</w:t>
            </w:r>
          </w:p>
        </w:tc>
      </w:tr>
      <w:tr w:rsidR="0079413C" w:rsidRPr="004D3944" w14:paraId="646A7C29" w14:textId="77777777" w:rsidTr="00DC3137">
        <w:trPr>
          <w:trHeight w:val="555"/>
        </w:trPr>
        <w:tc>
          <w:tcPr>
            <w:cnfStyle w:val="001000000000" w:firstRow="0" w:lastRow="0" w:firstColumn="1" w:lastColumn="0" w:oddVBand="0" w:evenVBand="0" w:oddHBand="0" w:evenHBand="0" w:firstRowFirstColumn="0" w:firstRowLastColumn="0" w:lastRowFirstColumn="0" w:lastRowLastColumn="0"/>
            <w:tcW w:w="1288" w:type="dxa"/>
          </w:tcPr>
          <w:p w14:paraId="3BF5C91C" w14:textId="77777777" w:rsidR="0079413C" w:rsidRPr="004D3944" w:rsidRDefault="0079413C" w:rsidP="00DC3137">
            <w:pPr>
              <w:pStyle w:val="a4"/>
              <w:rPr>
                <w:rFonts w:ascii="Arial" w:hAnsi="Arial" w:cs="Arial"/>
              </w:rPr>
            </w:pPr>
            <w:r w:rsidRPr="004D3944">
              <w:rPr>
                <w:rFonts w:ascii="Arial" w:hAnsi="Arial" w:cs="Arial"/>
              </w:rPr>
              <w:t>bsdtField</w:t>
            </w:r>
          </w:p>
        </w:tc>
        <w:tc>
          <w:tcPr>
            <w:tcW w:w="3765" w:type="dxa"/>
          </w:tcPr>
          <w:p w14:paraId="5F310C5D" w14:textId="77777777" w:rsidR="0079413C" w:rsidRPr="004D3944" w:rsidRDefault="0079413C" w:rsidP="00DC3137">
            <w:pPr>
              <w:pStyle w:val="a4"/>
              <w:cnfStyle w:val="000000000000" w:firstRow="0"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検索基準日</w:t>
            </w:r>
            <w:r w:rsidRPr="004D3944">
              <w:rPr>
                <w:rFonts w:ascii="Arial" w:hAnsi="Arial" w:cs="Arial"/>
              </w:rPr>
              <w:t xml:space="preserve"> (trường hợp chưa input thì setsystem date là </w:t>
            </w:r>
            <w:r w:rsidRPr="004D3944">
              <w:rPr>
                <w:rFonts w:ascii="Arial" w:hAnsi="Arial" w:cs="Arial"/>
              </w:rPr>
              <w:t>検索基準日</w:t>
            </w:r>
            <w:r w:rsidRPr="004D3944">
              <w:rPr>
                <w:rFonts w:ascii="Arial" w:hAnsi="Arial" w:cs="Arial"/>
              </w:rPr>
              <w:t>)</w:t>
            </w:r>
          </w:p>
        </w:tc>
        <w:tc>
          <w:tcPr>
            <w:tcW w:w="1415" w:type="dxa"/>
          </w:tcPr>
          <w:p w14:paraId="77B439C7" w14:textId="77777777" w:rsidR="0079413C" w:rsidRPr="004D3944" w:rsidRDefault="0079413C" w:rsidP="00DC3137">
            <w:pPr>
              <w:pStyle w:val="a4"/>
              <w:cnfStyle w:val="000000000000" w:firstRow="0"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String</w:t>
            </w:r>
          </w:p>
        </w:tc>
        <w:tc>
          <w:tcPr>
            <w:tcW w:w="2796" w:type="dxa"/>
          </w:tcPr>
          <w:p w14:paraId="58197A02" w14:textId="77777777" w:rsidR="0079413C" w:rsidRPr="004D3944" w:rsidRDefault="0079413C" w:rsidP="00DC3137">
            <w:pPr>
              <w:pStyle w:val="a4"/>
              <w:cnfStyle w:val="000000000000" w:firstRow="0"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Tùy ý</w:t>
            </w:r>
          </w:p>
        </w:tc>
      </w:tr>
      <w:tr w:rsidR="0079413C" w:rsidRPr="004D3944" w14:paraId="5B329AC0" w14:textId="77777777" w:rsidTr="00DC3137">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288" w:type="dxa"/>
          </w:tcPr>
          <w:p w14:paraId="642A1E23" w14:textId="77777777" w:rsidR="0079413C" w:rsidRPr="004D3944" w:rsidRDefault="0079413C" w:rsidP="00DC3137">
            <w:pPr>
              <w:pStyle w:val="a4"/>
              <w:rPr>
                <w:rFonts w:ascii="Arial" w:hAnsi="Arial" w:cs="Arial"/>
              </w:rPr>
            </w:pPr>
            <w:r w:rsidRPr="004D3944">
              <w:rPr>
                <w:rFonts w:ascii="Arial" w:hAnsi="Arial" w:cs="Arial"/>
              </w:rPr>
              <w:t>Nmflg</w:t>
            </w:r>
          </w:p>
        </w:tc>
        <w:tc>
          <w:tcPr>
            <w:tcW w:w="3765" w:type="dxa"/>
          </w:tcPr>
          <w:p w14:paraId="3ED31E79" w14:textId="77777777" w:rsidR="0079413C" w:rsidRPr="004D3944" w:rsidRDefault="0079413C" w:rsidP="00DC3137">
            <w:pPr>
              <w:pStyle w:val="a4"/>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名称フラグ</w:t>
            </w:r>
            <w:r w:rsidRPr="004D3944">
              <w:rPr>
                <w:rFonts w:ascii="Arial" w:hAnsi="Arial" w:cs="Arial"/>
              </w:rPr>
              <w:t xml:space="preserve"> (true: get tên gọi</w:t>
            </w:r>
            <w:r w:rsidRPr="004D3944">
              <w:rPr>
                <w:rFonts w:ascii="Arial" w:hAnsi="Arial" w:cs="Arial"/>
              </w:rPr>
              <w:t>、</w:t>
            </w:r>
            <w:r w:rsidRPr="004D3944">
              <w:rPr>
                <w:rFonts w:ascii="Arial" w:hAnsi="Arial" w:cs="Arial"/>
              </w:rPr>
              <w:t>false: get tên tắt</w:t>
            </w:r>
            <w:r w:rsidRPr="004D3944">
              <w:rPr>
                <w:rFonts w:ascii="Arial" w:hAnsi="Arial" w:cs="Arial"/>
              </w:rPr>
              <w:t>、</w:t>
            </w:r>
            <w:r w:rsidRPr="004D3944">
              <w:rPr>
                <w:rFonts w:ascii="Arial" w:hAnsi="Arial" w:cs="Arial"/>
              </w:rPr>
              <w:t>default là false)</w:t>
            </w:r>
          </w:p>
        </w:tc>
        <w:tc>
          <w:tcPr>
            <w:tcW w:w="1415" w:type="dxa"/>
          </w:tcPr>
          <w:p w14:paraId="4444E82A" w14:textId="77777777" w:rsidR="0079413C" w:rsidRPr="004D3944" w:rsidRDefault="0079413C" w:rsidP="00DC3137">
            <w:pPr>
              <w:pStyle w:val="a4"/>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boolean</w:t>
            </w:r>
          </w:p>
        </w:tc>
        <w:tc>
          <w:tcPr>
            <w:tcW w:w="2796" w:type="dxa"/>
          </w:tcPr>
          <w:p w14:paraId="228B75CA" w14:textId="77777777" w:rsidR="0079413C" w:rsidRPr="004D3944" w:rsidRDefault="0079413C" w:rsidP="00DC3137">
            <w:pPr>
              <w:pStyle w:val="a4"/>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Tùy ý</w:t>
            </w:r>
          </w:p>
        </w:tc>
      </w:tr>
      <w:tr w:rsidR="0079413C" w:rsidRPr="004D3944" w14:paraId="337911C1" w14:textId="77777777" w:rsidTr="00DC3137">
        <w:trPr>
          <w:trHeight w:val="555"/>
        </w:trPr>
        <w:tc>
          <w:tcPr>
            <w:cnfStyle w:val="001000000000" w:firstRow="0" w:lastRow="0" w:firstColumn="1" w:lastColumn="0" w:oddVBand="0" w:evenVBand="0" w:oddHBand="0" w:evenHBand="0" w:firstRowFirstColumn="0" w:firstRowLastColumn="0" w:lastRowFirstColumn="0" w:lastRowLastColumn="0"/>
            <w:tcW w:w="1288" w:type="dxa"/>
          </w:tcPr>
          <w:p w14:paraId="3F67A5D2" w14:textId="77777777" w:rsidR="0079413C" w:rsidRPr="004D3944" w:rsidRDefault="0079413C" w:rsidP="00DC3137">
            <w:pPr>
              <w:pStyle w:val="a4"/>
              <w:rPr>
                <w:rFonts w:ascii="Arial" w:hAnsi="Arial" w:cs="Arial"/>
              </w:rPr>
            </w:pPr>
            <w:r w:rsidRPr="004D3944">
              <w:rPr>
                <w:rFonts w:ascii="Arial" w:hAnsi="Arial" w:cs="Arial"/>
              </w:rPr>
              <w:t>valueField</w:t>
            </w:r>
          </w:p>
        </w:tc>
        <w:tc>
          <w:tcPr>
            <w:tcW w:w="3765" w:type="dxa"/>
          </w:tcPr>
          <w:p w14:paraId="06513C9D" w14:textId="77777777" w:rsidR="0079413C" w:rsidRPr="004D3944" w:rsidRDefault="0079413C" w:rsidP="00DC3137">
            <w:pPr>
              <w:pStyle w:val="a4"/>
              <w:cnfStyle w:val="000000000000" w:firstRow="0"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Tên Field có giá trị được thiết lập (thiết lập với tư cách là mstCd rồi get giá trị)</w:t>
            </w:r>
          </w:p>
        </w:tc>
        <w:tc>
          <w:tcPr>
            <w:tcW w:w="1415" w:type="dxa"/>
          </w:tcPr>
          <w:p w14:paraId="758F05E9" w14:textId="77777777" w:rsidR="0079413C" w:rsidRPr="004D3944" w:rsidRDefault="0079413C" w:rsidP="00DC3137">
            <w:pPr>
              <w:pStyle w:val="a4"/>
              <w:cnfStyle w:val="000000000000" w:firstRow="0"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String</w:t>
            </w:r>
          </w:p>
        </w:tc>
        <w:tc>
          <w:tcPr>
            <w:tcW w:w="2796" w:type="dxa"/>
          </w:tcPr>
          <w:p w14:paraId="0AE2A24D" w14:textId="77777777" w:rsidR="0079413C" w:rsidRPr="004D3944" w:rsidRDefault="0079413C" w:rsidP="00DC3137">
            <w:pPr>
              <w:pStyle w:val="a4"/>
              <w:cnfStyle w:val="000000000000" w:firstRow="0"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Bắt buộc</w:t>
            </w:r>
          </w:p>
        </w:tc>
      </w:tr>
    </w:tbl>
    <w:p w14:paraId="46AAF247" w14:textId="77777777" w:rsidR="0079413C" w:rsidRPr="004D3944" w:rsidRDefault="0079413C" w:rsidP="0079413C">
      <w:pPr>
        <w:ind w:firstLine="250"/>
        <w:rPr>
          <w:rFonts w:ascii="Arial" w:hAnsi="Arial" w:cs="Arial"/>
        </w:rPr>
      </w:pPr>
    </w:p>
    <w:p w14:paraId="271D6D7A" w14:textId="77777777" w:rsidR="0079413C" w:rsidRPr="004D3944" w:rsidRDefault="0079413C" w:rsidP="0079413C">
      <w:pPr>
        <w:pStyle w:val="Heading2"/>
        <w:spacing w:before="180"/>
        <w:ind w:left="0" w:hanging="140"/>
        <w:rPr>
          <w:rFonts w:ascii="Arial" w:hAnsi="Arial" w:cs="Arial"/>
          <w:lang w:val="ja-JP"/>
        </w:rPr>
      </w:pPr>
      <w:bookmarkStart w:id="44" w:name="_Toc437856329"/>
      <w:bookmarkStart w:id="45" w:name="_Toc438563468"/>
      <w:bookmarkEnd w:id="44"/>
      <w:r w:rsidRPr="004D3944">
        <w:rPr>
          <w:rFonts w:ascii="Arial" w:hAnsi="Arial" w:cs="Arial"/>
        </w:rPr>
        <w:t>Logic layer</w:t>
      </w:r>
      <w:bookmarkEnd w:id="45"/>
    </w:p>
    <w:p w14:paraId="2EFDB970" w14:textId="77777777" w:rsidR="0079413C" w:rsidRPr="004D3944" w:rsidRDefault="0079413C" w:rsidP="0079413C">
      <w:pPr>
        <w:ind w:firstLine="250"/>
        <w:rPr>
          <w:rFonts w:ascii="Arial" w:hAnsi="Arial" w:cs="Arial"/>
        </w:rPr>
      </w:pPr>
      <w:r w:rsidRPr="004D3944">
        <w:rPr>
          <w:rFonts w:ascii="Arial" w:hAnsi="Arial" w:cs="Arial"/>
        </w:rPr>
        <w:t>Ở mục này ghi về cách implement vốn có của logic layer.</w:t>
      </w:r>
    </w:p>
    <w:p w14:paraId="56BFC88A" w14:textId="77777777" w:rsidR="0079413C" w:rsidRPr="004D3944" w:rsidRDefault="0079413C" w:rsidP="0079413C">
      <w:pPr>
        <w:ind w:firstLine="250"/>
        <w:rPr>
          <w:rFonts w:ascii="Arial" w:hAnsi="Arial" w:cs="Arial"/>
          <w:lang w:val="en-MY"/>
        </w:rPr>
      </w:pPr>
    </w:p>
    <w:p w14:paraId="167D4195" w14:textId="77777777" w:rsidR="0079413C" w:rsidRPr="004D3944" w:rsidRDefault="0079413C" w:rsidP="0079413C">
      <w:pPr>
        <w:pStyle w:val="Heading2"/>
        <w:spacing w:before="180"/>
        <w:ind w:left="0" w:hanging="140"/>
        <w:rPr>
          <w:rFonts w:ascii="Arial" w:hAnsi="Arial" w:cs="Arial"/>
          <w:lang w:val="ja-JP"/>
        </w:rPr>
      </w:pPr>
      <w:r w:rsidRPr="004D3944">
        <w:rPr>
          <w:rFonts w:ascii="Arial" w:hAnsi="Arial" w:cs="Arial"/>
        </w:rPr>
        <w:t>Service layer</w:t>
      </w:r>
    </w:p>
    <w:p w14:paraId="5E49B6BC" w14:textId="77777777" w:rsidR="0079413C" w:rsidRPr="004D3944" w:rsidRDefault="0079413C" w:rsidP="0079413C">
      <w:pPr>
        <w:ind w:firstLine="250"/>
        <w:rPr>
          <w:rFonts w:ascii="Arial" w:hAnsi="Arial" w:cs="Arial"/>
          <w:lang w:val="en-MY"/>
        </w:rPr>
      </w:pPr>
      <w:r w:rsidRPr="004D3944">
        <w:rPr>
          <w:rFonts w:ascii="Arial" w:hAnsi="Arial" w:cs="Arial"/>
        </w:rPr>
        <w:t>Ở mục này sẽ ghi về cách implement vốn có của service layer</w:t>
      </w:r>
    </w:p>
    <w:p w14:paraId="4CF440AF" w14:textId="77777777" w:rsidR="0079413C" w:rsidRPr="004D3944" w:rsidRDefault="0079413C" w:rsidP="0079413C">
      <w:pPr>
        <w:pStyle w:val="Heading3"/>
        <w:spacing w:before="180"/>
        <w:rPr>
          <w:rFonts w:ascii="Arial" w:hAnsi="Arial" w:cs="Arial"/>
        </w:rPr>
      </w:pPr>
      <w:bookmarkStart w:id="46" w:name="_Toc438563470"/>
      <w:r w:rsidRPr="004D3944">
        <w:rPr>
          <w:rFonts w:ascii="Arial" w:hAnsi="Arial" w:cs="Arial"/>
          <w:lang w:val="en-US"/>
        </w:rPr>
        <w:t>Cấu trúc implement service</w:t>
      </w:r>
      <w:bookmarkEnd w:id="46"/>
    </w:p>
    <w:p w14:paraId="5162531D" w14:textId="77777777" w:rsidR="0079413C" w:rsidRPr="004D3944" w:rsidRDefault="0079413C" w:rsidP="0079413C">
      <w:pPr>
        <w:ind w:firstLine="250"/>
        <w:rPr>
          <w:rFonts w:ascii="Arial" w:eastAsiaTheme="minorEastAsia" w:hAnsi="Arial" w:cs="Arial"/>
        </w:rPr>
      </w:pPr>
      <w:r w:rsidRPr="004D3944">
        <w:rPr>
          <w:rFonts w:ascii="Arial" w:hAnsi="Arial" w:cs="Arial"/>
        </w:rPr>
        <w:t xml:space="preserve">Bên dưới là quan hệ kế thừa của </w:t>
      </w:r>
      <w:r w:rsidRPr="004D3944">
        <w:rPr>
          <w:rFonts w:ascii="Arial" w:eastAsia="SimSun" w:hAnsi="Arial" w:cs="Arial"/>
          <w:lang w:val="zh-CN" w:eastAsia="zh-CN"/>
        </w:rPr>
        <w:t>Service</w:t>
      </w:r>
    </w:p>
    <w:p w14:paraId="441B5BB2" w14:textId="77777777" w:rsidR="0079413C" w:rsidRPr="004D3944" w:rsidRDefault="0079413C" w:rsidP="0079413C">
      <w:pPr>
        <w:keepNext/>
        <w:ind w:firstLine="220"/>
        <w:rPr>
          <w:rFonts w:ascii="Arial" w:hAnsi="Arial" w:cs="Arial"/>
        </w:rPr>
      </w:pPr>
      <w:r w:rsidRPr="004D3944">
        <w:rPr>
          <w:rFonts w:ascii="Arial" w:hAnsi="Arial" w:cs="Arial"/>
          <w:noProof/>
        </w:rPr>
        <w:drawing>
          <wp:inline distT="0" distB="0" distL="0" distR="0" wp14:anchorId="5E71324D" wp14:editId="37A3AB56">
            <wp:extent cx="1895475" cy="3781425"/>
            <wp:effectExtent l="0" t="0" r="0" b="0"/>
            <wp:docPr id="5" name="図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図 124"/>
                    <pic:cNvPicPr>
                      <a:picLocks noChangeAspect="1" noChangeArrowheads="1"/>
                      <a:extLst>
                        <a:ext uri="{84589F7E-364E-4C9E-8A38-B11213B215E9}">
                          <a14:cameraTool xmlns:a14="http://schemas.microsoft.com/office/drawing/2010/main" cellRange="$F$177:$N$194"/>
                        </a:ext>
                      </a:extLst>
                    </pic:cNvPicPr>
                  </pic:nvPicPr>
                  <pic:blipFill>
                    <a:blip r:embed="rId26"/>
                    <a:srcRect/>
                    <a:stretch>
                      <a:fillRect/>
                    </a:stretch>
                  </pic:blipFill>
                  <pic:spPr bwMode="auto">
                    <a:xfrm>
                      <a:off x="0" y="0"/>
                      <a:ext cx="1895475" cy="3781425"/>
                    </a:xfrm>
                    <a:prstGeom prst="rect">
                      <a:avLst/>
                    </a:prstGeom>
                    <a:solidFill>
                      <a:srgbClr val="FFFFFF"/>
                    </a:solidFill>
                    <a:ln w="9525">
                      <a:noFill/>
                      <a:miter lim="800000"/>
                      <a:headEnd/>
                      <a:tailEnd/>
                    </a:ln>
                  </pic:spPr>
                </pic:pic>
              </a:graphicData>
            </a:graphic>
          </wp:inline>
        </w:drawing>
      </w:r>
      <w:r w:rsidR="00E76529" w:rsidRPr="004D3944">
        <w:rPr>
          <w:rFonts w:ascii="Arial" w:hAnsi="Arial" w:cs="Arial"/>
          <w:lang w:val="vi-VN"/>
        </w:rPr>
        <w:t>Hình</w:t>
      </w:r>
      <w:r w:rsidRPr="004D3944">
        <w:rPr>
          <w:rFonts w:ascii="Arial" w:hAnsi="Arial" w:cs="Arial"/>
        </w:rPr>
        <w:t xml:space="preserve"> </w:t>
      </w:r>
      <w:r w:rsidR="00BA0B6B" w:rsidRPr="004D3944">
        <w:rPr>
          <w:rFonts w:ascii="Arial" w:hAnsi="Arial" w:cs="Arial"/>
        </w:rPr>
        <w:fldChar w:fldCharType="begin"/>
      </w:r>
      <w:r w:rsidRPr="004D3944">
        <w:rPr>
          <w:rFonts w:ascii="Arial" w:hAnsi="Arial" w:cs="Arial"/>
        </w:rPr>
        <w:instrText xml:space="preserve"> STYLEREF 1 \s </w:instrText>
      </w:r>
      <w:r w:rsidR="00BA0B6B" w:rsidRPr="004D3944">
        <w:rPr>
          <w:rFonts w:ascii="Arial" w:hAnsi="Arial" w:cs="Arial"/>
        </w:rPr>
        <w:fldChar w:fldCharType="separate"/>
      </w:r>
      <w:r w:rsidRPr="004D3944">
        <w:rPr>
          <w:rFonts w:ascii="Arial" w:hAnsi="Arial" w:cs="Arial"/>
          <w:noProof/>
        </w:rPr>
        <w:t>4</w:t>
      </w:r>
      <w:r w:rsidR="00BA0B6B" w:rsidRPr="004D3944">
        <w:rPr>
          <w:rFonts w:ascii="Arial" w:hAnsi="Arial" w:cs="Arial"/>
          <w:noProof/>
        </w:rPr>
        <w:fldChar w:fldCharType="end"/>
      </w:r>
      <w:r w:rsidRPr="004D3944">
        <w:rPr>
          <w:rFonts w:ascii="Arial" w:hAnsi="Arial" w:cs="Arial"/>
        </w:rPr>
        <w:noBreakHyphen/>
      </w:r>
      <w:r w:rsidR="00E76529" w:rsidRPr="004D3944">
        <w:rPr>
          <w:rFonts w:ascii="Arial" w:hAnsi="Arial" w:cs="Arial"/>
          <w:lang w:val="vi-VN"/>
        </w:rPr>
        <w:t>2</w:t>
      </w:r>
      <w:r w:rsidRPr="004D3944">
        <w:rPr>
          <w:rFonts w:ascii="Arial" w:hAnsi="Arial" w:cs="Arial"/>
        </w:rPr>
        <w:t xml:space="preserve">　</w:t>
      </w:r>
      <w:r w:rsidRPr="004D3944">
        <w:rPr>
          <w:rFonts w:ascii="Arial" w:hAnsi="Arial" w:cs="Arial"/>
        </w:rPr>
        <w:t>Cấu trúc implement service</w:t>
      </w:r>
    </w:p>
    <w:p w14:paraId="6899A589" w14:textId="77777777" w:rsidR="0079413C" w:rsidRPr="004D3944" w:rsidRDefault="0079413C" w:rsidP="0079413C">
      <w:pPr>
        <w:ind w:firstLine="250"/>
        <w:rPr>
          <w:rFonts w:ascii="Arial" w:hAnsi="Arial" w:cs="Arial"/>
        </w:rPr>
      </w:pPr>
    </w:p>
    <w:p w14:paraId="69706BDB" w14:textId="77777777" w:rsidR="0079413C" w:rsidRPr="004D3944" w:rsidRDefault="0079413C" w:rsidP="0079413C">
      <w:pPr>
        <w:ind w:firstLine="250"/>
        <w:rPr>
          <w:rFonts w:ascii="Arial" w:hAnsi="Arial" w:cs="Arial"/>
        </w:rPr>
      </w:pPr>
      <w:r w:rsidRPr="004D3944">
        <w:rPr>
          <w:rFonts w:ascii="Arial" w:hAnsi="Arial" w:cs="Arial"/>
        </w:rPr>
        <w:t>Class Service của các table sẽ implement theo dạng kế thừa ServiceGenerated. Tự động generate method bên dưới vào ServiceGenerated</w:t>
      </w:r>
    </w:p>
    <w:p w14:paraId="18E6B0C3" w14:textId="77777777" w:rsidR="0079413C" w:rsidRPr="004D3944" w:rsidRDefault="0079413C" w:rsidP="0079413C">
      <w:pPr>
        <w:ind w:firstLine="250"/>
        <w:rPr>
          <w:rFonts w:ascii="Arial" w:hAnsi="Arial" w:cs="Arial"/>
        </w:rPr>
      </w:pPr>
    </w:p>
    <w:p w14:paraId="6517FA82" w14:textId="77777777" w:rsidR="0079413C" w:rsidRPr="004D3944" w:rsidRDefault="0079413C" w:rsidP="0079413C">
      <w:pPr>
        <w:pStyle w:val="Caption"/>
        <w:keepNext/>
        <w:ind w:firstLine="250"/>
        <w:rPr>
          <w:rFonts w:ascii="Arial" w:hAnsi="Arial" w:cs="Arial"/>
        </w:rPr>
      </w:pPr>
      <w:r w:rsidRPr="004D3944">
        <w:rPr>
          <w:rFonts w:ascii="Arial" w:hAnsi="Arial" w:cs="Arial"/>
        </w:rPr>
        <w:t xml:space="preserve">Bảng </w:t>
      </w:r>
      <w:r w:rsidR="00BA0B6B" w:rsidRPr="004D3944">
        <w:rPr>
          <w:rFonts w:ascii="Arial" w:hAnsi="Arial" w:cs="Arial"/>
        </w:rPr>
        <w:fldChar w:fldCharType="begin"/>
      </w:r>
      <w:r w:rsidRPr="004D3944">
        <w:rPr>
          <w:rFonts w:ascii="Arial" w:hAnsi="Arial" w:cs="Arial"/>
        </w:rPr>
        <w:instrText xml:space="preserve"> STYLEREF 1 \s </w:instrText>
      </w:r>
      <w:r w:rsidR="00BA0B6B" w:rsidRPr="004D3944">
        <w:rPr>
          <w:rFonts w:ascii="Arial" w:hAnsi="Arial" w:cs="Arial"/>
        </w:rPr>
        <w:fldChar w:fldCharType="separate"/>
      </w:r>
      <w:r w:rsidRPr="004D3944">
        <w:rPr>
          <w:rFonts w:ascii="Arial" w:hAnsi="Arial" w:cs="Arial"/>
          <w:noProof/>
        </w:rPr>
        <w:t>4</w:t>
      </w:r>
      <w:r w:rsidR="00BA0B6B" w:rsidRPr="004D3944">
        <w:rPr>
          <w:rFonts w:ascii="Arial" w:hAnsi="Arial" w:cs="Arial"/>
          <w:noProof/>
        </w:rPr>
        <w:fldChar w:fldCharType="end"/>
      </w:r>
      <w:r w:rsidRPr="004D3944">
        <w:rPr>
          <w:rFonts w:ascii="Arial" w:hAnsi="Arial" w:cs="Arial"/>
        </w:rPr>
        <w:noBreakHyphen/>
      </w:r>
      <w:r w:rsidR="00BA0B6B" w:rsidRPr="004D3944">
        <w:rPr>
          <w:rFonts w:ascii="Arial" w:hAnsi="Arial" w:cs="Arial"/>
        </w:rPr>
        <w:fldChar w:fldCharType="begin"/>
      </w:r>
      <w:r w:rsidRPr="004D3944">
        <w:rPr>
          <w:rFonts w:ascii="Arial" w:hAnsi="Arial" w:cs="Arial"/>
        </w:rPr>
        <w:instrText xml:space="preserve"> SEQ </w:instrText>
      </w:r>
      <w:r w:rsidRPr="004D3944">
        <w:rPr>
          <w:rFonts w:ascii="Arial" w:hAnsi="Arial" w:cs="Arial"/>
        </w:rPr>
        <w:instrText>表</w:instrText>
      </w:r>
      <w:r w:rsidRPr="004D3944">
        <w:rPr>
          <w:rFonts w:ascii="Arial" w:hAnsi="Arial" w:cs="Arial"/>
        </w:rPr>
        <w:instrText xml:space="preserve"> \* ARABIC \s 1 </w:instrText>
      </w:r>
      <w:r w:rsidR="00BA0B6B" w:rsidRPr="004D3944">
        <w:rPr>
          <w:rFonts w:ascii="Arial" w:hAnsi="Arial" w:cs="Arial"/>
        </w:rPr>
        <w:fldChar w:fldCharType="separate"/>
      </w:r>
      <w:r w:rsidRPr="004D3944">
        <w:rPr>
          <w:rFonts w:ascii="Arial" w:hAnsi="Arial" w:cs="Arial"/>
          <w:noProof/>
        </w:rPr>
        <w:t>3</w:t>
      </w:r>
      <w:r w:rsidR="00BA0B6B" w:rsidRPr="004D3944">
        <w:rPr>
          <w:rFonts w:ascii="Arial" w:hAnsi="Arial" w:cs="Arial"/>
          <w:noProof/>
        </w:rPr>
        <w:fldChar w:fldCharType="end"/>
      </w:r>
      <w:r w:rsidRPr="004D3944">
        <w:rPr>
          <w:rFonts w:ascii="Arial" w:hAnsi="Arial" w:cs="Arial"/>
        </w:rPr>
        <w:t xml:space="preserve">　</w:t>
      </w:r>
      <w:r w:rsidRPr="004D3944">
        <w:rPr>
          <w:rFonts w:ascii="Arial" w:hAnsi="Arial" w:cs="Arial"/>
        </w:rPr>
        <w:t>Method được tự động generate vào ServiceGenerated</w:t>
      </w:r>
    </w:p>
    <w:tbl>
      <w:tblPr>
        <w:tblStyle w:val="LightShading1"/>
        <w:tblW w:w="0" w:type="auto"/>
        <w:tblInd w:w="956" w:type="dxa"/>
        <w:tblLook w:val="04A0" w:firstRow="1" w:lastRow="0" w:firstColumn="1" w:lastColumn="0" w:noHBand="0" w:noVBand="1"/>
      </w:tblPr>
      <w:tblGrid>
        <w:gridCol w:w="3757"/>
        <w:gridCol w:w="5085"/>
      </w:tblGrid>
      <w:tr w:rsidR="0079413C" w:rsidRPr="004D3944" w14:paraId="07A912E7" w14:textId="77777777" w:rsidTr="00DC3137">
        <w:trPr>
          <w:cnfStyle w:val="100000000000" w:firstRow="1" w:lastRow="0" w:firstColumn="0" w:lastColumn="0" w:oddVBand="0" w:evenVBand="0" w:oddHBand="0"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3757" w:type="dxa"/>
          </w:tcPr>
          <w:p w14:paraId="63F24CFA" w14:textId="77777777" w:rsidR="0079413C" w:rsidRPr="004D3944" w:rsidRDefault="0079413C" w:rsidP="00DC3137">
            <w:pPr>
              <w:pStyle w:val="a4"/>
              <w:ind w:firstLine="250"/>
              <w:rPr>
                <w:rFonts w:ascii="Arial" w:hAnsi="Arial" w:cs="Arial"/>
              </w:rPr>
            </w:pPr>
            <w:r w:rsidRPr="004D3944">
              <w:rPr>
                <w:rFonts w:ascii="Arial" w:hAnsi="Arial" w:cs="Arial"/>
              </w:rPr>
              <w:t>Method</w:t>
            </w:r>
          </w:p>
        </w:tc>
        <w:tc>
          <w:tcPr>
            <w:tcW w:w="5085" w:type="dxa"/>
          </w:tcPr>
          <w:p w14:paraId="61800768" w14:textId="77777777" w:rsidR="0079413C" w:rsidRPr="004D3944" w:rsidRDefault="0079413C" w:rsidP="00DC3137">
            <w:pPr>
              <w:pStyle w:val="a4"/>
              <w:ind w:firstLine="250"/>
              <w:cnfStyle w:val="100000000000" w:firstRow="1"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Giải thích</w:t>
            </w:r>
          </w:p>
        </w:tc>
      </w:tr>
      <w:tr w:rsidR="0079413C" w:rsidRPr="004D3944" w14:paraId="31E8DA7A" w14:textId="77777777" w:rsidTr="00DC3137">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3757" w:type="dxa"/>
          </w:tcPr>
          <w:p w14:paraId="7C46CD87" w14:textId="77777777" w:rsidR="0079413C" w:rsidRPr="004D3944" w:rsidRDefault="0079413C" w:rsidP="00DC3137">
            <w:pPr>
              <w:pStyle w:val="a4"/>
              <w:ind w:firstLine="250"/>
              <w:rPr>
                <w:rFonts w:ascii="Arial" w:hAnsi="Arial" w:cs="Arial"/>
              </w:rPr>
            </w:pPr>
            <w:r w:rsidRPr="004D3944">
              <w:rPr>
                <w:rFonts w:ascii="Arial" w:hAnsi="Arial" w:cs="Arial"/>
              </w:rPr>
              <w:lastRenderedPageBreak/>
              <w:t>findById</w:t>
            </w:r>
          </w:p>
        </w:tc>
        <w:tc>
          <w:tcPr>
            <w:tcW w:w="5085" w:type="dxa"/>
          </w:tcPr>
          <w:p w14:paraId="4347BB4A" w14:textId="77777777" w:rsidR="0079413C" w:rsidRPr="004D3944" w:rsidRDefault="0079413C" w:rsidP="00DC3137">
            <w:pPr>
              <w:pStyle w:val="a4"/>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Tiến hành Select bằng PrimaryKey</w:t>
            </w:r>
          </w:p>
        </w:tc>
      </w:tr>
      <w:tr w:rsidR="0079413C" w:rsidRPr="004D3944" w14:paraId="691F3405" w14:textId="77777777" w:rsidTr="00DC3137">
        <w:trPr>
          <w:trHeight w:val="554"/>
        </w:trPr>
        <w:tc>
          <w:tcPr>
            <w:cnfStyle w:val="001000000000" w:firstRow="0" w:lastRow="0" w:firstColumn="1" w:lastColumn="0" w:oddVBand="0" w:evenVBand="0" w:oddHBand="0" w:evenHBand="0" w:firstRowFirstColumn="0" w:firstRowLastColumn="0" w:lastRowFirstColumn="0" w:lastRowLastColumn="0"/>
            <w:tcW w:w="3757" w:type="dxa"/>
          </w:tcPr>
          <w:p w14:paraId="4D1256EE" w14:textId="77777777" w:rsidR="0079413C" w:rsidRPr="004D3944" w:rsidRDefault="0079413C" w:rsidP="00DC3137">
            <w:pPr>
              <w:pStyle w:val="a4"/>
              <w:ind w:firstLine="250"/>
              <w:rPr>
                <w:rFonts w:ascii="Arial" w:hAnsi="Arial" w:cs="Arial"/>
              </w:rPr>
            </w:pPr>
            <w:r w:rsidRPr="004D3944">
              <w:rPr>
                <w:rFonts w:ascii="Arial" w:hAnsi="Arial" w:cs="Arial"/>
              </w:rPr>
              <w:t>lockByIdUpdateDatetime</w:t>
            </w:r>
          </w:p>
        </w:tc>
        <w:tc>
          <w:tcPr>
            <w:tcW w:w="5085" w:type="dxa"/>
          </w:tcPr>
          <w:p w14:paraId="539DD5C8" w14:textId="77777777" w:rsidR="0079413C" w:rsidRPr="004D3944" w:rsidRDefault="0079413C" w:rsidP="00DC3137">
            <w:pPr>
              <w:pStyle w:val="a4"/>
              <w:cnfStyle w:val="000000000000" w:firstRow="0"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Tiến hành Select For Update bằng PrimaryKey và date update. Không trả về kết quả Select.</w:t>
            </w:r>
          </w:p>
        </w:tc>
      </w:tr>
      <w:tr w:rsidR="0079413C" w:rsidRPr="004D3944" w14:paraId="40C7A680" w14:textId="77777777" w:rsidTr="00DC3137">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3757" w:type="dxa"/>
          </w:tcPr>
          <w:p w14:paraId="6D1B7FE7" w14:textId="77777777" w:rsidR="0079413C" w:rsidRPr="004D3944" w:rsidRDefault="0079413C" w:rsidP="00DC3137">
            <w:pPr>
              <w:pStyle w:val="a4"/>
              <w:ind w:firstLine="250"/>
              <w:rPr>
                <w:rFonts w:ascii="Arial" w:hAnsi="Arial" w:cs="Arial"/>
              </w:rPr>
            </w:pPr>
            <w:r w:rsidRPr="004D3944">
              <w:rPr>
                <w:rFonts w:ascii="Arial" w:hAnsi="Arial" w:cs="Arial"/>
              </w:rPr>
              <w:t>findAndLockByIdUpdateDatetime</w:t>
            </w:r>
          </w:p>
        </w:tc>
        <w:tc>
          <w:tcPr>
            <w:tcW w:w="5085" w:type="dxa"/>
          </w:tcPr>
          <w:p w14:paraId="5306A3D3" w14:textId="77777777" w:rsidR="0079413C" w:rsidRPr="004D3944" w:rsidRDefault="0079413C" w:rsidP="00DC3137">
            <w:pPr>
              <w:pStyle w:val="a4"/>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Tiến hành Select For Update bằng PrimaryKey và date update. Trả về kết quả Select.</w:t>
            </w:r>
          </w:p>
        </w:tc>
      </w:tr>
      <w:tr w:rsidR="0079413C" w:rsidRPr="004D3944" w14:paraId="1C4280BB" w14:textId="77777777" w:rsidTr="00DC3137">
        <w:trPr>
          <w:trHeight w:val="554"/>
        </w:trPr>
        <w:tc>
          <w:tcPr>
            <w:cnfStyle w:val="001000000000" w:firstRow="0" w:lastRow="0" w:firstColumn="1" w:lastColumn="0" w:oddVBand="0" w:evenVBand="0" w:oddHBand="0" w:evenHBand="0" w:firstRowFirstColumn="0" w:firstRowLastColumn="0" w:lastRowFirstColumn="0" w:lastRowLastColumn="0"/>
            <w:tcW w:w="3757" w:type="dxa"/>
          </w:tcPr>
          <w:p w14:paraId="464B55F7" w14:textId="77777777" w:rsidR="0079413C" w:rsidRPr="004D3944" w:rsidRDefault="0079413C" w:rsidP="00DC3137">
            <w:pPr>
              <w:pStyle w:val="a4"/>
              <w:ind w:firstLine="250"/>
              <w:rPr>
                <w:rFonts w:ascii="Arial" w:hAnsi="Arial" w:cs="Arial"/>
              </w:rPr>
            </w:pPr>
            <w:r w:rsidRPr="004D3944">
              <w:rPr>
                <w:rFonts w:ascii="Arial" w:hAnsi="Arial" w:cs="Arial"/>
              </w:rPr>
              <w:t>findAllOrderById</w:t>
            </w:r>
          </w:p>
        </w:tc>
        <w:tc>
          <w:tcPr>
            <w:tcW w:w="5085" w:type="dxa"/>
          </w:tcPr>
          <w:p w14:paraId="532DB9EC" w14:textId="77777777" w:rsidR="0079413C" w:rsidRPr="004D3944" w:rsidRDefault="0079413C" w:rsidP="00DC3137">
            <w:pPr>
              <w:pStyle w:val="a4"/>
              <w:cnfStyle w:val="000000000000" w:firstRow="0"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Set PrimaryKey là thứ tự sort, rồi get toàn bộ record</w:t>
            </w:r>
          </w:p>
        </w:tc>
      </w:tr>
    </w:tbl>
    <w:p w14:paraId="3E515249" w14:textId="77777777" w:rsidR="0079413C" w:rsidRPr="004D3944" w:rsidRDefault="0079413C" w:rsidP="0079413C">
      <w:pPr>
        <w:ind w:firstLine="250"/>
        <w:rPr>
          <w:rFonts w:ascii="Arial" w:hAnsi="Arial" w:cs="Arial"/>
        </w:rPr>
      </w:pPr>
    </w:p>
    <w:p w14:paraId="50CE97E1" w14:textId="77777777" w:rsidR="0079413C" w:rsidRPr="004D3944" w:rsidRDefault="0079413C" w:rsidP="0079413C">
      <w:pPr>
        <w:ind w:firstLine="250"/>
        <w:rPr>
          <w:rFonts w:ascii="Arial" w:hAnsi="Arial" w:cs="Arial"/>
        </w:rPr>
      </w:pPr>
      <w:r w:rsidRPr="004D3944">
        <w:rPr>
          <w:rFonts w:ascii="Arial" w:hAnsi="Arial" w:cs="Arial"/>
        </w:rPr>
        <w:t>ServiceGenerated sẽ xếp vào bên dưới src/main/generated sao cho có thể ghi đè khi column của table đã bị thay đổi. Các Service thì sẽ xếp vào bên dưới src/main/java sao cho không được ghi đè.</w:t>
      </w:r>
    </w:p>
    <w:p w14:paraId="20A57905" w14:textId="77777777" w:rsidR="0079413C" w:rsidRPr="004D3944" w:rsidRDefault="0079413C" w:rsidP="0079413C">
      <w:pPr>
        <w:ind w:firstLine="250"/>
        <w:rPr>
          <w:rFonts w:ascii="Arial" w:hAnsi="Arial" w:cs="Arial"/>
        </w:rPr>
      </w:pPr>
    </w:p>
    <w:p w14:paraId="072065F9" w14:textId="77777777" w:rsidR="0079413C" w:rsidRPr="004D3944" w:rsidRDefault="0079413C" w:rsidP="0079413C">
      <w:pPr>
        <w:pStyle w:val="Caption"/>
        <w:keepNext/>
        <w:ind w:firstLine="250"/>
        <w:rPr>
          <w:rFonts w:ascii="Arial" w:hAnsi="Arial" w:cs="Arial"/>
        </w:rPr>
      </w:pPr>
      <w:r w:rsidRPr="004D3944">
        <w:rPr>
          <w:rFonts w:ascii="Arial" w:hAnsi="Arial" w:cs="Arial"/>
        </w:rPr>
        <w:t xml:space="preserve">Bảng </w:t>
      </w:r>
      <w:r w:rsidR="00BA0B6B" w:rsidRPr="004D3944">
        <w:rPr>
          <w:rFonts w:ascii="Arial" w:hAnsi="Arial" w:cs="Arial"/>
        </w:rPr>
        <w:fldChar w:fldCharType="begin"/>
      </w:r>
      <w:r w:rsidRPr="004D3944">
        <w:rPr>
          <w:rFonts w:ascii="Arial" w:hAnsi="Arial" w:cs="Arial"/>
        </w:rPr>
        <w:instrText xml:space="preserve"> STYLEREF 1 \s </w:instrText>
      </w:r>
      <w:r w:rsidR="00BA0B6B" w:rsidRPr="004D3944">
        <w:rPr>
          <w:rFonts w:ascii="Arial" w:hAnsi="Arial" w:cs="Arial"/>
        </w:rPr>
        <w:fldChar w:fldCharType="separate"/>
      </w:r>
      <w:r w:rsidRPr="004D3944">
        <w:rPr>
          <w:rFonts w:ascii="Arial" w:hAnsi="Arial" w:cs="Arial"/>
          <w:noProof/>
        </w:rPr>
        <w:t>4</w:t>
      </w:r>
      <w:r w:rsidR="00BA0B6B" w:rsidRPr="004D3944">
        <w:rPr>
          <w:rFonts w:ascii="Arial" w:hAnsi="Arial" w:cs="Arial"/>
          <w:noProof/>
        </w:rPr>
        <w:fldChar w:fldCharType="end"/>
      </w:r>
      <w:r w:rsidRPr="004D3944">
        <w:rPr>
          <w:rFonts w:ascii="Arial" w:hAnsi="Arial" w:cs="Arial"/>
        </w:rPr>
        <w:noBreakHyphen/>
      </w:r>
      <w:r w:rsidR="00BA0B6B" w:rsidRPr="004D3944">
        <w:rPr>
          <w:rFonts w:ascii="Arial" w:hAnsi="Arial" w:cs="Arial"/>
        </w:rPr>
        <w:fldChar w:fldCharType="begin"/>
      </w:r>
      <w:r w:rsidRPr="004D3944">
        <w:rPr>
          <w:rFonts w:ascii="Arial" w:hAnsi="Arial" w:cs="Arial"/>
        </w:rPr>
        <w:instrText xml:space="preserve"> SEQ </w:instrText>
      </w:r>
      <w:r w:rsidRPr="004D3944">
        <w:rPr>
          <w:rFonts w:ascii="Arial" w:hAnsi="Arial" w:cs="Arial"/>
        </w:rPr>
        <w:instrText>表</w:instrText>
      </w:r>
      <w:r w:rsidRPr="004D3944">
        <w:rPr>
          <w:rFonts w:ascii="Arial" w:hAnsi="Arial" w:cs="Arial"/>
        </w:rPr>
        <w:instrText xml:space="preserve"> \* ARABIC \s 1 </w:instrText>
      </w:r>
      <w:r w:rsidR="00BA0B6B" w:rsidRPr="004D3944">
        <w:rPr>
          <w:rFonts w:ascii="Arial" w:hAnsi="Arial" w:cs="Arial"/>
        </w:rPr>
        <w:fldChar w:fldCharType="separate"/>
      </w:r>
      <w:r w:rsidRPr="004D3944">
        <w:rPr>
          <w:rFonts w:ascii="Arial" w:hAnsi="Arial" w:cs="Arial"/>
          <w:noProof/>
        </w:rPr>
        <w:t>4</w:t>
      </w:r>
      <w:r w:rsidR="00BA0B6B" w:rsidRPr="004D3944">
        <w:rPr>
          <w:rFonts w:ascii="Arial" w:hAnsi="Arial" w:cs="Arial"/>
          <w:noProof/>
        </w:rPr>
        <w:fldChar w:fldCharType="end"/>
      </w:r>
      <w:r w:rsidRPr="004D3944">
        <w:rPr>
          <w:rFonts w:ascii="Arial" w:hAnsi="Arial" w:cs="Arial"/>
        </w:rPr>
        <w:t xml:space="preserve">　</w:t>
      </w:r>
      <w:r w:rsidRPr="004D3944">
        <w:rPr>
          <w:rFonts w:ascii="Arial" w:hAnsi="Arial" w:cs="Arial"/>
        </w:rPr>
        <w:t>Method AbstractServiceGenerated</w:t>
      </w:r>
    </w:p>
    <w:tbl>
      <w:tblPr>
        <w:tblStyle w:val="LightShading1"/>
        <w:tblW w:w="0" w:type="auto"/>
        <w:tblInd w:w="956" w:type="dxa"/>
        <w:tblLook w:val="04A0" w:firstRow="1" w:lastRow="0" w:firstColumn="1" w:lastColumn="0" w:noHBand="0" w:noVBand="1"/>
      </w:tblPr>
      <w:tblGrid>
        <w:gridCol w:w="3757"/>
        <w:gridCol w:w="5085"/>
      </w:tblGrid>
      <w:tr w:rsidR="0079413C" w:rsidRPr="004D3944" w14:paraId="5EDD26C7" w14:textId="77777777" w:rsidTr="00DC3137">
        <w:trPr>
          <w:cnfStyle w:val="100000000000" w:firstRow="1" w:lastRow="0" w:firstColumn="0" w:lastColumn="0" w:oddVBand="0" w:evenVBand="0" w:oddHBand="0"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3757" w:type="dxa"/>
          </w:tcPr>
          <w:p w14:paraId="00F4BAEE" w14:textId="77777777" w:rsidR="0079413C" w:rsidRPr="004D3944" w:rsidRDefault="0079413C" w:rsidP="00DC3137">
            <w:pPr>
              <w:pStyle w:val="a4"/>
              <w:ind w:firstLine="250"/>
              <w:rPr>
                <w:rFonts w:ascii="Arial" w:hAnsi="Arial" w:cs="Arial"/>
              </w:rPr>
            </w:pPr>
            <w:r w:rsidRPr="004D3944">
              <w:rPr>
                <w:rFonts w:ascii="Arial" w:hAnsi="Arial" w:cs="Arial"/>
              </w:rPr>
              <w:t>Method</w:t>
            </w:r>
          </w:p>
        </w:tc>
        <w:tc>
          <w:tcPr>
            <w:tcW w:w="5085" w:type="dxa"/>
          </w:tcPr>
          <w:p w14:paraId="47B3FC26" w14:textId="77777777" w:rsidR="0079413C" w:rsidRPr="004D3944" w:rsidRDefault="0079413C" w:rsidP="00DC3137">
            <w:pPr>
              <w:pStyle w:val="a4"/>
              <w:ind w:firstLine="250"/>
              <w:cnfStyle w:val="100000000000" w:firstRow="1"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Giải thích</w:t>
            </w:r>
          </w:p>
        </w:tc>
      </w:tr>
      <w:tr w:rsidR="0079413C" w:rsidRPr="004D3944" w14:paraId="26432C0E" w14:textId="77777777" w:rsidTr="00DC3137">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3757" w:type="dxa"/>
          </w:tcPr>
          <w:p w14:paraId="652597F4" w14:textId="77777777" w:rsidR="0079413C" w:rsidRPr="004D3944" w:rsidRDefault="0079413C" w:rsidP="00DC3137">
            <w:pPr>
              <w:pStyle w:val="a4"/>
              <w:ind w:firstLine="250"/>
              <w:rPr>
                <w:rFonts w:ascii="Arial" w:hAnsi="Arial" w:cs="Arial"/>
              </w:rPr>
            </w:pPr>
            <w:r w:rsidRPr="004D3944">
              <w:rPr>
                <w:rFonts w:ascii="Arial" w:hAnsi="Arial" w:cs="Arial"/>
              </w:rPr>
              <w:t>updateExcludesNull</w:t>
            </w:r>
          </w:p>
        </w:tc>
        <w:tc>
          <w:tcPr>
            <w:tcW w:w="5085" w:type="dxa"/>
          </w:tcPr>
          <w:p w14:paraId="6E43488D" w14:textId="77777777" w:rsidR="0079413C" w:rsidRPr="004D3944" w:rsidRDefault="0079413C" w:rsidP="00DC3137">
            <w:pPr>
              <w:pStyle w:val="a4"/>
              <w:ind w:firstLine="250"/>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Tiến hành Update theo kiểu đã loại bỏ item Null</w:t>
            </w:r>
          </w:p>
        </w:tc>
      </w:tr>
      <w:tr w:rsidR="0079413C" w:rsidRPr="004D3944" w14:paraId="291D6D49" w14:textId="77777777" w:rsidTr="00DC3137">
        <w:trPr>
          <w:trHeight w:val="554"/>
        </w:trPr>
        <w:tc>
          <w:tcPr>
            <w:cnfStyle w:val="001000000000" w:firstRow="0" w:lastRow="0" w:firstColumn="1" w:lastColumn="0" w:oddVBand="0" w:evenVBand="0" w:oddHBand="0" w:evenHBand="0" w:firstRowFirstColumn="0" w:firstRowLastColumn="0" w:lastRowFirstColumn="0" w:lastRowLastColumn="0"/>
            <w:tcW w:w="3757" w:type="dxa"/>
          </w:tcPr>
          <w:p w14:paraId="79FDDF09" w14:textId="77777777" w:rsidR="0079413C" w:rsidRPr="004D3944" w:rsidRDefault="0079413C" w:rsidP="00DC3137">
            <w:pPr>
              <w:pStyle w:val="a4"/>
              <w:ind w:firstLine="250"/>
              <w:rPr>
                <w:rFonts w:ascii="Arial" w:hAnsi="Arial" w:cs="Arial"/>
              </w:rPr>
            </w:pPr>
            <w:r w:rsidRPr="004D3944">
              <w:rPr>
                <w:rFonts w:ascii="Arial" w:hAnsi="Arial" w:cs="Arial"/>
              </w:rPr>
              <w:t>insertExcludesNull</w:t>
            </w:r>
          </w:p>
        </w:tc>
        <w:tc>
          <w:tcPr>
            <w:tcW w:w="5085" w:type="dxa"/>
          </w:tcPr>
          <w:p w14:paraId="1B626730" w14:textId="77777777" w:rsidR="0079413C" w:rsidRPr="004D3944" w:rsidRDefault="0079413C" w:rsidP="00DC3137">
            <w:pPr>
              <w:pStyle w:val="a4"/>
              <w:ind w:firstLine="250"/>
              <w:cnfStyle w:val="000000000000" w:firstRow="0"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Tiến hành Insert theo kiểu đã loại bỏ item Null</w:t>
            </w:r>
          </w:p>
        </w:tc>
      </w:tr>
      <w:tr w:rsidR="0079413C" w:rsidRPr="004D3944" w14:paraId="6CE76AA7" w14:textId="77777777" w:rsidTr="00DC3137">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3757" w:type="dxa"/>
          </w:tcPr>
          <w:p w14:paraId="68F662FB" w14:textId="77777777" w:rsidR="0079413C" w:rsidRPr="004D3944" w:rsidRDefault="0079413C" w:rsidP="00DC3137">
            <w:pPr>
              <w:pStyle w:val="a4"/>
              <w:ind w:firstLine="250"/>
              <w:rPr>
                <w:rFonts w:ascii="Arial" w:hAnsi="Arial" w:cs="Arial"/>
              </w:rPr>
            </w:pPr>
            <w:r w:rsidRPr="004D3944">
              <w:rPr>
                <w:rFonts w:ascii="Arial" w:hAnsi="Arial" w:cs="Arial"/>
              </w:rPr>
              <w:t>update</w:t>
            </w:r>
          </w:p>
        </w:tc>
        <w:tc>
          <w:tcPr>
            <w:tcW w:w="5085" w:type="dxa"/>
          </w:tcPr>
          <w:p w14:paraId="4F4032BD" w14:textId="77777777" w:rsidR="0079413C" w:rsidRPr="004D3944" w:rsidRDefault="0079413C" w:rsidP="00DC3137">
            <w:pPr>
              <w:pStyle w:val="a4"/>
              <w:ind w:firstLine="250"/>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Tiến hành Update bao gồm cả item Null</w:t>
            </w:r>
          </w:p>
        </w:tc>
      </w:tr>
      <w:tr w:rsidR="0079413C" w:rsidRPr="004D3944" w14:paraId="74F91283" w14:textId="77777777" w:rsidTr="00DC3137">
        <w:trPr>
          <w:trHeight w:val="554"/>
        </w:trPr>
        <w:tc>
          <w:tcPr>
            <w:cnfStyle w:val="001000000000" w:firstRow="0" w:lastRow="0" w:firstColumn="1" w:lastColumn="0" w:oddVBand="0" w:evenVBand="0" w:oddHBand="0" w:evenHBand="0" w:firstRowFirstColumn="0" w:firstRowLastColumn="0" w:lastRowFirstColumn="0" w:lastRowLastColumn="0"/>
            <w:tcW w:w="3757" w:type="dxa"/>
          </w:tcPr>
          <w:p w14:paraId="04F37B63" w14:textId="77777777" w:rsidR="0079413C" w:rsidRPr="004D3944" w:rsidRDefault="0079413C" w:rsidP="00DC3137">
            <w:pPr>
              <w:pStyle w:val="a4"/>
              <w:ind w:firstLine="250"/>
              <w:rPr>
                <w:rFonts w:ascii="Arial" w:hAnsi="Arial" w:cs="Arial"/>
              </w:rPr>
            </w:pPr>
            <w:r w:rsidRPr="004D3944">
              <w:rPr>
                <w:rFonts w:ascii="Arial" w:hAnsi="Arial" w:cs="Arial"/>
              </w:rPr>
              <w:t>insert</w:t>
            </w:r>
          </w:p>
        </w:tc>
        <w:tc>
          <w:tcPr>
            <w:tcW w:w="5085" w:type="dxa"/>
          </w:tcPr>
          <w:p w14:paraId="0BD13C0A" w14:textId="77777777" w:rsidR="0079413C" w:rsidRPr="004D3944" w:rsidRDefault="0079413C" w:rsidP="00DC3137">
            <w:pPr>
              <w:pStyle w:val="a4"/>
              <w:ind w:firstLine="250"/>
              <w:cnfStyle w:val="000000000000" w:firstRow="0"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Tiến hành Insert bao gồm cả item Null</w:t>
            </w:r>
          </w:p>
        </w:tc>
      </w:tr>
      <w:tr w:rsidR="0079413C" w:rsidRPr="004D3944" w14:paraId="10A41B8A" w14:textId="77777777" w:rsidTr="00DC3137">
        <w:trPr>
          <w:cnfStyle w:val="000000100000" w:firstRow="0" w:lastRow="0" w:firstColumn="0" w:lastColumn="0" w:oddVBand="0" w:evenVBand="0" w:oddHBand="1" w:evenHBand="0" w:firstRowFirstColumn="0" w:firstRowLastColumn="0" w:lastRowFirstColumn="0" w:lastRowLastColumn="0"/>
          <w:trHeight w:val="554"/>
          <w:ins w:id="47" w:author="admin" w:date="2015-12-22T16:40:00Z"/>
        </w:trPr>
        <w:tc>
          <w:tcPr>
            <w:cnfStyle w:val="001000000000" w:firstRow="0" w:lastRow="0" w:firstColumn="1" w:lastColumn="0" w:oddVBand="0" w:evenVBand="0" w:oddHBand="0" w:evenHBand="0" w:firstRowFirstColumn="0" w:firstRowLastColumn="0" w:lastRowFirstColumn="0" w:lastRowLastColumn="0"/>
            <w:tcW w:w="3757" w:type="dxa"/>
          </w:tcPr>
          <w:p w14:paraId="1248255A" w14:textId="77777777" w:rsidR="0079413C" w:rsidRPr="004D3944" w:rsidRDefault="0079413C" w:rsidP="00DC3137">
            <w:pPr>
              <w:pStyle w:val="a4"/>
              <w:ind w:firstLine="250"/>
              <w:rPr>
                <w:ins w:id="48" w:author="admin" w:date="2015-12-22T16:40:00Z"/>
                <w:rFonts w:ascii="Arial" w:hAnsi="Arial" w:cs="Arial"/>
              </w:rPr>
            </w:pPr>
            <w:ins w:id="49" w:author="admin" w:date="2015-12-22T16:40:00Z">
              <w:r w:rsidRPr="004D3944">
                <w:rPr>
                  <w:rFonts w:ascii="Arial" w:hAnsi="Arial" w:cs="Arial"/>
                </w:rPr>
                <w:t>getPagingResultList</w:t>
              </w:r>
            </w:ins>
          </w:p>
        </w:tc>
        <w:tc>
          <w:tcPr>
            <w:tcW w:w="5085" w:type="dxa"/>
          </w:tcPr>
          <w:p w14:paraId="74CDA79D" w14:textId="77777777" w:rsidR="0079413C" w:rsidRPr="004D3944" w:rsidRDefault="0079413C" w:rsidP="00DC3137">
            <w:pPr>
              <w:pStyle w:val="a4"/>
              <w:ind w:firstLine="250"/>
              <w:cnfStyle w:val="000000100000" w:firstRow="0" w:lastRow="0" w:firstColumn="0" w:lastColumn="0" w:oddVBand="0" w:evenVBand="0" w:oddHBand="1" w:evenHBand="0" w:firstRowFirstColumn="0" w:firstRowLastColumn="0" w:lastRowFirstColumn="0" w:lastRowLastColumn="0"/>
              <w:rPr>
                <w:ins w:id="50" w:author="admin" w:date="2015-12-22T16:40:00Z"/>
                <w:rFonts w:ascii="Arial" w:hAnsi="Arial" w:cs="Arial"/>
              </w:rPr>
            </w:pPr>
            <w:ins w:id="51" w:author="admin" w:date="2015-12-22T16:40:00Z">
              <w:r w:rsidRPr="004D3944">
                <w:rPr>
                  <w:rFonts w:ascii="Arial" w:hAnsi="Arial" w:cs="Arial"/>
                </w:rPr>
                <w:t>ページング用一覧取得</w:t>
              </w:r>
            </w:ins>
          </w:p>
        </w:tc>
      </w:tr>
    </w:tbl>
    <w:p w14:paraId="02C12706" w14:textId="77777777" w:rsidR="0079413C" w:rsidRPr="004D3944" w:rsidRDefault="0079413C" w:rsidP="002D3A34">
      <w:pPr>
        <w:ind w:firstLine="250"/>
        <w:rPr>
          <w:rFonts w:ascii="Arial" w:hAnsi="Arial" w:cs="Arial"/>
        </w:rPr>
      </w:pPr>
    </w:p>
    <w:p w14:paraId="4702B2E6" w14:textId="77777777" w:rsidR="0079413C" w:rsidRPr="004D3944" w:rsidRDefault="0079413C" w:rsidP="00BE0C7D">
      <w:pPr>
        <w:ind w:firstLineChars="40"/>
        <w:rPr>
          <w:del w:id="52" w:author="admin" w:date="2015-12-22T16:40:00Z"/>
          <w:rStyle w:val="a1"/>
          <w:rFonts w:ascii="Arial" w:hAnsi="Arial" w:cs="Arial"/>
          <w:bCs w:val="0"/>
          <w:spacing w:val="0"/>
          <w:sz w:val="20"/>
        </w:rPr>
      </w:pPr>
      <w:del w:id="53" w:author="admin" w:date="2015-12-22T16:40:00Z">
        <w:r w:rsidRPr="004D3944" w:rsidDel="00E13C3F">
          <w:rPr>
            <w:rStyle w:val="a1"/>
            <w:rFonts w:ascii="ＭＳ ゴシック" w:eastAsia="ＭＳ ゴシック" w:hAnsi="Arial" w:cs="Arial"/>
          </w:rPr>
          <w:delText>※</w:delText>
        </w:r>
        <w:r w:rsidRPr="004D3944" w:rsidDel="00E13C3F">
          <w:rPr>
            <w:rStyle w:val="a1"/>
            <w:rFonts w:ascii="Arial" w:hAnsi="Arial" w:cs="Arial"/>
          </w:rPr>
          <w:delText>ページング関連の</w:delText>
        </w:r>
        <w:r w:rsidRPr="004D3944" w:rsidDel="00E13C3F">
          <w:rPr>
            <w:rStyle w:val="a1"/>
            <w:rFonts w:ascii="Arial" w:hAnsi="Arial" w:cs="Arial"/>
          </w:rPr>
          <w:delText>API</w:delText>
        </w:r>
        <w:r w:rsidRPr="004D3944" w:rsidDel="00E13C3F">
          <w:rPr>
            <w:rStyle w:val="a1"/>
            <w:rFonts w:ascii="Arial" w:hAnsi="Arial" w:cs="Arial"/>
          </w:rPr>
          <w:delText>を実装予定</w:delText>
        </w:r>
      </w:del>
    </w:p>
    <w:p w14:paraId="4D95F15B" w14:textId="77777777" w:rsidR="0079413C" w:rsidRPr="004D3944" w:rsidRDefault="0079413C" w:rsidP="00BE0C7D">
      <w:pPr>
        <w:pStyle w:val="Heading3"/>
        <w:spacing w:before="180"/>
        <w:rPr>
          <w:rFonts w:ascii="Arial" w:hAnsi="Arial" w:cs="Arial"/>
        </w:rPr>
      </w:pPr>
      <w:bookmarkStart w:id="54" w:name="_Toc438563471"/>
      <w:r w:rsidRPr="004D3944">
        <w:rPr>
          <w:rFonts w:ascii="Arial" w:hAnsi="Arial" w:cs="Arial"/>
          <w:lang w:val="en-US"/>
        </w:rPr>
        <w:t xml:space="preserve">Bổ sung </w:t>
      </w:r>
      <w:r w:rsidRPr="004D3944">
        <w:rPr>
          <w:rFonts w:ascii="Arial" w:hAnsi="Arial" w:cs="Arial"/>
        </w:rPr>
        <w:t>登録</w:t>
      </w:r>
      <w:r w:rsidRPr="004D3944">
        <w:rPr>
          <w:rFonts w:ascii="Arial" w:hAnsi="Arial" w:cs="Arial"/>
          <w:lang w:val="en-US"/>
        </w:rPr>
        <w:t xml:space="preserve"> (đăng ký), </w:t>
      </w:r>
      <w:r w:rsidRPr="004D3944">
        <w:rPr>
          <w:rFonts w:ascii="Arial" w:hAnsi="Arial" w:cs="Arial"/>
        </w:rPr>
        <w:t>更新者コード</w:t>
      </w:r>
      <w:r w:rsidRPr="004D3944">
        <w:rPr>
          <w:rFonts w:ascii="Arial" w:hAnsi="Arial" w:cs="Arial"/>
          <w:lang w:val="en-US"/>
        </w:rPr>
        <w:t xml:space="preserve"> (code người update), </w:t>
      </w:r>
      <w:r w:rsidRPr="004D3944">
        <w:rPr>
          <w:rFonts w:ascii="Arial" w:hAnsi="Arial" w:cs="Arial"/>
        </w:rPr>
        <w:t>登録更新日時</w:t>
      </w:r>
      <w:bookmarkEnd w:id="54"/>
      <w:r w:rsidRPr="004D3944">
        <w:rPr>
          <w:rFonts w:ascii="Arial" w:hAnsi="Arial" w:cs="Arial"/>
          <w:lang w:val="en-US"/>
        </w:rPr>
        <w:t xml:space="preserve"> (ngày giờ update đăng ký)</w:t>
      </w:r>
    </w:p>
    <w:p w14:paraId="0C590BB3" w14:textId="77777777" w:rsidR="0079413C" w:rsidRPr="004D3944" w:rsidRDefault="0079413C" w:rsidP="0079413C">
      <w:pPr>
        <w:ind w:firstLine="250"/>
        <w:rPr>
          <w:rFonts w:ascii="Arial" w:hAnsi="Arial" w:cs="Arial"/>
          <w:lang w:eastAsia="zh-CN"/>
        </w:rPr>
      </w:pPr>
      <w:r w:rsidRPr="004D3944">
        <w:rPr>
          <w:rFonts w:ascii="Arial" w:hAnsi="Arial" w:cs="Arial"/>
          <w:lang w:eastAsia="zh-CN"/>
        </w:rPr>
        <w:t>Item bên dưới sẽ tự động bổ sung giá trị của Entity khi dùng method đăng ký, update của AbstractServiceGenerated.</w:t>
      </w:r>
    </w:p>
    <w:p w14:paraId="4F228B1F" w14:textId="77777777" w:rsidR="0079413C" w:rsidRPr="004D3944" w:rsidRDefault="0079413C" w:rsidP="0079413C">
      <w:pPr>
        <w:ind w:firstLine="250"/>
        <w:rPr>
          <w:rFonts w:ascii="Arial" w:hAnsi="Arial" w:cs="Arial"/>
          <w:lang w:eastAsia="zh-CN"/>
        </w:rPr>
      </w:pPr>
    </w:p>
    <w:p w14:paraId="7B400DD5" w14:textId="77777777" w:rsidR="0079413C" w:rsidRPr="004D3944" w:rsidRDefault="0079413C" w:rsidP="0079413C">
      <w:pPr>
        <w:pStyle w:val="Caption"/>
        <w:keepNext/>
        <w:ind w:firstLine="250"/>
        <w:rPr>
          <w:rFonts w:ascii="Arial" w:hAnsi="Arial" w:cs="Arial"/>
        </w:rPr>
      </w:pPr>
      <w:r w:rsidRPr="004D3944">
        <w:rPr>
          <w:rFonts w:ascii="Arial" w:hAnsi="Arial" w:cs="Arial"/>
        </w:rPr>
        <w:t xml:space="preserve">Bảng </w:t>
      </w:r>
      <w:r w:rsidR="00BA0B6B" w:rsidRPr="004D3944">
        <w:rPr>
          <w:rFonts w:ascii="Arial" w:hAnsi="Arial" w:cs="Arial"/>
        </w:rPr>
        <w:fldChar w:fldCharType="begin"/>
      </w:r>
      <w:r w:rsidRPr="004D3944">
        <w:rPr>
          <w:rFonts w:ascii="Arial" w:hAnsi="Arial" w:cs="Arial"/>
        </w:rPr>
        <w:instrText xml:space="preserve"> STYLEREF 1 \s </w:instrText>
      </w:r>
      <w:r w:rsidR="00BA0B6B" w:rsidRPr="004D3944">
        <w:rPr>
          <w:rFonts w:ascii="Arial" w:hAnsi="Arial" w:cs="Arial"/>
        </w:rPr>
        <w:fldChar w:fldCharType="separate"/>
      </w:r>
      <w:r w:rsidRPr="004D3944">
        <w:rPr>
          <w:rFonts w:ascii="Arial" w:hAnsi="Arial" w:cs="Arial"/>
          <w:noProof/>
        </w:rPr>
        <w:t>4</w:t>
      </w:r>
      <w:r w:rsidR="00BA0B6B" w:rsidRPr="004D3944">
        <w:rPr>
          <w:rFonts w:ascii="Arial" w:hAnsi="Arial" w:cs="Arial"/>
          <w:noProof/>
        </w:rPr>
        <w:fldChar w:fldCharType="end"/>
      </w:r>
      <w:r w:rsidRPr="004D3944">
        <w:rPr>
          <w:rFonts w:ascii="Arial" w:hAnsi="Arial" w:cs="Arial"/>
        </w:rPr>
        <w:noBreakHyphen/>
      </w:r>
      <w:r w:rsidR="00BA0B6B" w:rsidRPr="004D3944">
        <w:rPr>
          <w:rFonts w:ascii="Arial" w:hAnsi="Arial" w:cs="Arial"/>
        </w:rPr>
        <w:fldChar w:fldCharType="begin"/>
      </w:r>
      <w:r w:rsidRPr="004D3944">
        <w:rPr>
          <w:rFonts w:ascii="Arial" w:hAnsi="Arial" w:cs="Arial"/>
        </w:rPr>
        <w:instrText xml:space="preserve"> SEQ </w:instrText>
      </w:r>
      <w:r w:rsidRPr="004D3944">
        <w:rPr>
          <w:rFonts w:ascii="Arial" w:hAnsi="Arial" w:cs="Arial"/>
        </w:rPr>
        <w:instrText>表</w:instrText>
      </w:r>
      <w:r w:rsidRPr="004D3944">
        <w:rPr>
          <w:rFonts w:ascii="Arial" w:hAnsi="Arial" w:cs="Arial"/>
        </w:rPr>
        <w:instrText xml:space="preserve"> \* ARABIC \s 1 </w:instrText>
      </w:r>
      <w:r w:rsidR="00BA0B6B" w:rsidRPr="004D3944">
        <w:rPr>
          <w:rFonts w:ascii="Arial" w:hAnsi="Arial" w:cs="Arial"/>
        </w:rPr>
        <w:fldChar w:fldCharType="separate"/>
      </w:r>
      <w:r w:rsidRPr="004D3944">
        <w:rPr>
          <w:rFonts w:ascii="Arial" w:hAnsi="Arial" w:cs="Arial"/>
          <w:noProof/>
        </w:rPr>
        <w:t>5</w:t>
      </w:r>
      <w:r w:rsidR="00BA0B6B" w:rsidRPr="004D3944">
        <w:rPr>
          <w:rFonts w:ascii="Arial" w:hAnsi="Arial" w:cs="Arial"/>
          <w:noProof/>
        </w:rPr>
        <w:fldChar w:fldCharType="end"/>
      </w:r>
      <w:r w:rsidRPr="004D3944">
        <w:rPr>
          <w:rFonts w:ascii="Arial" w:hAnsi="Arial" w:cs="Arial"/>
        </w:rPr>
        <w:t xml:space="preserve">　</w:t>
      </w:r>
      <w:r w:rsidRPr="004D3944">
        <w:rPr>
          <w:rFonts w:ascii="Arial" w:hAnsi="Arial" w:cs="Arial"/>
        </w:rPr>
        <w:t>Field đối tượng bổ sung</w:t>
      </w:r>
    </w:p>
    <w:tbl>
      <w:tblPr>
        <w:tblStyle w:val="LightShading1"/>
        <w:tblW w:w="0" w:type="auto"/>
        <w:tblInd w:w="956" w:type="dxa"/>
        <w:tblLook w:val="04A0" w:firstRow="1" w:lastRow="0" w:firstColumn="1" w:lastColumn="0" w:noHBand="0" w:noVBand="1"/>
      </w:tblPr>
      <w:tblGrid>
        <w:gridCol w:w="1987"/>
        <w:gridCol w:w="6855"/>
      </w:tblGrid>
      <w:tr w:rsidR="0079413C" w:rsidRPr="004D3944" w14:paraId="18F94CB1" w14:textId="77777777" w:rsidTr="00DC3137">
        <w:trPr>
          <w:cnfStyle w:val="100000000000" w:firstRow="1" w:lastRow="0" w:firstColumn="0" w:lastColumn="0" w:oddVBand="0" w:evenVBand="0" w:oddHBand="0"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1987" w:type="dxa"/>
          </w:tcPr>
          <w:p w14:paraId="635FA1F5" w14:textId="77777777" w:rsidR="0079413C" w:rsidRPr="004D3944" w:rsidRDefault="0079413C" w:rsidP="00DC3137">
            <w:pPr>
              <w:pStyle w:val="a4"/>
              <w:ind w:firstLine="250"/>
              <w:rPr>
                <w:rFonts w:ascii="Arial" w:hAnsi="Arial" w:cs="Arial"/>
              </w:rPr>
            </w:pPr>
            <w:r w:rsidRPr="004D3944">
              <w:rPr>
                <w:rFonts w:ascii="Arial" w:hAnsi="Arial" w:cs="Arial"/>
              </w:rPr>
              <w:t>Field</w:t>
            </w:r>
          </w:p>
        </w:tc>
        <w:tc>
          <w:tcPr>
            <w:tcW w:w="6855" w:type="dxa"/>
          </w:tcPr>
          <w:p w14:paraId="66D51E53" w14:textId="77777777" w:rsidR="0079413C" w:rsidRPr="004D3944" w:rsidRDefault="0079413C" w:rsidP="00DC3137">
            <w:pPr>
              <w:pStyle w:val="a4"/>
              <w:ind w:firstLine="250"/>
              <w:cnfStyle w:val="100000000000" w:firstRow="1"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Giải thích</w:t>
            </w:r>
          </w:p>
        </w:tc>
      </w:tr>
      <w:tr w:rsidR="0079413C" w:rsidRPr="004D3944" w14:paraId="660F9938" w14:textId="77777777" w:rsidTr="00DC3137">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1987" w:type="dxa"/>
          </w:tcPr>
          <w:p w14:paraId="2EFFE36A" w14:textId="77777777" w:rsidR="0079413C" w:rsidRPr="004D3944" w:rsidRDefault="0079413C" w:rsidP="00DC3137">
            <w:pPr>
              <w:pStyle w:val="a4"/>
              <w:ind w:firstLine="250"/>
              <w:rPr>
                <w:rFonts w:ascii="Arial" w:hAnsi="Arial" w:cs="Arial"/>
              </w:rPr>
            </w:pPr>
            <w:r w:rsidRPr="004D3944">
              <w:rPr>
                <w:rFonts w:ascii="Arial" w:hAnsi="Arial" w:cs="Arial"/>
              </w:rPr>
              <w:t>trscd</w:t>
            </w:r>
          </w:p>
        </w:tc>
        <w:tc>
          <w:tcPr>
            <w:tcW w:w="6855" w:type="dxa"/>
          </w:tcPr>
          <w:p w14:paraId="29C42D6E" w14:textId="77777777" w:rsidR="0079413C" w:rsidRPr="004D3944" w:rsidRDefault="0079413C" w:rsidP="00DC3137">
            <w:pPr>
              <w:pStyle w:val="a4"/>
              <w:ind w:firstLine="250"/>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登録者コード</w:t>
            </w:r>
          </w:p>
        </w:tc>
      </w:tr>
      <w:tr w:rsidR="0079413C" w:rsidRPr="004D3944" w14:paraId="0E289349" w14:textId="77777777" w:rsidTr="00DC3137">
        <w:trPr>
          <w:trHeight w:val="554"/>
        </w:trPr>
        <w:tc>
          <w:tcPr>
            <w:cnfStyle w:val="001000000000" w:firstRow="0" w:lastRow="0" w:firstColumn="1" w:lastColumn="0" w:oddVBand="0" w:evenVBand="0" w:oddHBand="0" w:evenHBand="0" w:firstRowFirstColumn="0" w:firstRowLastColumn="0" w:lastRowFirstColumn="0" w:lastRowLastColumn="0"/>
            <w:tcW w:w="1987" w:type="dxa"/>
          </w:tcPr>
          <w:p w14:paraId="7F75E563" w14:textId="77777777" w:rsidR="0079413C" w:rsidRPr="004D3944" w:rsidRDefault="0079413C" w:rsidP="00DC3137">
            <w:pPr>
              <w:pStyle w:val="a4"/>
              <w:ind w:firstLine="250"/>
              <w:rPr>
                <w:rFonts w:ascii="Arial" w:hAnsi="Arial" w:cs="Arial"/>
              </w:rPr>
            </w:pPr>
            <w:r w:rsidRPr="004D3944">
              <w:rPr>
                <w:rFonts w:ascii="Arial" w:hAnsi="Arial" w:cs="Arial"/>
              </w:rPr>
              <w:t>trkid</w:t>
            </w:r>
          </w:p>
        </w:tc>
        <w:tc>
          <w:tcPr>
            <w:tcW w:w="6855" w:type="dxa"/>
          </w:tcPr>
          <w:p w14:paraId="68EE0451" w14:textId="77777777" w:rsidR="0079413C" w:rsidRPr="004D3944" w:rsidRDefault="0079413C" w:rsidP="00DC3137">
            <w:pPr>
              <w:pStyle w:val="a4"/>
              <w:ind w:firstLine="250"/>
              <w:cnfStyle w:val="000000000000" w:firstRow="0"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登録機能ＩＤ</w:t>
            </w:r>
          </w:p>
        </w:tc>
      </w:tr>
      <w:tr w:rsidR="0079413C" w:rsidRPr="004D3944" w14:paraId="19D6CDFD" w14:textId="77777777" w:rsidTr="00DC3137">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1987" w:type="dxa"/>
          </w:tcPr>
          <w:p w14:paraId="45A714A9" w14:textId="77777777" w:rsidR="0079413C" w:rsidRPr="004D3944" w:rsidRDefault="0079413C" w:rsidP="00DC3137">
            <w:pPr>
              <w:pStyle w:val="a4"/>
              <w:ind w:firstLine="250"/>
              <w:rPr>
                <w:rFonts w:ascii="Arial" w:hAnsi="Arial" w:cs="Arial"/>
              </w:rPr>
            </w:pPr>
            <w:r w:rsidRPr="004D3944">
              <w:rPr>
                <w:rFonts w:ascii="Arial" w:hAnsi="Arial" w:cs="Arial"/>
              </w:rPr>
              <w:t>trdat</w:t>
            </w:r>
          </w:p>
        </w:tc>
        <w:tc>
          <w:tcPr>
            <w:tcW w:w="6855" w:type="dxa"/>
          </w:tcPr>
          <w:p w14:paraId="35D079A0" w14:textId="77777777" w:rsidR="0079413C" w:rsidRPr="004D3944" w:rsidRDefault="0079413C" w:rsidP="00DC3137">
            <w:pPr>
              <w:pStyle w:val="a4"/>
              <w:ind w:firstLine="250"/>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登録日時</w:t>
            </w:r>
          </w:p>
        </w:tc>
      </w:tr>
      <w:tr w:rsidR="0079413C" w:rsidRPr="004D3944" w14:paraId="38EE1E03" w14:textId="77777777" w:rsidTr="00DC3137">
        <w:trPr>
          <w:trHeight w:val="554"/>
        </w:trPr>
        <w:tc>
          <w:tcPr>
            <w:cnfStyle w:val="001000000000" w:firstRow="0" w:lastRow="0" w:firstColumn="1" w:lastColumn="0" w:oddVBand="0" w:evenVBand="0" w:oddHBand="0" w:evenHBand="0" w:firstRowFirstColumn="0" w:firstRowLastColumn="0" w:lastRowFirstColumn="0" w:lastRowLastColumn="0"/>
            <w:tcW w:w="1987" w:type="dxa"/>
          </w:tcPr>
          <w:p w14:paraId="60A914BC" w14:textId="77777777" w:rsidR="0079413C" w:rsidRPr="004D3944" w:rsidRDefault="0079413C" w:rsidP="00DC3137">
            <w:pPr>
              <w:pStyle w:val="a4"/>
              <w:ind w:firstLine="250"/>
              <w:rPr>
                <w:rFonts w:ascii="Arial" w:hAnsi="Arial" w:cs="Arial"/>
              </w:rPr>
            </w:pPr>
            <w:r w:rsidRPr="004D3944">
              <w:rPr>
                <w:rFonts w:ascii="Arial" w:hAnsi="Arial" w:cs="Arial"/>
              </w:rPr>
              <w:t>ksscd</w:t>
            </w:r>
          </w:p>
        </w:tc>
        <w:tc>
          <w:tcPr>
            <w:tcW w:w="6855" w:type="dxa"/>
          </w:tcPr>
          <w:p w14:paraId="518D687B" w14:textId="77777777" w:rsidR="0079413C" w:rsidRPr="004D3944" w:rsidRDefault="0079413C" w:rsidP="00DC3137">
            <w:pPr>
              <w:pStyle w:val="a4"/>
              <w:ind w:firstLine="250"/>
              <w:cnfStyle w:val="000000000000" w:firstRow="0"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更新者コード</w:t>
            </w:r>
          </w:p>
        </w:tc>
      </w:tr>
      <w:tr w:rsidR="0079413C" w:rsidRPr="004D3944" w14:paraId="27D6A2B8" w14:textId="77777777" w:rsidTr="00DC3137">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1987" w:type="dxa"/>
          </w:tcPr>
          <w:p w14:paraId="22021F13" w14:textId="77777777" w:rsidR="0079413C" w:rsidRPr="004D3944" w:rsidRDefault="0079413C" w:rsidP="00DC3137">
            <w:pPr>
              <w:pStyle w:val="a4"/>
              <w:ind w:firstLine="250"/>
              <w:rPr>
                <w:rFonts w:ascii="Arial" w:hAnsi="Arial" w:cs="Arial"/>
              </w:rPr>
            </w:pPr>
            <w:r w:rsidRPr="004D3944">
              <w:rPr>
                <w:rFonts w:ascii="Arial" w:hAnsi="Arial" w:cs="Arial"/>
              </w:rPr>
              <w:t>kskid</w:t>
            </w:r>
          </w:p>
        </w:tc>
        <w:tc>
          <w:tcPr>
            <w:tcW w:w="6855" w:type="dxa"/>
          </w:tcPr>
          <w:p w14:paraId="466EE867" w14:textId="77777777" w:rsidR="0079413C" w:rsidRPr="004D3944" w:rsidRDefault="0079413C" w:rsidP="00DC3137">
            <w:pPr>
              <w:pStyle w:val="a4"/>
              <w:ind w:firstLine="250"/>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更新機能ＩＤ</w:t>
            </w:r>
          </w:p>
        </w:tc>
      </w:tr>
      <w:tr w:rsidR="0079413C" w:rsidRPr="004D3944" w14:paraId="10B4A149" w14:textId="77777777" w:rsidTr="00DC3137">
        <w:trPr>
          <w:trHeight w:val="554"/>
        </w:trPr>
        <w:tc>
          <w:tcPr>
            <w:cnfStyle w:val="001000000000" w:firstRow="0" w:lastRow="0" w:firstColumn="1" w:lastColumn="0" w:oddVBand="0" w:evenVBand="0" w:oddHBand="0" w:evenHBand="0" w:firstRowFirstColumn="0" w:firstRowLastColumn="0" w:lastRowFirstColumn="0" w:lastRowLastColumn="0"/>
            <w:tcW w:w="1987" w:type="dxa"/>
          </w:tcPr>
          <w:p w14:paraId="702D2483" w14:textId="77777777" w:rsidR="0079413C" w:rsidRPr="004D3944" w:rsidRDefault="0079413C" w:rsidP="00DC3137">
            <w:pPr>
              <w:pStyle w:val="a4"/>
              <w:ind w:firstLine="250"/>
              <w:rPr>
                <w:rFonts w:ascii="Arial" w:hAnsi="Arial" w:cs="Arial"/>
              </w:rPr>
            </w:pPr>
            <w:r w:rsidRPr="004D3944">
              <w:rPr>
                <w:rFonts w:ascii="Arial" w:hAnsi="Arial" w:cs="Arial"/>
              </w:rPr>
              <w:lastRenderedPageBreak/>
              <w:t>ksdat</w:t>
            </w:r>
          </w:p>
        </w:tc>
        <w:tc>
          <w:tcPr>
            <w:tcW w:w="6855" w:type="dxa"/>
          </w:tcPr>
          <w:p w14:paraId="0EDEB439" w14:textId="77777777" w:rsidR="0079413C" w:rsidRPr="004D3944" w:rsidRDefault="0079413C" w:rsidP="00DC3137">
            <w:pPr>
              <w:pStyle w:val="a4"/>
              <w:ind w:firstLine="250"/>
              <w:cnfStyle w:val="000000000000" w:firstRow="0"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更新日時</w:t>
            </w:r>
          </w:p>
        </w:tc>
      </w:tr>
    </w:tbl>
    <w:p w14:paraId="7C9C384B" w14:textId="77777777" w:rsidR="0079413C" w:rsidRPr="004D3944" w:rsidRDefault="0079413C" w:rsidP="0079413C">
      <w:pPr>
        <w:ind w:firstLine="250"/>
        <w:rPr>
          <w:rFonts w:ascii="Arial" w:hAnsi="Arial" w:cs="Arial"/>
        </w:rPr>
      </w:pPr>
    </w:p>
    <w:p w14:paraId="1028A017" w14:textId="77777777" w:rsidR="0079413C" w:rsidRPr="004D3944" w:rsidRDefault="0079413C" w:rsidP="0079413C">
      <w:pPr>
        <w:ind w:firstLine="250"/>
        <w:rPr>
          <w:rFonts w:ascii="Arial" w:hAnsi="Arial" w:cs="Arial"/>
        </w:rPr>
      </w:pPr>
      <w:r w:rsidRPr="004D3944">
        <w:rPr>
          <w:rFonts w:ascii="Arial" w:hAnsi="Arial" w:cs="Arial"/>
          <w:lang w:eastAsia="zh-CN"/>
        </w:rPr>
        <w:t xml:space="preserve">Trường hợp không dùng method đăng ký, update của AbstractServiceGenerated </w:t>
      </w:r>
      <w:r w:rsidRPr="004D3944">
        <w:rPr>
          <w:rFonts w:ascii="Arial" w:hAnsi="Arial" w:cs="Arial"/>
        </w:rPr>
        <w:t>thì vui lòng dùng jp.co.dowa.sd.core.helper.DowaSdEntityHelper để bổ sung.</w:t>
      </w:r>
    </w:p>
    <w:p w14:paraId="01925C2A" w14:textId="77777777" w:rsidR="0079413C" w:rsidRPr="004D3944" w:rsidRDefault="0079413C" w:rsidP="0079413C">
      <w:pPr>
        <w:ind w:firstLine="250"/>
        <w:rPr>
          <w:rStyle w:val="a1"/>
          <w:rFonts w:ascii="Arial" w:hAnsi="Arial" w:cs="Arial"/>
        </w:rPr>
      </w:pPr>
      <w:r w:rsidRPr="004D3944">
        <w:rPr>
          <w:rStyle w:val="a1"/>
          <w:rFonts w:ascii="Arial" w:hAnsi="Arial" w:cs="Arial"/>
        </w:rPr>
        <w:t xml:space="preserve">Ở xử lý batch (chẳng hạn) sẽ có trường hợp </w:t>
      </w:r>
      <w:r w:rsidRPr="004D3944">
        <w:rPr>
          <w:rStyle w:val="a1"/>
          <w:rFonts w:ascii="Arial" w:hAnsi="Arial" w:cs="Arial"/>
        </w:rPr>
        <w:t>ログインユーザ</w:t>
      </w:r>
      <w:r w:rsidRPr="004D3944">
        <w:rPr>
          <w:rStyle w:val="a1"/>
          <w:rFonts w:ascii="Arial" w:hAnsi="Arial" w:cs="Arial"/>
        </w:rPr>
        <w:t xml:space="preserve"> (user login) ≠ </w:t>
      </w:r>
      <w:r w:rsidRPr="004D3944">
        <w:rPr>
          <w:rStyle w:val="a1"/>
          <w:rFonts w:ascii="Arial" w:hAnsi="Arial" w:cs="Arial"/>
        </w:rPr>
        <w:t>更新者コード</w:t>
      </w:r>
      <w:r w:rsidRPr="004D3944">
        <w:rPr>
          <w:rStyle w:val="a1"/>
          <w:rFonts w:ascii="Arial" w:hAnsi="Arial" w:cs="Arial"/>
        </w:rPr>
        <w:t xml:space="preserve"> (code người update)</w:t>
      </w:r>
    </w:p>
    <w:p w14:paraId="66E66782" w14:textId="77777777" w:rsidR="0079413C" w:rsidRPr="004D3944" w:rsidRDefault="0079413C" w:rsidP="0079413C">
      <w:pPr>
        <w:pStyle w:val="Heading3"/>
        <w:spacing w:before="180"/>
        <w:rPr>
          <w:rFonts w:ascii="Arial" w:hAnsi="Arial" w:cs="Arial"/>
          <w:lang w:val="en-US"/>
        </w:rPr>
      </w:pPr>
      <w:bookmarkStart w:id="55" w:name="_Toc438563472"/>
      <w:r w:rsidRPr="004D3944">
        <w:rPr>
          <w:rFonts w:ascii="Arial" w:hAnsi="Arial" w:cs="Arial"/>
          <w:lang w:val="en-US"/>
        </w:rPr>
        <w:t>Đối ứng đối với kiểu Oracle Char</w:t>
      </w:r>
      <w:bookmarkEnd w:id="55"/>
    </w:p>
    <w:p w14:paraId="301DE588" w14:textId="77777777" w:rsidR="0079413C" w:rsidRPr="004D3944" w:rsidRDefault="0079413C" w:rsidP="0079413C">
      <w:pPr>
        <w:ind w:firstLine="250"/>
        <w:rPr>
          <w:rFonts w:ascii="Arial" w:eastAsiaTheme="minorEastAsia" w:hAnsi="Arial" w:cs="Arial"/>
        </w:rPr>
      </w:pPr>
      <w:r w:rsidRPr="004D3944">
        <w:rPr>
          <w:rFonts w:ascii="Arial" w:eastAsia="SimSun" w:hAnsi="Arial" w:cs="Arial"/>
          <w:lang w:eastAsia="zh-CN"/>
        </w:rPr>
        <w:t xml:space="preserve">Kiểu </w:t>
      </w:r>
      <w:r w:rsidRPr="004D3944">
        <w:rPr>
          <w:rFonts w:ascii="Arial" w:eastAsia="SimSun" w:hAnsi="Arial" w:cs="Arial"/>
          <w:lang w:val="zh-CN" w:eastAsia="zh-CN"/>
        </w:rPr>
        <w:t>Oracle Char</w:t>
      </w:r>
      <w:r w:rsidRPr="004D3944">
        <w:rPr>
          <w:rFonts w:ascii="Arial" w:eastAsia="SimSun" w:hAnsi="Arial" w:cs="Arial"/>
          <w:lang w:eastAsia="zh-CN"/>
        </w:rPr>
        <w:t xml:space="preserve"> là kiểu chuỗi ký tự có chiều dài cố định</w:t>
      </w:r>
      <w:r w:rsidRPr="004D3944">
        <w:rPr>
          <w:rFonts w:ascii="Arial" w:eastAsiaTheme="minorEastAsia" w:hAnsi="Arial" w:cs="Arial"/>
        </w:rPr>
        <w:t xml:space="preserve">. Đối với item đăng ký, update, trường hợp chiều dài chưa đạt chiều dài cố định được chỉ định thì sẽ được </w:t>
      </w:r>
      <w:r w:rsidRPr="004D3944">
        <w:rPr>
          <w:rFonts w:ascii="Arial" w:eastAsiaTheme="minorEastAsia" w:hAnsi="Arial" w:cs="Arial"/>
          <w:lang w:val="zh-CN"/>
        </w:rPr>
        <w:t>padding</w:t>
      </w:r>
      <w:r w:rsidRPr="004D3944">
        <w:rPr>
          <w:rFonts w:ascii="Arial" w:eastAsiaTheme="minorEastAsia" w:hAnsi="Arial" w:cs="Arial"/>
        </w:rPr>
        <w:t xml:space="preserve"> space ở phía Database nhưng khi Bind giá trị vào cụm </w:t>
      </w:r>
      <w:r w:rsidRPr="004D3944">
        <w:rPr>
          <w:rFonts w:ascii="Arial" w:eastAsiaTheme="minorEastAsia" w:hAnsi="Arial" w:cs="Arial"/>
          <w:lang w:val="zh-CN"/>
        </w:rPr>
        <w:t>Where</w:t>
      </w:r>
      <w:r w:rsidRPr="004D3944">
        <w:rPr>
          <w:rFonts w:ascii="Arial" w:eastAsiaTheme="minorEastAsia" w:hAnsi="Arial" w:cs="Arial"/>
        </w:rPr>
        <w:t>, nếu chỉ định giá trị chưa đạt chiều dài cố định thì space sẽ không được</w:t>
      </w:r>
      <w:r w:rsidRPr="004D3944">
        <w:rPr>
          <w:rFonts w:ascii="Arial" w:eastAsiaTheme="minorEastAsia" w:hAnsi="Arial" w:cs="Arial"/>
          <w:lang w:val="zh-CN"/>
        </w:rPr>
        <w:t xml:space="preserve"> padding</w:t>
      </w:r>
      <w:r w:rsidRPr="004D3944">
        <w:rPr>
          <w:rFonts w:ascii="Arial" w:eastAsiaTheme="minorEastAsia" w:hAnsi="Arial" w:cs="Arial"/>
        </w:rPr>
        <w:t>, và sẽ không match với tư cách điều kiện.</w:t>
      </w:r>
    </w:p>
    <w:p w14:paraId="05FB68A7" w14:textId="77777777" w:rsidR="0079413C" w:rsidRPr="004D3944" w:rsidRDefault="0079413C" w:rsidP="0079413C">
      <w:pPr>
        <w:ind w:firstLine="250"/>
        <w:rPr>
          <w:rFonts w:ascii="Arial" w:eastAsiaTheme="minorEastAsia" w:hAnsi="Arial" w:cs="Arial"/>
        </w:rPr>
      </w:pPr>
      <w:r w:rsidRPr="004D3944">
        <w:rPr>
          <w:rFonts w:ascii="Arial" w:eastAsiaTheme="minorEastAsia" w:hAnsi="Arial" w:cs="Arial"/>
        </w:rPr>
        <w:t xml:space="preserve">Do đó, sẽ tiến hành padding space đối với giá trị input ở </w:t>
      </w:r>
      <w:r w:rsidRPr="004D3944">
        <w:rPr>
          <w:rFonts w:ascii="Arial" w:eastAsiaTheme="minorEastAsia" w:hAnsi="Arial" w:cs="Arial"/>
          <w:lang w:val="zh-CN"/>
        </w:rPr>
        <w:t>Interceptor</w:t>
      </w:r>
      <w:r w:rsidRPr="004D3944">
        <w:rPr>
          <w:rFonts w:ascii="Arial" w:eastAsiaTheme="minorEastAsia" w:hAnsi="Arial" w:cs="Arial"/>
        </w:rPr>
        <w:t xml:space="preserve"> trước khi run method của Service, hoặc, tiến hành xử lý trim ở </w:t>
      </w:r>
      <w:r w:rsidRPr="004D3944">
        <w:rPr>
          <w:rFonts w:ascii="Arial" w:eastAsiaTheme="minorEastAsia" w:hAnsi="Arial" w:cs="Arial"/>
          <w:lang w:val="zh-CN"/>
        </w:rPr>
        <w:t>Interceptor</w:t>
      </w:r>
      <w:r w:rsidRPr="004D3944">
        <w:rPr>
          <w:rFonts w:ascii="Arial" w:eastAsiaTheme="minorEastAsia" w:hAnsi="Arial" w:cs="Arial"/>
        </w:rPr>
        <w:t xml:space="preserve"> sau khi run method của Service.</w:t>
      </w:r>
    </w:p>
    <w:p w14:paraId="18EA84C5" w14:textId="77777777" w:rsidR="0079413C" w:rsidRPr="004D3944" w:rsidRDefault="0079413C" w:rsidP="0079413C">
      <w:pPr>
        <w:keepNext/>
        <w:ind w:firstLine="220"/>
        <w:rPr>
          <w:rFonts w:ascii="Arial" w:hAnsi="Arial" w:cs="Arial"/>
        </w:rPr>
      </w:pPr>
      <w:r w:rsidRPr="004D3944">
        <w:rPr>
          <w:rFonts w:ascii="Arial" w:hAnsi="Arial" w:cs="Arial"/>
          <w:noProof/>
        </w:rPr>
        <w:drawing>
          <wp:inline distT="0" distB="0" distL="0" distR="0" wp14:anchorId="1CF0C348" wp14:editId="5B806E1B">
            <wp:extent cx="4410075" cy="2943225"/>
            <wp:effectExtent l="0" t="0" r="0" b="0"/>
            <wp:docPr id="6" name="図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図 128"/>
                    <pic:cNvPicPr>
                      <a:picLocks noChangeAspect="1" noChangeArrowheads="1"/>
                      <a:extLst>
                        <a:ext uri="{84589F7E-364E-4C9E-8A38-B11213B215E9}">
                          <a14:cameraTool xmlns:a14="http://schemas.microsoft.com/office/drawing/2010/main" cellRange="$G$197:$AA$210" spid="_x0000_s4579"/>
                        </a:ext>
                      </a:extLst>
                    </pic:cNvPicPr>
                  </pic:nvPicPr>
                  <pic:blipFill>
                    <a:blip r:embed="rId27"/>
                    <a:srcRect/>
                    <a:stretch>
                      <a:fillRect/>
                    </a:stretch>
                  </pic:blipFill>
                  <pic:spPr bwMode="auto">
                    <a:xfrm>
                      <a:off x="0" y="0"/>
                      <a:ext cx="4410075" cy="2943225"/>
                    </a:xfrm>
                    <a:prstGeom prst="rect">
                      <a:avLst/>
                    </a:prstGeom>
                    <a:solidFill>
                      <a:srgbClr val="FFFFFF"/>
                    </a:solidFill>
                    <a:ln w="9525">
                      <a:noFill/>
                      <a:miter lim="800000"/>
                      <a:headEnd/>
                      <a:tailEnd/>
                    </a:ln>
                  </pic:spPr>
                </pic:pic>
              </a:graphicData>
            </a:graphic>
          </wp:inline>
        </w:drawing>
      </w:r>
    </w:p>
    <w:p w14:paraId="77F43295" w14:textId="77777777" w:rsidR="0079413C" w:rsidRPr="004D3944" w:rsidRDefault="00E76529" w:rsidP="0079413C">
      <w:pPr>
        <w:pStyle w:val="Caption"/>
        <w:ind w:firstLine="250"/>
        <w:rPr>
          <w:rFonts w:ascii="Arial" w:hAnsi="Arial" w:cs="Arial"/>
        </w:rPr>
      </w:pPr>
      <w:r w:rsidRPr="004D3944">
        <w:rPr>
          <w:rFonts w:ascii="Arial" w:hAnsi="Arial" w:cs="Arial"/>
          <w:lang w:val="vi-VN"/>
        </w:rPr>
        <w:t>Hình</w:t>
      </w:r>
      <w:r w:rsidR="0079413C" w:rsidRPr="004D3944">
        <w:rPr>
          <w:rFonts w:ascii="Arial" w:hAnsi="Arial" w:cs="Arial"/>
        </w:rPr>
        <w:t xml:space="preserve"> </w:t>
      </w:r>
      <w:r w:rsidR="00BA0B6B" w:rsidRPr="004D3944">
        <w:rPr>
          <w:rFonts w:ascii="Arial" w:hAnsi="Arial" w:cs="Arial"/>
        </w:rPr>
        <w:fldChar w:fldCharType="begin"/>
      </w:r>
      <w:r w:rsidR="0079413C" w:rsidRPr="004D3944">
        <w:rPr>
          <w:rFonts w:ascii="Arial" w:hAnsi="Arial" w:cs="Arial"/>
        </w:rPr>
        <w:instrText xml:space="preserve"> STYLEREF 1 \s </w:instrText>
      </w:r>
      <w:r w:rsidR="00BA0B6B" w:rsidRPr="004D3944">
        <w:rPr>
          <w:rFonts w:ascii="Arial" w:hAnsi="Arial" w:cs="Arial"/>
        </w:rPr>
        <w:fldChar w:fldCharType="separate"/>
      </w:r>
      <w:r w:rsidR="0079413C" w:rsidRPr="004D3944">
        <w:rPr>
          <w:rFonts w:ascii="Arial" w:hAnsi="Arial" w:cs="Arial"/>
          <w:noProof/>
        </w:rPr>
        <w:t>4</w:t>
      </w:r>
      <w:r w:rsidR="00BA0B6B" w:rsidRPr="004D3944">
        <w:rPr>
          <w:rFonts w:ascii="Arial" w:hAnsi="Arial" w:cs="Arial"/>
          <w:noProof/>
        </w:rPr>
        <w:fldChar w:fldCharType="end"/>
      </w:r>
      <w:r w:rsidR="0079413C" w:rsidRPr="004D3944">
        <w:rPr>
          <w:rFonts w:ascii="Arial" w:hAnsi="Arial" w:cs="Arial"/>
        </w:rPr>
        <w:noBreakHyphen/>
      </w:r>
      <w:r w:rsidRPr="004D3944">
        <w:rPr>
          <w:rFonts w:ascii="Arial" w:hAnsi="Arial" w:cs="Arial"/>
          <w:lang w:val="vi-VN"/>
        </w:rPr>
        <w:t>3</w:t>
      </w:r>
      <w:r w:rsidR="0079413C" w:rsidRPr="004D3944">
        <w:rPr>
          <w:rFonts w:ascii="Arial" w:hAnsi="Arial" w:cs="Arial"/>
        </w:rPr>
        <w:t xml:space="preserve">　</w:t>
      </w:r>
      <w:r w:rsidR="0079413C" w:rsidRPr="004D3944">
        <w:rPr>
          <w:rFonts w:ascii="Arial" w:hAnsi="Arial" w:cs="Arial"/>
        </w:rPr>
        <w:t>Thao tác của OracleCharInterceptor</w:t>
      </w:r>
    </w:p>
    <w:p w14:paraId="6E458718" w14:textId="77777777" w:rsidR="0079413C" w:rsidRPr="004D3944" w:rsidRDefault="0079413C" w:rsidP="0079413C">
      <w:pPr>
        <w:ind w:firstLine="250"/>
        <w:rPr>
          <w:rFonts w:ascii="Arial" w:hAnsi="Arial" w:cs="Arial"/>
        </w:rPr>
      </w:pPr>
    </w:p>
    <w:p w14:paraId="7C5CA56B" w14:textId="77777777" w:rsidR="0079413C" w:rsidRPr="004D3944" w:rsidRDefault="0079413C" w:rsidP="0079413C">
      <w:pPr>
        <w:ind w:firstLine="250"/>
        <w:rPr>
          <w:rFonts w:ascii="Arial" w:hAnsi="Arial" w:cs="Arial"/>
        </w:rPr>
      </w:pPr>
      <w:r w:rsidRPr="004D3944">
        <w:rPr>
          <w:rFonts w:ascii="Arial" w:hAnsi="Arial" w:cs="Arial"/>
        </w:rPr>
        <w:t>OracleCharInterceptor sẽ tiến hành padding, trim space đối với Field bên dưới. Lưu ý khi implement, rồi thực hiện chỉ định.</w:t>
      </w:r>
    </w:p>
    <w:p w14:paraId="0942E3E6" w14:textId="77777777" w:rsidR="0079413C" w:rsidRPr="004D3944" w:rsidRDefault="0079413C" w:rsidP="0079413C">
      <w:pPr>
        <w:pStyle w:val="Heading4"/>
        <w:rPr>
          <w:rFonts w:ascii="Arial" w:hAnsi="Arial" w:cs="Arial"/>
        </w:rPr>
      </w:pPr>
      <w:r w:rsidRPr="004D3944">
        <w:rPr>
          <w:rFonts w:ascii="Arial" w:hAnsi="Arial" w:cs="Arial"/>
          <w:lang w:val="en-US"/>
        </w:rPr>
        <w:t xml:space="preserve">Ở class cung cấp annotation Entity, thì đây là Field cung cấp annotation Column, và chỉ định </w:t>
      </w:r>
      <w:r w:rsidRPr="004D3944">
        <w:rPr>
          <w:rStyle w:val="Heading4Char"/>
          <w:rFonts w:ascii="Arial" w:hAnsi="Arial" w:cs="Arial"/>
        </w:rPr>
        <w:t>columnDefinition=”char(X)”</w:t>
      </w:r>
    </w:p>
    <w:p w14:paraId="662DA2ED" w14:textId="77777777" w:rsidR="0079413C" w:rsidRPr="004D3944" w:rsidRDefault="0079413C" w:rsidP="0079413C">
      <w:pPr>
        <w:ind w:firstLine="250"/>
        <w:rPr>
          <w:rFonts w:ascii="Arial" w:hAnsi="Arial" w:cs="Arial"/>
          <w:lang w:eastAsia="zh-CN"/>
        </w:rPr>
      </w:pPr>
    </w:p>
    <w:p w14:paraId="7FD05D06" w14:textId="77777777" w:rsidR="0079413C" w:rsidRPr="004D3944" w:rsidRDefault="0079413C" w:rsidP="0079413C">
      <w:pPr>
        <w:ind w:firstLine="250"/>
        <w:rPr>
          <w:rFonts w:ascii="Arial" w:hAnsi="Arial" w:cs="Arial"/>
        </w:rPr>
      </w:pPr>
      <w:r w:rsidRPr="004D3944">
        <w:rPr>
          <w:rFonts w:ascii="Arial" w:hAnsi="Arial" w:cs="Arial"/>
        </w:rPr>
        <w:t>Trường hợp column của Database là kiểu Char thì sẽ được generate tự động khi output Entity. Chú ý trường hợp tạo class Condition mà không được generate tự động.</w:t>
      </w:r>
    </w:p>
    <w:p w14:paraId="778DA3D7" w14:textId="77777777" w:rsidR="0079413C" w:rsidRPr="004D3944" w:rsidRDefault="0079413C" w:rsidP="0079413C">
      <w:pPr>
        <w:pStyle w:val="a2"/>
        <w:rPr>
          <w:rFonts w:ascii="Arial" w:hAnsi="Arial" w:cs="Arial"/>
        </w:rPr>
      </w:pPr>
      <w:r w:rsidRPr="004D3944">
        <w:rPr>
          <w:rFonts w:ascii="Arial" w:hAnsi="Arial" w:cs="Arial"/>
        </w:rPr>
        <w:t>/**</w:t>
      </w:r>
    </w:p>
    <w:p w14:paraId="0FD36845" w14:textId="77777777" w:rsidR="0079413C" w:rsidRPr="004D3944" w:rsidRDefault="0079413C" w:rsidP="0079413C">
      <w:pPr>
        <w:pStyle w:val="a2"/>
        <w:rPr>
          <w:rFonts w:ascii="Arial" w:hAnsi="Arial" w:cs="Arial"/>
        </w:rPr>
      </w:pPr>
      <w:r w:rsidRPr="004D3944">
        <w:rPr>
          <w:rFonts w:ascii="Arial" w:hAnsi="Arial" w:cs="Arial"/>
        </w:rPr>
        <w:t xml:space="preserve"> * </w:t>
      </w:r>
      <w:r w:rsidRPr="004D3944">
        <w:rPr>
          <w:rFonts w:ascii="Arial" w:hAnsi="Arial" w:cs="Arial"/>
        </w:rPr>
        <w:t>車両マスタエンティティクラス</w:t>
      </w:r>
    </w:p>
    <w:p w14:paraId="3C53C79A" w14:textId="77777777" w:rsidR="0079413C" w:rsidRPr="004D3944" w:rsidRDefault="0079413C" w:rsidP="0079413C">
      <w:pPr>
        <w:pStyle w:val="a2"/>
        <w:rPr>
          <w:rFonts w:ascii="Arial" w:hAnsi="Arial" w:cs="Arial"/>
        </w:rPr>
      </w:pPr>
      <w:r w:rsidRPr="004D3944">
        <w:rPr>
          <w:rFonts w:ascii="Arial" w:hAnsi="Arial" w:cs="Arial"/>
        </w:rPr>
        <w:t xml:space="preserve"> *</w:t>
      </w:r>
    </w:p>
    <w:p w14:paraId="751D430C" w14:textId="77777777" w:rsidR="0079413C" w:rsidRPr="004D3944" w:rsidRDefault="0079413C" w:rsidP="0079413C">
      <w:pPr>
        <w:pStyle w:val="a2"/>
        <w:rPr>
          <w:rFonts w:ascii="Arial" w:hAnsi="Arial" w:cs="Arial"/>
        </w:rPr>
      </w:pPr>
      <w:r w:rsidRPr="004D3944">
        <w:rPr>
          <w:rFonts w:ascii="Arial" w:hAnsi="Arial" w:cs="Arial"/>
        </w:rPr>
        <w:lastRenderedPageBreak/>
        <w:t xml:space="preserve"> * @author $Author: $</w:t>
      </w:r>
    </w:p>
    <w:p w14:paraId="7EA216F8" w14:textId="77777777" w:rsidR="0079413C" w:rsidRPr="004D3944" w:rsidRDefault="0079413C" w:rsidP="0079413C">
      <w:pPr>
        <w:pStyle w:val="a2"/>
        <w:rPr>
          <w:rFonts w:ascii="Arial" w:hAnsi="Arial" w:cs="Arial"/>
        </w:rPr>
      </w:pPr>
      <w:r w:rsidRPr="004D3944">
        <w:rPr>
          <w:rFonts w:ascii="Arial" w:hAnsi="Arial" w:cs="Arial"/>
        </w:rPr>
        <w:t xml:space="preserve"> * @version $Revision: $ $Date: $</w:t>
      </w:r>
    </w:p>
    <w:p w14:paraId="2B5832CA" w14:textId="77777777" w:rsidR="0079413C" w:rsidRPr="004D3944" w:rsidRDefault="0079413C" w:rsidP="0079413C">
      <w:pPr>
        <w:pStyle w:val="a2"/>
        <w:rPr>
          <w:rFonts w:ascii="Arial" w:hAnsi="Arial" w:cs="Arial"/>
        </w:rPr>
      </w:pPr>
      <w:r w:rsidRPr="004D3944">
        <w:rPr>
          <w:rFonts w:ascii="Arial" w:hAnsi="Arial" w:cs="Arial"/>
        </w:rPr>
        <w:t xml:space="preserve"> */</w:t>
      </w:r>
    </w:p>
    <w:p w14:paraId="71A12B3F" w14:textId="77777777" w:rsidR="0079413C" w:rsidRPr="004D3944" w:rsidRDefault="0079413C" w:rsidP="0079413C">
      <w:pPr>
        <w:pStyle w:val="a2"/>
        <w:rPr>
          <w:rStyle w:val="a1"/>
          <w:rFonts w:ascii="Arial" w:hAnsi="Arial" w:cs="Arial"/>
        </w:rPr>
      </w:pPr>
      <w:r w:rsidRPr="004D3944">
        <w:rPr>
          <w:rStyle w:val="a1"/>
          <w:rFonts w:ascii="Arial" w:hAnsi="Arial" w:cs="Arial"/>
        </w:rPr>
        <w:t>@Entity</w:t>
      </w:r>
    </w:p>
    <w:p w14:paraId="4F05151C" w14:textId="77777777" w:rsidR="0079413C" w:rsidRPr="004D3944" w:rsidRDefault="0079413C" w:rsidP="0079413C">
      <w:pPr>
        <w:pStyle w:val="a2"/>
        <w:rPr>
          <w:rFonts w:ascii="Arial" w:hAnsi="Arial" w:cs="Arial"/>
        </w:rPr>
      </w:pPr>
      <w:r w:rsidRPr="004D3944">
        <w:rPr>
          <w:rFonts w:ascii="Arial" w:hAnsi="Arial" w:cs="Arial"/>
        </w:rPr>
        <w:t>@Generated(value = {"S2JDBC-Gen 2.4.46", "org.seasar.extension.jdbc.gen.internal.model.EntityModelFactoryImpl"})</w:t>
      </w:r>
    </w:p>
    <w:p w14:paraId="1107AB84" w14:textId="77777777" w:rsidR="0079413C" w:rsidRPr="004D3944" w:rsidRDefault="0079413C" w:rsidP="0079413C">
      <w:pPr>
        <w:pStyle w:val="a2"/>
        <w:rPr>
          <w:rFonts w:ascii="Arial" w:hAnsi="Arial" w:cs="Arial"/>
        </w:rPr>
      </w:pPr>
      <w:r w:rsidRPr="004D3944">
        <w:rPr>
          <w:rFonts w:ascii="Arial" w:hAnsi="Arial" w:cs="Arial"/>
        </w:rPr>
        <w:t>public class Zswma0 implements Serializable {</w:t>
      </w:r>
    </w:p>
    <w:p w14:paraId="6E4BA058" w14:textId="77777777" w:rsidR="0079413C" w:rsidRPr="004D3944" w:rsidRDefault="0079413C" w:rsidP="0079413C">
      <w:pPr>
        <w:pStyle w:val="a2"/>
        <w:rPr>
          <w:rFonts w:ascii="Arial" w:hAnsi="Arial" w:cs="Arial"/>
        </w:rPr>
      </w:pPr>
    </w:p>
    <w:p w14:paraId="6653556A" w14:textId="77777777" w:rsidR="0079413C" w:rsidRPr="004D3944" w:rsidRDefault="0079413C" w:rsidP="0079413C">
      <w:pPr>
        <w:pStyle w:val="a2"/>
        <w:rPr>
          <w:rFonts w:ascii="Arial" w:hAnsi="Arial" w:cs="Arial"/>
        </w:rPr>
      </w:pPr>
      <w:r w:rsidRPr="004D3944">
        <w:rPr>
          <w:rFonts w:ascii="Arial" w:hAnsi="Arial" w:cs="Arial"/>
        </w:rPr>
        <w:t xml:space="preserve">    /** serialVersionUID */</w:t>
      </w:r>
    </w:p>
    <w:p w14:paraId="2600B0AE" w14:textId="77777777" w:rsidR="0079413C" w:rsidRPr="004D3944" w:rsidRDefault="0079413C" w:rsidP="0079413C">
      <w:pPr>
        <w:pStyle w:val="a2"/>
        <w:rPr>
          <w:rFonts w:ascii="Arial" w:hAnsi="Arial" w:cs="Arial"/>
        </w:rPr>
      </w:pPr>
      <w:r w:rsidRPr="004D3944">
        <w:rPr>
          <w:rFonts w:ascii="Arial" w:hAnsi="Arial" w:cs="Arial"/>
        </w:rPr>
        <w:t xml:space="preserve">    private static final long serialVersionUID = 1L;</w:t>
      </w:r>
    </w:p>
    <w:p w14:paraId="0386CFA4" w14:textId="77777777" w:rsidR="0079413C" w:rsidRPr="004D3944" w:rsidRDefault="0079413C" w:rsidP="0079413C">
      <w:pPr>
        <w:pStyle w:val="a2"/>
        <w:rPr>
          <w:rFonts w:ascii="Arial" w:hAnsi="Arial" w:cs="Arial"/>
        </w:rPr>
      </w:pPr>
    </w:p>
    <w:p w14:paraId="65D8848B" w14:textId="77777777" w:rsidR="0079413C" w:rsidRPr="004D3944" w:rsidRDefault="0079413C" w:rsidP="0079413C">
      <w:pPr>
        <w:pStyle w:val="a2"/>
        <w:rPr>
          <w:rFonts w:ascii="Arial" w:hAnsi="Arial" w:cs="Arial"/>
        </w:rPr>
      </w:pPr>
      <w:r w:rsidRPr="004D3944">
        <w:rPr>
          <w:rFonts w:ascii="Arial" w:hAnsi="Arial" w:cs="Arial"/>
        </w:rPr>
        <w:t xml:space="preserve">    /** </w:t>
      </w:r>
      <w:r w:rsidRPr="004D3944">
        <w:rPr>
          <w:rFonts w:ascii="Arial" w:hAnsi="Arial" w:cs="Arial"/>
        </w:rPr>
        <w:t>製品部門</w:t>
      </w:r>
      <w:r w:rsidRPr="004D3944">
        <w:rPr>
          <w:rFonts w:ascii="Arial" w:hAnsi="Arial" w:cs="Arial"/>
        </w:rPr>
        <w:t xml:space="preserve"> */</w:t>
      </w:r>
    </w:p>
    <w:p w14:paraId="3E61AAA7" w14:textId="77777777" w:rsidR="0079413C" w:rsidRPr="004D3944" w:rsidRDefault="0079413C" w:rsidP="0079413C">
      <w:pPr>
        <w:pStyle w:val="a2"/>
        <w:rPr>
          <w:rFonts w:ascii="Arial" w:hAnsi="Arial" w:cs="Arial"/>
        </w:rPr>
      </w:pPr>
      <w:r w:rsidRPr="004D3944">
        <w:rPr>
          <w:rFonts w:ascii="Arial" w:hAnsi="Arial" w:cs="Arial"/>
        </w:rPr>
        <w:t xml:space="preserve">    @Id</w:t>
      </w:r>
    </w:p>
    <w:p w14:paraId="43DCA08F" w14:textId="77777777" w:rsidR="0079413C" w:rsidRPr="004D3944" w:rsidRDefault="0079413C" w:rsidP="0079413C">
      <w:pPr>
        <w:pStyle w:val="a2"/>
        <w:rPr>
          <w:rFonts w:ascii="Arial" w:hAnsi="Arial" w:cs="Arial"/>
        </w:rPr>
      </w:pPr>
      <w:r w:rsidRPr="004D3944">
        <w:rPr>
          <w:rStyle w:val="a1"/>
          <w:rFonts w:ascii="Arial" w:hAnsi="Arial" w:cs="Arial"/>
        </w:rPr>
        <w:t>@Column</w:t>
      </w:r>
      <w:r w:rsidRPr="004D3944">
        <w:rPr>
          <w:rFonts w:ascii="Arial" w:hAnsi="Arial" w:cs="Arial"/>
        </w:rPr>
        <w:t xml:space="preserve">(name = "SPART", </w:t>
      </w:r>
      <w:r w:rsidRPr="004D3944">
        <w:rPr>
          <w:rStyle w:val="a1"/>
          <w:rFonts w:ascii="Arial" w:hAnsi="Arial" w:cs="Arial"/>
        </w:rPr>
        <w:t>columnDefinition = "char(2)"</w:t>
      </w:r>
      <w:r w:rsidRPr="004D3944">
        <w:rPr>
          <w:rFonts w:ascii="Arial" w:hAnsi="Arial" w:cs="Arial"/>
        </w:rPr>
        <w:t>, nullable = false, unique = false)</w:t>
      </w:r>
    </w:p>
    <w:p w14:paraId="02086A44" w14:textId="77777777" w:rsidR="0079413C" w:rsidRPr="004D3944" w:rsidRDefault="0079413C" w:rsidP="0079413C">
      <w:pPr>
        <w:pStyle w:val="a2"/>
        <w:rPr>
          <w:rFonts w:ascii="Arial" w:hAnsi="Arial" w:cs="Arial"/>
        </w:rPr>
      </w:pPr>
      <w:r w:rsidRPr="004D3944">
        <w:rPr>
          <w:rFonts w:ascii="Arial" w:hAnsi="Arial" w:cs="Arial"/>
        </w:rPr>
        <w:t xml:space="preserve">    public String spart;</w:t>
      </w:r>
    </w:p>
    <w:p w14:paraId="17E15DCA" w14:textId="77777777" w:rsidR="0079413C" w:rsidRPr="004D3944" w:rsidRDefault="0079413C" w:rsidP="0079413C">
      <w:pPr>
        <w:pStyle w:val="Heading4"/>
        <w:rPr>
          <w:rFonts w:ascii="Arial" w:hAnsi="Arial" w:cs="Arial"/>
        </w:rPr>
      </w:pPr>
      <w:r w:rsidRPr="004D3944">
        <w:rPr>
          <w:rFonts w:ascii="Arial" w:hAnsi="Arial" w:cs="Arial"/>
          <w:lang w:val="en-US"/>
        </w:rPr>
        <w:t xml:space="preserve">Kiểu String cung cấp annotation </w:t>
      </w:r>
      <w:r w:rsidRPr="004D3944">
        <w:rPr>
          <w:rFonts w:ascii="Arial" w:hAnsi="Arial" w:cs="Arial"/>
        </w:rPr>
        <w:t>CharType</w:t>
      </w:r>
      <w:r w:rsidRPr="004D3944">
        <w:rPr>
          <w:rFonts w:ascii="Arial" w:hAnsi="Arial" w:cs="Arial"/>
          <w:lang w:val="en-US"/>
        </w:rPr>
        <w:t xml:space="preserve"> ở tham số Service</w:t>
      </w:r>
    </w:p>
    <w:p w14:paraId="3BD7D2DF" w14:textId="77777777" w:rsidR="0079413C" w:rsidRPr="004D3944" w:rsidRDefault="0079413C" w:rsidP="0079413C">
      <w:pPr>
        <w:ind w:firstLine="250"/>
        <w:rPr>
          <w:rFonts w:ascii="Arial" w:hAnsi="Arial" w:cs="Arial"/>
        </w:rPr>
      </w:pPr>
      <w:r w:rsidRPr="004D3944">
        <w:rPr>
          <w:rFonts w:ascii="Arial" w:hAnsi="Arial" w:cs="Arial"/>
          <w:lang w:eastAsia="zh-CN"/>
        </w:rPr>
        <w:t>Trường hợp column Database là kiểu Char thì sẽ được generate tự động khi output ServiceGenerated.</w:t>
      </w:r>
    </w:p>
    <w:p w14:paraId="61C1803D" w14:textId="77777777" w:rsidR="0079413C" w:rsidRPr="004D3944" w:rsidRDefault="0079413C" w:rsidP="0079413C">
      <w:pPr>
        <w:ind w:firstLine="250"/>
        <w:rPr>
          <w:rFonts w:ascii="Arial" w:hAnsi="Arial" w:cs="Arial"/>
        </w:rPr>
      </w:pPr>
      <w:r w:rsidRPr="004D3944">
        <w:rPr>
          <w:rFonts w:ascii="Arial" w:hAnsi="Arial" w:cs="Arial"/>
        </w:rPr>
        <w:t>Lưu ý khi add method vào class Service.</w:t>
      </w:r>
    </w:p>
    <w:p w14:paraId="57618C16" w14:textId="77777777" w:rsidR="0079413C" w:rsidRPr="004D3944" w:rsidRDefault="0079413C" w:rsidP="0079413C">
      <w:pPr>
        <w:pStyle w:val="a2"/>
        <w:rPr>
          <w:rFonts w:ascii="Arial" w:hAnsi="Arial" w:cs="Arial"/>
        </w:rPr>
      </w:pPr>
      <w:r w:rsidRPr="004D3944">
        <w:rPr>
          <w:rFonts w:ascii="Arial" w:hAnsi="Arial" w:cs="Arial"/>
        </w:rPr>
        <w:t>public abstract class Zswma0ServiceGenerated extends AbstractServiceGenerated&lt;Zswma0&gt; {</w:t>
      </w:r>
    </w:p>
    <w:p w14:paraId="5447FF5C" w14:textId="77777777" w:rsidR="0079413C" w:rsidRPr="004D3944" w:rsidRDefault="0079413C" w:rsidP="0079413C">
      <w:pPr>
        <w:pStyle w:val="a2"/>
        <w:rPr>
          <w:rFonts w:ascii="Arial" w:hAnsi="Arial" w:cs="Arial"/>
        </w:rPr>
      </w:pPr>
    </w:p>
    <w:p w14:paraId="691C3E51" w14:textId="77777777" w:rsidR="0079413C" w:rsidRPr="004D3944" w:rsidRDefault="0079413C" w:rsidP="0079413C">
      <w:pPr>
        <w:pStyle w:val="a2"/>
        <w:rPr>
          <w:rFonts w:ascii="Arial" w:hAnsi="Arial" w:cs="Arial"/>
        </w:rPr>
      </w:pPr>
      <w:r w:rsidRPr="004D3944">
        <w:rPr>
          <w:rFonts w:ascii="Arial" w:hAnsi="Arial" w:cs="Arial"/>
        </w:rPr>
        <w:t xml:space="preserve">    /**</w:t>
      </w:r>
    </w:p>
    <w:p w14:paraId="7B8F97B8" w14:textId="77777777" w:rsidR="0079413C" w:rsidRPr="004D3944" w:rsidRDefault="0079413C" w:rsidP="0079413C">
      <w:pPr>
        <w:pStyle w:val="a2"/>
        <w:rPr>
          <w:rFonts w:ascii="Arial" w:hAnsi="Arial" w:cs="Arial"/>
        </w:rPr>
      </w:pPr>
      <w:r w:rsidRPr="004D3944">
        <w:rPr>
          <w:rFonts w:ascii="Arial" w:hAnsi="Arial" w:cs="Arial"/>
        </w:rPr>
        <w:t xml:space="preserve">     * </w:t>
      </w:r>
      <w:r w:rsidRPr="004D3944">
        <w:rPr>
          <w:rFonts w:ascii="Arial" w:hAnsi="Arial" w:cs="Arial"/>
        </w:rPr>
        <w:t>識別子でエンティティを検索します。</w:t>
      </w:r>
    </w:p>
    <w:p w14:paraId="4EBC5612" w14:textId="77777777" w:rsidR="0079413C" w:rsidRPr="004D3944" w:rsidRDefault="0079413C" w:rsidP="0079413C">
      <w:pPr>
        <w:pStyle w:val="a2"/>
        <w:rPr>
          <w:rFonts w:ascii="Arial" w:hAnsi="Arial" w:cs="Arial"/>
        </w:rPr>
      </w:pPr>
      <w:r w:rsidRPr="004D3944">
        <w:rPr>
          <w:rFonts w:ascii="Arial" w:hAnsi="Arial" w:cs="Arial"/>
        </w:rPr>
        <w:t xml:space="preserve">     *</w:t>
      </w:r>
    </w:p>
    <w:p w14:paraId="2A3EBD7E" w14:textId="77777777" w:rsidR="0079413C" w:rsidRPr="004D3944" w:rsidRDefault="0079413C" w:rsidP="0079413C">
      <w:pPr>
        <w:pStyle w:val="a2"/>
        <w:rPr>
          <w:rFonts w:ascii="Arial" w:hAnsi="Arial" w:cs="Arial"/>
        </w:rPr>
      </w:pPr>
      <w:r w:rsidRPr="004D3944">
        <w:rPr>
          <w:rFonts w:ascii="Arial" w:hAnsi="Arial" w:cs="Arial"/>
        </w:rPr>
        <w:t xml:space="preserve">     * @param spart</w:t>
      </w:r>
    </w:p>
    <w:p w14:paraId="43F85327" w14:textId="77777777" w:rsidR="0079413C" w:rsidRPr="004D3944" w:rsidRDefault="0079413C" w:rsidP="0079413C">
      <w:pPr>
        <w:pStyle w:val="a2"/>
        <w:rPr>
          <w:rFonts w:ascii="Arial" w:hAnsi="Arial" w:cs="Arial"/>
        </w:rPr>
      </w:pPr>
      <w:r w:rsidRPr="004D3944">
        <w:rPr>
          <w:rFonts w:ascii="Arial" w:hAnsi="Arial" w:cs="Arial"/>
        </w:rPr>
        <w:t xml:space="preserve">     *            </w:t>
      </w:r>
      <w:r w:rsidRPr="004D3944">
        <w:rPr>
          <w:rFonts w:ascii="Arial" w:hAnsi="Arial" w:cs="Arial"/>
        </w:rPr>
        <w:t>識別子</w:t>
      </w:r>
    </w:p>
    <w:p w14:paraId="289AEAD7" w14:textId="77777777" w:rsidR="0079413C" w:rsidRPr="004D3944" w:rsidRDefault="0079413C" w:rsidP="0079413C">
      <w:pPr>
        <w:pStyle w:val="a2"/>
        <w:rPr>
          <w:rFonts w:ascii="Arial" w:hAnsi="Arial" w:cs="Arial"/>
        </w:rPr>
      </w:pPr>
      <w:r w:rsidRPr="004D3944">
        <w:rPr>
          <w:rFonts w:ascii="Arial" w:hAnsi="Arial" w:cs="Arial"/>
        </w:rPr>
        <w:t xml:space="preserve">     * @param ujscd</w:t>
      </w:r>
    </w:p>
    <w:p w14:paraId="5A30149E" w14:textId="77777777" w:rsidR="0079413C" w:rsidRPr="004D3944" w:rsidRDefault="0079413C" w:rsidP="0079413C">
      <w:pPr>
        <w:pStyle w:val="a2"/>
        <w:rPr>
          <w:rFonts w:ascii="Arial" w:hAnsi="Arial" w:cs="Arial"/>
        </w:rPr>
      </w:pPr>
      <w:r w:rsidRPr="004D3944">
        <w:rPr>
          <w:rFonts w:ascii="Arial" w:hAnsi="Arial" w:cs="Arial"/>
        </w:rPr>
        <w:t xml:space="preserve">     *            </w:t>
      </w:r>
      <w:r w:rsidRPr="004D3944">
        <w:rPr>
          <w:rFonts w:ascii="Arial" w:hAnsi="Arial" w:cs="Arial"/>
        </w:rPr>
        <w:t>識別子</w:t>
      </w:r>
    </w:p>
    <w:p w14:paraId="0193DB6D" w14:textId="77777777" w:rsidR="0079413C" w:rsidRPr="004D3944" w:rsidRDefault="0079413C" w:rsidP="0079413C">
      <w:pPr>
        <w:pStyle w:val="a2"/>
        <w:rPr>
          <w:rFonts w:ascii="Arial" w:hAnsi="Arial" w:cs="Arial"/>
        </w:rPr>
      </w:pPr>
      <w:r w:rsidRPr="004D3944">
        <w:rPr>
          <w:rFonts w:ascii="Arial" w:hAnsi="Arial" w:cs="Arial"/>
        </w:rPr>
        <w:t xml:space="preserve">     * @param syacd</w:t>
      </w:r>
    </w:p>
    <w:p w14:paraId="205598E6" w14:textId="77777777" w:rsidR="0079413C" w:rsidRPr="004D3944" w:rsidRDefault="0079413C" w:rsidP="0079413C">
      <w:pPr>
        <w:pStyle w:val="a2"/>
        <w:rPr>
          <w:rFonts w:ascii="Arial" w:hAnsi="Arial" w:cs="Arial"/>
        </w:rPr>
      </w:pPr>
      <w:r w:rsidRPr="004D3944">
        <w:rPr>
          <w:rFonts w:ascii="Arial" w:hAnsi="Arial" w:cs="Arial"/>
        </w:rPr>
        <w:t xml:space="preserve">     *            </w:t>
      </w:r>
      <w:r w:rsidRPr="004D3944">
        <w:rPr>
          <w:rFonts w:ascii="Arial" w:hAnsi="Arial" w:cs="Arial"/>
        </w:rPr>
        <w:t>識別子</w:t>
      </w:r>
    </w:p>
    <w:p w14:paraId="0ED78128" w14:textId="77777777" w:rsidR="0079413C" w:rsidRPr="004D3944" w:rsidRDefault="0079413C" w:rsidP="0079413C">
      <w:pPr>
        <w:pStyle w:val="a2"/>
        <w:rPr>
          <w:rFonts w:ascii="Arial" w:hAnsi="Arial" w:cs="Arial"/>
        </w:rPr>
      </w:pPr>
      <w:r w:rsidRPr="004D3944">
        <w:rPr>
          <w:rFonts w:ascii="Arial" w:hAnsi="Arial" w:cs="Arial"/>
        </w:rPr>
        <w:t xml:space="preserve">     * @param vehic</w:t>
      </w:r>
    </w:p>
    <w:p w14:paraId="7C829316" w14:textId="77777777" w:rsidR="0079413C" w:rsidRPr="004D3944" w:rsidRDefault="0079413C" w:rsidP="0079413C">
      <w:pPr>
        <w:pStyle w:val="a2"/>
        <w:rPr>
          <w:rFonts w:ascii="Arial" w:hAnsi="Arial" w:cs="Arial"/>
        </w:rPr>
      </w:pPr>
      <w:r w:rsidRPr="004D3944">
        <w:rPr>
          <w:rFonts w:ascii="Arial" w:hAnsi="Arial" w:cs="Arial"/>
        </w:rPr>
        <w:t xml:space="preserve">     *            </w:t>
      </w:r>
      <w:r w:rsidRPr="004D3944">
        <w:rPr>
          <w:rFonts w:ascii="Arial" w:hAnsi="Arial" w:cs="Arial"/>
        </w:rPr>
        <w:t>識別子</w:t>
      </w:r>
    </w:p>
    <w:p w14:paraId="3851BA5A" w14:textId="77777777" w:rsidR="0079413C" w:rsidRPr="004D3944" w:rsidRDefault="0079413C" w:rsidP="0079413C">
      <w:pPr>
        <w:pStyle w:val="a2"/>
        <w:rPr>
          <w:rFonts w:ascii="Arial" w:hAnsi="Arial" w:cs="Arial"/>
        </w:rPr>
      </w:pPr>
      <w:r w:rsidRPr="004D3944">
        <w:rPr>
          <w:rFonts w:ascii="Arial" w:hAnsi="Arial" w:cs="Arial"/>
        </w:rPr>
        <w:t xml:space="preserve">     * @return </w:t>
      </w:r>
      <w:r w:rsidRPr="004D3944">
        <w:rPr>
          <w:rFonts w:ascii="Arial" w:hAnsi="Arial" w:cs="Arial"/>
        </w:rPr>
        <w:t>エンティティ</w:t>
      </w:r>
    </w:p>
    <w:p w14:paraId="3266DA99" w14:textId="77777777" w:rsidR="0079413C" w:rsidRPr="004D3944" w:rsidRDefault="0079413C" w:rsidP="0079413C">
      <w:pPr>
        <w:pStyle w:val="a2"/>
        <w:rPr>
          <w:rFonts w:ascii="Arial" w:hAnsi="Arial" w:cs="Arial"/>
        </w:rPr>
      </w:pPr>
      <w:r w:rsidRPr="004D3944">
        <w:rPr>
          <w:rFonts w:ascii="Arial" w:hAnsi="Arial" w:cs="Arial"/>
        </w:rPr>
        <w:t xml:space="preserve">     */</w:t>
      </w:r>
    </w:p>
    <w:p w14:paraId="2EDCF97F" w14:textId="77777777" w:rsidR="0079413C" w:rsidRPr="004D3944" w:rsidRDefault="0079413C" w:rsidP="0079413C">
      <w:pPr>
        <w:pStyle w:val="a2"/>
        <w:rPr>
          <w:rFonts w:ascii="Arial" w:hAnsi="Arial" w:cs="Arial"/>
        </w:rPr>
      </w:pPr>
      <w:r w:rsidRPr="004D3944">
        <w:rPr>
          <w:rFonts w:ascii="Arial" w:hAnsi="Arial" w:cs="Arial"/>
        </w:rPr>
        <w:t xml:space="preserve">    public Zswma0 findById(</w:t>
      </w:r>
      <w:r w:rsidRPr="004D3944">
        <w:rPr>
          <w:rStyle w:val="a1"/>
          <w:rFonts w:ascii="Arial" w:hAnsi="Arial" w:cs="Arial"/>
        </w:rPr>
        <w:t>@CharType(2)</w:t>
      </w:r>
      <w:r w:rsidRPr="004D3944">
        <w:rPr>
          <w:rFonts w:ascii="Arial" w:hAnsi="Arial" w:cs="Arial"/>
        </w:rPr>
        <w:t xml:space="preserve"> final String spart,</w:t>
      </w:r>
      <w:r w:rsidRPr="004D3944">
        <w:rPr>
          <w:rStyle w:val="a1"/>
          <w:rFonts w:ascii="Arial" w:hAnsi="Arial" w:cs="Arial"/>
        </w:rPr>
        <w:t xml:space="preserve"> @CharType(10)</w:t>
      </w:r>
      <w:r w:rsidRPr="004D3944">
        <w:rPr>
          <w:rFonts w:ascii="Arial" w:hAnsi="Arial" w:cs="Arial"/>
        </w:rPr>
        <w:t xml:space="preserve"> final String ujscd, </w:t>
      </w:r>
      <w:r w:rsidRPr="004D3944">
        <w:rPr>
          <w:rStyle w:val="a1"/>
          <w:rFonts w:ascii="Arial" w:hAnsi="Arial" w:cs="Arial"/>
        </w:rPr>
        <w:t>@CharType(4)</w:t>
      </w:r>
      <w:r w:rsidRPr="004D3944">
        <w:rPr>
          <w:rFonts w:ascii="Arial" w:hAnsi="Arial" w:cs="Arial"/>
        </w:rPr>
        <w:t xml:space="preserve"> final String syacd, </w:t>
      </w:r>
      <w:r w:rsidRPr="004D3944">
        <w:rPr>
          <w:rStyle w:val="a1"/>
          <w:rFonts w:ascii="Arial" w:hAnsi="Arial" w:cs="Arial"/>
        </w:rPr>
        <w:t>@CharType(1)</w:t>
      </w:r>
      <w:r w:rsidRPr="004D3944">
        <w:rPr>
          <w:rFonts w:ascii="Arial" w:hAnsi="Arial" w:cs="Arial"/>
        </w:rPr>
        <w:t xml:space="preserve"> final String vehic) {</w:t>
      </w:r>
    </w:p>
    <w:p w14:paraId="6E5C55C6" w14:textId="77777777" w:rsidR="0079413C" w:rsidRPr="004D3944" w:rsidRDefault="0079413C" w:rsidP="0079413C">
      <w:pPr>
        <w:pStyle w:val="a2"/>
        <w:rPr>
          <w:rFonts w:ascii="Arial" w:hAnsi="Arial" w:cs="Arial"/>
        </w:rPr>
      </w:pPr>
      <w:r w:rsidRPr="004D3944">
        <w:rPr>
          <w:rFonts w:ascii="Arial" w:hAnsi="Arial" w:cs="Arial"/>
        </w:rPr>
        <w:lastRenderedPageBreak/>
        <w:t xml:space="preserve">        return this.select().id(spart, ujscd, syacd, vehic).getSingleResult();</w:t>
      </w:r>
    </w:p>
    <w:p w14:paraId="6753888F" w14:textId="77777777" w:rsidR="0079413C" w:rsidRPr="004D3944" w:rsidRDefault="0079413C" w:rsidP="0079413C">
      <w:pPr>
        <w:pStyle w:val="a2"/>
        <w:rPr>
          <w:rFonts w:ascii="Arial" w:hAnsi="Arial" w:cs="Arial"/>
        </w:rPr>
      </w:pPr>
      <w:r w:rsidRPr="004D3944">
        <w:rPr>
          <w:rFonts w:ascii="Arial" w:hAnsi="Arial" w:cs="Arial"/>
        </w:rPr>
        <w:t xml:space="preserve">    }</w:t>
      </w:r>
    </w:p>
    <w:p w14:paraId="0AAACB11" w14:textId="77777777" w:rsidR="0079413C" w:rsidRPr="004D3944" w:rsidRDefault="0079413C" w:rsidP="0079413C">
      <w:pPr>
        <w:pStyle w:val="Heading3"/>
        <w:spacing w:before="180"/>
        <w:rPr>
          <w:rFonts w:ascii="Arial" w:hAnsi="Arial" w:cs="Arial"/>
        </w:rPr>
      </w:pPr>
      <w:bookmarkStart w:id="56" w:name="_Toc438563473"/>
      <w:r w:rsidRPr="004D3944">
        <w:rPr>
          <w:rFonts w:ascii="Arial" w:hAnsi="Arial" w:cs="Arial"/>
          <w:lang w:val="en-US"/>
        </w:rPr>
        <w:t xml:space="preserve">Generate tự động </w:t>
      </w:r>
      <w:r w:rsidRPr="004D3944">
        <w:rPr>
          <w:rFonts w:ascii="Arial" w:hAnsi="Arial" w:cs="Arial"/>
        </w:rPr>
        <w:t>Entity</w:t>
      </w:r>
      <w:r w:rsidRPr="004D3944">
        <w:rPr>
          <w:rFonts w:ascii="Arial" w:hAnsi="Arial" w:cs="Arial"/>
          <w:lang w:val="en-US"/>
        </w:rPr>
        <w:t xml:space="preserve">, </w:t>
      </w:r>
      <w:r w:rsidRPr="004D3944">
        <w:rPr>
          <w:rFonts w:ascii="Arial" w:hAnsi="Arial" w:cs="Arial"/>
        </w:rPr>
        <w:t>ServiceGenerated</w:t>
      </w:r>
      <w:bookmarkEnd w:id="56"/>
    </w:p>
    <w:p w14:paraId="553CFAFB" w14:textId="77777777" w:rsidR="0079413C" w:rsidRPr="004D3944" w:rsidRDefault="0079413C" w:rsidP="0079413C">
      <w:pPr>
        <w:ind w:firstLine="250"/>
        <w:rPr>
          <w:rFonts w:ascii="Arial" w:hAnsi="Arial" w:cs="Arial"/>
        </w:rPr>
      </w:pPr>
      <w:r w:rsidRPr="004D3944">
        <w:rPr>
          <w:rFonts w:ascii="Arial" w:hAnsi="Arial" w:cs="Arial"/>
        </w:rPr>
        <w:t xml:space="preserve">Tuy Entity, ServiceGeneraterd dùng </w:t>
      </w:r>
      <w:r w:rsidRPr="004D3944">
        <w:rPr>
          <w:rFonts w:ascii="Arial" w:hAnsi="Arial" w:cs="Arial"/>
        </w:rPr>
        <w:t>「</w:t>
      </w:r>
      <w:r w:rsidRPr="004D3944">
        <w:rPr>
          <w:rFonts w:ascii="Arial" w:hAnsi="Arial" w:cs="Arial"/>
        </w:rPr>
        <w:t>s2jdbc-gen</w:t>
      </w:r>
      <w:r w:rsidRPr="004D3944">
        <w:rPr>
          <w:rFonts w:ascii="Arial" w:hAnsi="Arial" w:cs="Arial"/>
        </w:rPr>
        <w:t>」</w:t>
      </w:r>
      <w:r w:rsidRPr="004D3944">
        <w:rPr>
          <w:rFonts w:ascii="Arial" w:hAnsi="Arial" w:cs="Arial"/>
        </w:rPr>
        <w:t xml:space="preserve"> để output nhưng vui lòng output từ project bên dưới. Cho customize vào chính S2jdbc-gen. Ngoài ra, đang chỉnh sửa file template.</w:t>
      </w:r>
    </w:p>
    <w:p w14:paraId="1F7544AE" w14:textId="77777777" w:rsidR="0079413C" w:rsidRPr="004D3944" w:rsidRDefault="001115F0" w:rsidP="0079413C">
      <w:pPr>
        <w:ind w:firstLine="220"/>
        <w:rPr>
          <w:rFonts w:ascii="Arial" w:hAnsi="Arial" w:cs="Arial"/>
        </w:rPr>
      </w:pPr>
      <w:hyperlink r:id="rId28" w:history="1">
        <w:r w:rsidR="0079413C" w:rsidRPr="004D3944">
          <w:rPr>
            <w:rStyle w:val="Hyperlink"/>
            <w:rFonts w:ascii="Arial" w:hAnsi="Arial" w:cs="Arial"/>
          </w:rPr>
          <w:t>http://52.68.179.228/svn/1510_hanbai_sanpai/product/dowa_generate</w:t>
        </w:r>
      </w:hyperlink>
    </w:p>
    <w:p w14:paraId="70D8845A" w14:textId="77777777" w:rsidR="004D5F7F" w:rsidRPr="004D3944" w:rsidRDefault="00DA0424" w:rsidP="004D5F7F">
      <w:pPr>
        <w:pStyle w:val="Heading3"/>
        <w:spacing w:before="180"/>
        <w:rPr>
          <w:rFonts w:ascii="Arial" w:hAnsi="Arial" w:cs="Arial"/>
          <w:lang w:val="en-US"/>
        </w:rPr>
      </w:pPr>
      <w:bookmarkStart w:id="57" w:name="_Toc441235557"/>
      <w:r w:rsidRPr="004D3944">
        <w:rPr>
          <w:rFonts w:ascii="Arial" w:hAnsi="Arial" w:cs="Arial"/>
          <w:lang w:val="en-US"/>
        </w:rPr>
        <w:t xml:space="preserve">Method exclusive control </w:t>
      </w:r>
      <w:r w:rsidR="004D5F7F" w:rsidRPr="004D3944">
        <w:rPr>
          <w:rFonts w:ascii="Arial" w:hAnsi="Arial" w:cs="Arial"/>
          <w:lang w:val="en-US"/>
        </w:rPr>
        <w:t xml:space="preserve">(SELECT </w:t>
      </w:r>
      <w:r w:rsidR="004D5F7F" w:rsidRPr="004D3944">
        <w:rPr>
          <w:rFonts w:ascii="Arial" w:hAnsi="Arial" w:cs="Arial"/>
          <w:lang w:val="en-US"/>
        </w:rPr>
        <w:t>～</w:t>
      </w:r>
      <w:r w:rsidR="004D5F7F" w:rsidRPr="004D3944">
        <w:rPr>
          <w:rFonts w:ascii="Arial" w:hAnsi="Arial" w:cs="Arial"/>
          <w:lang w:val="en-US"/>
        </w:rPr>
        <w:t xml:space="preserve"> FOR UPDATE)</w:t>
      </w:r>
      <w:bookmarkEnd w:id="57"/>
    </w:p>
    <w:p w14:paraId="3D5A52ED" w14:textId="77777777" w:rsidR="004D5F7F" w:rsidRPr="004D3944" w:rsidRDefault="00DA0424" w:rsidP="004D5F7F">
      <w:pPr>
        <w:ind w:firstLine="250"/>
        <w:rPr>
          <w:rFonts w:ascii="Arial" w:hAnsi="Arial" w:cs="Arial"/>
        </w:rPr>
      </w:pPr>
      <w:r w:rsidRPr="004D3944">
        <w:rPr>
          <w:rFonts w:ascii="Arial" w:hAnsi="Arial" w:cs="Arial"/>
        </w:rPr>
        <w:t>Trong ServiceGeneraterd dùng method bên dưới để exclusive control. Dùng khi cần thiết.</w:t>
      </w:r>
    </w:p>
    <w:p w14:paraId="4D2C2D08" w14:textId="77777777" w:rsidR="004D5F7F" w:rsidRPr="004D3944" w:rsidRDefault="004D5F7F" w:rsidP="004D5F7F">
      <w:pPr>
        <w:ind w:firstLine="250"/>
        <w:rPr>
          <w:rFonts w:ascii="Arial" w:hAnsi="Arial" w:cs="Arial"/>
        </w:rPr>
      </w:pPr>
      <w:r w:rsidRPr="004D3944">
        <w:rPr>
          <w:rFonts w:ascii="Arial" w:hAnsi="Arial" w:cs="Arial"/>
        </w:rPr>
        <w:t>・</w:t>
      </w:r>
      <w:r w:rsidRPr="004D3944">
        <w:rPr>
          <w:rFonts w:ascii="Arial" w:hAnsi="Arial" w:cs="Arial"/>
        </w:rPr>
        <w:t>lockByIdUpdateDatetime(</w:t>
      </w:r>
      <w:r w:rsidR="00DA0424" w:rsidRPr="004D3944">
        <w:rPr>
          <w:rFonts w:ascii="Arial" w:hAnsi="Arial" w:cs="Arial"/>
        </w:rPr>
        <w:t>Không có giá trị trả về</w:t>
      </w:r>
      <w:r w:rsidRPr="004D3944">
        <w:rPr>
          <w:rFonts w:ascii="Arial" w:hAnsi="Arial" w:cs="Arial"/>
        </w:rPr>
        <w:t>)</w:t>
      </w:r>
    </w:p>
    <w:p w14:paraId="32C86B11" w14:textId="77777777" w:rsidR="004D5F7F" w:rsidRPr="004D3944" w:rsidRDefault="004D5F7F" w:rsidP="004D5F7F">
      <w:pPr>
        <w:ind w:firstLine="250"/>
        <w:rPr>
          <w:rFonts w:ascii="Arial" w:hAnsi="Arial" w:cs="Arial"/>
        </w:rPr>
      </w:pPr>
      <w:r w:rsidRPr="004D3944">
        <w:rPr>
          <w:rFonts w:ascii="Arial" w:hAnsi="Arial" w:cs="Arial"/>
        </w:rPr>
        <w:t>・</w:t>
      </w:r>
      <w:r w:rsidRPr="004D3944">
        <w:rPr>
          <w:rFonts w:ascii="Arial" w:hAnsi="Arial" w:cs="Arial"/>
        </w:rPr>
        <w:t>findAndLockByIdUpdateDatetime(</w:t>
      </w:r>
      <w:r w:rsidR="00DA0424" w:rsidRPr="004D3944">
        <w:rPr>
          <w:rFonts w:ascii="Arial" w:hAnsi="Arial" w:cs="Arial"/>
        </w:rPr>
        <w:t>Có giá trị trả về</w:t>
      </w:r>
      <w:r w:rsidRPr="004D3944">
        <w:rPr>
          <w:rFonts w:ascii="Arial" w:hAnsi="Arial" w:cs="Arial"/>
        </w:rPr>
        <w:t>)</w:t>
      </w:r>
    </w:p>
    <w:p w14:paraId="4DC038E0" w14:textId="77777777" w:rsidR="004D5F7F" w:rsidRPr="004D3944" w:rsidRDefault="004D5F7F" w:rsidP="004D5F7F">
      <w:pPr>
        <w:ind w:firstLine="250"/>
        <w:rPr>
          <w:rFonts w:ascii="Arial" w:hAnsi="Arial" w:cs="Arial"/>
        </w:rPr>
      </w:pPr>
    </w:p>
    <w:p w14:paraId="6252D113" w14:textId="77777777" w:rsidR="004D5F7F" w:rsidRPr="004D3944" w:rsidRDefault="00DA0424" w:rsidP="004D5F7F">
      <w:pPr>
        <w:ind w:firstLine="250"/>
        <w:rPr>
          <w:rFonts w:ascii="Arial" w:hAnsi="Arial" w:cs="Arial"/>
        </w:rPr>
      </w:pPr>
      <w:r w:rsidRPr="004D3944">
        <w:rPr>
          <w:rFonts w:ascii="Arial" w:hAnsi="Arial" w:cs="Arial"/>
        </w:rPr>
        <w:t>Method này sẽ set key chủ của các table và ngày giờ update làm điều kiện, rồi tiến hành loại trừ dòng. Trường hợp không tồn tại record (đã update bởi người khác), trường hợp record đã được loại trừ</w:t>
      </w:r>
      <w:r w:rsidR="00487818" w:rsidRPr="004D3944">
        <w:rPr>
          <w:rFonts w:ascii="Arial" w:hAnsi="Arial" w:cs="Arial"/>
        </w:rPr>
        <w:t xml:space="preserve">, (error SQL: ORA-61000 sẽ trả về, </w:t>
      </w:r>
      <w:r w:rsidR="00487818" w:rsidRPr="004D3944">
        <w:rPr>
          <w:rFonts w:ascii="Arial" w:hAnsi="Arial" w:cs="Arial"/>
        </w:rPr>
        <w:t>他者</w:t>
      </w:r>
      <w:r w:rsidR="00487818" w:rsidRPr="004D3944">
        <w:rPr>
          <w:rFonts w:ascii="Arial" w:hAnsi="Arial" w:cs="Arial"/>
        </w:rPr>
        <w:t xml:space="preserve"> (người khác) thì đang Lock) </w:t>
      </w:r>
      <w:r w:rsidRPr="004D3944">
        <w:rPr>
          <w:rFonts w:ascii="Arial" w:hAnsi="Arial" w:cs="Arial"/>
        </w:rPr>
        <w:t>thì sẽ throw exception với tư cách là application exception.</w:t>
      </w:r>
    </w:p>
    <w:p w14:paraId="1E2BAEBB" w14:textId="77777777" w:rsidR="004D5F7F" w:rsidRPr="004D3944" w:rsidRDefault="004D5F7F" w:rsidP="004D5F7F">
      <w:pPr>
        <w:ind w:firstLine="250"/>
        <w:rPr>
          <w:rFonts w:ascii="Arial" w:hAnsi="Arial" w:cs="Arial"/>
        </w:rPr>
      </w:pPr>
    </w:p>
    <w:p w14:paraId="0CDAF3D5" w14:textId="77777777" w:rsidR="004D5F7F" w:rsidRPr="004D3944" w:rsidRDefault="00487818" w:rsidP="004D5F7F">
      <w:pPr>
        <w:ind w:left="0" w:firstLineChars="0" w:firstLine="0"/>
        <w:rPr>
          <w:rFonts w:ascii="Arial" w:hAnsi="Arial" w:cs="Arial"/>
        </w:rPr>
      </w:pPr>
      <w:r w:rsidRPr="004D3944">
        <w:rPr>
          <w:rFonts w:ascii="Arial" w:hAnsi="Arial" w:cs="Arial"/>
        </w:rPr>
        <w:t>Set exception này như là cơ cấu xuất ra cảnh báo trên màn hình bằng cách trả về y nguyên trên màn hình.</w:t>
      </w:r>
    </w:p>
    <w:p w14:paraId="46C8F930" w14:textId="77777777" w:rsidR="0079413C" w:rsidRPr="004D3944" w:rsidRDefault="0079413C" w:rsidP="0079413C">
      <w:pPr>
        <w:ind w:firstLine="250"/>
        <w:rPr>
          <w:rFonts w:ascii="Arial" w:hAnsi="Arial" w:cs="Arial"/>
        </w:rPr>
      </w:pPr>
    </w:p>
    <w:p w14:paraId="270C72DE" w14:textId="77777777" w:rsidR="0079413C" w:rsidRPr="004D3944" w:rsidRDefault="0079413C" w:rsidP="0079413C">
      <w:pPr>
        <w:pStyle w:val="Heading2"/>
        <w:spacing w:before="180"/>
        <w:ind w:left="0" w:hanging="140"/>
        <w:rPr>
          <w:rFonts w:ascii="Arial" w:hAnsi="Arial" w:cs="Arial"/>
        </w:rPr>
      </w:pPr>
      <w:r w:rsidRPr="004D3944">
        <w:rPr>
          <w:rFonts w:ascii="Arial" w:hAnsi="Arial" w:cs="Arial"/>
        </w:rPr>
        <w:t>Cái khác</w:t>
      </w:r>
    </w:p>
    <w:p w14:paraId="239F6C9E" w14:textId="77777777" w:rsidR="0079413C" w:rsidRPr="004D3944" w:rsidRDefault="0079413C" w:rsidP="0079413C">
      <w:pPr>
        <w:pStyle w:val="Heading3"/>
        <w:spacing w:before="180"/>
        <w:rPr>
          <w:rFonts w:ascii="Arial" w:hAnsi="Arial" w:cs="Arial"/>
          <w:lang w:val="en-US"/>
        </w:rPr>
      </w:pPr>
      <w:bookmarkStart w:id="58" w:name="_Toc438563475"/>
      <w:r w:rsidRPr="004D3944">
        <w:rPr>
          <w:rFonts w:ascii="Arial" w:hAnsi="Arial" w:cs="Arial"/>
          <w:lang w:val="en-US"/>
        </w:rPr>
        <w:t>Liên quan tới kiểu data của Field Form, Dto, Model</w:t>
      </w:r>
      <w:bookmarkEnd w:id="58"/>
    </w:p>
    <w:p w14:paraId="3616A531" w14:textId="77777777" w:rsidR="0079413C" w:rsidRPr="004D3944" w:rsidRDefault="0079413C" w:rsidP="0079413C">
      <w:pPr>
        <w:ind w:firstLine="250"/>
        <w:rPr>
          <w:rFonts w:ascii="Arial" w:hAnsi="Arial" w:cs="Arial"/>
        </w:rPr>
      </w:pPr>
      <w:r w:rsidRPr="004D3944">
        <w:rPr>
          <w:rFonts w:ascii="Arial" w:hAnsi="Arial" w:cs="Arial"/>
        </w:rPr>
        <w:t xml:space="preserve">Liên quan đến kiểu data của Field bean mà dùng để di chuyển data thì cơ bản là sẽ implement theo cách nghĩ bên dưới.  </w:t>
      </w:r>
    </w:p>
    <w:p w14:paraId="1DCC20B2" w14:textId="77777777" w:rsidR="0079413C" w:rsidRPr="004D3944" w:rsidRDefault="0079413C" w:rsidP="0079413C">
      <w:pPr>
        <w:pStyle w:val="Heading4"/>
        <w:rPr>
          <w:rFonts w:ascii="Arial" w:hAnsi="Arial" w:cs="Arial"/>
        </w:rPr>
      </w:pPr>
      <w:r w:rsidRPr="004D3944">
        <w:rPr>
          <w:rFonts w:ascii="Arial" w:hAnsi="Arial" w:cs="Arial"/>
        </w:rPr>
        <w:t>Form</w:t>
      </w:r>
    </w:p>
    <w:p w14:paraId="3B0F029D" w14:textId="77777777" w:rsidR="0079413C" w:rsidRPr="004D3944" w:rsidRDefault="0079413C" w:rsidP="0079413C">
      <w:pPr>
        <w:ind w:firstLineChars="40"/>
        <w:rPr>
          <w:rFonts w:ascii="Arial" w:hAnsi="Arial" w:cs="Arial"/>
          <w:lang w:eastAsia="zh-CN"/>
        </w:rPr>
      </w:pPr>
      <w:r w:rsidRPr="004D3944">
        <w:rPr>
          <w:rFonts w:ascii="Arial" w:hAnsi="Arial" w:cs="Arial"/>
          <w:lang w:val="ja-JP" w:eastAsia="zh-CN"/>
        </w:rPr>
        <w:t xml:space="preserve"> </w:t>
      </w:r>
      <w:r w:rsidRPr="004D3944">
        <w:rPr>
          <w:rFonts w:ascii="Arial" w:hAnsi="Arial" w:cs="Arial"/>
          <w:lang w:eastAsia="zh-CN"/>
        </w:rPr>
        <w:t xml:space="preserve">Do </w:t>
      </w:r>
      <w:r w:rsidRPr="004D3944">
        <w:rPr>
          <w:rFonts w:ascii="Arial" w:hAnsi="Arial" w:cs="Arial"/>
          <w:lang w:val="ja-JP" w:eastAsia="zh-CN"/>
        </w:rPr>
        <w:t>Form</w:t>
      </w:r>
      <w:r w:rsidRPr="004D3944">
        <w:rPr>
          <w:rFonts w:ascii="Arial" w:hAnsi="Arial" w:cs="Arial"/>
          <w:lang w:eastAsia="zh-CN"/>
        </w:rPr>
        <w:t xml:space="preserve"> sẽ duy trì giá trị đã được truyền từ màn hình nên sẽ định nghĩa toàn bộ </w:t>
      </w:r>
      <w:r w:rsidRPr="004D3944">
        <w:rPr>
          <w:rFonts w:ascii="Arial" w:hAnsi="Arial" w:cs="Arial"/>
          <w:lang w:val="ja-JP" w:eastAsia="zh-CN"/>
        </w:rPr>
        <w:t>Field</w:t>
      </w:r>
      <w:r w:rsidRPr="004D3944">
        <w:rPr>
          <w:rFonts w:ascii="Arial" w:hAnsi="Arial" w:cs="Arial"/>
          <w:lang w:eastAsia="zh-CN"/>
        </w:rPr>
        <w:t xml:space="preserve"> bằng kiểu </w:t>
      </w:r>
      <w:r w:rsidRPr="004D3944">
        <w:rPr>
          <w:rFonts w:ascii="Arial" w:hAnsi="Arial" w:cs="Arial"/>
          <w:lang w:val="ja-JP" w:eastAsia="zh-CN"/>
        </w:rPr>
        <w:t>String</w:t>
      </w:r>
    </w:p>
    <w:p w14:paraId="49E4127B" w14:textId="77777777" w:rsidR="0079413C" w:rsidRPr="004D3944" w:rsidRDefault="0079413C" w:rsidP="0079413C">
      <w:pPr>
        <w:pStyle w:val="Heading4"/>
        <w:rPr>
          <w:rFonts w:ascii="Arial" w:hAnsi="Arial" w:cs="Arial"/>
        </w:rPr>
      </w:pPr>
      <w:r w:rsidRPr="004D3944">
        <w:rPr>
          <w:rFonts w:ascii="Arial" w:hAnsi="Arial" w:cs="Arial"/>
        </w:rPr>
        <w:t>Model</w:t>
      </w:r>
    </w:p>
    <w:p w14:paraId="4DA5E388" w14:textId="77777777" w:rsidR="0079413C" w:rsidRPr="004D3944" w:rsidRDefault="0079413C" w:rsidP="0079413C">
      <w:pPr>
        <w:ind w:firstLine="250"/>
        <w:rPr>
          <w:rFonts w:ascii="Arial" w:hAnsi="Arial" w:cs="Arial"/>
          <w:lang w:eastAsia="zh-CN"/>
        </w:rPr>
      </w:pPr>
      <w:r w:rsidRPr="004D3944">
        <w:rPr>
          <w:rFonts w:ascii="Arial" w:hAnsi="Arial" w:cs="Arial"/>
          <w:lang w:eastAsia="zh-CN"/>
        </w:rPr>
        <w:t xml:space="preserve">Do </w:t>
      </w:r>
      <w:r w:rsidRPr="004D3944">
        <w:rPr>
          <w:rFonts w:ascii="Arial" w:hAnsi="Arial" w:cs="Arial"/>
          <w:lang w:val="ja-JP" w:eastAsia="zh-CN"/>
        </w:rPr>
        <w:t>Model</w:t>
      </w:r>
      <w:r w:rsidRPr="004D3944">
        <w:rPr>
          <w:rFonts w:ascii="Arial" w:hAnsi="Arial" w:cs="Arial"/>
          <w:lang w:eastAsia="zh-CN"/>
        </w:rPr>
        <w:t xml:space="preserve"> sẽ duy trì giá trị truyền vào </w:t>
      </w:r>
      <w:r w:rsidRPr="004D3944">
        <w:rPr>
          <w:rFonts w:ascii="Arial" w:hAnsi="Arial" w:cs="Arial"/>
          <w:lang w:val="ja-JP" w:eastAsia="zh-CN"/>
        </w:rPr>
        <w:t>JSP</w:t>
      </w:r>
      <w:r w:rsidRPr="004D3944">
        <w:rPr>
          <w:rFonts w:ascii="Arial" w:hAnsi="Arial" w:cs="Arial"/>
          <w:lang w:eastAsia="zh-CN"/>
        </w:rPr>
        <w:t xml:space="preserve"> nên sẽ định nghĩa toàn bộ </w:t>
      </w:r>
      <w:r w:rsidRPr="004D3944">
        <w:rPr>
          <w:rFonts w:ascii="Arial" w:hAnsi="Arial" w:cs="Arial"/>
          <w:lang w:val="ja-JP" w:eastAsia="zh-CN"/>
        </w:rPr>
        <w:t>Field</w:t>
      </w:r>
      <w:r w:rsidRPr="004D3944">
        <w:rPr>
          <w:rFonts w:ascii="Arial" w:hAnsi="Arial" w:cs="Arial"/>
          <w:lang w:eastAsia="zh-CN"/>
        </w:rPr>
        <w:t xml:space="preserve"> bằng kiểu </w:t>
      </w:r>
      <w:r w:rsidRPr="004D3944">
        <w:rPr>
          <w:rFonts w:ascii="Arial" w:hAnsi="Arial" w:cs="Arial"/>
          <w:lang w:val="ja-JP" w:eastAsia="zh-CN"/>
        </w:rPr>
        <w:t>String</w:t>
      </w:r>
      <w:r w:rsidRPr="004D3944">
        <w:rPr>
          <w:rFonts w:ascii="Arial" w:hAnsi="Arial" w:cs="Arial"/>
          <w:lang w:eastAsia="zh-CN"/>
        </w:rPr>
        <w:t>.</w:t>
      </w:r>
    </w:p>
    <w:p w14:paraId="7016B2FE" w14:textId="77777777" w:rsidR="0079413C" w:rsidRPr="004D3944" w:rsidRDefault="0079413C" w:rsidP="0079413C">
      <w:pPr>
        <w:ind w:firstLine="250"/>
        <w:rPr>
          <w:rFonts w:ascii="Arial" w:hAnsi="Arial" w:cs="Arial"/>
        </w:rPr>
      </w:pPr>
      <w:r w:rsidRPr="004D3944">
        <w:rPr>
          <w:rFonts w:ascii="Arial" w:hAnsi="Arial" w:cs="Arial"/>
        </w:rPr>
        <w:t>Tuy nhiên, trường hợp bên dưới không nên dùng kiểu String.</w:t>
      </w:r>
    </w:p>
    <w:p w14:paraId="31DDAB44" w14:textId="77777777" w:rsidR="0079413C" w:rsidRPr="004D3944" w:rsidRDefault="0079413C" w:rsidP="0079413C">
      <w:pPr>
        <w:pStyle w:val="ListParagraph"/>
        <w:numPr>
          <w:ilvl w:val="0"/>
          <w:numId w:val="11"/>
        </w:numPr>
        <w:ind w:firstLineChars="0"/>
        <w:rPr>
          <w:rFonts w:ascii="Arial" w:hAnsi="Arial" w:cs="Arial"/>
          <w:lang w:val="en-MY"/>
        </w:rPr>
      </w:pPr>
      <w:r w:rsidRPr="004D3944">
        <w:rPr>
          <w:rFonts w:ascii="Arial" w:hAnsi="Arial" w:cs="Arial"/>
        </w:rPr>
        <w:t>Thông tin dùng để control màn hình (dùng trong cụm điều kiện của if trên JSP) thì nên dùng kiểu Java primitive mà không phải là kiểu String.</w:t>
      </w:r>
    </w:p>
    <w:p w14:paraId="2000263F" w14:textId="77777777" w:rsidR="0079413C" w:rsidRPr="004D3944" w:rsidRDefault="0079413C" w:rsidP="0079413C">
      <w:pPr>
        <w:pStyle w:val="ListParagraph"/>
        <w:numPr>
          <w:ilvl w:val="0"/>
          <w:numId w:val="11"/>
        </w:numPr>
        <w:ind w:firstLineChars="0"/>
        <w:rPr>
          <w:rFonts w:ascii="Arial" w:hAnsi="Arial" w:cs="Arial"/>
          <w:lang w:val="en-MY"/>
        </w:rPr>
      </w:pPr>
      <w:r w:rsidRPr="004D3944">
        <w:rPr>
          <w:rFonts w:ascii="Arial" w:hAnsi="Arial" w:cs="Arial"/>
          <w:lang w:val="en-MY"/>
        </w:rPr>
        <w:t>Thông tin mà sẽ Input</w:t>
      </w:r>
      <w:r w:rsidRPr="004D3944">
        <w:rPr>
          <w:rFonts w:ascii="Arial" w:hAnsi="Arial" w:cs="Arial"/>
        </w:rPr>
        <w:t xml:space="preserve"> vào tag library thì không nên dùng kiểu </w:t>
      </w:r>
      <w:r w:rsidRPr="004D3944">
        <w:rPr>
          <w:rFonts w:ascii="Arial" w:hAnsi="Arial" w:cs="Arial"/>
          <w:lang w:val="en-MY"/>
        </w:rPr>
        <w:t>String</w:t>
      </w:r>
      <w:r w:rsidRPr="004D3944">
        <w:rPr>
          <w:rFonts w:ascii="Arial" w:hAnsi="Arial" w:cs="Arial"/>
        </w:rPr>
        <w:t>.</w:t>
      </w:r>
    </w:p>
    <w:p w14:paraId="40C810DC" w14:textId="77777777" w:rsidR="0079413C" w:rsidRPr="004D3944" w:rsidRDefault="0079413C" w:rsidP="0079413C">
      <w:pPr>
        <w:pStyle w:val="Heading4"/>
        <w:rPr>
          <w:rFonts w:ascii="Arial" w:eastAsia="SimSun" w:hAnsi="Arial" w:cs="Arial"/>
          <w:lang w:eastAsia="zh-CN"/>
        </w:rPr>
      </w:pPr>
      <w:r w:rsidRPr="004D3944">
        <w:rPr>
          <w:rFonts w:ascii="Arial" w:hAnsi="Arial" w:cs="Arial"/>
        </w:rPr>
        <w:t>Dto</w:t>
      </w:r>
      <w:r w:rsidRPr="004D3944">
        <w:rPr>
          <w:rFonts w:ascii="Arial" w:hAnsi="Arial" w:cs="Arial"/>
          <w:lang w:val="en-US"/>
        </w:rPr>
        <w:t xml:space="preserve">, </w:t>
      </w:r>
      <w:r w:rsidRPr="004D3944">
        <w:rPr>
          <w:rFonts w:ascii="Arial" w:hAnsi="Arial" w:cs="Arial"/>
        </w:rPr>
        <w:t>ResultDto</w:t>
      </w:r>
    </w:p>
    <w:p w14:paraId="563B96D2" w14:textId="77777777" w:rsidR="0079413C" w:rsidRPr="004D3944" w:rsidRDefault="0079413C" w:rsidP="0079413C">
      <w:pPr>
        <w:ind w:firstLine="250"/>
        <w:rPr>
          <w:rFonts w:ascii="Arial" w:eastAsiaTheme="minorEastAsia" w:hAnsi="Arial" w:cs="Arial"/>
          <w:lang w:eastAsia="zh-CN"/>
        </w:rPr>
      </w:pPr>
      <w:r w:rsidRPr="004D3944">
        <w:rPr>
          <w:rFonts w:ascii="Arial" w:eastAsiaTheme="minorEastAsia" w:hAnsi="Arial" w:cs="Arial"/>
          <w:lang w:eastAsia="zh-CN"/>
        </w:rPr>
        <w:t xml:space="preserve">Do </w:t>
      </w:r>
      <w:r w:rsidRPr="004D3944">
        <w:rPr>
          <w:rFonts w:ascii="Arial" w:eastAsiaTheme="minorEastAsia" w:hAnsi="Arial" w:cs="Arial"/>
          <w:lang w:val="zh-CN" w:eastAsia="zh-CN"/>
        </w:rPr>
        <w:t>Dto</w:t>
      </w:r>
      <w:r w:rsidRPr="004D3944">
        <w:rPr>
          <w:rFonts w:ascii="Arial" w:eastAsiaTheme="minorEastAsia" w:hAnsi="Arial" w:cs="Arial"/>
          <w:lang w:eastAsia="zh-CN"/>
        </w:rPr>
        <w:t xml:space="preserve">, </w:t>
      </w:r>
      <w:r w:rsidRPr="004D3944">
        <w:rPr>
          <w:rFonts w:ascii="Arial" w:eastAsiaTheme="minorEastAsia" w:hAnsi="Arial" w:cs="Arial"/>
          <w:lang w:val="zh-CN" w:eastAsia="zh-CN"/>
        </w:rPr>
        <w:t>ResultDto</w:t>
      </w:r>
      <w:r w:rsidRPr="004D3944">
        <w:rPr>
          <w:rFonts w:ascii="Arial" w:eastAsiaTheme="minorEastAsia" w:hAnsi="Arial" w:cs="Arial"/>
          <w:lang w:eastAsia="zh-CN"/>
        </w:rPr>
        <w:t xml:space="preserve"> sẽ input/output </w:t>
      </w:r>
      <w:r w:rsidRPr="004D3944">
        <w:rPr>
          <w:rFonts w:ascii="Arial" w:eastAsiaTheme="minorEastAsia" w:hAnsi="Arial" w:cs="Arial"/>
          <w:lang w:val="zh-CN" w:eastAsia="zh-CN"/>
        </w:rPr>
        <w:t>Logic</w:t>
      </w:r>
      <w:r w:rsidRPr="004D3944">
        <w:rPr>
          <w:rFonts w:ascii="Arial" w:eastAsiaTheme="minorEastAsia" w:hAnsi="Arial" w:cs="Arial"/>
          <w:lang w:eastAsia="zh-CN"/>
        </w:rPr>
        <w:t xml:space="preserve"> nên phải dùng kiểu data có nghiệp vụ. Thông tin của giá trị số thì dùng kiểu </w:t>
      </w:r>
      <w:r w:rsidRPr="004D3944">
        <w:rPr>
          <w:rFonts w:ascii="Arial" w:eastAsiaTheme="minorEastAsia" w:hAnsi="Arial" w:cs="Arial"/>
          <w:lang w:val="zh-CN" w:eastAsia="zh-CN"/>
        </w:rPr>
        <w:t>BigDecimal</w:t>
      </w:r>
      <w:r w:rsidRPr="004D3944">
        <w:rPr>
          <w:rFonts w:ascii="Arial" w:eastAsiaTheme="minorEastAsia" w:hAnsi="Arial" w:cs="Arial"/>
          <w:lang w:eastAsia="zh-CN"/>
        </w:rPr>
        <w:t xml:space="preserve"> (chẳng hạn).</w:t>
      </w:r>
    </w:p>
    <w:p w14:paraId="4715DA65" w14:textId="77777777" w:rsidR="0079413C" w:rsidRPr="004D3944" w:rsidRDefault="0079413C" w:rsidP="0079413C">
      <w:pPr>
        <w:ind w:firstLine="250"/>
        <w:rPr>
          <w:rFonts w:ascii="Arial" w:eastAsiaTheme="minorEastAsia" w:hAnsi="Arial" w:cs="Arial"/>
        </w:rPr>
      </w:pPr>
      <w:r w:rsidRPr="004D3944">
        <w:rPr>
          <w:rFonts w:ascii="Arial" w:eastAsiaTheme="minorEastAsia" w:hAnsi="Arial" w:cs="Arial"/>
        </w:rPr>
        <w:t xml:space="preserve">Tuy nhiên, do date input của màn hình biểu hiện bằng </w:t>
      </w:r>
      <w:r w:rsidRPr="004D3944">
        <w:rPr>
          <w:rFonts w:ascii="Arial" w:eastAsiaTheme="minorEastAsia" w:hAnsi="Arial" w:cs="Arial"/>
          <w:lang w:val="zh-CN"/>
        </w:rPr>
        <w:t>Char(8)</w:t>
      </w:r>
      <w:r w:rsidRPr="004D3944">
        <w:rPr>
          <w:rFonts w:ascii="Arial" w:eastAsiaTheme="minorEastAsia" w:hAnsi="Arial" w:cs="Arial"/>
        </w:rPr>
        <w:t xml:space="preserve"> trên database nên sẽ duy trì theo dạng </w:t>
      </w:r>
      <w:r w:rsidRPr="004D3944">
        <w:rPr>
          <w:rFonts w:ascii="Arial" w:eastAsiaTheme="minorEastAsia" w:hAnsi="Arial" w:cs="Arial"/>
          <w:lang w:val="zh-CN"/>
        </w:rPr>
        <w:t>yyyyMMdd</w:t>
      </w:r>
      <w:r w:rsidRPr="004D3944">
        <w:rPr>
          <w:rFonts w:ascii="Arial" w:eastAsiaTheme="minorEastAsia" w:hAnsi="Arial" w:cs="Arial"/>
        </w:rPr>
        <w:t xml:space="preserve"> ở Dto layer.</w:t>
      </w:r>
    </w:p>
    <w:p w14:paraId="2C6821F2" w14:textId="77777777" w:rsidR="0079413C" w:rsidRPr="004D3944" w:rsidRDefault="0079413C" w:rsidP="0079413C">
      <w:pPr>
        <w:ind w:firstLine="250"/>
        <w:rPr>
          <w:rFonts w:ascii="Arial" w:eastAsiaTheme="minorEastAsia" w:hAnsi="Arial" w:cs="Arial"/>
        </w:rPr>
      </w:pPr>
      <w:r w:rsidRPr="004D3944">
        <w:rPr>
          <w:rFonts w:ascii="Arial" w:eastAsiaTheme="minorEastAsia" w:hAnsi="Arial" w:cs="Arial"/>
        </w:rPr>
        <w:lastRenderedPageBreak/>
        <w:t xml:space="preserve">Convert format ở </w:t>
      </w:r>
      <w:r w:rsidRPr="004D3944">
        <w:rPr>
          <w:rFonts w:ascii="Arial" w:eastAsiaTheme="minorEastAsia" w:hAnsi="Arial" w:cs="Arial"/>
          <w:lang w:val="zh-CN"/>
        </w:rPr>
        <w:t>Action</w:t>
      </w:r>
      <w:r w:rsidRPr="004D3944">
        <w:rPr>
          <w:rFonts w:ascii="Arial" w:eastAsiaTheme="minorEastAsia" w:hAnsi="Arial" w:cs="Arial"/>
        </w:rPr>
        <w:t xml:space="preserve"> layer, rồi di chuyển vào </w:t>
      </w:r>
      <w:r w:rsidRPr="004D3944">
        <w:rPr>
          <w:rFonts w:ascii="Arial" w:eastAsiaTheme="minorEastAsia" w:hAnsi="Arial" w:cs="Arial"/>
          <w:lang w:val="zh-CN"/>
        </w:rPr>
        <w:t>Dto</w:t>
      </w:r>
      <w:r w:rsidRPr="004D3944">
        <w:rPr>
          <w:rFonts w:ascii="Arial" w:eastAsiaTheme="minorEastAsia" w:hAnsi="Arial" w:cs="Arial"/>
        </w:rPr>
        <w:t>.</w:t>
      </w:r>
    </w:p>
    <w:p w14:paraId="31EAFECE" w14:textId="77777777" w:rsidR="0079413C" w:rsidRPr="004D3944" w:rsidRDefault="0079413C" w:rsidP="0079413C">
      <w:pPr>
        <w:ind w:firstLine="250"/>
        <w:rPr>
          <w:rFonts w:ascii="Arial" w:eastAsia="SimSun" w:hAnsi="Arial" w:cs="Arial"/>
          <w:lang w:val="zh-CN" w:eastAsia="zh-CN"/>
        </w:rPr>
      </w:pPr>
    </w:p>
    <w:p w14:paraId="1F3E0007" w14:textId="77777777" w:rsidR="0079413C" w:rsidRPr="004D3944" w:rsidRDefault="0079413C" w:rsidP="0079413C">
      <w:pPr>
        <w:pStyle w:val="Heading3"/>
        <w:spacing w:before="180"/>
        <w:rPr>
          <w:rFonts w:ascii="Arial" w:hAnsi="Arial" w:cs="Arial"/>
          <w:lang w:val="en-US"/>
        </w:rPr>
      </w:pPr>
      <w:bookmarkStart w:id="59" w:name="_Toc438563476"/>
      <w:r w:rsidRPr="004D3944">
        <w:rPr>
          <w:rFonts w:ascii="Arial" w:hAnsi="Arial" w:cs="Arial"/>
          <w:lang w:val="en-US"/>
        </w:rPr>
        <w:t>Liên quan đến việc di chuyển data</w:t>
      </w:r>
      <w:bookmarkEnd w:id="59"/>
    </w:p>
    <w:p w14:paraId="2893C232" w14:textId="77777777" w:rsidR="0079413C" w:rsidRPr="004D3944" w:rsidRDefault="0079413C" w:rsidP="0079413C">
      <w:pPr>
        <w:ind w:firstLine="250"/>
        <w:rPr>
          <w:rFonts w:ascii="Arial" w:hAnsi="Arial" w:cs="Arial"/>
        </w:rPr>
      </w:pPr>
      <w:r w:rsidRPr="004D3944">
        <w:rPr>
          <w:rFonts w:ascii="Arial" w:hAnsi="Arial" w:cs="Arial"/>
        </w:rPr>
        <w:t>Việc di chuyển data về cơ bản là dùng class org.seasar.framework.beans.util.Beans để tiến hành. Do Converter của date, giá trị số đang được implement nên sẽ dùng khi cần thiết. Ngoài ra, do đã chuẩn bị sẵn Converter để convert kiểu date input màn hình (yyyy/MM/dd) thành kiểu date định nghĩa database (yyyyMMdd) nên sẽ sử dụng.</w:t>
      </w:r>
    </w:p>
    <w:p w14:paraId="478DADBD" w14:textId="77777777" w:rsidR="0079413C" w:rsidRPr="004D3944" w:rsidRDefault="0079413C" w:rsidP="0079413C">
      <w:pPr>
        <w:ind w:firstLine="250"/>
        <w:rPr>
          <w:rFonts w:ascii="Arial" w:hAnsi="Arial" w:cs="Arial"/>
        </w:rPr>
      </w:pPr>
    </w:p>
    <w:p w14:paraId="214F00A2" w14:textId="77777777" w:rsidR="0079413C" w:rsidRPr="004D3944" w:rsidRDefault="0079413C" w:rsidP="0079413C">
      <w:pPr>
        <w:ind w:firstLine="250"/>
        <w:rPr>
          <w:rFonts w:ascii="Arial" w:hAnsi="Arial" w:cs="Arial"/>
        </w:rPr>
      </w:pPr>
      <w:r w:rsidRPr="004D3944">
        <w:rPr>
          <w:rFonts w:ascii="Arial" w:hAnsi="Arial" w:cs="Arial"/>
        </w:rPr>
        <w:t>Tham khảo (Seaser Beans)</w:t>
      </w:r>
    </w:p>
    <w:p w14:paraId="6ED7F993" w14:textId="77777777" w:rsidR="0079413C" w:rsidRPr="004D3944" w:rsidRDefault="001115F0" w:rsidP="0079413C">
      <w:pPr>
        <w:ind w:firstLine="220"/>
        <w:rPr>
          <w:rFonts w:ascii="Arial" w:hAnsi="Arial" w:cs="Arial"/>
        </w:rPr>
      </w:pPr>
      <w:hyperlink r:id="rId29" w:history="1">
        <w:r w:rsidR="0079413C" w:rsidRPr="004D3944">
          <w:rPr>
            <w:rStyle w:val="Hyperlink"/>
            <w:rFonts w:ascii="Arial" w:hAnsi="Arial" w:cs="Arial"/>
          </w:rPr>
          <w:t>http://s2container.seasar.org/2.4/ja/beans.html</w:t>
        </w:r>
      </w:hyperlink>
    </w:p>
    <w:p w14:paraId="6E8E7B7A" w14:textId="77777777" w:rsidR="0079413C" w:rsidRPr="004D3944" w:rsidRDefault="0079413C" w:rsidP="0079413C">
      <w:pPr>
        <w:ind w:firstLine="250"/>
        <w:rPr>
          <w:rFonts w:ascii="Arial" w:hAnsi="Arial" w:cs="Arial"/>
        </w:rPr>
      </w:pPr>
    </w:p>
    <w:p w14:paraId="6B23F9EB" w14:textId="77777777" w:rsidR="0079413C" w:rsidRPr="004D3944" w:rsidRDefault="0079413C" w:rsidP="0079413C">
      <w:pPr>
        <w:pStyle w:val="Caption"/>
        <w:keepNext/>
        <w:ind w:firstLine="250"/>
        <w:rPr>
          <w:rFonts w:ascii="Arial" w:hAnsi="Arial" w:cs="Arial"/>
        </w:rPr>
      </w:pPr>
      <w:r w:rsidRPr="004D3944">
        <w:rPr>
          <w:rFonts w:ascii="Arial" w:hAnsi="Arial" w:cs="Arial"/>
        </w:rPr>
        <w:t xml:space="preserve">Bảng </w:t>
      </w:r>
      <w:r w:rsidR="00BA0B6B" w:rsidRPr="004D3944">
        <w:rPr>
          <w:rFonts w:ascii="Arial" w:hAnsi="Arial" w:cs="Arial"/>
        </w:rPr>
        <w:fldChar w:fldCharType="begin"/>
      </w:r>
      <w:r w:rsidRPr="004D3944">
        <w:rPr>
          <w:rFonts w:ascii="Arial" w:hAnsi="Arial" w:cs="Arial"/>
        </w:rPr>
        <w:instrText xml:space="preserve"> STYLEREF 1 \s </w:instrText>
      </w:r>
      <w:r w:rsidR="00BA0B6B" w:rsidRPr="004D3944">
        <w:rPr>
          <w:rFonts w:ascii="Arial" w:hAnsi="Arial" w:cs="Arial"/>
        </w:rPr>
        <w:fldChar w:fldCharType="separate"/>
      </w:r>
      <w:r w:rsidRPr="004D3944">
        <w:rPr>
          <w:rFonts w:ascii="Arial" w:hAnsi="Arial" w:cs="Arial"/>
          <w:noProof/>
        </w:rPr>
        <w:t>4</w:t>
      </w:r>
      <w:r w:rsidR="00BA0B6B" w:rsidRPr="004D3944">
        <w:rPr>
          <w:rFonts w:ascii="Arial" w:hAnsi="Arial" w:cs="Arial"/>
          <w:noProof/>
        </w:rPr>
        <w:fldChar w:fldCharType="end"/>
      </w:r>
      <w:r w:rsidRPr="004D3944">
        <w:rPr>
          <w:rFonts w:ascii="Arial" w:hAnsi="Arial" w:cs="Arial"/>
        </w:rPr>
        <w:noBreakHyphen/>
      </w:r>
      <w:r w:rsidR="00BA0B6B" w:rsidRPr="004D3944">
        <w:rPr>
          <w:rFonts w:ascii="Arial" w:hAnsi="Arial" w:cs="Arial"/>
        </w:rPr>
        <w:fldChar w:fldCharType="begin"/>
      </w:r>
      <w:r w:rsidRPr="004D3944">
        <w:rPr>
          <w:rFonts w:ascii="Arial" w:hAnsi="Arial" w:cs="Arial"/>
        </w:rPr>
        <w:instrText xml:space="preserve"> SEQ </w:instrText>
      </w:r>
      <w:r w:rsidRPr="004D3944">
        <w:rPr>
          <w:rFonts w:ascii="Arial" w:hAnsi="Arial" w:cs="Arial"/>
        </w:rPr>
        <w:instrText>表</w:instrText>
      </w:r>
      <w:r w:rsidRPr="004D3944">
        <w:rPr>
          <w:rFonts w:ascii="Arial" w:hAnsi="Arial" w:cs="Arial"/>
        </w:rPr>
        <w:instrText xml:space="preserve"> \* ARABIC \s 1 </w:instrText>
      </w:r>
      <w:r w:rsidR="00BA0B6B" w:rsidRPr="004D3944">
        <w:rPr>
          <w:rFonts w:ascii="Arial" w:hAnsi="Arial" w:cs="Arial"/>
        </w:rPr>
        <w:fldChar w:fldCharType="separate"/>
      </w:r>
      <w:r w:rsidRPr="004D3944">
        <w:rPr>
          <w:rFonts w:ascii="Arial" w:hAnsi="Arial" w:cs="Arial"/>
          <w:noProof/>
        </w:rPr>
        <w:t>6</w:t>
      </w:r>
      <w:r w:rsidR="00BA0B6B" w:rsidRPr="004D3944">
        <w:rPr>
          <w:rFonts w:ascii="Arial" w:hAnsi="Arial" w:cs="Arial"/>
          <w:noProof/>
        </w:rPr>
        <w:fldChar w:fldCharType="end"/>
      </w:r>
      <w:r w:rsidRPr="004D3944">
        <w:rPr>
          <w:rFonts w:ascii="Arial" w:hAnsi="Arial" w:cs="Arial"/>
        </w:rPr>
        <w:t xml:space="preserve">　</w:t>
      </w:r>
      <w:r w:rsidRPr="004D3944">
        <w:rPr>
          <w:rFonts w:ascii="Arial" w:hAnsi="Arial" w:cs="Arial"/>
        </w:rPr>
        <w:t xml:space="preserve"> Converter đã implement ở common</w:t>
      </w:r>
    </w:p>
    <w:tbl>
      <w:tblPr>
        <w:tblStyle w:val="LightShading1"/>
        <w:tblW w:w="0" w:type="auto"/>
        <w:tblInd w:w="956" w:type="dxa"/>
        <w:tblLook w:val="04A0" w:firstRow="1" w:lastRow="0" w:firstColumn="1" w:lastColumn="0" w:noHBand="0" w:noVBand="1"/>
      </w:tblPr>
      <w:tblGrid>
        <w:gridCol w:w="3830"/>
        <w:gridCol w:w="5777"/>
      </w:tblGrid>
      <w:tr w:rsidR="0079413C" w:rsidRPr="004D3944" w14:paraId="2A871178" w14:textId="77777777" w:rsidTr="00DC3137">
        <w:trPr>
          <w:cnfStyle w:val="100000000000" w:firstRow="1" w:lastRow="0" w:firstColumn="0" w:lastColumn="0" w:oddVBand="0" w:evenVBand="0" w:oddHBand="0"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3830" w:type="dxa"/>
          </w:tcPr>
          <w:p w14:paraId="5E379D49" w14:textId="77777777" w:rsidR="0079413C" w:rsidRPr="004D3944" w:rsidRDefault="0079413C" w:rsidP="00DC3137">
            <w:pPr>
              <w:pStyle w:val="a4"/>
              <w:ind w:firstLine="250"/>
              <w:rPr>
                <w:rFonts w:ascii="Arial" w:hAnsi="Arial" w:cs="Arial"/>
              </w:rPr>
            </w:pPr>
            <w:r w:rsidRPr="004D3944">
              <w:rPr>
                <w:rFonts w:ascii="Arial" w:hAnsi="Arial" w:cs="Arial"/>
              </w:rPr>
              <w:t>Converter</w:t>
            </w:r>
          </w:p>
        </w:tc>
        <w:tc>
          <w:tcPr>
            <w:tcW w:w="5777" w:type="dxa"/>
          </w:tcPr>
          <w:p w14:paraId="1699EF89" w14:textId="77777777" w:rsidR="0079413C" w:rsidRPr="004D3944" w:rsidRDefault="0079413C" w:rsidP="00DC3137">
            <w:pPr>
              <w:pStyle w:val="a4"/>
              <w:ind w:firstLine="250"/>
              <w:cnfStyle w:val="100000000000" w:firstRow="1"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Giải thích</w:t>
            </w:r>
          </w:p>
        </w:tc>
      </w:tr>
      <w:tr w:rsidR="0079413C" w:rsidRPr="004D3944" w14:paraId="6DB0338C" w14:textId="77777777" w:rsidTr="00DC3137">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3830" w:type="dxa"/>
          </w:tcPr>
          <w:p w14:paraId="1AB5F300" w14:textId="77777777" w:rsidR="0079413C" w:rsidRPr="004D3944" w:rsidRDefault="0079413C" w:rsidP="00DC3137">
            <w:pPr>
              <w:pStyle w:val="a4"/>
              <w:ind w:firstLine="250"/>
              <w:rPr>
                <w:rFonts w:ascii="Arial" w:hAnsi="Arial" w:cs="Arial"/>
              </w:rPr>
            </w:pPr>
            <w:r w:rsidRPr="004D3944">
              <w:rPr>
                <w:rFonts w:ascii="Arial" w:hAnsi="Arial" w:cs="Arial"/>
              </w:rPr>
              <w:t>dateInputFormatConverter</w:t>
            </w:r>
          </w:p>
        </w:tc>
        <w:tc>
          <w:tcPr>
            <w:tcW w:w="5777" w:type="dxa"/>
          </w:tcPr>
          <w:p w14:paraId="513808A3" w14:textId="77777777" w:rsidR="0079413C" w:rsidRPr="004D3944" w:rsidRDefault="0079413C" w:rsidP="00DC3137">
            <w:pPr>
              <w:pStyle w:val="a4"/>
              <w:ind w:firstLine="250"/>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Convert yyyyMMdd thành yyyy/MM/dd</w:t>
            </w:r>
          </w:p>
        </w:tc>
      </w:tr>
      <w:tr w:rsidR="0079413C" w:rsidRPr="004D3944" w14:paraId="55D3A2C8" w14:textId="77777777" w:rsidTr="00DC3137">
        <w:trPr>
          <w:trHeight w:val="554"/>
        </w:trPr>
        <w:tc>
          <w:tcPr>
            <w:cnfStyle w:val="001000000000" w:firstRow="0" w:lastRow="0" w:firstColumn="1" w:lastColumn="0" w:oddVBand="0" w:evenVBand="0" w:oddHBand="0" w:evenHBand="0" w:firstRowFirstColumn="0" w:firstRowLastColumn="0" w:lastRowFirstColumn="0" w:lastRowLastColumn="0"/>
            <w:tcW w:w="3830" w:type="dxa"/>
          </w:tcPr>
          <w:p w14:paraId="1BB67600" w14:textId="77777777" w:rsidR="0079413C" w:rsidRPr="004D3944" w:rsidRDefault="0079413C" w:rsidP="00DC3137">
            <w:pPr>
              <w:pStyle w:val="a4"/>
              <w:ind w:firstLine="250"/>
              <w:rPr>
                <w:rFonts w:ascii="Arial" w:hAnsi="Arial" w:cs="Arial"/>
              </w:rPr>
            </w:pPr>
            <w:r w:rsidRPr="004D3944">
              <w:rPr>
                <w:rFonts w:ascii="Arial" w:hAnsi="Arial" w:cs="Arial"/>
              </w:rPr>
              <w:t>dateSystemFormatConverter</w:t>
            </w:r>
          </w:p>
        </w:tc>
        <w:tc>
          <w:tcPr>
            <w:tcW w:w="5777" w:type="dxa"/>
          </w:tcPr>
          <w:p w14:paraId="41D9A675" w14:textId="77777777" w:rsidR="0079413C" w:rsidRPr="004D3944" w:rsidRDefault="0079413C" w:rsidP="00DC3137">
            <w:pPr>
              <w:pStyle w:val="a4"/>
              <w:ind w:firstLine="250"/>
              <w:cnfStyle w:val="000000000000" w:firstRow="0"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Convert yyyy/MM/dd thành yyyyMMdd</w:t>
            </w:r>
          </w:p>
        </w:tc>
      </w:tr>
    </w:tbl>
    <w:p w14:paraId="3318A90D" w14:textId="77777777" w:rsidR="0079413C" w:rsidRPr="004D3944" w:rsidRDefault="0079413C" w:rsidP="0079413C">
      <w:pPr>
        <w:ind w:firstLine="250"/>
        <w:rPr>
          <w:rFonts w:ascii="Arial" w:hAnsi="Arial" w:cs="Arial"/>
        </w:rPr>
      </w:pPr>
    </w:p>
    <w:p w14:paraId="541A1BC2" w14:textId="77777777" w:rsidR="0079413C" w:rsidRPr="004D3944" w:rsidRDefault="0079413C" w:rsidP="0079413C">
      <w:pPr>
        <w:ind w:firstLineChars="40"/>
        <w:rPr>
          <w:rFonts w:ascii="Arial" w:hAnsi="Arial" w:cs="Arial"/>
        </w:rPr>
      </w:pPr>
      <w:r w:rsidRPr="004D3944">
        <w:rPr>
          <w:rFonts w:ascii="Arial" w:hAnsi="Arial" w:cs="Arial"/>
        </w:rPr>
        <w:t xml:space="preserve">　</w:t>
      </w:r>
      <w:r w:rsidRPr="004D3944">
        <w:rPr>
          <w:rFonts w:ascii="Arial" w:hAnsi="Arial" w:cs="Arial"/>
        </w:rPr>
        <w:t>Image dùng Converter mà đã implement ở common</w:t>
      </w:r>
    </w:p>
    <w:p w14:paraId="08A7B89F" w14:textId="77777777" w:rsidR="0079413C" w:rsidRPr="004D3944" w:rsidRDefault="0079413C" w:rsidP="0079413C">
      <w:pPr>
        <w:pStyle w:val="a2"/>
        <w:rPr>
          <w:rFonts w:ascii="Arial" w:hAnsi="Arial" w:cs="Arial"/>
        </w:rPr>
      </w:pPr>
      <w:r w:rsidRPr="004D3944">
        <w:rPr>
          <w:rFonts w:ascii="Arial" w:hAnsi="Arial" w:cs="Arial"/>
        </w:rPr>
        <w:t>// Dto</w:t>
      </w:r>
      <w:r w:rsidRPr="004D3944">
        <w:rPr>
          <w:rFonts w:ascii="Arial" w:hAnsi="Arial" w:cs="Arial"/>
        </w:rPr>
        <w:t>を</w:t>
      </w:r>
      <w:r w:rsidRPr="004D3944">
        <w:rPr>
          <w:rFonts w:ascii="Arial" w:hAnsi="Arial" w:cs="Arial"/>
        </w:rPr>
        <w:t>Model</w:t>
      </w:r>
      <w:r w:rsidRPr="004D3944">
        <w:rPr>
          <w:rFonts w:ascii="Arial" w:hAnsi="Arial" w:cs="Arial"/>
        </w:rPr>
        <w:t>へ移送</w:t>
      </w:r>
    </w:p>
    <w:p w14:paraId="256268C1" w14:textId="77777777" w:rsidR="0079413C" w:rsidRPr="004D3944" w:rsidRDefault="0079413C" w:rsidP="0079413C">
      <w:pPr>
        <w:pStyle w:val="a2"/>
        <w:rPr>
          <w:rStyle w:val="a1"/>
          <w:rFonts w:ascii="Arial" w:hAnsi="Arial" w:cs="Arial"/>
        </w:rPr>
      </w:pPr>
      <w:r w:rsidRPr="004D3944">
        <w:rPr>
          <w:rFonts w:ascii="Arial" w:hAnsi="Arial" w:cs="Arial"/>
        </w:rPr>
        <w:t xml:space="preserve">      Beans.copy(findResultDto, this.sd04211Model).dateConverter("yyyy/MM/dd hh:mm:ss", "updata")</w:t>
      </w:r>
    </w:p>
    <w:p w14:paraId="4B598868" w14:textId="77777777" w:rsidR="0079413C" w:rsidRPr="004D3944" w:rsidRDefault="0079413C" w:rsidP="0079413C">
      <w:pPr>
        <w:pStyle w:val="a2"/>
        <w:rPr>
          <w:rFonts w:ascii="Arial" w:hAnsi="Arial" w:cs="Arial"/>
        </w:rPr>
      </w:pPr>
      <w:r w:rsidRPr="004D3944">
        <w:rPr>
          <w:rStyle w:val="a1"/>
          <w:rFonts w:ascii="Arial" w:hAnsi="Arial" w:cs="Arial"/>
        </w:rPr>
        <w:t xml:space="preserve">          .dateInputFormatConverter("yksdt", "ykedt")</w:t>
      </w:r>
      <w:r w:rsidRPr="004D3944">
        <w:rPr>
          <w:rFonts w:ascii="Arial" w:hAnsi="Arial" w:cs="Arial"/>
        </w:rPr>
        <w:t>.execute();</w:t>
      </w:r>
    </w:p>
    <w:p w14:paraId="44D2E4E2" w14:textId="77777777" w:rsidR="0079413C" w:rsidRPr="004D3944" w:rsidRDefault="0079413C" w:rsidP="0079413C">
      <w:pPr>
        <w:pStyle w:val="a2"/>
        <w:rPr>
          <w:rFonts w:ascii="Arial" w:hAnsi="Arial" w:cs="Arial"/>
        </w:rPr>
      </w:pPr>
    </w:p>
    <w:p w14:paraId="69A3898A" w14:textId="77777777" w:rsidR="0079413C" w:rsidRPr="004D3944" w:rsidRDefault="0079413C" w:rsidP="0079413C">
      <w:pPr>
        <w:pStyle w:val="a2"/>
        <w:rPr>
          <w:rFonts w:ascii="Arial" w:hAnsi="Arial" w:cs="Arial"/>
        </w:rPr>
      </w:pPr>
      <w:r w:rsidRPr="004D3944">
        <w:rPr>
          <w:rFonts w:ascii="Arial" w:hAnsi="Arial" w:cs="Arial"/>
        </w:rPr>
        <w:t>// Form</w:t>
      </w:r>
      <w:r w:rsidRPr="004D3944">
        <w:rPr>
          <w:rFonts w:ascii="Arial" w:hAnsi="Arial" w:cs="Arial"/>
        </w:rPr>
        <w:t>から、</w:t>
      </w:r>
      <w:r w:rsidRPr="004D3944">
        <w:rPr>
          <w:rFonts w:ascii="Arial" w:hAnsi="Arial" w:cs="Arial"/>
        </w:rPr>
        <w:t>Dto</w:t>
      </w:r>
      <w:r w:rsidRPr="004D3944">
        <w:rPr>
          <w:rFonts w:ascii="Arial" w:hAnsi="Arial" w:cs="Arial"/>
        </w:rPr>
        <w:t>へ移送</w:t>
      </w:r>
    </w:p>
    <w:p w14:paraId="41E0725C" w14:textId="77777777" w:rsidR="0079413C" w:rsidRPr="004D3944" w:rsidRDefault="0079413C" w:rsidP="0079413C">
      <w:pPr>
        <w:pStyle w:val="a2"/>
        <w:rPr>
          <w:rFonts w:ascii="Arial" w:hAnsi="Arial" w:cs="Arial"/>
        </w:rPr>
      </w:pPr>
      <w:r w:rsidRPr="004D3944">
        <w:rPr>
          <w:rFonts w:ascii="Arial" w:hAnsi="Arial" w:cs="Arial"/>
        </w:rPr>
        <w:t xml:space="preserve">      final Sd04211RegisterDto registerDto =</w:t>
      </w:r>
    </w:p>
    <w:p w14:paraId="5A901D98" w14:textId="77777777" w:rsidR="0079413C" w:rsidRPr="004D3944" w:rsidRDefault="0079413C" w:rsidP="0079413C">
      <w:pPr>
        <w:pStyle w:val="a2"/>
        <w:rPr>
          <w:rFonts w:ascii="Arial" w:hAnsi="Arial" w:cs="Arial"/>
        </w:rPr>
      </w:pPr>
      <w:r w:rsidRPr="004D3944">
        <w:rPr>
          <w:rFonts w:ascii="Arial" w:hAnsi="Arial" w:cs="Arial"/>
        </w:rPr>
        <w:t xml:space="preserve">          Beans.createAndCopy(Sd04211RegisterDto.class, this.editForm)</w:t>
      </w:r>
    </w:p>
    <w:p w14:paraId="65CC38D1" w14:textId="77777777" w:rsidR="0079413C" w:rsidRPr="004D3944" w:rsidRDefault="0079413C" w:rsidP="0079413C">
      <w:pPr>
        <w:pStyle w:val="a2"/>
        <w:rPr>
          <w:rFonts w:ascii="Arial" w:hAnsi="Arial" w:cs="Arial"/>
        </w:rPr>
      </w:pPr>
      <w:r w:rsidRPr="004D3944">
        <w:rPr>
          <w:rStyle w:val="a1"/>
          <w:rFonts w:ascii="Arial" w:hAnsi="Arial" w:cs="Arial"/>
        </w:rPr>
        <w:t xml:space="preserve"> .dateSystemFormatConverter("yksdt", "ykedt")</w:t>
      </w:r>
      <w:r w:rsidRPr="004D3944">
        <w:rPr>
          <w:rFonts w:ascii="Arial" w:hAnsi="Arial" w:cs="Arial"/>
        </w:rPr>
        <w:t>.execute();</w:t>
      </w:r>
    </w:p>
    <w:p w14:paraId="66AC99A4" w14:textId="77777777" w:rsidR="0079413C" w:rsidRPr="004D3944" w:rsidRDefault="0079413C" w:rsidP="0079413C">
      <w:pPr>
        <w:pStyle w:val="Heading3"/>
        <w:spacing w:before="180"/>
        <w:rPr>
          <w:rFonts w:ascii="Arial" w:hAnsi="Arial" w:cs="Arial"/>
        </w:rPr>
      </w:pPr>
      <w:bookmarkStart w:id="60" w:name="_Toc438563477"/>
      <w:r w:rsidRPr="004D3944">
        <w:rPr>
          <w:rFonts w:ascii="Arial" w:hAnsi="Arial" w:cs="Arial"/>
          <w:lang w:val="vi-VN"/>
        </w:rPr>
        <w:t>Liên quan đến paging list</w:t>
      </w:r>
      <w:bookmarkEnd w:id="60"/>
    </w:p>
    <w:p w14:paraId="068F221E" w14:textId="77777777" w:rsidR="0079413C" w:rsidRPr="004D3944" w:rsidRDefault="0079413C" w:rsidP="0079413C">
      <w:pPr>
        <w:ind w:firstLine="250"/>
        <w:rPr>
          <w:rFonts w:ascii="Arial" w:hAnsi="Arial" w:cs="Arial"/>
        </w:rPr>
      </w:pPr>
      <w:r w:rsidRPr="004D3944">
        <w:rPr>
          <w:rFonts w:ascii="Arial" w:hAnsi="Arial" w:cs="Arial"/>
          <w:lang w:val="vi-VN"/>
        </w:rPr>
        <w:t>Paging list sẽ thực hiện theo cấu trúc bên dưới</w:t>
      </w:r>
    </w:p>
    <w:p w14:paraId="3C1C7DD7" w14:textId="77777777" w:rsidR="0079413C" w:rsidRPr="004D3944" w:rsidRDefault="0079413C" w:rsidP="0079413C">
      <w:pPr>
        <w:keepNext/>
        <w:ind w:firstLine="220"/>
        <w:rPr>
          <w:rFonts w:ascii="Arial" w:hAnsi="Arial" w:cs="Arial"/>
        </w:rPr>
      </w:pPr>
      <w:r w:rsidRPr="004D3944">
        <w:rPr>
          <w:rFonts w:ascii="Arial" w:hAnsi="Arial" w:cs="Arial"/>
          <w:noProof/>
        </w:rPr>
        <w:lastRenderedPageBreak/>
        <w:drawing>
          <wp:inline distT="0" distB="0" distL="0" distR="0" wp14:anchorId="690CF08D" wp14:editId="30753CE5">
            <wp:extent cx="6296025" cy="2524125"/>
            <wp:effectExtent l="0" t="0" r="0" b="0"/>
            <wp:docPr id="7" name="図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図 200"/>
                    <pic:cNvPicPr>
                      <a:picLocks noChangeAspect="1" noChangeArrowheads="1"/>
                      <a:extLst>
                        <a:ext uri="{84589F7E-364E-4C9E-8A38-B11213B215E9}">
                          <a14:cameraTool xmlns:a14="http://schemas.microsoft.com/office/drawing/2010/main" cellRange="$D$279:$AG$290"/>
                        </a:ext>
                      </a:extLst>
                    </pic:cNvPicPr>
                  </pic:nvPicPr>
                  <pic:blipFill>
                    <a:blip r:embed="rId30"/>
                    <a:srcRect/>
                    <a:stretch>
                      <a:fillRect/>
                    </a:stretch>
                  </pic:blipFill>
                  <pic:spPr bwMode="auto">
                    <a:xfrm>
                      <a:off x="0" y="0"/>
                      <a:ext cx="6296025" cy="2524125"/>
                    </a:xfrm>
                    <a:prstGeom prst="rect">
                      <a:avLst/>
                    </a:prstGeom>
                    <a:solidFill>
                      <a:srgbClr val="FFFFFF"/>
                    </a:solidFill>
                    <a:ln w="9525">
                      <a:noFill/>
                      <a:miter lim="800000"/>
                      <a:headEnd/>
                      <a:tailEnd/>
                    </a:ln>
                  </pic:spPr>
                </pic:pic>
              </a:graphicData>
            </a:graphic>
          </wp:inline>
        </w:drawing>
      </w:r>
    </w:p>
    <w:p w14:paraId="2C1469A3" w14:textId="77777777" w:rsidR="0079413C" w:rsidRPr="004D3944" w:rsidRDefault="00E76529" w:rsidP="0079413C">
      <w:pPr>
        <w:pStyle w:val="Caption"/>
        <w:ind w:firstLine="250"/>
        <w:rPr>
          <w:rFonts w:ascii="Arial" w:hAnsi="Arial" w:cs="Arial"/>
        </w:rPr>
      </w:pPr>
      <w:r w:rsidRPr="004D3944">
        <w:rPr>
          <w:rFonts w:ascii="Arial" w:hAnsi="Arial" w:cs="Arial"/>
          <w:lang w:val="vi-VN"/>
        </w:rPr>
        <w:t>Hình</w:t>
      </w:r>
      <w:r w:rsidR="0079413C" w:rsidRPr="004D3944">
        <w:rPr>
          <w:rFonts w:ascii="Arial" w:hAnsi="Arial" w:cs="Arial"/>
        </w:rPr>
        <w:t xml:space="preserve"> </w:t>
      </w:r>
      <w:r w:rsidR="00BA0B6B" w:rsidRPr="004D3944">
        <w:rPr>
          <w:rFonts w:ascii="Arial" w:hAnsi="Arial" w:cs="Arial"/>
        </w:rPr>
        <w:fldChar w:fldCharType="begin"/>
      </w:r>
      <w:r w:rsidR="0079413C" w:rsidRPr="004D3944">
        <w:rPr>
          <w:rFonts w:ascii="Arial" w:hAnsi="Arial" w:cs="Arial"/>
        </w:rPr>
        <w:instrText xml:space="preserve"> STYLEREF 1 \s </w:instrText>
      </w:r>
      <w:r w:rsidR="00BA0B6B" w:rsidRPr="004D3944">
        <w:rPr>
          <w:rFonts w:ascii="Arial" w:hAnsi="Arial" w:cs="Arial"/>
        </w:rPr>
        <w:fldChar w:fldCharType="separate"/>
      </w:r>
      <w:r w:rsidR="0079413C" w:rsidRPr="004D3944">
        <w:rPr>
          <w:rFonts w:ascii="Arial" w:hAnsi="Arial" w:cs="Arial"/>
          <w:noProof/>
        </w:rPr>
        <w:t>4</w:t>
      </w:r>
      <w:r w:rsidR="00BA0B6B" w:rsidRPr="004D3944">
        <w:rPr>
          <w:rFonts w:ascii="Arial" w:hAnsi="Arial" w:cs="Arial"/>
          <w:noProof/>
        </w:rPr>
        <w:fldChar w:fldCharType="end"/>
      </w:r>
      <w:r w:rsidR="0079413C" w:rsidRPr="004D3944">
        <w:rPr>
          <w:rFonts w:ascii="Arial" w:hAnsi="Arial" w:cs="Arial"/>
        </w:rPr>
        <w:noBreakHyphen/>
      </w:r>
      <w:r w:rsidRPr="004D3944">
        <w:rPr>
          <w:rFonts w:ascii="Arial" w:hAnsi="Arial" w:cs="Arial"/>
          <w:lang w:val="vi-VN"/>
        </w:rPr>
        <w:t>4</w:t>
      </w:r>
      <w:r w:rsidR="0079413C" w:rsidRPr="004D3944">
        <w:rPr>
          <w:rFonts w:ascii="Arial" w:hAnsi="Arial" w:cs="Arial"/>
        </w:rPr>
        <w:t xml:space="preserve">　</w:t>
      </w:r>
      <w:r w:rsidR="0079413C" w:rsidRPr="004D3944">
        <w:rPr>
          <w:rFonts w:ascii="Arial" w:hAnsi="Arial" w:cs="Arial"/>
          <w:lang w:val="vi-VN"/>
        </w:rPr>
        <w:t>Cơ cấu paging list (Màn hình</w:t>
      </w:r>
      <w:r w:rsidR="0079413C" w:rsidRPr="004D3944">
        <w:rPr>
          <w:rFonts w:ascii="Arial" w:hAnsi="Arial" w:cs="Arial"/>
        </w:rPr>
        <w:t>→DB)</w:t>
      </w:r>
    </w:p>
    <w:p w14:paraId="26256576" w14:textId="77777777" w:rsidR="0079413C" w:rsidRPr="004D3944" w:rsidRDefault="0079413C" w:rsidP="0079413C">
      <w:pPr>
        <w:ind w:firstLineChars="0" w:firstLine="0"/>
        <w:rPr>
          <w:rFonts w:ascii="Arial" w:hAnsi="Arial" w:cs="Arial"/>
          <w:lang w:val="vi-VN"/>
        </w:rPr>
      </w:pPr>
      <w:r w:rsidRPr="004D3944">
        <w:rPr>
          <w:rFonts w:ascii="Arial" w:hAnsi="Arial" w:cs="Arial"/>
          <w:lang w:val="vi-VN"/>
        </w:rPr>
        <w:t xml:space="preserve">Ở màn hình </w:t>
      </w:r>
      <w:r w:rsidRPr="004D3944">
        <w:rPr>
          <w:rFonts w:ascii="Arial" w:hAnsi="Arial" w:cs="Arial"/>
        </w:rPr>
        <w:t>(JSP</w:t>
      </w:r>
      <w:r w:rsidRPr="004D3944">
        <w:rPr>
          <w:rFonts w:ascii="Arial" w:hAnsi="Arial" w:cs="Arial"/>
        </w:rPr>
        <w:t>、</w:t>
      </w:r>
      <w:r w:rsidRPr="004D3944">
        <w:rPr>
          <w:rFonts w:ascii="Arial" w:hAnsi="Arial" w:cs="Arial"/>
        </w:rPr>
        <w:t>CSJS)</w:t>
      </w:r>
      <w:r w:rsidRPr="004D3944">
        <w:rPr>
          <w:rFonts w:ascii="Arial" w:hAnsi="Arial" w:cs="Arial"/>
          <w:lang w:val="vi-VN"/>
        </w:rPr>
        <w:t xml:space="preserve">, dùng phần </w:t>
      </w:r>
      <w:r w:rsidRPr="004D3944">
        <w:rPr>
          <w:rFonts w:ascii="Arial" w:hAnsi="Arial" w:cs="Arial"/>
        </w:rPr>
        <w:t>taglib</w:t>
      </w:r>
      <w:r w:rsidRPr="004D3944">
        <w:rPr>
          <w:rFonts w:ascii="Arial" w:hAnsi="Arial" w:cs="Arial"/>
          <w:lang w:val="vi-VN"/>
        </w:rPr>
        <w:t xml:space="preserve">, </w:t>
      </w:r>
      <w:r w:rsidRPr="004D3944">
        <w:rPr>
          <w:rFonts w:ascii="Arial" w:hAnsi="Arial" w:cs="Arial"/>
        </w:rPr>
        <w:t>csjs</w:t>
      </w:r>
      <w:r w:rsidRPr="004D3944">
        <w:rPr>
          <w:rFonts w:ascii="Arial" w:hAnsi="Arial" w:cs="Arial"/>
          <w:lang w:val="vi-VN"/>
        </w:rPr>
        <w:t xml:space="preserve"> của common để sắp xếp button </w:t>
      </w:r>
      <w:r w:rsidRPr="004D3944">
        <w:rPr>
          <w:rFonts w:ascii="Arial" w:hAnsi="Arial" w:cs="Arial"/>
        </w:rPr>
        <w:t>「次へ」「前へ」</w:t>
      </w:r>
      <w:r w:rsidRPr="004D3944">
        <w:rPr>
          <w:rFonts w:ascii="Arial" w:hAnsi="Arial" w:cs="Arial"/>
          <w:lang w:val="vi-VN"/>
        </w:rPr>
        <w:t>. Ngoài ra, thiết lập giá trị vào hidden dùng để gửi thông tin paging.</w:t>
      </w:r>
    </w:p>
    <w:p w14:paraId="03B23224" w14:textId="77777777" w:rsidR="0079413C" w:rsidRPr="004D3944" w:rsidRDefault="0079413C" w:rsidP="0079413C">
      <w:pPr>
        <w:ind w:firstLine="250"/>
        <w:rPr>
          <w:rFonts w:ascii="Arial" w:hAnsi="Arial" w:cs="Arial"/>
          <w:lang w:val="vi-VN"/>
        </w:rPr>
      </w:pPr>
      <w:r w:rsidRPr="004D3944">
        <w:rPr>
          <w:rFonts w:ascii="Arial" w:hAnsi="Arial" w:cs="Arial"/>
          <w:lang w:val="vi-VN"/>
        </w:rPr>
        <w:t>Ở Action, nhận thông tin hidden dùng để gửi thông tin paging rồi di chuyển đến Service. Ở Service, hàm số common dùng để paging đang được thiết lập vào AbstractServiceGenerated, tiến hành get data bằng cách gọi hàm số common.</w:t>
      </w:r>
    </w:p>
    <w:p w14:paraId="663A537C" w14:textId="77777777" w:rsidR="0079413C" w:rsidRPr="004D3944" w:rsidRDefault="0079413C" w:rsidP="0079413C">
      <w:pPr>
        <w:ind w:firstLine="250"/>
        <w:rPr>
          <w:rFonts w:ascii="Arial" w:hAnsi="Arial" w:cs="Arial"/>
          <w:lang w:val="vi-VN"/>
        </w:rPr>
      </w:pPr>
      <w:r w:rsidRPr="004D3944">
        <w:rPr>
          <w:rFonts w:ascii="Arial" w:hAnsi="Arial" w:cs="Arial"/>
          <w:lang w:val="vi-VN"/>
        </w:rPr>
        <w:t>Ở class Action cần thiết lập số record hiển thị trong page.</w:t>
      </w:r>
    </w:p>
    <w:p w14:paraId="66A1B607" w14:textId="77777777" w:rsidR="0079413C" w:rsidRPr="004D3944" w:rsidRDefault="0079413C" w:rsidP="0079413C">
      <w:pPr>
        <w:keepNext/>
        <w:ind w:firstLine="220"/>
        <w:rPr>
          <w:rFonts w:ascii="Arial" w:hAnsi="Arial" w:cs="Arial"/>
        </w:rPr>
      </w:pPr>
      <w:r w:rsidRPr="004D3944">
        <w:rPr>
          <w:rFonts w:ascii="Arial" w:hAnsi="Arial" w:cs="Arial"/>
          <w:noProof/>
        </w:rPr>
        <w:drawing>
          <wp:inline distT="0" distB="0" distL="0" distR="0" wp14:anchorId="1CADF7B5" wp14:editId="59049E6A">
            <wp:extent cx="6296025" cy="2524125"/>
            <wp:effectExtent l="0" t="0" r="0" b="0"/>
            <wp:docPr id="8" name="図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図 201"/>
                    <pic:cNvPicPr>
                      <a:picLocks noChangeAspect="1" noChangeArrowheads="1"/>
                      <a:extLst>
                        <a:ext uri="{84589F7E-364E-4C9E-8A38-B11213B215E9}">
                          <a14:cameraTool xmlns:a14="http://schemas.microsoft.com/office/drawing/2010/main" cellRange="$D$291:$AG$302"/>
                        </a:ext>
                      </a:extLst>
                    </pic:cNvPicPr>
                  </pic:nvPicPr>
                  <pic:blipFill>
                    <a:blip r:embed="rId31"/>
                    <a:srcRect/>
                    <a:stretch>
                      <a:fillRect/>
                    </a:stretch>
                  </pic:blipFill>
                  <pic:spPr bwMode="auto">
                    <a:xfrm>
                      <a:off x="0" y="0"/>
                      <a:ext cx="6296025" cy="2524125"/>
                    </a:xfrm>
                    <a:prstGeom prst="rect">
                      <a:avLst/>
                    </a:prstGeom>
                    <a:solidFill>
                      <a:srgbClr val="FFFFFF"/>
                    </a:solidFill>
                    <a:ln w="9525">
                      <a:noFill/>
                      <a:miter lim="800000"/>
                      <a:headEnd/>
                      <a:tailEnd/>
                    </a:ln>
                  </pic:spPr>
                </pic:pic>
              </a:graphicData>
            </a:graphic>
          </wp:inline>
        </w:drawing>
      </w:r>
    </w:p>
    <w:p w14:paraId="64D11FA7" w14:textId="77777777" w:rsidR="0079413C" w:rsidRPr="004D3944" w:rsidRDefault="00E76529" w:rsidP="0079413C">
      <w:pPr>
        <w:pStyle w:val="Caption"/>
        <w:ind w:firstLine="250"/>
        <w:rPr>
          <w:rFonts w:ascii="Arial" w:hAnsi="Arial" w:cs="Arial"/>
        </w:rPr>
      </w:pPr>
      <w:r w:rsidRPr="004D3944">
        <w:rPr>
          <w:rFonts w:ascii="Arial" w:hAnsi="Arial" w:cs="Arial"/>
          <w:lang w:val="vi-VN"/>
        </w:rPr>
        <w:t>Hình</w:t>
      </w:r>
      <w:r w:rsidR="0079413C" w:rsidRPr="004D3944">
        <w:rPr>
          <w:rFonts w:ascii="Arial" w:hAnsi="Arial" w:cs="Arial"/>
        </w:rPr>
        <w:t xml:space="preserve"> </w:t>
      </w:r>
      <w:r w:rsidR="00BA0B6B" w:rsidRPr="004D3944">
        <w:rPr>
          <w:rFonts w:ascii="Arial" w:hAnsi="Arial" w:cs="Arial"/>
        </w:rPr>
        <w:fldChar w:fldCharType="begin"/>
      </w:r>
      <w:r w:rsidR="0079413C" w:rsidRPr="004D3944">
        <w:rPr>
          <w:rFonts w:ascii="Arial" w:hAnsi="Arial" w:cs="Arial"/>
        </w:rPr>
        <w:instrText xml:space="preserve"> STYLEREF 1 \s </w:instrText>
      </w:r>
      <w:r w:rsidR="00BA0B6B" w:rsidRPr="004D3944">
        <w:rPr>
          <w:rFonts w:ascii="Arial" w:hAnsi="Arial" w:cs="Arial"/>
        </w:rPr>
        <w:fldChar w:fldCharType="separate"/>
      </w:r>
      <w:r w:rsidR="0079413C" w:rsidRPr="004D3944">
        <w:rPr>
          <w:rFonts w:ascii="Arial" w:hAnsi="Arial" w:cs="Arial"/>
        </w:rPr>
        <w:t>4</w:t>
      </w:r>
      <w:r w:rsidR="00BA0B6B" w:rsidRPr="004D3944">
        <w:rPr>
          <w:rFonts w:ascii="Arial" w:hAnsi="Arial" w:cs="Arial"/>
        </w:rPr>
        <w:fldChar w:fldCharType="end"/>
      </w:r>
      <w:r w:rsidR="0079413C" w:rsidRPr="004D3944">
        <w:rPr>
          <w:rFonts w:ascii="Arial" w:hAnsi="Arial" w:cs="Arial"/>
        </w:rPr>
        <w:noBreakHyphen/>
      </w:r>
      <w:r w:rsidRPr="004D3944">
        <w:rPr>
          <w:rFonts w:ascii="Arial" w:hAnsi="Arial" w:cs="Arial"/>
          <w:lang w:val="vi-VN"/>
        </w:rPr>
        <w:t>5</w:t>
      </w:r>
      <w:r w:rsidR="0079413C" w:rsidRPr="004D3944">
        <w:rPr>
          <w:rFonts w:ascii="Arial" w:hAnsi="Arial" w:cs="Arial"/>
        </w:rPr>
        <w:t xml:space="preserve">　</w:t>
      </w:r>
      <w:r w:rsidR="0079413C" w:rsidRPr="004D3944">
        <w:rPr>
          <w:rFonts w:ascii="Arial" w:hAnsi="Arial" w:cs="Arial"/>
          <w:lang w:val="vi-VN"/>
        </w:rPr>
        <w:t xml:space="preserve">Cơ cấu paging của list </w:t>
      </w:r>
      <w:r w:rsidR="0079413C" w:rsidRPr="004D3944">
        <w:rPr>
          <w:rFonts w:ascii="Arial" w:hAnsi="Arial" w:cs="Arial"/>
        </w:rPr>
        <w:t>(DB→</w:t>
      </w:r>
      <w:r w:rsidR="0079413C" w:rsidRPr="004D3944">
        <w:rPr>
          <w:rFonts w:ascii="Arial" w:hAnsi="Arial" w:cs="Arial"/>
          <w:lang w:val="vi-VN"/>
        </w:rPr>
        <w:t>màn hình</w:t>
      </w:r>
      <w:r w:rsidR="0079413C" w:rsidRPr="004D3944">
        <w:rPr>
          <w:rFonts w:ascii="Arial" w:hAnsi="Arial" w:cs="Arial"/>
        </w:rPr>
        <w:t>)</w:t>
      </w:r>
    </w:p>
    <w:p w14:paraId="45B84633" w14:textId="77777777" w:rsidR="0079413C" w:rsidRPr="004D3944" w:rsidRDefault="0079413C" w:rsidP="0079413C">
      <w:pPr>
        <w:ind w:firstLine="250"/>
        <w:rPr>
          <w:rFonts w:ascii="Arial" w:hAnsi="Arial" w:cs="Arial"/>
        </w:rPr>
      </w:pPr>
    </w:p>
    <w:p w14:paraId="4969E805" w14:textId="77777777" w:rsidR="00EA178C" w:rsidRPr="004D3944" w:rsidRDefault="0079413C" w:rsidP="0079413C">
      <w:pPr>
        <w:ind w:firstLine="250"/>
        <w:rPr>
          <w:rFonts w:ascii="Arial" w:hAnsi="Arial" w:cs="Arial"/>
          <w:lang w:val="vi-VN"/>
        </w:rPr>
      </w:pPr>
      <w:r w:rsidRPr="004D3944">
        <w:rPr>
          <w:rFonts w:ascii="Arial" w:hAnsi="Arial" w:cs="Arial"/>
          <w:lang w:val="vi-VN"/>
        </w:rPr>
        <w:t>Tuy data đã get từ DB sẽ di chuyển và trả về màn hình nhưng thông tin kết quả control paging thì sẽ trả về màn hình bằng cách thiết lập với tư cách là thuộc tính trong request. (Có thể trả về với tư cách parameter. Màn hình có nhiều list thì sẽ trả về bằng parameter)</w:t>
      </w:r>
    </w:p>
    <w:p w14:paraId="7EF6EB51" w14:textId="77777777" w:rsidR="00BF13A1" w:rsidRPr="004D3944" w:rsidRDefault="00DC50C4" w:rsidP="00613364">
      <w:pPr>
        <w:ind w:firstLine="250"/>
        <w:rPr>
          <w:rFonts w:ascii="Arial" w:hAnsi="Arial" w:cs="Arial"/>
          <w:lang w:val="vi-VN"/>
        </w:rPr>
      </w:pPr>
      <w:r w:rsidRPr="004D3944">
        <w:rPr>
          <w:rFonts w:ascii="Arial" w:hAnsi="Arial" w:cs="Arial"/>
          <w:lang w:val="vi-VN"/>
        </w:rPr>
        <w:t xml:space="preserve">Thông tin kết quả control page đã được trả về ở màn hình sẽ được setting vào trong common </w:t>
      </w:r>
      <w:r w:rsidR="005F0381" w:rsidRPr="004D3944">
        <w:rPr>
          <w:rFonts w:ascii="Arial" w:hAnsi="Arial" w:cs="Arial"/>
          <w:lang w:val="vi-VN"/>
        </w:rPr>
        <w:t>taglib</w:t>
      </w:r>
      <w:r w:rsidRPr="004D3944">
        <w:rPr>
          <w:rFonts w:ascii="Arial" w:hAnsi="Arial" w:cs="Arial"/>
          <w:lang w:val="vi-VN"/>
        </w:rPr>
        <w:t xml:space="preserve"> hoặc là common </w:t>
      </w:r>
      <w:r w:rsidR="005F0381" w:rsidRPr="004D3944">
        <w:rPr>
          <w:rFonts w:ascii="Arial" w:hAnsi="Arial" w:cs="Arial"/>
          <w:lang w:val="vi-VN"/>
        </w:rPr>
        <w:t>CSJS</w:t>
      </w:r>
      <w:r w:rsidRPr="004D3944">
        <w:rPr>
          <w:rFonts w:ascii="Arial" w:hAnsi="Arial" w:cs="Arial"/>
          <w:lang w:val="vi-VN"/>
        </w:rPr>
        <w:t>, nhờ vậy mà có thể sử dụng lại.</w:t>
      </w:r>
    </w:p>
    <w:p w14:paraId="61AE8B05" w14:textId="77777777" w:rsidR="00EA178C" w:rsidRPr="004D3944" w:rsidRDefault="00DC50C4" w:rsidP="00613364">
      <w:pPr>
        <w:ind w:firstLine="250"/>
        <w:rPr>
          <w:rFonts w:ascii="Arial" w:hAnsi="Arial" w:cs="Arial"/>
          <w:lang w:val="vi-VN"/>
        </w:rPr>
      </w:pPr>
      <w:r w:rsidRPr="004D3944">
        <w:rPr>
          <w:rFonts w:ascii="Arial" w:hAnsi="Arial" w:cs="Arial"/>
          <w:lang w:val="vi-VN"/>
        </w:rPr>
        <w:t>Bên dưới là giải thích liên quan đến phần common.</w:t>
      </w:r>
    </w:p>
    <w:p w14:paraId="00181DC1" w14:textId="77777777" w:rsidR="00084C53" w:rsidRPr="004D3944" w:rsidRDefault="0092111A" w:rsidP="00613364">
      <w:pPr>
        <w:pStyle w:val="Heading4"/>
        <w:rPr>
          <w:rFonts w:ascii="Arial" w:hAnsi="Arial" w:cs="Arial"/>
        </w:rPr>
      </w:pPr>
      <w:r w:rsidRPr="004D3944">
        <w:rPr>
          <w:rFonts w:ascii="Arial" w:hAnsi="Arial" w:cs="Arial"/>
        </w:rPr>
        <w:t>Tablib</w:t>
      </w:r>
      <w:r w:rsidRPr="004D3944">
        <w:rPr>
          <w:rFonts w:ascii="Arial" w:hAnsi="Arial" w:cs="Arial"/>
        </w:rPr>
        <w:t xml:space="preserve">　</w:t>
      </w:r>
      <w:r w:rsidRPr="004D3944">
        <w:rPr>
          <w:rFonts w:ascii="Arial" w:hAnsi="Arial" w:cs="Arial"/>
        </w:rPr>
        <w:t>dowaui:pagingControl</w:t>
      </w:r>
    </w:p>
    <w:p w14:paraId="383A2DE9" w14:textId="77777777" w:rsidR="0092111A" w:rsidRPr="004D3944" w:rsidRDefault="00DC50C4" w:rsidP="00613364">
      <w:pPr>
        <w:ind w:firstLine="250"/>
        <w:rPr>
          <w:rFonts w:ascii="Arial" w:eastAsia="SimSun" w:hAnsi="Arial" w:cs="Arial"/>
          <w:lang w:val="vi-VN" w:eastAsia="zh-CN"/>
        </w:rPr>
      </w:pPr>
      <w:r w:rsidRPr="004D3944">
        <w:rPr>
          <w:rFonts w:ascii="Arial" w:hAnsi="Arial" w:cs="Arial"/>
          <w:lang w:val="vi-VN" w:eastAsia="zh-CN"/>
        </w:rPr>
        <w:lastRenderedPageBreak/>
        <w:t xml:space="preserve">Bố trí button </w:t>
      </w:r>
      <w:r w:rsidR="0092111A" w:rsidRPr="004D3944">
        <w:rPr>
          <w:rFonts w:ascii="Arial" w:hAnsi="Arial" w:cs="Arial"/>
          <w:lang w:val="zh-CN" w:eastAsia="zh-CN"/>
        </w:rPr>
        <w:t>「次</w:t>
      </w:r>
      <w:r w:rsidR="0092111A" w:rsidRPr="004D3944">
        <w:rPr>
          <w:rFonts w:ascii="Arial" w:hAnsi="Arial" w:cs="Arial"/>
          <w:lang w:val="zh-CN"/>
        </w:rPr>
        <w:t>へ</w:t>
      </w:r>
      <w:r w:rsidR="0092111A" w:rsidRPr="004D3944">
        <w:rPr>
          <w:rFonts w:ascii="Arial" w:hAnsi="Arial" w:cs="Arial"/>
          <w:lang w:val="zh-CN" w:eastAsia="zh-CN"/>
        </w:rPr>
        <w:t>」</w:t>
      </w:r>
      <w:r w:rsidRPr="004D3944">
        <w:rPr>
          <w:rFonts w:ascii="Arial" w:hAnsi="Arial" w:cs="Arial"/>
          <w:lang w:val="vi-VN" w:eastAsia="zh-CN"/>
        </w:rPr>
        <w:t xml:space="preserve">(Next) </w:t>
      </w:r>
      <w:r w:rsidR="0092111A" w:rsidRPr="004D3944">
        <w:rPr>
          <w:rFonts w:ascii="Arial" w:hAnsi="Arial" w:cs="Arial"/>
          <w:lang w:val="zh-CN" w:eastAsia="zh-CN"/>
        </w:rPr>
        <w:t>「前</w:t>
      </w:r>
      <w:r w:rsidR="0092111A" w:rsidRPr="004D3944">
        <w:rPr>
          <w:rFonts w:ascii="Arial" w:hAnsi="Arial" w:cs="Arial"/>
          <w:lang w:val="zh-CN"/>
        </w:rPr>
        <w:t>へ</w:t>
      </w:r>
      <w:r w:rsidR="0092111A" w:rsidRPr="004D3944">
        <w:rPr>
          <w:rFonts w:ascii="Arial" w:hAnsi="Arial" w:cs="Arial"/>
          <w:lang w:val="zh-CN" w:eastAsia="zh-CN"/>
        </w:rPr>
        <w:t>」</w:t>
      </w:r>
      <w:r w:rsidRPr="004D3944">
        <w:rPr>
          <w:rFonts w:ascii="Arial" w:hAnsi="Arial" w:cs="Arial"/>
          <w:lang w:val="vi-VN" w:eastAsia="zh-CN"/>
        </w:rPr>
        <w:t xml:space="preserve">(Previous). Set </w:t>
      </w:r>
      <w:r w:rsidR="00416400" w:rsidRPr="004D3944">
        <w:rPr>
          <w:rFonts w:ascii="Arial" w:hAnsi="Arial" w:cs="Arial"/>
          <w:lang w:val="zh-CN" w:eastAsia="zh-CN"/>
        </w:rPr>
        <w:t>p</w:t>
      </w:r>
      <w:r w:rsidR="00416400" w:rsidRPr="004D3944">
        <w:rPr>
          <w:rFonts w:ascii="Arial" w:eastAsia="SimSun" w:hAnsi="Arial" w:cs="Arial"/>
          <w:lang w:val="zh-CN" w:eastAsia="zh-CN"/>
        </w:rPr>
        <w:t>agingParameterId</w:t>
      </w:r>
      <w:r w:rsidRPr="004D3944">
        <w:rPr>
          <w:rFonts w:ascii="Arial" w:eastAsiaTheme="minorEastAsia" w:hAnsi="Arial" w:cs="Arial"/>
          <w:lang w:val="vi-VN" w:eastAsia="zh-CN"/>
        </w:rPr>
        <w:t xml:space="preserve"> rồi cho liên kết với </w:t>
      </w:r>
      <w:r w:rsidR="00416400" w:rsidRPr="004D3944">
        <w:rPr>
          <w:rFonts w:ascii="Arial" w:eastAsiaTheme="minorEastAsia" w:hAnsi="Arial" w:cs="Arial"/>
          <w:lang w:val="zh-CN" w:eastAsia="zh-CN"/>
        </w:rPr>
        <w:t>dowaui:pagingParameter</w:t>
      </w:r>
      <w:r w:rsidRPr="004D3944">
        <w:rPr>
          <w:rFonts w:ascii="Arial" w:eastAsiaTheme="minorEastAsia" w:hAnsi="Arial" w:cs="Arial"/>
          <w:lang w:val="vi-VN" w:eastAsia="zh-CN"/>
        </w:rPr>
        <w:t>.</w:t>
      </w:r>
    </w:p>
    <w:p w14:paraId="2B001159" w14:textId="77777777" w:rsidR="00416400" w:rsidRPr="004D3944" w:rsidRDefault="00C045FD" w:rsidP="002020F0">
      <w:pPr>
        <w:pStyle w:val="a2"/>
        <w:rPr>
          <w:rFonts w:ascii="Arial" w:eastAsia="SimSun" w:hAnsi="Arial" w:cs="Arial"/>
          <w:lang w:val="zh-CN" w:eastAsia="zh-CN"/>
        </w:rPr>
      </w:pPr>
      <w:r w:rsidRPr="004D3944">
        <w:rPr>
          <w:rFonts w:ascii="Arial" w:hAnsi="Arial" w:cs="Arial"/>
          <w:lang w:val="zh-CN"/>
        </w:rPr>
        <w:t>&lt;dowaui:pagingControl onClick="dowa.sd.sd04222.search();" id="pagingCongorlTop" pagingParameterId="pagingParameter" /&gt;</w:t>
      </w:r>
    </w:p>
    <w:p w14:paraId="3CA6524F" w14:textId="77777777" w:rsidR="00416400" w:rsidRPr="004D3944" w:rsidRDefault="00416400" w:rsidP="00613364">
      <w:pPr>
        <w:ind w:firstLine="250"/>
        <w:rPr>
          <w:rFonts w:ascii="Arial" w:hAnsi="Arial" w:cs="Arial"/>
          <w:lang w:val="zh-CN" w:eastAsia="zh-CN"/>
        </w:rPr>
      </w:pPr>
    </w:p>
    <w:p w14:paraId="53B06568" w14:textId="77777777" w:rsidR="000407DD" w:rsidRPr="004D3944" w:rsidRDefault="00DC50C4" w:rsidP="00613364">
      <w:pPr>
        <w:pStyle w:val="Caption"/>
        <w:keepNext/>
        <w:ind w:firstLine="250"/>
        <w:rPr>
          <w:rFonts w:ascii="Arial" w:hAnsi="Arial" w:cs="Arial"/>
          <w:lang w:val="vi-VN"/>
        </w:rPr>
      </w:pPr>
      <w:r w:rsidRPr="004D3944">
        <w:rPr>
          <w:rFonts w:ascii="Arial" w:hAnsi="Arial" w:cs="Arial"/>
          <w:lang w:val="vi-VN"/>
        </w:rPr>
        <w:t>Bảng</w:t>
      </w:r>
      <w:r w:rsidR="000407DD" w:rsidRPr="004D3944">
        <w:rPr>
          <w:rFonts w:ascii="Arial" w:hAnsi="Arial" w:cs="Arial"/>
        </w:rPr>
        <w:t xml:space="preserve"> </w:t>
      </w:r>
      <w:r w:rsidR="00BA0B6B" w:rsidRPr="004D3944">
        <w:rPr>
          <w:rFonts w:ascii="Arial" w:hAnsi="Arial" w:cs="Arial"/>
        </w:rPr>
        <w:fldChar w:fldCharType="begin"/>
      </w:r>
      <w:r w:rsidR="002F619A" w:rsidRPr="004D3944">
        <w:rPr>
          <w:rFonts w:ascii="Arial" w:hAnsi="Arial" w:cs="Arial"/>
        </w:rPr>
        <w:instrText xml:space="preserve"> STYLEREF 1 \s </w:instrText>
      </w:r>
      <w:r w:rsidR="00BA0B6B" w:rsidRPr="004D3944">
        <w:rPr>
          <w:rFonts w:ascii="Arial" w:hAnsi="Arial" w:cs="Arial"/>
        </w:rPr>
        <w:fldChar w:fldCharType="separate"/>
      </w:r>
      <w:r w:rsidR="000E2054" w:rsidRPr="004D3944">
        <w:rPr>
          <w:rFonts w:ascii="Arial" w:hAnsi="Arial" w:cs="Arial"/>
          <w:noProof/>
        </w:rPr>
        <w:t>4</w:t>
      </w:r>
      <w:r w:rsidR="00BA0B6B" w:rsidRPr="004D3944">
        <w:rPr>
          <w:rFonts w:ascii="Arial" w:hAnsi="Arial" w:cs="Arial"/>
          <w:noProof/>
        </w:rPr>
        <w:fldChar w:fldCharType="end"/>
      </w:r>
      <w:r w:rsidR="000E2054" w:rsidRPr="004D3944">
        <w:rPr>
          <w:rFonts w:ascii="Arial" w:hAnsi="Arial" w:cs="Arial"/>
        </w:rPr>
        <w:noBreakHyphen/>
      </w:r>
      <w:r w:rsidR="00BA0B6B" w:rsidRPr="004D3944">
        <w:rPr>
          <w:rFonts w:ascii="Arial" w:hAnsi="Arial" w:cs="Arial"/>
        </w:rPr>
        <w:fldChar w:fldCharType="begin"/>
      </w:r>
      <w:r w:rsidR="002F619A" w:rsidRPr="004D3944">
        <w:rPr>
          <w:rFonts w:ascii="Arial" w:hAnsi="Arial" w:cs="Arial"/>
        </w:rPr>
        <w:instrText xml:space="preserve"> SEQ </w:instrText>
      </w:r>
      <w:r w:rsidR="002F619A" w:rsidRPr="004D3944">
        <w:rPr>
          <w:rFonts w:ascii="Arial" w:hAnsi="Arial" w:cs="Arial"/>
        </w:rPr>
        <w:instrText>表</w:instrText>
      </w:r>
      <w:r w:rsidR="002F619A" w:rsidRPr="004D3944">
        <w:rPr>
          <w:rFonts w:ascii="Arial" w:hAnsi="Arial" w:cs="Arial"/>
        </w:rPr>
        <w:instrText xml:space="preserve"> \* ARABIC \s 1 </w:instrText>
      </w:r>
      <w:r w:rsidR="00BA0B6B" w:rsidRPr="004D3944">
        <w:rPr>
          <w:rFonts w:ascii="Arial" w:hAnsi="Arial" w:cs="Arial"/>
        </w:rPr>
        <w:fldChar w:fldCharType="separate"/>
      </w:r>
      <w:r w:rsidR="000E2054" w:rsidRPr="004D3944">
        <w:rPr>
          <w:rFonts w:ascii="Arial" w:hAnsi="Arial" w:cs="Arial"/>
          <w:noProof/>
        </w:rPr>
        <w:t>7</w:t>
      </w:r>
      <w:r w:rsidR="00BA0B6B" w:rsidRPr="004D3944">
        <w:rPr>
          <w:rFonts w:ascii="Arial" w:hAnsi="Arial" w:cs="Arial"/>
          <w:noProof/>
        </w:rPr>
        <w:fldChar w:fldCharType="end"/>
      </w:r>
      <w:r w:rsidR="000407DD" w:rsidRPr="004D3944">
        <w:rPr>
          <w:rFonts w:ascii="Arial" w:hAnsi="Arial" w:cs="Arial"/>
        </w:rPr>
        <w:t xml:space="preserve">　</w:t>
      </w:r>
      <w:r w:rsidRPr="004D3944">
        <w:rPr>
          <w:rFonts w:ascii="Arial" w:hAnsi="Arial" w:cs="Arial"/>
          <w:lang w:val="vi-VN"/>
        </w:rPr>
        <w:t xml:space="preserve">Tham số input của </w:t>
      </w:r>
      <w:r w:rsidR="00F55C42" w:rsidRPr="004D3944">
        <w:rPr>
          <w:rFonts w:ascii="Arial" w:hAnsi="Arial" w:cs="Arial"/>
        </w:rPr>
        <w:t>dowaui:pagingControl</w:t>
      </w:r>
      <w:r w:rsidRPr="004D3944">
        <w:rPr>
          <w:rFonts w:ascii="Arial" w:hAnsi="Arial" w:cs="Arial"/>
          <w:lang w:val="vi-VN"/>
        </w:rPr>
        <w:t xml:space="preserve"> </w:t>
      </w:r>
    </w:p>
    <w:tbl>
      <w:tblPr>
        <w:tblStyle w:val="LightShading1"/>
        <w:tblW w:w="9264" w:type="dxa"/>
        <w:tblInd w:w="956" w:type="dxa"/>
        <w:tblLook w:val="04A0" w:firstRow="1" w:lastRow="0" w:firstColumn="1" w:lastColumn="0" w:noHBand="0" w:noVBand="1"/>
      </w:tblPr>
      <w:tblGrid>
        <w:gridCol w:w="2289"/>
        <w:gridCol w:w="3609"/>
        <w:gridCol w:w="2175"/>
        <w:gridCol w:w="1191"/>
      </w:tblGrid>
      <w:tr w:rsidR="00416400" w:rsidRPr="004D3944" w14:paraId="04E6CAE4" w14:textId="77777777" w:rsidTr="00613364">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289" w:type="dxa"/>
          </w:tcPr>
          <w:p w14:paraId="312F3647" w14:textId="77777777" w:rsidR="00416400" w:rsidRPr="004D3944" w:rsidRDefault="00DC50C4" w:rsidP="00EF772B">
            <w:pPr>
              <w:pStyle w:val="a4"/>
              <w:ind w:firstLine="250"/>
              <w:rPr>
                <w:rFonts w:ascii="Arial" w:hAnsi="Arial" w:cs="Arial"/>
              </w:rPr>
            </w:pPr>
            <w:r w:rsidRPr="004D3944">
              <w:rPr>
                <w:rFonts w:ascii="Arial" w:hAnsi="Arial" w:cs="Arial"/>
              </w:rPr>
              <w:t>Tham số</w:t>
            </w:r>
          </w:p>
        </w:tc>
        <w:tc>
          <w:tcPr>
            <w:tcW w:w="3609" w:type="dxa"/>
          </w:tcPr>
          <w:p w14:paraId="7B42000E" w14:textId="77777777" w:rsidR="00416400" w:rsidRPr="004D3944" w:rsidRDefault="00DC50C4" w:rsidP="00EF772B">
            <w:pPr>
              <w:pStyle w:val="a4"/>
              <w:ind w:firstLine="250"/>
              <w:cnfStyle w:val="100000000000" w:firstRow="1"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Giải thích</w:t>
            </w:r>
          </w:p>
        </w:tc>
        <w:tc>
          <w:tcPr>
            <w:tcW w:w="2175" w:type="dxa"/>
          </w:tcPr>
          <w:p w14:paraId="2E09171E" w14:textId="77777777" w:rsidR="00416400" w:rsidRPr="004D3944" w:rsidRDefault="00DC50C4" w:rsidP="00EF772B">
            <w:pPr>
              <w:pStyle w:val="a4"/>
              <w:ind w:firstLine="250"/>
              <w:cnfStyle w:val="100000000000" w:firstRow="1"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Kiểu data</w:t>
            </w:r>
          </w:p>
        </w:tc>
        <w:tc>
          <w:tcPr>
            <w:tcW w:w="1191" w:type="dxa"/>
          </w:tcPr>
          <w:p w14:paraId="2DC8A175" w14:textId="77777777" w:rsidR="00416400" w:rsidRPr="004D3944" w:rsidRDefault="00DC50C4" w:rsidP="00EF772B">
            <w:pPr>
              <w:pStyle w:val="a4"/>
              <w:ind w:firstLine="250"/>
              <w:cnfStyle w:val="100000000000" w:firstRow="1"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Bắt buộc/Tùy ý</w:t>
            </w:r>
          </w:p>
        </w:tc>
      </w:tr>
      <w:tr w:rsidR="00416400" w:rsidRPr="004D3944" w14:paraId="63E0002A" w14:textId="77777777" w:rsidTr="00613364">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289" w:type="dxa"/>
          </w:tcPr>
          <w:p w14:paraId="250247F3" w14:textId="77777777" w:rsidR="00416400" w:rsidRPr="004D3944" w:rsidRDefault="00416400" w:rsidP="00EF772B">
            <w:pPr>
              <w:pStyle w:val="a4"/>
              <w:ind w:firstLine="250"/>
              <w:rPr>
                <w:rFonts w:ascii="Arial" w:hAnsi="Arial" w:cs="Arial"/>
              </w:rPr>
            </w:pPr>
            <w:r w:rsidRPr="004D3944">
              <w:rPr>
                <w:rFonts w:ascii="Arial" w:hAnsi="Arial" w:cs="Arial"/>
              </w:rPr>
              <w:t>id</w:t>
            </w:r>
          </w:p>
        </w:tc>
        <w:tc>
          <w:tcPr>
            <w:tcW w:w="3609" w:type="dxa"/>
          </w:tcPr>
          <w:p w14:paraId="638EF4D1" w14:textId="77777777" w:rsidR="00416400" w:rsidRPr="004D3944" w:rsidRDefault="00036FA3" w:rsidP="00613364">
            <w:pPr>
              <w:pStyle w:val="a4"/>
              <w:ind w:firstLineChars="150" w:firstLine="300"/>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Thuộc tính id của Html</w:t>
            </w:r>
          </w:p>
        </w:tc>
        <w:tc>
          <w:tcPr>
            <w:tcW w:w="2175" w:type="dxa"/>
          </w:tcPr>
          <w:p w14:paraId="7E52D0F6" w14:textId="77777777" w:rsidR="00416400" w:rsidRPr="004D3944" w:rsidRDefault="00416400" w:rsidP="00EF772B">
            <w:pPr>
              <w:pStyle w:val="a4"/>
              <w:ind w:firstLine="250"/>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String</w:t>
            </w:r>
          </w:p>
        </w:tc>
        <w:tc>
          <w:tcPr>
            <w:tcW w:w="1191" w:type="dxa"/>
          </w:tcPr>
          <w:p w14:paraId="4A2761CE" w14:textId="77777777" w:rsidR="00416400" w:rsidRPr="004D3944" w:rsidRDefault="00DC50C4" w:rsidP="00EF772B">
            <w:pPr>
              <w:pStyle w:val="a4"/>
              <w:ind w:firstLine="250"/>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Bắt buộc</w:t>
            </w:r>
          </w:p>
        </w:tc>
      </w:tr>
      <w:tr w:rsidR="00416400" w:rsidRPr="004D3944" w14:paraId="4CA00911" w14:textId="77777777" w:rsidTr="00613364">
        <w:trPr>
          <w:trHeight w:val="555"/>
        </w:trPr>
        <w:tc>
          <w:tcPr>
            <w:cnfStyle w:val="001000000000" w:firstRow="0" w:lastRow="0" w:firstColumn="1" w:lastColumn="0" w:oddVBand="0" w:evenVBand="0" w:oddHBand="0" w:evenHBand="0" w:firstRowFirstColumn="0" w:firstRowLastColumn="0" w:lastRowFirstColumn="0" w:lastRowLastColumn="0"/>
            <w:tcW w:w="2289" w:type="dxa"/>
          </w:tcPr>
          <w:p w14:paraId="23732D6A" w14:textId="77777777" w:rsidR="00416400" w:rsidRPr="004D3944" w:rsidRDefault="00416400" w:rsidP="00EF772B">
            <w:pPr>
              <w:pStyle w:val="a4"/>
              <w:ind w:firstLine="250"/>
              <w:rPr>
                <w:rFonts w:ascii="Arial" w:hAnsi="Arial" w:cs="Arial"/>
              </w:rPr>
            </w:pPr>
            <w:r w:rsidRPr="004D3944">
              <w:rPr>
                <w:rFonts w:ascii="Arial" w:hAnsi="Arial" w:cs="Arial"/>
              </w:rPr>
              <w:t>onClick</w:t>
            </w:r>
          </w:p>
        </w:tc>
        <w:tc>
          <w:tcPr>
            <w:tcW w:w="3609" w:type="dxa"/>
          </w:tcPr>
          <w:p w14:paraId="14A21367" w14:textId="77777777" w:rsidR="00416400" w:rsidRPr="004D3944" w:rsidRDefault="00DC50C4" w:rsidP="00DC50C4">
            <w:pPr>
              <w:pStyle w:val="a4"/>
              <w:ind w:firstLine="250"/>
              <w:cnfStyle w:val="000000000000" w:firstRow="0"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lang w:val="vi-VN"/>
              </w:rPr>
              <w:t xml:space="preserve">Event </w:t>
            </w:r>
            <w:r w:rsidRPr="004D3944">
              <w:rPr>
                <w:rFonts w:ascii="Arial" w:hAnsi="Arial" w:cs="Arial"/>
              </w:rPr>
              <w:t>JavaScript</w:t>
            </w:r>
            <w:r w:rsidRPr="004D3944">
              <w:rPr>
                <w:rFonts w:ascii="Arial" w:hAnsi="Arial" w:cs="Arial"/>
                <w:lang w:val="vi-VN"/>
              </w:rPr>
              <w:t xml:space="preserve"> khi nhấn button </w:t>
            </w:r>
            <w:r w:rsidR="00416400" w:rsidRPr="004D3944">
              <w:rPr>
                <w:rFonts w:ascii="Arial" w:hAnsi="Arial" w:cs="Arial"/>
              </w:rPr>
              <w:t>(</w:t>
            </w:r>
            <w:r w:rsidR="00416400" w:rsidRPr="004D3944">
              <w:rPr>
                <w:rFonts w:ascii="Arial" w:hAnsi="Arial" w:cs="Arial"/>
              </w:rPr>
              <w:t>「次へ」「前へ」</w:t>
            </w:r>
            <w:r w:rsidRPr="004D3944">
              <w:rPr>
                <w:rFonts w:ascii="Arial" w:hAnsi="Arial" w:cs="Arial"/>
                <w:lang w:val="vi-VN"/>
              </w:rPr>
              <w:t xml:space="preserve"> được setting event tương tự</w:t>
            </w:r>
            <w:r w:rsidR="00416400" w:rsidRPr="004D3944">
              <w:rPr>
                <w:rFonts w:ascii="Arial" w:hAnsi="Arial" w:cs="Arial"/>
              </w:rPr>
              <w:t>)</w:t>
            </w:r>
          </w:p>
        </w:tc>
        <w:tc>
          <w:tcPr>
            <w:tcW w:w="2175" w:type="dxa"/>
          </w:tcPr>
          <w:p w14:paraId="28CF0C5E" w14:textId="77777777" w:rsidR="00416400" w:rsidRPr="004D3944" w:rsidRDefault="00416400" w:rsidP="00EF772B">
            <w:pPr>
              <w:pStyle w:val="a4"/>
              <w:ind w:firstLine="250"/>
              <w:cnfStyle w:val="000000000000" w:firstRow="0"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String</w:t>
            </w:r>
          </w:p>
        </w:tc>
        <w:tc>
          <w:tcPr>
            <w:tcW w:w="1191" w:type="dxa"/>
          </w:tcPr>
          <w:p w14:paraId="2A1A4399" w14:textId="77777777" w:rsidR="00416400" w:rsidRPr="004D3944" w:rsidRDefault="00DC50C4" w:rsidP="00EF772B">
            <w:pPr>
              <w:pStyle w:val="a4"/>
              <w:ind w:firstLine="250"/>
              <w:cnfStyle w:val="000000000000" w:firstRow="0"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Bắt buộc</w:t>
            </w:r>
          </w:p>
        </w:tc>
      </w:tr>
      <w:tr w:rsidR="00416400" w:rsidRPr="004D3944" w14:paraId="182FD4C6" w14:textId="77777777" w:rsidTr="00613364">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289" w:type="dxa"/>
          </w:tcPr>
          <w:p w14:paraId="3288ABC4" w14:textId="77777777" w:rsidR="00416400" w:rsidRPr="004D3944" w:rsidRDefault="00416400" w:rsidP="00EF772B">
            <w:pPr>
              <w:pStyle w:val="a4"/>
              <w:ind w:firstLine="250"/>
              <w:rPr>
                <w:rFonts w:ascii="Arial" w:hAnsi="Arial" w:cs="Arial"/>
              </w:rPr>
            </w:pPr>
            <w:r w:rsidRPr="004D3944">
              <w:rPr>
                <w:rFonts w:ascii="Arial" w:hAnsi="Arial" w:cs="Arial"/>
              </w:rPr>
              <w:t>parameter</w:t>
            </w:r>
          </w:p>
        </w:tc>
        <w:tc>
          <w:tcPr>
            <w:tcW w:w="3609" w:type="dxa"/>
          </w:tcPr>
          <w:p w14:paraId="403248D5" w14:textId="77777777" w:rsidR="00DC50C4" w:rsidRPr="004D3944" w:rsidRDefault="00DC50C4" w:rsidP="00EF772B">
            <w:pPr>
              <w:pStyle w:val="a4"/>
              <w:ind w:firstLine="250"/>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4D3944">
              <w:rPr>
                <w:rFonts w:ascii="Arial" w:hAnsi="Arial" w:cs="Arial"/>
                <w:lang w:val="vi-VN"/>
              </w:rPr>
              <w:t>Thông tin kết quả paging</w:t>
            </w:r>
          </w:p>
          <w:p w14:paraId="6420E9EB" w14:textId="77777777" w:rsidR="00416400" w:rsidRPr="004D3944" w:rsidRDefault="00416400" w:rsidP="00DC50C4">
            <w:pPr>
              <w:pStyle w:val="a4"/>
              <w:ind w:firstLine="250"/>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4D3944">
              <w:rPr>
                <w:rFonts w:ascii="Arial" w:hAnsi="Arial" w:cs="Arial"/>
                <w:lang w:val="vi-VN"/>
              </w:rPr>
              <w:t>(</w:t>
            </w:r>
            <w:r w:rsidR="00DC50C4" w:rsidRPr="004D3944">
              <w:rPr>
                <w:rFonts w:ascii="Arial" w:hAnsi="Arial" w:cs="Arial"/>
                <w:lang w:val="vi-VN"/>
              </w:rPr>
              <w:t>Nếu chưa được setting thì sẽ dùng giá trị thuộc tính của request</w:t>
            </w:r>
            <w:r w:rsidRPr="004D3944">
              <w:rPr>
                <w:rFonts w:ascii="Arial" w:hAnsi="Arial" w:cs="Arial"/>
                <w:lang w:val="vi-VN"/>
              </w:rPr>
              <w:t>)</w:t>
            </w:r>
          </w:p>
        </w:tc>
        <w:tc>
          <w:tcPr>
            <w:tcW w:w="2175" w:type="dxa"/>
          </w:tcPr>
          <w:p w14:paraId="5DBAD4B4" w14:textId="77777777" w:rsidR="00416400" w:rsidRPr="004D3944" w:rsidRDefault="00416400" w:rsidP="00EF772B">
            <w:pPr>
              <w:pStyle w:val="a4"/>
              <w:ind w:firstLine="250"/>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PagingControlResult</w:t>
            </w:r>
          </w:p>
        </w:tc>
        <w:tc>
          <w:tcPr>
            <w:tcW w:w="1191" w:type="dxa"/>
          </w:tcPr>
          <w:p w14:paraId="637EF2A7" w14:textId="77777777" w:rsidR="00416400" w:rsidRPr="004D3944" w:rsidRDefault="00DC50C4" w:rsidP="00EF772B">
            <w:pPr>
              <w:pStyle w:val="a4"/>
              <w:ind w:firstLine="250"/>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Tùy ý</w:t>
            </w:r>
          </w:p>
        </w:tc>
      </w:tr>
      <w:tr w:rsidR="00416400" w:rsidRPr="004D3944" w14:paraId="1BF48953" w14:textId="77777777" w:rsidTr="00613364">
        <w:trPr>
          <w:trHeight w:val="555"/>
        </w:trPr>
        <w:tc>
          <w:tcPr>
            <w:cnfStyle w:val="001000000000" w:firstRow="0" w:lastRow="0" w:firstColumn="1" w:lastColumn="0" w:oddVBand="0" w:evenVBand="0" w:oddHBand="0" w:evenHBand="0" w:firstRowFirstColumn="0" w:firstRowLastColumn="0" w:lastRowFirstColumn="0" w:lastRowLastColumn="0"/>
            <w:tcW w:w="2289" w:type="dxa"/>
          </w:tcPr>
          <w:p w14:paraId="7E027D2D" w14:textId="77777777" w:rsidR="00416400" w:rsidRPr="004D3944" w:rsidRDefault="00416400" w:rsidP="00EF772B">
            <w:pPr>
              <w:pStyle w:val="a4"/>
              <w:ind w:firstLine="250"/>
              <w:rPr>
                <w:rFonts w:ascii="Arial" w:hAnsi="Arial" w:cs="Arial"/>
              </w:rPr>
            </w:pPr>
            <w:r w:rsidRPr="004D3944">
              <w:rPr>
                <w:rFonts w:ascii="Arial" w:hAnsi="Arial" w:cs="Arial"/>
              </w:rPr>
              <w:t>pagingParameterId</w:t>
            </w:r>
          </w:p>
        </w:tc>
        <w:tc>
          <w:tcPr>
            <w:tcW w:w="3609" w:type="dxa"/>
          </w:tcPr>
          <w:p w14:paraId="408931F7" w14:textId="77777777" w:rsidR="00416400" w:rsidRPr="004D3944" w:rsidRDefault="00036FA3" w:rsidP="00036FA3">
            <w:pPr>
              <w:pStyle w:val="a4"/>
              <w:ind w:firstLine="250"/>
              <w:cnfStyle w:val="000000000000" w:firstRow="0"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lang w:val="vi-VN"/>
              </w:rPr>
              <w:t xml:space="preserve">id của </w:t>
            </w:r>
            <w:r w:rsidR="00416400" w:rsidRPr="004D3944">
              <w:rPr>
                <w:rFonts w:ascii="Arial" w:hAnsi="Arial" w:cs="Arial"/>
              </w:rPr>
              <w:t>PagingParameter</w:t>
            </w:r>
            <w:r w:rsidRPr="004D3944">
              <w:rPr>
                <w:rFonts w:ascii="Arial" w:hAnsi="Arial" w:cs="Arial"/>
                <w:lang w:val="vi-VN"/>
              </w:rPr>
              <w:t xml:space="preserve"> sẽ liên kết</w:t>
            </w:r>
          </w:p>
        </w:tc>
        <w:tc>
          <w:tcPr>
            <w:tcW w:w="2175" w:type="dxa"/>
          </w:tcPr>
          <w:p w14:paraId="6A4EAC11" w14:textId="77777777" w:rsidR="00416400" w:rsidRPr="004D3944" w:rsidRDefault="00416400" w:rsidP="00EF772B">
            <w:pPr>
              <w:pStyle w:val="a4"/>
              <w:ind w:firstLine="250"/>
              <w:cnfStyle w:val="000000000000" w:firstRow="0"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String</w:t>
            </w:r>
          </w:p>
        </w:tc>
        <w:tc>
          <w:tcPr>
            <w:tcW w:w="1191" w:type="dxa"/>
          </w:tcPr>
          <w:p w14:paraId="672BF21F" w14:textId="77777777" w:rsidR="00416400" w:rsidRPr="004D3944" w:rsidRDefault="00DC50C4" w:rsidP="00EF772B">
            <w:pPr>
              <w:pStyle w:val="a4"/>
              <w:ind w:firstLine="250"/>
              <w:cnfStyle w:val="000000000000" w:firstRow="0"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Bắt buộc</w:t>
            </w:r>
          </w:p>
        </w:tc>
      </w:tr>
    </w:tbl>
    <w:p w14:paraId="0F44E483" w14:textId="77777777" w:rsidR="002020F0" w:rsidRPr="004D3944" w:rsidRDefault="00914AA5" w:rsidP="00613364">
      <w:pPr>
        <w:pStyle w:val="Heading4"/>
        <w:rPr>
          <w:rFonts w:ascii="Arial" w:hAnsi="Arial" w:cs="Arial"/>
        </w:rPr>
      </w:pPr>
      <w:r w:rsidRPr="004D3944">
        <w:rPr>
          <w:rFonts w:ascii="Arial" w:hAnsi="Arial" w:cs="Arial"/>
        </w:rPr>
        <w:t>Taglib</w:t>
      </w:r>
      <w:r w:rsidRPr="004D3944">
        <w:rPr>
          <w:rFonts w:ascii="Arial" w:hAnsi="Arial" w:cs="Arial"/>
        </w:rPr>
        <w:t xml:space="preserve">　</w:t>
      </w:r>
      <w:r w:rsidRPr="004D3944">
        <w:rPr>
          <w:rFonts w:ascii="Arial" w:hAnsi="Arial" w:cs="Arial"/>
        </w:rPr>
        <w:t>dowaui:pagingDisplayNumber</w:t>
      </w:r>
    </w:p>
    <w:p w14:paraId="60FF2145" w14:textId="77777777" w:rsidR="00914AA5" w:rsidRPr="004D3944" w:rsidRDefault="00036FA3" w:rsidP="00613364">
      <w:pPr>
        <w:ind w:firstLine="250"/>
        <w:rPr>
          <w:rFonts w:ascii="Arial" w:hAnsi="Arial" w:cs="Arial"/>
          <w:lang w:val="zh-CN"/>
        </w:rPr>
      </w:pPr>
      <w:r w:rsidRPr="004D3944">
        <w:rPr>
          <w:rFonts w:ascii="Arial" w:hAnsi="Arial" w:cs="Arial"/>
          <w:lang w:val="vi-VN"/>
        </w:rPr>
        <w:t>Hiển thị số lượng page</w:t>
      </w:r>
    </w:p>
    <w:p w14:paraId="36AC504C" w14:textId="77777777" w:rsidR="001D7B32" w:rsidRPr="004D3944" w:rsidRDefault="00FC7D54" w:rsidP="00613364">
      <w:pPr>
        <w:pStyle w:val="a2"/>
        <w:rPr>
          <w:rFonts w:ascii="Arial" w:eastAsia="SimSun" w:hAnsi="Arial" w:cs="Arial"/>
          <w:lang w:val="zh-CN" w:eastAsia="zh-CN"/>
        </w:rPr>
      </w:pPr>
      <w:r w:rsidRPr="004D3944">
        <w:rPr>
          <w:rFonts w:ascii="Arial" w:hAnsi="Arial" w:cs="Arial"/>
          <w:lang w:val="zh-CN"/>
        </w:rPr>
        <w:t>&lt;dowaui:pagingDisplayNumber id="pagingNumberTop"/&gt;</w:t>
      </w:r>
    </w:p>
    <w:p w14:paraId="0B915399" w14:textId="77777777" w:rsidR="00E940BE" w:rsidRPr="004D3944" w:rsidRDefault="00E940BE" w:rsidP="00613364">
      <w:pPr>
        <w:ind w:firstLine="250"/>
        <w:rPr>
          <w:rFonts w:ascii="Arial" w:hAnsi="Arial" w:cs="Arial"/>
          <w:lang w:val="zh-CN" w:eastAsia="zh-CN"/>
        </w:rPr>
      </w:pPr>
    </w:p>
    <w:p w14:paraId="6140BBD8" w14:textId="77777777" w:rsidR="002E133A" w:rsidRPr="004D3944" w:rsidRDefault="00036FA3" w:rsidP="00613364">
      <w:pPr>
        <w:pStyle w:val="Caption"/>
        <w:keepNext/>
        <w:ind w:firstLine="250"/>
        <w:rPr>
          <w:rFonts w:ascii="Arial" w:hAnsi="Arial" w:cs="Arial"/>
          <w:lang w:val="vi-VN"/>
        </w:rPr>
      </w:pPr>
      <w:r w:rsidRPr="004D3944">
        <w:rPr>
          <w:rFonts w:ascii="Arial" w:hAnsi="Arial" w:cs="Arial"/>
          <w:lang w:val="vi-VN"/>
        </w:rPr>
        <w:t xml:space="preserve">Bảng </w:t>
      </w:r>
      <w:r w:rsidR="002E133A" w:rsidRPr="004D3944">
        <w:rPr>
          <w:rFonts w:ascii="Arial" w:hAnsi="Arial" w:cs="Arial"/>
        </w:rPr>
        <w:t xml:space="preserve"> </w:t>
      </w:r>
      <w:r w:rsidR="00BA0B6B" w:rsidRPr="004D3944">
        <w:rPr>
          <w:rFonts w:ascii="Arial" w:hAnsi="Arial" w:cs="Arial"/>
        </w:rPr>
        <w:fldChar w:fldCharType="begin"/>
      </w:r>
      <w:r w:rsidR="002F619A" w:rsidRPr="004D3944">
        <w:rPr>
          <w:rFonts w:ascii="Arial" w:hAnsi="Arial" w:cs="Arial"/>
        </w:rPr>
        <w:instrText xml:space="preserve"> STYLEREF 1 \s </w:instrText>
      </w:r>
      <w:r w:rsidR="00BA0B6B" w:rsidRPr="004D3944">
        <w:rPr>
          <w:rFonts w:ascii="Arial" w:hAnsi="Arial" w:cs="Arial"/>
        </w:rPr>
        <w:fldChar w:fldCharType="separate"/>
      </w:r>
      <w:r w:rsidR="000E2054" w:rsidRPr="004D3944">
        <w:rPr>
          <w:rFonts w:ascii="Arial" w:hAnsi="Arial" w:cs="Arial"/>
          <w:noProof/>
        </w:rPr>
        <w:t>4</w:t>
      </w:r>
      <w:r w:rsidR="00BA0B6B" w:rsidRPr="004D3944">
        <w:rPr>
          <w:rFonts w:ascii="Arial" w:hAnsi="Arial" w:cs="Arial"/>
          <w:noProof/>
        </w:rPr>
        <w:fldChar w:fldCharType="end"/>
      </w:r>
      <w:r w:rsidR="000E2054" w:rsidRPr="004D3944">
        <w:rPr>
          <w:rFonts w:ascii="Arial" w:hAnsi="Arial" w:cs="Arial"/>
        </w:rPr>
        <w:noBreakHyphen/>
      </w:r>
      <w:r w:rsidR="00BA0B6B" w:rsidRPr="004D3944">
        <w:rPr>
          <w:rFonts w:ascii="Arial" w:hAnsi="Arial" w:cs="Arial"/>
        </w:rPr>
        <w:fldChar w:fldCharType="begin"/>
      </w:r>
      <w:r w:rsidR="002F619A" w:rsidRPr="004D3944">
        <w:rPr>
          <w:rFonts w:ascii="Arial" w:hAnsi="Arial" w:cs="Arial"/>
        </w:rPr>
        <w:instrText xml:space="preserve"> SEQ </w:instrText>
      </w:r>
      <w:r w:rsidR="002F619A" w:rsidRPr="004D3944">
        <w:rPr>
          <w:rFonts w:ascii="Arial" w:hAnsi="Arial" w:cs="Arial"/>
        </w:rPr>
        <w:instrText>表</w:instrText>
      </w:r>
      <w:r w:rsidR="002F619A" w:rsidRPr="004D3944">
        <w:rPr>
          <w:rFonts w:ascii="Arial" w:hAnsi="Arial" w:cs="Arial"/>
        </w:rPr>
        <w:instrText xml:space="preserve"> \* ARABIC \s 1 </w:instrText>
      </w:r>
      <w:r w:rsidR="00BA0B6B" w:rsidRPr="004D3944">
        <w:rPr>
          <w:rFonts w:ascii="Arial" w:hAnsi="Arial" w:cs="Arial"/>
        </w:rPr>
        <w:fldChar w:fldCharType="separate"/>
      </w:r>
      <w:r w:rsidR="000E2054" w:rsidRPr="004D3944">
        <w:rPr>
          <w:rFonts w:ascii="Arial" w:hAnsi="Arial" w:cs="Arial"/>
          <w:noProof/>
        </w:rPr>
        <w:t>8</w:t>
      </w:r>
      <w:r w:rsidR="00BA0B6B" w:rsidRPr="004D3944">
        <w:rPr>
          <w:rFonts w:ascii="Arial" w:hAnsi="Arial" w:cs="Arial"/>
          <w:noProof/>
        </w:rPr>
        <w:fldChar w:fldCharType="end"/>
      </w:r>
      <w:r w:rsidR="002E133A" w:rsidRPr="004D3944">
        <w:rPr>
          <w:rFonts w:ascii="Arial" w:hAnsi="Arial" w:cs="Arial"/>
        </w:rPr>
        <w:t xml:space="preserve">　</w:t>
      </w:r>
      <w:r w:rsidRPr="004D3944">
        <w:rPr>
          <w:rFonts w:ascii="Arial" w:hAnsi="Arial" w:cs="Arial"/>
          <w:lang w:val="vi-VN"/>
        </w:rPr>
        <w:t xml:space="preserve">Tham số input của </w:t>
      </w:r>
      <w:r w:rsidR="002E133A" w:rsidRPr="004D3944">
        <w:rPr>
          <w:rFonts w:ascii="Arial" w:hAnsi="Arial" w:cs="Arial"/>
        </w:rPr>
        <w:t>dowaui:pagingDisplay</w:t>
      </w:r>
    </w:p>
    <w:tbl>
      <w:tblPr>
        <w:tblStyle w:val="LightShading1"/>
        <w:tblW w:w="9264" w:type="dxa"/>
        <w:tblInd w:w="956" w:type="dxa"/>
        <w:tblLook w:val="04A0" w:firstRow="1" w:lastRow="0" w:firstColumn="1" w:lastColumn="0" w:noHBand="0" w:noVBand="1"/>
      </w:tblPr>
      <w:tblGrid>
        <w:gridCol w:w="2289"/>
        <w:gridCol w:w="3609"/>
        <w:gridCol w:w="2175"/>
        <w:gridCol w:w="1191"/>
      </w:tblGrid>
      <w:tr w:rsidR="00E940BE" w:rsidRPr="004D3944" w14:paraId="29559525" w14:textId="77777777" w:rsidTr="00EF772B">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289" w:type="dxa"/>
          </w:tcPr>
          <w:p w14:paraId="0B732E34" w14:textId="77777777" w:rsidR="00E940BE" w:rsidRPr="004D3944" w:rsidRDefault="00DC50C4" w:rsidP="00EF772B">
            <w:pPr>
              <w:pStyle w:val="a4"/>
              <w:ind w:firstLine="250"/>
              <w:rPr>
                <w:rFonts w:ascii="Arial" w:hAnsi="Arial" w:cs="Arial"/>
              </w:rPr>
            </w:pPr>
            <w:r w:rsidRPr="004D3944">
              <w:rPr>
                <w:rFonts w:ascii="Arial" w:hAnsi="Arial" w:cs="Arial"/>
              </w:rPr>
              <w:t>Tham số</w:t>
            </w:r>
          </w:p>
        </w:tc>
        <w:tc>
          <w:tcPr>
            <w:tcW w:w="3609" w:type="dxa"/>
          </w:tcPr>
          <w:p w14:paraId="5CC04779" w14:textId="77777777" w:rsidR="00E940BE" w:rsidRPr="004D3944" w:rsidRDefault="00DC50C4" w:rsidP="00EF772B">
            <w:pPr>
              <w:pStyle w:val="a4"/>
              <w:ind w:firstLine="250"/>
              <w:cnfStyle w:val="100000000000" w:firstRow="1"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Giải thích</w:t>
            </w:r>
          </w:p>
        </w:tc>
        <w:tc>
          <w:tcPr>
            <w:tcW w:w="2175" w:type="dxa"/>
          </w:tcPr>
          <w:p w14:paraId="5782CAD7" w14:textId="77777777" w:rsidR="00E940BE" w:rsidRPr="004D3944" w:rsidRDefault="00DC50C4" w:rsidP="00EF772B">
            <w:pPr>
              <w:pStyle w:val="a4"/>
              <w:ind w:firstLine="250"/>
              <w:cnfStyle w:val="100000000000" w:firstRow="1"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Kiểu data</w:t>
            </w:r>
          </w:p>
        </w:tc>
        <w:tc>
          <w:tcPr>
            <w:tcW w:w="1191" w:type="dxa"/>
          </w:tcPr>
          <w:p w14:paraId="4FAC8ACC" w14:textId="77777777" w:rsidR="00E940BE" w:rsidRPr="004D3944" w:rsidRDefault="00DC50C4" w:rsidP="00EF772B">
            <w:pPr>
              <w:pStyle w:val="a4"/>
              <w:ind w:firstLine="250"/>
              <w:cnfStyle w:val="100000000000" w:firstRow="1"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Bắt buộc/Tùy ý</w:t>
            </w:r>
          </w:p>
        </w:tc>
      </w:tr>
      <w:tr w:rsidR="00E940BE" w:rsidRPr="004D3944" w14:paraId="4A51E9FD" w14:textId="77777777" w:rsidTr="00EF772B">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289" w:type="dxa"/>
          </w:tcPr>
          <w:p w14:paraId="53476888" w14:textId="77777777" w:rsidR="00E940BE" w:rsidRPr="004D3944" w:rsidRDefault="00E940BE" w:rsidP="00EF772B">
            <w:pPr>
              <w:pStyle w:val="a4"/>
              <w:ind w:firstLine="250"/>
              <w:rPr>
                <w:rFonts w:ascii="Arial" w:hAnsi="Arial" w:cs="Arial"/>
              </w:rPr>
            </w:pPr>
            <w:r w:rsidRPr="004D3944">
              <w:rPr>
                <w:rFonts w:ascii="Arial" w:hAnsi="Arial" w:cs="Arial"/>
              </w:rPr>
              <w:t>id</w:t>
            </w:r>
          </w:p>
        </w:tc>
        <w:tc>
          <w:tcPr>
            <w:tcW w:w="3609" w:type="dxa"/>
          </w:tcPr>
          <w:p w14:paraId="75821D2B" w14:textId="77777777" w:rsidR="00E940BE" w:rsidRPr="004D3944" w:rsidRDefault="00036FA3" w:rsidP="00036FA3">
            <w:pPr>
              <w:pStyle w:val="a4"/>
              <w:ind w:firstLineChars="150" w:firstLine="300"/>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lang w:val="vi-VN"/>
              </w:rPr>
              <w:t xml:space="preserve">Thuộc tính id của </w:t>
            </w:r>
            <w:r w:rsidR="00E940BE" w:rsidRPr="004D3944">
              <w:rPr>
                <w:rFonts w:ascii="Arial" w:hAnsi="Arial" w:cs="Arial"/>
              </w:rPr>
              <w:t>Html</w:t>
            </w:r>
          </w:p>
        </w:tc>
        <w:tc>
          <w:tcPr>
            <w:tcW w:w="2175" w:type="dxa"/>
          </w:tcPr>
          <w:p w14:paraId="1BA5ECD0" w14:textId="77777777" w:rsidR="00E940BE" w:rsidRPr="004D3944" w:rsidRDefault="00E940BE" w:rsidP="00EF772B">
            <w:pPr>
              <w:pStyle w:val="a4"/>
              <w:ind w:firstLine="250"/>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String</w:t>
            </w:r>
          </w:p>
        </w:tc>
        <w:tc>
          <w:tcPr>
            <w:tcW w:w="1191" w:type="dxa"/>
          </w:tcPr>
          <w:p w14:paraId="477ABA82" w14:textId="77777777" w:rsidR="00E940BE" w:rsidRPr="004D3944" w:rsidRDefault="00DC50C4" w:rsidP="00EF772B">
            <w:pPr>
              <w:pStyle w:val="a4"/>
              <w:ind w:firstLine="250"/>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Bắt buộc</w:t>
            </w:r>
          </w:p>
        </w:tc>
      </w:tr>
      <w:tr w:rsidR="00E940BE" w:rsidRPr="004D3944" w14:paraId="518EAEEE" w14:textId="77777777" w:rsidTr="00EF772B">
        <w:trPr>
          <w:trHeight w:val="555"/>
        </w:trPr>
        <w:tc>
          <w:tcPr>
            <w:cnfStyle w:val="001000000000" w:firstRow="0" w:lastRow="0" w:firstColumn="1" w:lastColumn="0" w:oddVBand="0" w:evenVBand="0" w:oddHBand="0" w:evenHBand="0" w:firstRowFirstColumn="0" w:firstRowLastColumn="0" w:lastRowFirstColumn="0" w:lastRowLastColumn="0"/>
            <w:tcW w:w="2289" w:type="dxa"/>
          </w:tcPr>
          <w:p w14:paraId="438A63CE" w14:textId="77777777" w:rsidR="00E940BE" w:rsidRPr="004D3944" w:rsidRDefault="00E940BE" w:rsidP="00EF772B">
            <w:pPr>
              <w:pStyle w:val="a4"/>
              <w:ind w:firstLine="250"/>
              <w:rPr>
                <w:rFonts w:ascii="Arial" w:hAnsi="Arial" w:cs="Arial"/>
              </w:rPr>
            </w:pPr>
            <w:r w:rsidRPr="004D3944">
              <w:rPr>
                <w:rFonts w:ascii="Arial" w:hAnsi="Arial" w:cs="Arial"/>
              </w:rPr>
              <w:t>parameter</w:t>
            </w:r>
          </w:p>
        </w:tc>
        <w:tc>
          <w:tcPr>
            <w:tcW w:w="3609" w:type="dxa"/>
          </w:tcPr>
          <w:p w14:paraId="2F23A7F5" w14:textId="77777777" w:rsidR="00036FA3" w:rsidRPr="004D3944" w:rsidRDefault="00036FA3" w:rsidP="00036FA3">
            <w:pPr>
              <w:pStyle w:val="a4"/>
              <w:ind w:firstLine="250"/>
              <w:cnfStyle w:val="000000000000" w:firstRow="0" w:lastRow="0" w:firstColumn="0" w:lastColumn="0" w:oddVBand="0" w:evenVBand="0" w:oddHBand="0" w:evenHBand="0" w:firstRowFirstColumn="0" w:firstRowLastColumn="0" w:lastRowFirstColumn="0" w:lastRowLastColumn="0"/>
              <w:rPr>
                <w:rFonts w:ascii="Arial" w:hAnsi="Arial" w:cs="Arial"/>
                <w:lang w:val="vi-VN"/>
              </w:rPr>
            </w:pPr>
            <w:r w:rsidRPr="004D3944">
              <w:rPr>
                <w:rFonts w:ascii="Arial" w:hAnsi="Arial" w:cs="Arial"/>
                <w:lang w:val="vi-VN"/>
              </w:rPr>
              <w:t>Thông tin kết quả paging</w:t>
            </w:r>
          </w:p>
          <w:p w14:paraId="05EF3ED8" w14:textId="77777777" w:rsidR="00E940BE" w:rsidRPr="004D3944" w:rsidRDefault="00036FA3" w:rsidP="00036FA3">
            <w:pPr>
              <w:pStyle w:val="a4"/>
              <w:ind w:firstLine="250"/>
              <w:cnfStyle w:val="000000000000" w:firstRow="0" w:lastRow="0" w:firstColumn="0" w:lastColumn="0" w:oddVBand="0" w:evenVBand="0" w:oddHBand="0" w:evenHBand="0" w:firstRowFirstColumn="0" w:firstRowLastColumn="0" w:lastRowFirstColumn="0" w:lastRowLastColumn="0"/>
              <w:rPr>
                <w:rFonts w:ascii="Arial" w:hAnsi="Arial" w:cs="Arial"/>
                <w:lang w:val="vi-VN"/>
              </w:rPr>
            </w:pPr>
            <w:r w:rsidRPr="004D3944">
              <w:rPr>
                <w:rFonts w:ascii="Arial" w:hAnsi="Arial" w:cs="Arial"/>
                <w:lang w:val="vi-VN"/>
              </w:rPr>
              <w:t>(Nếu chưa được setting thì sẽ dùng giá trị thuộc tính của request)</w:t>
            </w:r>
          </w:p>
        </w:tc>
        <w:tc>
          <w:tcPr>
            <w:tcW w:w="2175" w:type="dxa"/>
          </w:tcPr>
          <w:p w14:paraId="464A99F8" w14:textId="77777777" w:rsidR="00E940BE" w:rsidRPr="004D3944" w:rsidRDefault="00E940BE" w:rsidP="00EF772B">
            <w:pPr>
              <w:pStyle w:val="a4"/>
              <w:ind w:firstLine="250"/>
              <w:cnfStyle w:val="000000000000" w:firstRow="0"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PagingControlResult</w:t>
            </w:r>
          </w:p>
        </w:tc>
        <w:tc>
          <w:tcPr>
            <w:tcW w:w="1191" w:type="dxa"/>
          </w:tcPr>
          <w:p w14:paraId="37018D18" w14:textId="77777777" w:rsidR="00E940BE" w:rsidRPr="004D3944" w:rsidRDefault="00DC50C4" w:rsidP="00EF772B">
            <w:pPr>
              <w:pStyle w:val="a4"/>
              <w:ind w:firstLine="250"/>
              <w:cnfStyle w:val="000000000000" w:firstRow="0"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Tùy ý</w:t>
            </w:r>
          </w:p>
        </w:tc>
      </w:tr>
    </w:tbl>
    <w:p w14:paraId="69D9B8CD" w14:textId="77777777" w:rsidR="00E940BE" w:rsidRPr="004D3944" w:rsidRDefault="00F036D8" w:rsidP="00613364">
      <w:pPr>
        <w:pStyle w:val="Heading4"/>
        <w:rPr>
          <w:rFonts w:ascii="Arial" w:hAnsi="Arial" w:cs="Arial"/>
        </w:rPr>
      </w:pPr>
      <w:r w:rsidRPr="004D3944">
        <w:rPr>
          <w:rFonts w:ascii="Arial" w:hAnsi="Arial" w:cs="Arial"/>
        </w:rPr>
        <w:t>Taglib dowaui:pagingParameter</w:t>
      </w:r>
    </w:p>
    <w:p w14:paraId="6093703B" w14:textId="77777777" w:rsidR="00F036D8" w:rsidRPr="004D3944" w:rsidRDefault="00036FA3" w:rsidP="00613364">
      <w:pPr>
        <w:ind w:firstLine="250"/>
        <w:rPr>
          <w:rFonts w:ascii="Arial" w:hAnsi="Arial" w:cs="Arial"/>
          <w:lang w:val="vi-VN" w:eastAsia="zh-CN"/>
        </w:rPr>
      </w:pPr>
      <w:r w:rsidRPr="004D3944">
        <w:rPr>
          <w:rFonts w:ascii="Arial" w:hAnsi="Arial" w:cs="Arial"/>
          <w:lang w:val="vi-VN" w:eastAsia="zh-CN"/>
        </w:rPr>
        <w:lastRenderedPageBreak/>
        <w:t>Tạo ra field gửi parameter hidden dùng cho paging</w:t>
      </w:r>
      <w:r w:rsidRPr="004D3944">
        <w:rPr>
          <w:rFonts w:ascii="Arial" w:hAnsi="Arial" w:cs="Arial"/>
          <w:lang w:val="vi-VN"/>
        </w:rPr>
        <w:t>.</w:t>
      </w:r>
    </w:p>
    <w:p w14:paraId="13456685" w14:textId="77777777" w:rsidR="00B724B7" w:rsidRPr="004D3944" w:rsidRDefault="00036FA3" w:rsidP="00613364">
      <w:pPr>
        <w:ind w:firstLine="250"/>
        <w:rPr>
          <w:rFonts w:ascii="Arial" w:hAnsi="Arial" w:cs="Arial"/>
          <w:lang w:val="zh-CN"/>
        </w:rPr>
      </w:pPr>
      <w:r w:rsidRPr="004D3944">
        <w:rPr>
          <w:rFonts w:ascii="Arial" w:hAnsi="Arial" w:cs="Arial"/>
          <w:lang w:val="vi-VN"/>
        </w:rPr>
        <w:t xml:space="preserve">Parameter sẽ được gửi dưới dạng </w:t>
      </w:r>
      <w:r w:rsidR="00B724B7" w:rsidRPr="004D3944">
        <w:rPr>
          <w:rFonts w:ascii="Arial" w:hAnsi="Arial" w:cs="Arial"/>
          <w:lang w:val="zh-CN"/>
        </w:rPr>
        <w:t>「</w:t>
      </w:r>
      <w:r w:rsidR="00B724B7" w:rsidRPr="004D3944">
        <w:rPr>
          <w:rFonts w:ascii="Arial" w:hAnsi="Arial" w:cs="Arial"/>
          <w:lang w:val="zh-CN"/>
        </w:rPr>
        <w:t>pagingControl.currentPage</w:t>
      </w:r>
      <w:r w:rsidR="00B724B7" w:rsidRPr="004D3944">
        <w:rPr>
          <w:rFonts w:ascii="Arial" w:hAnsi="Arial" w:cs="Arial"/>
          <w:lang w:val="zh-CN"/>
        </w:rPr>
        <w:t>」</w:t>
      </w:r>
      <w:r w:rsidRPr="004D3944">
        <w:rPr>
          <w:rFonts w:ascii="Arial" w:hAnsi="Arial" w:cs="Arial"/>
          <w:lang w:val="vi-VN"/>
        </w:rPr>
        <w:t xml:space="preserve">, nhưng bằng cách setting </w:t>
      </w:r>
      <w:r w:rsidR="00B724B7" w:rsidRPr="004D3944">
        <w:rPr>
          <w:rFonts w:ascii="Arial" w:hAnsi="Arial" w:cs="Arial"/>
          <w:lang w:val="zh-CN"/>
        </w:rPr>
        <w:t>prefix</w:t>
      </w:r>
      <w:r w:rsidRPr="004D3944">
        <w:rPr>
          <w:rFonts w:ascii="Arial" w:hAnsi="Arial" w:cs="Arial"/>
          <w:lang w:val="vi-VN"/>
        </w:rPr>
        <w:t xml:space="preserve"> mà có thế gắn tiếp đầu ngữ </w:t>
      </w:r>
      <w:r w:rsidR="00B724B7" w:rsidRPr="004D3944">
        <w:rPr>
          <w:rFonts w:ascii="Arial" w:hAnsi="Arial" w:cs="Arial"/>
          <w:lang w:val="zh-CN"/>
        </w:rPr>
        <w:t>(</w:t>
      </w:r>
      <w:r w:rsidRPr="004D3944">
        <w:rPr>
          <w:rFonts w:ascii="Arial" w:hAnsi="Arial" w:cs="Arial"/>
          <w:lang w:val="vi-VN"/>
        </w:rPr>
        <w:t>Sử dụng trong trường hợp cần nhiều paging trong 1 màn hình</w:t>
      </w:r>
      <w:r w:rsidR="00B724B7" w:rsidRPr="004D3944">
        <w:rPr>
          <w:rFonts w:ascii="Arial" w:hAnsi="Arial" w:cs="Arial"/>
          <w:lang w:val="zh-CN"/>
        </w:rPr>
        <w:t>)</w:t>
      </w:r>
    </w:p>
    <w:p w14:paraId="687AC30C" w14:textId="77777777" w:rsidR="00F036D8" w:rsidRPr="004D3944" w:rsidRDefault="00927F41" w:rsidP="00613364">
      <w:pPr>
        <w:pStyle w:val="a2"/>
        <w:rPr>
          <w:rFonts w:ascii="Arial" w:eastAsia="SimSun" w:hAnsi="Arial" w:cs="Arial"/>
          <w:lang w:val="zh-CN" w:eastAsia="zh-CN"/>
        </w:rPr>
      </w:pPr>
      <w:r w:rsidRPr="004D3944">
        <w:rPr>
          <w:rFonts w:ascii="Arial" w:hAnsi="Arial" w:cs="Arial"/>
          <w:lang w:val="zh-CN"/>
        </w:rPr>
        <w:t>&lt;dowaui:pagingParameter id="pagingParameter" /&gt;</w:t>
      </w:r>
    </w:p>
    <w:p w14:paraId="48998F2E" w14:textId="77777777" w:rsidR="004E558E" w:rsidRPr="004D3944" w:rsidRDefault="004E558E" w:rsidP="00613364">
      <w:pPr>
        <w:ind w:firstLine="250"/>
        <w:rPr>
          <w:rFonts w:ascii="Arial" w:hAnsi="Arial" w:cs="Arial"/>
          <w:lang w:val="zh-CN" w:eastAsia="zh-CN"/>
        </w:rPr>
      </w:pPr>
    </w:p>
    <w:p w14:paraId="4616C029" w14:textId="77777777" w:rsidR="00632170" w:rsidRPr="004D3944" w:rsidRDefault="00036FA3" w:rsidP="00613364">
      <w:pPr>
        <w:pStyle w:val="Caption"/>
        <w:keepNext/>
        <w:ind w:firstLine="250"/>
        <w:rPr>
          <w:rFonts w:ascii="Arial" w:hAnsi="Arial" w:cs="Arial"/>
        </w:rPr>
      </w:pPr>
      <w:r w:rsidRPr="004D3944">
        <w:rPr>
          <w:rFonts w:ascii="Arial" w:hAnsi="Arial" w:cs="Arial"/>
          <w:lang w:val="vi-VN"/>
        </w:rPr>
        <w:t>Bảng</w:t>
      </w:r>
      <w:r w:rsidR="00632170" w:rsidRPr="004D3944">
        <w:rPr>
          <w:rFonts w:ascii="Arial" w:hAnsi="Arial" w:cs="Arial"/>
        </w:rPr>
        <w:t xml:space="preserve"> </w:t>
      </w:r>
      <w:r w:rsidR="00BA0B6B" w:rsidRPr="004D3944">
        <w:rPr>
          <w:rFonts w:ascii="Arial" w:hAnsi="Arial" w:cs="Arial"/>
        </w:rPr>
        <w:fldChar w:fldCharType="begin"/>
      </w:r>
      <w:r w:rsidR="002F619A" w:rsidRPr="004D3944">
        <w:rPr>
          <w:rFonts w:ascii="Arial" w:hAnsi="Arial" w:cs="Arial"/>
        </w:rPr>
        <w:instrText xml:space="preserve"> STYLEREF 1 \s </w:instrText>
      </w:r>
      <w:r w:rsidR="00BA0B6B" w:rsidRPr="004D3944">
        <w:rPr>
          <w:rFonts w:ascii="Arial" w:hAnsi="Arial" w:cs="Arial"/>
        </w:rPr>
        <w:fldChar w:fldCharType="separate"/>
      </w:r>
      <w:r w:rsidR="000E2054" w:rsidRPr="004D3944">
        <w:rPr>
          <w:rFonts w:ascii="Arial" w:hAnsi="Arial" w:cs="Arial"/>
          <w:noProof/>
        </w:rPr>
        <w:t>4</w:t>
      </w:r>
      <w:r w:rsidR="00BA0B6B" w:rsidRPr="004D3944">
        <w:rPr>
          <w:rFonts w:ascii="Arial" w:hAnsi="Arial" w:cs="Arial"/>
          <w:noProof/>
        </w:rPr>
        <w:fldChar w:fldCharType="end"/>
      </w:r>
      <w:r w:rsidR="000E2054" w:rsidRPr="004D3944">
        <w:rPr>
          <w:rFonts w:ascii="Arial" w:hAnsi="Arial" w:cs="Arial"/>
        </w:rPr>
        <w:noBreakHyphen/>
      </w:r>
      <w:r w:rsidR="00BA0B6B" w:rsidRPr="004D3944">
        <w:rPr>
          <w:rFonts w:ascii="Arial" w:hAnsi="Arial" w:cs="Arial"/>
        </w:rPr>
        <w:fldChar w:fldCharType="begin"/>
      </w:r>
      <w:r w:rsidR="002F619A" w:rsidRPr="004D3944">
        <w:rPr>
          <w:rFonts w:ascii="Arial" w:hAnsi="Arial" w:cs="Arial"/>
        </w:rPr>
        <w:instrText xml:space="preserve"> SEQ </w:instrText>
      </w:r>
      <w:r w:rsidR="002F619A" w:rsidRPr="004D3944">
        <w:rPr>
          <w:rFonts w:ascii="Arial" w:hAnsi="Arial" w:cs="Arial"/>
        </w:rPr>
        <w:instrText>表</w:instrText>
      </w:r>
      <w:r w:rsidR="002F619A" w:rsidRPr="004D3944">
        <w:rPr>
          <w:rFonts w:ascii="Arial" w:hAnsi="Arial" w:cs="Arial"/>
        </w:rPr>
        <w:instrText xml:space="preserve"> \* ARABIC \s 1 </w:instrText>
      </w:r>
      <w:r w:rsidR="00BA0B6B" w:rsidRPr="004D3944">
        <w:rPr>
          <w:rFonts w:ascii="Arial" w:hAnsi="Arial" w:cs="Arial"/>
        </w:rPr>
        <w:fldChar w:fldCharType="separate"/>
      </w:r>
      <w:r w:rsidR="000E2054" w:rsidRPr="004D3944">
        <w:rPr>
          <w:rFonts w:ascii="Arial" w:hAnsi="Arial" w:cs="Arial"/>
          <w:noProof/>
        </w:rPr>
        <w:t>9</w:t>
      </w:r>
      <w:r w:rsidR="00BA0B6B" w:rsidRPr="004D3944">
        <w:rPr>
          <w:rFonts w:ascii="Arial" w:hAnsi="Arial" w:cs="Arial"/>
          <w:noProof/>
        </w:rPr>
        <w:fldChar w:fldCharType="end"/>
      </w:r>
      <w:r w:rsidR="00632170" w:rsidRPr="004D3944">
        <w:rPr>
          <w:rFonts w:ascii="Arial" w:hAnsi="Arial" w:cs="Arial"/>
        </w:rPr>
        <w:t xml:space="preserve"> </w:t>
      </w:r>
      <w:r w:rsidRPr="004D3944">
        <w:rPr>
          <w:rFonts w:ascii="Arial" w:hAnsi="Arial" w:cs="Arial"/>
        </w:rPr>
        <w:t xml:space="preserve">Tham số input </w:t>
      </w:r>
      <w:r w:rsidRPr="004D3944">
        <w:rPr>
          <w:rFonts w:ascii="Arial" w:hAnsi="Arial" w:cs="Arial"/>
          <w:lang w:val="vi-VN"/>
        </w:rPr>
        <w:t xml:space="preserve">của </w:t>
      </w:r>
      <w:r w:rsidR="00632170" w:rsidRPr="004D3944">
        <w:rPr>
          <w:rFonts w:ascii="Arial" w:hAnsi="Arial" w:cs="Arial"/>
        </w:rPr>
        <w:t>dowaui:pagingParameter</w:t>
      </w:r>
    </w:p>
    <w:tbl>
      <w:tblPr>
        <w:tblStyle w:val="LightShading1"/>
        <w:tblW w:w="9264" w:type="dxa"/>
        <w:tblInd w:w="956" w:type="dxa"/>
        <w:tblLook w:val="04A0" w:firstRow="1" w:lastRow="0" w:firstColumn="1" w:lastColumn="0" w:noHBand="0" w:noVBand="1"/>
      </w:tblPr>
      <w:tblGrid>
        <w:gridCol w:w="2289"/>
        <w:gridCol w:w="3609"/>
        <w:gridCol w:w="2175"/>
        <w:gridCol w:w="1191"/>
      </w:tblGrid>
      <w:tr w:rsidR="004E558E" w:rsidRPr="004D3944" w14:paraId="0B7CD74D" w14:textId="77777777" w:rsidTr="00EF772B">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289" w:type="dxa"/>
          </w:tcPr>
          <w:p w14:paraId="71D6C6AC" w14:textId="77777777" w:rsidR="004E558E" w:rsidRPr="004D3944" w:rsidRDefault="00DC50C4" w:rsidP="00EF772B">
            <w:pPr>
              <w:pStyle w:val="a4"/>
              <w:ind w:firstLine="250"/>
              <w:rPr>
                <w:rFonts w:ascii="Arial" w:hAnsi="Arial" w:cs="Arial"/>
              </w:rPr>
            </w:pPr>
            <w:r w:rsidRPr="004D3944">
              <w:rPr>
                <w:rFonts w:ascii="Arial" w:hAnsi="Arial" w:cs="Arial"/>
              </w:rPr>
              <w:t>Tham số</w:t>
            </w:r>
          </w:p>
        </w:tc>
        <w:tc>
          <w:tcPr>
            <w:tcW w:w="3609" w:type="dxa"/>
          </w:tcPr>
          <w:p w14:paraId="5790B642" w14:textId="77777777" w:rsidR="004E558E" w:rsidRPr="004D3944" w:rsidRDefault="00DC50C4" w:rsidP="00EF772B">
            <w:pPr>
              <w:pStyle w:val="a4"/>
              <w:ind w:firstLine="250"/>
              <w:cnfStyle w:val="100000000000" w:firstRow="1"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Giải thích</w:t>
            </w:r>
          </w:p>
        </w:tc>
        <w:tc>
          <w:tcPr>
            <w:tcW w:w="2175" w:type="dxa"/>
          </w:tcPr>
          <w:p w14:paraId="65ACF2E4" w14:textId="77777777" w:rsidR="004E558E" w:rsidRPr="004D3944" w:rsidRDefault="00DC50C4" w:rsidP="00EF772B">
            <w:pPr>
              <w:pStyle w:val="a4"/>
              <w:ind w:firstLine="250"/>
              <w:cnfStyle w:val="100000000000" w:firstRow="1"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Kiểu data</w:t>
            </w:r>
          </w:p>
        </w:tc>
        <w:tc>
          <w:tcPr>
            <w:tcW w:w="1191" w:type="dxa"/>
          </w:tcPr>
          <w:p w14:paraId="36EF0AC4" w14:textId="77777777" w:rsidR="004E558E" w:rsidRPr="004D3944" w:rsidRDefault="00DC50C4" w:rsidP="00EF772B">
            <w:pPr>
              <w:pStyle w:val="a4"/>
              <w:ind w:firstLine="250"/>
              <w:cnfStyle w:val="100000000000" w:firstRow="1"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Bắt buộc/Tùy ý</w:t>
            </w:r>
          </w:p>
        </w:tc>
      </w:tr>
      <w:tr w:rsidR="004E558E" w:rsidRPr="004D3944" w14:paraId="394FC0DE" w14:textId="77777777" w:rsidTr="00EF772B">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289" w:type="dxa"/>
          </w:tcPr>
          <w:p w14:paraId="4F5C4D22" w14:textId="77777777" w:rsidR="004E558E" w:rsidRPr="004D3944" w:rsidRDefault="004E558E" w:rsidP="00EF772B">
            <w:pPr>
              <w:pStyle w:val="a4"/>
              <w:ind w:firstLine="250"/>
              <w:rPr>
                <w:rFonts w:ascii="Arial" w:hAnsi="Arial" w:cs="Arial"/>
              </w:rPr>
            </w:pPr>
            <w:r w:rsidRPr="004D3944">
              <w:rPr>
                <w:rFonts w:ascii="Arial" w:hAnsi="Arial" w:cs="Arial"/>
              </w:rPr>
              <w:t>id</w:t>
            </w:r>
          </w:p>
        </w:tc>
        <w:tc>
          <w:tcPr>
            <w:tcW w:w="3609" w:type="dxa"/>
          </w:tcPr>
          <w:p w14:paraId="2307F8FB" w14:textId="77777777" w:rsidR="004E558E" w:rsidRPr="004D3944" w:rsidRDefault="00036FA3" w:rsidP="00EF772B">
            <w:pPr>
              <w:pStyle w:val="a4"/>
              <w:ind w:firstLineChars="150" w:firstLine="300"/>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Thuộc tính id của Html</w:t>
            </w:r>
          </w:p>
        </w:tc>
        <w:tc>
          <w:tcPr>
            <w:tcW w:w="2175" w:type="dxa"/>
          </w:tcPr>
          <w:p w14:paraId="03E770AE" w14:textId="77777777" w:rsidR="004E558E" w:rsidRPr="004D3944" w:rsidRDefault="004E558E" w:rsidP="00EF772B">
            <w:pPr>
              <w:pStyle w:val="a4"/>
              <w:ind w:firstLine="250"/>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String</w:t>
            </w:r>
          </w:p>
        </w:tc>
        <w:tc>
          <w:tcPr>
            <w:tcW w:w="1191" w:type="dxa"/>
          </w:tcPr>
          <w:p w14:paraId="60DA7F3A" w14:textId="77777777" w:rsidR="004E558E" w:rsidRPr="004D3944" w:rsidRDefault="00DC50C4" w:rsidP="00EF772B">
            <w:pPr>
              <w:pStyle w:val="a4"/>
              <w:ind w:firstLine="250"/>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Bắt buộc</w:t>
            </w:r>
          </w:p>
        </w:tc>
      </w:tr>
      <w:tr w:rsidR="004E558E" w:rsidRPr="004D3944" w14:paraId="5A4810E9" w14:textId="77777777" w:rsidTr="00EF772B">
        <w:trPr>
          <w:trHeight w:val="555"/>
        </w:trPr>
        <w:tc>
          <w:tcPr>
            <w:cnfStyle w:val="001000000000" w:firstRow="0" w:lastRow="0" w:firstColumn="1" w:lastColumn="0" w:oddVBand="0" w:evenVBand="0" w:oddHBand="0" w:evenHBand="0" w:firstRowFirstColumn="0" w:firstRowLastColumn="0" w:lastRowFirstColumn="0" w:lastRowLastColumn="0"/>
            <w:tcW w:w="2289" w:type="dxa"/>
          </w:tcPr>
          <w:p w14:paraId="43A6D499" w14:textId="77777777" w:rsidR="004E558E" w:rsidRPr="004D3944" w:rsidRDefault="00882BF1" w:rsidP="00EF772B">
            <w:pPr>
              <w:pStyle w:val="a4"/>
              <w:ind w:firstLine="250"/>
              <w:rPr>
                <w:rFonts w:ascii="Arial" w:hAnsi="Arial" w:cs="Arial"/>
              </w:rPr>
            </w:pPr>
            <w:r w:rsidRPr="004D3944">
              <w:rPr>
                <w:rFonts w:ascii="Arial" w:hAnsi="Arial" w:cs="Arial"/>
              </w:rPr>
              <w:t>prefix</w:t>
            </w:r>
          </w:p>
        </w:tc>
        <w:tc>
          <w:tcPr>
            <w:tcW w:w="3609" w:type="dxa"/>
          </w:tcPr>
          <w:p w14:paraId="7236C426" w14:textId="77777777" w:rsidR="004E558E" w:rsidRPr="004D3944" w:rsidRDefault="00036FA3" w:rsidP="00036FA3">
            <w:pPr>
              <w:pStyle w:val="a4"/>
              <w:ind w:firstLine="250"/>
              <w:cnfStyle w:val="000000000000" w:firstRow="0" w:lastRow="0" w:firstColumn="0" w:lastColumn="0" w:oddVBand="0" w:evenVBand="0" w:oddHBand="0" w:evenHBand="0" w:firstRowFirstColumn="0" w:firstRowLastColumn="0" w:lastRowFirstColumn="0" w:lastRowLastColumn="0"/>
              <w:rPr>
                <w:rFonts w:ascii="Arial" w:hAnsi="Arial" w:cs="Arial"/>
                <w:lang w:val="vi-VN"/>
              </w:rPr>
            </w:pPr>
            <w:r w:rsidRPr="004D3944">
              <w:rPr>
                <w:rFonts w:ascii="Arial" w:hAnsi="Arial" w:cs="Arial"/>
                <w:lang w:val="vi-VN"/>
              </w:rPr>
              <w:t xml:space="preserve">Tiếp đầu ngữ của thuộc tính name của </w:t>
            </w:r>
            <w:r w:rsidR="00DA5501" w:rsidRPr="004D3944">
              <w:rPr>
                <w:rFonts w:ascii="Arial" w:hAnsi="Arial" w:cs="Arial"/>
              </w:rPr>
              <w:t>Htm</w:t>
            </w:r>
            <w:r w:rsidRPr="004D3944">
              <w:rPr>
                <w:rFonts w:ascii="Arial" w:hAnsi="Arial" w:cs="Arial"/>
                <w:lang w:val="vi-VN"/>
              </w:rPr>
              <w:t xml:space="preserve"> </w:t>
            </w:r>
          </w:p>
        </w:tc>
        <w:tc>
          <w:tcPr>
            <w:tcW w:w="2175" w:type="dxa"/>
          </w:tcPr>
          <w:p w14:paraId="3A0FEC74" w14:textId="77777777" w:rsidR="004E558E" w:rsidRPr="004D3944" w:rsidRDefault="004E558E" w:rsidP="00EF772B">
            <w:pPr>
              <w:pStyle w:val="a4"/>
              <w:ind w:firstLine="250"/>
              <w:cnfStyle w:val="000000000000" w:firstRow="0"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String</w:t>
            </w:r>
          </w:p>
        </w:tc>
        <w:tc>
          <w:tcPr>
            <w:tcW w:w="1191" w:type="dxa"/>
          </w:tcPr>
          <w:p w14:paraId="0FEEE15B" w14:textId="77777777" w:rsidR="004E558E" w:rsidRPr="004D3944" w:rsidRDefault="00DC50C4" w:rsidP="00EF772B">
            <w:pPr>
              <w:pStyle w:val="a4"/>
              <w:ind w:firstLine="250"/>
              <w:cnfStyle w:val="000000000000" w:firstRow="0"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Bắt buộc</w:t>
            </w:r>
          </w:p>
        </w:tc>
      </w:tr>
      <w:tr w:rsidR="004E558E" w:rsidRPr="004D3944" w14:paraId="0A91811D" w14:textId="77777777" w:rsidTr="00EF772B">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289" w:type="dxa"/>
          </w:tcPr>
          <w:p w14:paraId="19BDA4F8" w14:textId="77777777" w:rsidR="004E558E" w:rsidRPr="004D3944" w:rsidRDefault="004E558E" w:rsidP="00EF772B">
            <w:pPr>
              <w:pStyle w:val="a4"/>
              <w:ind w:firstLine="250"/>
              <w:rPr>
                <w:rFonts w:ascii="Arial" w:hAnsi="Arial" w:cs="Arial"/>
              </w:rPr>
            </w:pPr>
            <w:r w:rsidRPr="004D3944">
              <w:rPr>
                <w:rFonts w:ascii="Arial" w:hAnsi="Arial" w:cs="Arial"/>
              </w:rPr>
              <w:t>parameter</w:t>
            </w:r>
          </w:p>
        </w:tc>
        <w:tc>
          <w:tcPr>
            <w:tcW w:w="3609" w:type="dxa"/>
          </w:tcPr>
          <w:p w14:paraId="1B6E8E45" w14:textId="77777777" w:rsidR="004E558E" w:rsidRPr="004D3944" w:rsidRDefault="00036FA3" w:rsidP="00036FA3">
            <w:pPr>
              <w:pStyle w:val="a4"/>
              <w:ind w:firstLine="250"/>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Thông tin k</w:t>
            </w:r>
            <w:r w:rsidRPr="004D3944">
              <w:rPr>
                <w:rFonts w:ascii="Arial" w:eastAsia="MingLiU" w:hAnsi="Arial" w:cs="Arial"/>
              </w:rPr>
              <w:t>ế</w:t>
            </w:r>
            <w:r w:rsidRPr="004D3944">
              <w:rPr>
                <w:rFonts w:ascii="Arial" w:hAnsi="Arial" w:cs="Arial"/>
              </w:rPr>
              <w:t>t quả paging</w:t>
            </w:r>
            <w:r w:rsidR="004E558E" w:rsidRPr="004D3944">
              <w:rPr>
                <w:rFonts w:ascii="Arial" w:hAnsi="Arial" w:cs="Arial"/>
              </w:rPr>
              <w:t>(</w:t>
            </w:r>
            <w:r w:rsidRPr="004D3944">
              <w:rPr>
                <w:rFonts w:ascii="Arial" w:hAnsi="Arial" w:cs="Arial"/>
                <w:lang w:val="vi-VN"/>
              </w:rPr>
              <w:t>Nếu chưa được setting thì dùng giá trị thuộc tính của request</w:t>
            </w:r>
            <w:r w:rsidR="004E558E" w:rsidRPr="004D3944">
              <w:rPr>
                <w:rFonts w:ascii="Arial" w:hAnsi="Arial" w:cs="Arial"/>
              </w:rPr>
              <w:t>)</w:t>
            </w:r>
          </w:p>
        </w:tc>
        <w:tc>
          <w:tcPr>
            <w:tcW w:w="2175" w:type="dxa"/>
          </w:tcPr>
          <w:p w14:paraId="7B54AE2D" w14:textId="77777777" w:rsidR="004E558E" w:rsidRPr="004D3944" w:rsidRDefault="004E558E" w:rsidP="00EF772B">
            <w:pPr>
              <w:pStyle w:val="a4"/>
              <w:ind w:firstLine="250"/>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PagingControlResult</w:t>
            </w:r>
          </w:p>
        </w:tc>
        <w:tc>
          <w:tcPr>
            <w:tcW w:w="1191" w:type="dxa"/>
          </w:tcPr>
          <w:p w14:paraId="7AAAEEA1" w14:textId="77777777" w:rsidR="004E558E" w:rsidRPr="004D3944" w:rsidRDefault="00DC50C4" w:rsidP="00EF772B">
            <w:pPr>
              <w:pStyle w:val="a4"/>
              <w:ind w:firstLine="250"/>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Tùy ý</w:t>
            </w:r>
          </w:p>
        </w:tc>
      </w:tr>
    </w:tbl>
    <w:p w14:paraId="0B12FB4C" w14:textId="77777777" w:rsidR="00927F41" w:rsidRPr="004D3944" w:rsidRDefault="00927F41" w:rsidP="00613364">
      <w:pPr>
        <w:ind w:firstLine="250"/>
        <w:rPr>
          <w:rFonts w:ascii="Arial" w:eastAsia="SimSun" w:hAnsi="Arial" w:cs="Arial"/>
          <w:lang w:val="zh-CN" w:eastAsia="zh-CN"/>
        </w:rPr>
      </w:pPr>
    </w:p>
    <w:p w14:paraId="723F4A34" w14:textId="77777777" w:rsidR="00F155FB" w:rsidRPr="004D3944" w:rsidRDefault="00F155FB" w:rsidP="00613364">
      <w:pPr>
        <w:pStyle w:val="Heading4"/>
        <w:rPr>
          <w:rFonts w:ascii="Arial" w:eastAsia="SimSun" w:hAnsi="Arial" w:cs="Arial"/>
          <w:lang w:eastAsia="zh-CN"/>
        </w:rPr>
      </w:pPr>
      <w:r w:rsidRPr="004D3944">
        <w:rPr>
          <w:rFonts w:ascii="Arial" w:hAnsi="Arial" w:cs="Arial"/>
          <w:lang w:eastAsia="zh-CN"/>
        </w:rPr>
        <w:t>CSJS</w:t>
      </w:r>
      <w:r w:rsidR="0053692F" w:rsidRPr="004D3944">
        <w:rPr>
          <w:rFonts w:ascii="Arial" w:hAnsi="Arial" w:cs="Arial"/>
          <w:lang w:eastAsia="zh-CN"/>
        </w:rPr>
        <w:t>(JQuery UI Widget)</w:t>
      </w:r>
      <w:r w:rsidRPr="004D3944">
        <w:rPr>
          <w:rFonts w:ascii="Arial" w:hAnsi="Arial" w:cs="Arial"/>
          <w:lang w:eastAsia="zh-CN"/>
        </w:rPr>
        <w:t xml:space="preserve"> </w:t>
      </w:r>
      <w:r w:rsidR="00B40AC6" w:rsidRPr="004D3944">
        <w:rPr>
          <w:rFonts w:ascii="Arial" w:hAnsi="Arial" w:cs="Arial"/>
          <w:lang w:eastAsia="zh-CN"/>
        </w:rPr>
        <w:t>pagingControl</w:t>
      </w:r>
    </w:p>
    <w:p w14:paraId="010EA48E" w14:textId="77777777" w:rsidR="00564408" w:rsidRPr="004D3944" w:rsidRDefault="00036FA3" w:rsidP="00613364">
      <w:pPr>
        <w:ind w:firstLine="250"/>
        <w:rPr>
          <w:rFonts w:ascii="Arial" w:eastAsia="SimSun" w:hAnsi="Arial" w:cs="Arial"/>
          <w:lang w:val="vi-VN" w:eastAsia="zh-CN"/>
        </w:rPr>
      </w:pPr>
      <w:r w:rsidRPr="004D3944">
        <w:rPr>
          <w:rFonts w:ascii="Arial" w:eastAsia="SimSun" w:hAnsi="Arial" w:cs="Arial"/>
          <w:lang w:val="vi-VN" w:eastAsia="zh-CN"/>
        </w:rPr>
        <w:t xml:space="preserve">Implement </w:t>
      </w:r>
      <w:r w:rsidRPr="004D3944">
        <w:rPr>
          <w:rFonts w:ascii="Arial" w:eastAsiaTheme="minorEastAsia" w:hAnsi="Arial" w:cs="Arial"/>
          <w:lang w:val="zh-CN"/>
        </w:rPr>
        <w:t>CSJS(JQuery UI Widget)</w:t>
      </w:r>
      <w:r w:rsidRPr="004D3944">
        <w:rPr>
          <w:rFonts w:ascii="Arial" w:eastAsiaTheme="minorEastAsia" w:hAnsi="Arial" w:cs="Arial"/>
          <w:lang w:val="vi-VN"/>
        </w:rPr>
        <w:t xml:space="preserve"> của </w:t>
      </w:r>
      <w:r w:rsidR="00564408" w:rsidRPr="004D3944">
        <w:rPr>
          <w:rFonts w:ascii="Arial" w:eastAsia="SimSun" w:hAnsi="Arial" w:cs="Arial"/>
          <w:lang w:val="zh-CN" w:eastAsia="zh-CN"/>
        </w:rPr>
        <w:t>dowaui:pagingControl</w:t>
      </w:r>
      <w:r w:rsidRPr="004D3944">
        <w:rPr>
          <w:rFonts w:ascii="Arial" w:eastAsiaTheme="minorEastAsia" w:hAnsi="Arial" w:cs="Arial"/>
          <w:lang w:val="vi-VN"/>
        </w:rPr>
        <w:t xml:space="preserve"> </w:t>
      </w:r>
    </w:p>
    <w:p w14:paraId="29CB9236" w14:textId="77777777" w:rsidR="00564408" w:rsidRPr="004D3944" w:rsidRDefault="00564408" w:rsidP="00613364">
      <w:pPr>
        <w:ind w:firstLine="250"/>
        <w:rPr>
          <w:rFonts w:ascii="Arial" w:eastAsiaTheme="minorEastAsia" w:hAnsi="Arial" w:cs="Arial"/>
          <w:lang w:val="zh-CN"/>
        </w:rPr>
      </w:pPr>
    </w:p>
    <w:p w14:paraId="01B4E50F" w14:textId="77777777" w:rsidR="00B40AC6" w:rsidRPr="004D3944" w:rsidRDefault="00036FA3" w:rsidP="00613364">
      <w:pPr>
        <w:ind w:firstLine="250"/>
        <w:rPr>
          <w:rFonts w:ascii="Arial" w:eastAsiaTheme="minorEastAsia" w:hAnsi="Arial" w:cs="Arial"/>
          <w:lang w:val="vi-VN" w:eastAsia="zh-CN"/>
        </w:rPr>
      </w:pPr>
      <w:r w:rsidRPr="004D3944">
        <w:rPr>
          <w:rFonts w:ascii="Arial" w:eastAsiaTheme="minorEastAsia" w:hAnsi="Arial" w:cs="Arial"/>
          <w:lang w:val="vi-VN" w:eastAsia="zh-CN"/>
        </w:rPr>
        <w:t>Constructor</w:t>
      </w:r>
    </w:p>
    <w:p w14:paraId="13C41B59" w14:textId="77777777" w:rsidR="00840D17" w:rsidRPr="004D3944" w:rsidRDefault="00840D17" w:rsidP="00613364">
      <w:pPr>
        <w:pStyle w:val="a2"/>
        <w:rPr>
          <w:rFonts w:ascii="Arial" w:hAnsi="Arial" w:cs="Arial"/>
          <w:lang w:val="zh-CN" w:eastAsia="zh-CN"/>
        </w:rPr>
      </w:pPr>
      <w:r w:rsidRPr="004D3944">
        <w:rPr>
          <w:rFonts w:ascii="Arial" w:hAnsi="Arial" w:cs="Arial"/>
          <w:lang w:val="zh-CN" w:eastAsia="zh-CN"/>
        </w:rPr>
        <w:t>$('#pagingCongorlTop').pagingControl({</w:t>
      </w:r>
    </w:p>
    <w:p w14:paraId="6559EB94" w14:textId="77777777" w:rsidR="00840D17" w:rsidRPr="004D3944" w:rsidRDefault="00840D17" w:rsidP="00613364">
      <w:pPr>
        <w:pStyle w:val="a2"/>
        <w:ind w:firstLineChars="100" w:firstLine="180"/>
        <w:rPr>
          <w:rFonts w:ascii="Arial" w:hAnsi="Arial" w:cs="Arial"/>
          <w:lang w:val="zh-CN" w:eastAsia="zh-CN"/>
        </w:rPr>
      </w:pPr>
      <w:r w:rsidRPr="004D3944">
        <w:rPr>
          <w:rFonts w:ascii="Arial" w:hAnsi="Arial" w:cs="Arial"/>
          <w:lang w:val="zh-CN" w:eastAsia="zh-CN"/>
        </w:rPr>
        <w:t>pagingParameterId : "pagingParameter",</w:t>
      </w:r>
    </w:p>
    <w:p w14:paraId="45AF757A" w14:textId="77777777" w:rsidR="00840D17" w:rsidRPr="004D3944" w:rsidRDefault="00840D17" w:rsidP="00613364">
      <w:pPr>
        <w:pStyle w:val="a2"/>
        <w:ind w:firstLineChars="100" w:firstLine="180"/>
        <w:rPr>
          <w:rFonts w:ascii="Arial" w:hAnsi="Arial" w:cs="Arial"/>
          <w:lang w:val="zh-CN" w:eastAsia="zh-CN"/>
        </w:rPr>
      </w:pPr>
      <w:r w:rsidRPr="004D3944">
        <w:rPr>
          <w:rFonts w:ascii="Arial" w:hAnsi="Arial" w:cs="Arial"/>
          <w:lang w:val="zh-CN" w:eastAsia="zh-CN"/>
        </w:rPr>
        <w:t>total : "0",</w:t>
      </w:r>
    </w:p>
    <w:p w14:paraId="773AB045" w14:textId="77777777" w:rsidR="00840D17" w:rsidRPr="004D3944" w:rsidRDefault="00840D17" w:rsidP="00613364">
      <w:pPr>
        <w:pStyle w:val="a2"/>
        <w:ind w:firstLineChars="100" w:firstLine="180"/>
        <w:rPr>
          <w:rFonts w:ascii="Arial" w:hAnsi="Arial" w:cs="Arial"/>
          <w:lang w:val="zh-CN" w:eastAsia="zh-CN"/>
        </w:rPr>
      </w:pPr>
      <w:r w:rsidRPr="004D3944">
        <w:rPr>
          <w:rFonts w:ascii="Arial" w:hAnsi="Arial" w:cs="Arial"/>
          <w:lang w:val="zh-CN" w:eastAsia="zh-CN"/>
        </w:rPr>
        <w:t>from : "0",</w:t>
      </w:r>
    </w:p>
    <w:p w14:paraId="218936F0" w14:textId="77777777" w:rsidR="00840D17" w:rsidRPr="004D3944" w:rsidRDefault="00840D17" w:rsidP="00613364">
      <w:pPr>
        <w:pStyle w:val="a2"/>
        <w:ind w:firstLineChars="100" w:firstLine="180"/>
        <w:rPr>
          <w:rFonts w:ascii="Arial" w:hAnsi="Arial" w:cs="Arial"/>
          <w:lang w:val="zh-CN" w:eastAsia="zh-CN"/>
        </w:rPr>
      </w:pPr>
      <w:r w:rsidRPr="004D3944">
        <w:rPr>
          <w:rFonts w:ascii="Arial" w:hAnsi="Arial" w:cs="Arial"/>
          <w:lang w:val="zh-CN" w:eastAsia="zh-CN"/>
        </w:rPr>
        <w:t>to : "0",</w:t>
      </w:r>
    </w:p>
    <w:p w14:paraId="280D5002" w14:textId="77777777" w:rsidR="00840D17" w:rsidRPr="004D3944" w:rsidRDefault="00840D17" w:rsidP="00613364">
      <w:pPr>
        <w:pStyle w:val="a2"/>
        <w:ind w:firstLineChars="100" w:firstLine="180"/>
        <w:rPr>
          <w:rFonts w:ascii="Arial" w:hAnsi="Arial" w:cs="Arial"/>
          <w:lang w:val="zh-CN" w:eastAsia="zh-CN"/>
        </w:rPr>
      </w:pPr>
      <w:r w:rsidRPr="004D3944">
        <w:rPr>
          <w:rFonts w:ascii="Arial" w:hAnsi="Arial" w:cs="Arial"/>
          <w:lang w:val="zh-CN" w:eastAsia="zh-CN"/>
        </w:rPr>
        <w:t>currentPage : "0",</w:t>
      </w:r>
    </w:p>
    <w:p w14:paraId="21C326C2" w14:textId="77777777" w:rsidR="00840D17" w:rsidRPr="004D3944" w:rsidRDefault="00840D17" w:rsidP="00613364">
      <w:pPr>
        <w:pStyle w:val="a2"/>
        <w:ind w:firstLineChars="100" w:firstLine="180"/>
        <w:rPr>
          <w:rFonts w:ascii="Arial" w:hAnsi="Arial" w:cs="Arial"/>
          <w:lang w:val="zh-CN" w:eastAsia="zh-CN"/>
        </w:rPr>
      </w:pPr>
      <w:r w:rsidRPr="004D3944">
        <w:rPr>
          <w:rFonts w:ascii="Arial" w:hAnsi="Arial" w:cs="Arial"/>
          <w:lang w:val="zh-CN" w:eastAsia="zh-CN"/>
        </w:rPr>
        <w:t>sortKey : "null",</w:t>
      </w:r>
    </w:p>
    <w:p w14:paraId="56B2A5A2" w14:textId="77777777" w:rsidR="00840D17" w:rsidRPr="004D3944" w:rsidRDefault="00840D17" w:rsidP="00613364">
      <w:pPr>
        <w:pStyle w:val="a2"/>
        <w:ind w:firstLineChars="100" w:firstLine="180"/>
        <w:rPr>
          <w:rFonts w:ascii="Arial" w:hAnsi="Arial" w:cs="Arial"/>
          <w:lang w:val="zh-CN" w:eastAsia="zh-CN"/>
        </w:rPr>
      </w:pPr>
      <w:r w:rsidRPr="004D3944">
        <w:rPr>
          <w:rFonts w:ascii="Arial" w:hAnsi="Arial" w:cs="Arial"/>
          <w:lang w:val="zh-CN" w:eastAsia="zh-CN"/>
        </w:rPr>
        <w:t>sortOrder : "null"</w:t>
      </w:r>
    </w:p>
    <w:p w14:paraId="1E892ACB" w14:textId="77777777" w:rsidR="00C60413" w:rsidRPr="004D3944" w:rsidRDefault="00840D17" w:rsidP="00613364">
      <w:pPr>
        <w:pStyle w:val="a2"/>
        <w:rPr>
          <w:rFonts w:ascii="Arial" w:eastAsia="SimSun" w:hAnsi="Arial" w:cs="Arial"/>
          <w:lang w:val="zh-CN" w:eastAsia="zh-CN"/>
        </w:rPr>
      </w:pPr>
      <w:r w:rsidRPr="004D3944">
        <w:rPr>
          <w:rFonts w:ascii="Arial" w:hAnsi="Arial" w:cs="Arial"/>
          <w:lang w:val="zh-CN" w:eastAsia="zh-CN"/>
        </w:rPr>
        <w:t>});</w:t>
      </w:r>
    </w:p>
    <w:p w14:paraId="0F3B79A7" w14:textId="77777777" w:rsidR="00DB5D63" w:rsidRPr="004D3944" w:rsidRDefault="00DB5D63" w:rsidP="00613364">
      <w:pPr>
        <w:ind w:firstLine="250"/>
        <w:rPr>
          <w:rFonts w:ascii="Arial" w:hAnsi="Arial" w:cs="Arial"/>
          <w:lang w:val="zh-CN" w:eastAsia="zh-CN"/>
        </w:rPr>
      </w:pPr>
    </w:p>
    <w:p w14:paraId="77B6AF37" w14:textId="77777777" w:rsidR="0098712F" w:rsidRPr="004D3944" w:rsidRDefault="00036FA3" w:rsidP="00613364">
      <w:pPr>
        <w:pStyle w:val="Caption"/>
        <w:keepNext/>
        <w:ind w:firstLine="250"/>
        <w:rPr>
          <w:rFonts w:ascii="Arial" w:hAnsi="Arial" w:cs="Arial"/>
          <w:lang w:val="vi-VN" w:eastAsia="zh-CN"/>
        </w:rPr>
      </w:pPr>
      <w:r w:rsidRPr="004D3944">
        <w:rPr>
          <w:rFonts w:ascii="Arial" w:hAnsi="Arial" w:cs="Arial"/>
          <w:lang w:val="vi-VN" w:eastAsia="zh-CN"/>
        </w:rPr>
        <w:t>Bảng</w:t>
      </w:r>
      <w:r w:rsidR="0098712F" w:rsidRPr="004D3944">
        <w:rPr>
          <w:rFonts w:ascii="Arial" w:hAnsi="Arial" w:cs="Arial"/>
          <w:lang w:eastAsia="zh-CN"/>
        </w:rPr>
        <w:t xml:space="preserve"> </w:t>
      </w:r>
      <w:r w:rsidR="00BA0B6B" w:rsidRPr="004D3944">
        <w:rPr>
          <w:rFonts w:ascii="Arial" w:hAnsi="Arial" w:cs="Arial"/>
        </w:rPr>
        <w:fldChar w:fldCharType="begin"/>
      </w:r>
      <w:r w:rsidR="002F619A" w:rsidRPr="004D3944">
        <w:rPr>
          <w:rFonts w:ascii="Arial" w:hAnsi="Arial" w:cs="Arial"/>
          <w:lang w:eastAsia="zh-CN"/>
        </w:rPr>
        <w:instrText xml:space="preserve"> STYLEREF 1 \s </w:instrText>
      </w:r>
      <w:r w:rsidR="00BA0B6B" w:rsidRPr="004D3944">
        <w:rPr>
          <w:rFonts w:ascii="Arial" w:hAnsi="Arial" w:cs="Arial"/>
        </w:rPr>
        <w:fldChar w:fldCharType="separate"/>
      </w:r>
      <w:r w:rsidR="000E2054" w:rsidRPr="004D3944">
        <w:rPr>
          <w:rFonts w:ascii="Arial" w:hAnsi="Arial" w:cs="Arial"/>
          <w:noProof/>
          <w:lang w:eastAsia="zh-CN"/>
        </w:rPr>
        <w:t>4</w:t>
      </w:r>
      <w:r w:rsidR="00BA0B6B" w:rsidRPr="004D3944">
        <w:rPr>
          <w:rFonts w:ascii="Arial" w:hAnsi="Arial" w:cs="Arial"/>
          <w:noProof/>
        </w:rPr>
        <w:fldChar w:fldCharType="end"/>
      </w:r>
      <w:r w:rsidR="000E2054" w:rsidRPr="004D3944">
        <w:rPr>
          <w:rFonts w:ascii="Arial" w:hAnsi="Arial" w:cs="Arial"/>
          <w:lang w:eastAsia="zh-CN"/>
        </w:rPr>
        <w:noBreakHyphen/>
      </w:r>
      <w:r w:rsidR="00BA0B6B" w:rsidRPr="004D3944">
        <w:rPr>
          <w:rFonts w:ascii="Arial" w:hAnsi="Arial" w:cs="Arial"/>
        </w:rPr>
        <w:fldChar w:fldCharType="begin"/>
      </w:r>
      <w:r w:rsidR="002F619A" w:rsidRPr="004D3944">
        <w:rPr>
          <w:rFonts w:ascii="Arial" w:hAnsi="Arial" w:cs="Arial"/>
          <w:lang w:eastAsia="zh-CN"/>
        </w:rPr>
        <w:instrText xml:space="preserve"> SEQ </w:instrText>
      </w:r>
      <w:r w:rsidR="002F619A" w:rsidRPr="004D3944">
        <w:rPr>
          <w:rFonts w:ascii="Arial" w:hAnsi="Arial" w:cs="Arial"/>
          <w:lang w:eastAsia="zh-CN"/>
        </w:rPr>
        <w:instrText>表</w:instrText>
      </w:r>
      <w:r w:rsidR="002F619A" w:rsidRPr="004D3944">
        <w:rPr>
          <w:rFonts w:ascii="Arial" w:hAnsi="Arial" w:cs="Arial"/>
          <w:lang w:eastAsia="zh-CN"/>
        </w:rPr>
        <w:instrText xml:space="preserve"> \* ARABIC \s 1 </w:instrText>
      </w:r>
      <w:r w:rsidR="00BA0B6B" w:rsidRPr="004D3944">
        <w:rPr>
          <w:rFonts w:ascii="Arial" w:hAnsi="Arial" w:cs="Arial"/>
        </w:rPr>
        <w:fldChar w:fldCharType="separate"/>
      </w:r>
      <w:r w:rsidR="000E2054" w:rsidRPr="004D3944">
        <w:rPr>
          <w:rFonts w:ascii="Arial" w:hAnsi="Arial" w:cs="Arial"/>
          <w:noProof/>
          <w:lang w:eastAsia="zh-CN"/>
        </w:rPr>
        <w:t>10</w:t>
      </w:r>
      <w:r w:rsidR="00BA0B6B" w:rsidRPr="004D3944">
        <w:rPr>
          <w:rFonts w:ascii="Arial" w:hAnsi="Arial" w:cs="Arial"/>
          <w:noProof/>
        </w:rPr>
        <w:fldChar w:fldCharType="end"/>
      </w:r>
      <w:r w:rsidR="0098712F" w:rsidRPr="004D3944">
        <w:rPr>
          <w:rFonts w:ascii="Arial" w:hAnsi="Arial" w:cs="Arial"/>
          <w:lang w:eastAsia="zh-CN"/>
        </w:rPr>
        <w:t xml:space="preserve"> </w:t>
      </w:r>
      <w:r w:rsidRPr="004D3944">
        <w:rPr>
          <w:rFonts w:ascii="Arial" w:hAnsi="Arial" w:cs="Arial"/>
          <w:lang w:eastAsia="zh-CN"/>
        </w:rPr>
        <w:t>Tham số input</w:t>
      </w:r>
      <w:r w:rsidRPr="004D3944">
        <w:rPr>
          <w:rFonts w:ascii="Arial" w:hAnsi="Arial" w:cs="Arial"/>
          <w:lang w:val="vi-VN" w:eastAsia="zh-CN"/>
        </w:rPr>
        <w:t xml:space="preserve"> của </w:t>
      </w:r>
      <w:r w:rsidR="0098712F" w:rsidRPr="004D3944">
        <w:rPr>
          <w:rFonts w:ascii="Arial" w:hAnsi="Arial" w:cs="Arial"/>
          <w:lang w:eastAsia="zh-CN"/>
        </w:rPr>
        <w:t>CSJS pagingControl</w:t>
      </w:r>
      <w:r w:rsidRPr="004D3944">
        <w:rPr>
          <w:rFonts w:ascii="Arial" w:hAnsi="Arial" w:cs="Arial"/>
          <w:lang w:val="vi-VN"/>
        </w:rPr>
        <w:t xml:space="preserve"> </w:t>
      </w:r>
    </w:p>
    <w:tbl>
      <w:tblPr>
        <w:tblStyle w:val="LightShading1"/>
        <w:tblW w:w="9264" w:type="dxa"/>
        <w:tblInd w:w="956" w:type="dxa"/>
        <w:tblLook w:val="04A0" w:firstRow="1" w:lastRow="0" w:firstColumn="1" w:lastColumn="0" w:noHBand="0" w:noVBand="1"/>
      </w:tblPr>
      <w:tblGrid>
        <w:gridCol w:w="2289"/>
        <w:gridCol w:w="3609"/>
        <w:gridCol w:w="2175"/>
        <w:gridCol w:w="1191"/>
      </w:tblGrid>
      <w:tr w:rsidR="00DB5D63" w:rsidRPr="004D3944" w14:paraId="15F3D95F" w14:textId="77777777" w:rsidTr="00EF772B">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289" w:type="dxa"/>
          </w:tcPr>
          <w:p w14:paraId="366CCFFC" w14:textId="77777777" w:rsidR="00DB5D63" w:rsidRPr="004D3944" w:rsidRDefault="00DC50C4" w:rsidP="00EF772B">
            <w:pPr>
              <w:pStyle w:val="a4"/>
              <w:ind w:firstLine="250"/>
              <w:rPr>
                <w:rFonts w:ascii="Arial" w:hAnsi="Arial" w:cs="Arial"/>
              </w:rPr>
            </w:pPr>
            <w:r w:rsidRPr="004D3944">
              <w:rPr>
                <w:rFonts w:ascii="Arial" w:hAnsi="Arial" w:cs="Arial"/>
              </w:rPr>
              <w:t>Tham số</w:t>
            </w:r>
          </w:p>
        </w:tc>
        <w:tc>
          <w:tcPr>
            <w:tcW w:w="3609" w:type="dxa"/>
          </w:tcPr>
          <w:p w14:paraId="0773CBE5" w14:textId="77777777" w:rsidR="00DB5D63" w:rsidRPr="004D3944" w:rsidRDefault="00DC50C4" w:rsidP="00EF772B">
            <w:pPr>
              <w:pStyle w:val="a4"/>
              <w:ind w:firstLine="250"/>
              <w:cnfStyle w:val="100000000000" w:firstRow="1"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Giải thích</w:t>
            </w:r>
          </w:p>
        </w:tc>
        <w:tc>
          <w:tcPr>
            <w:tcW w:w="2175" w:type="dxa"/>
          </w:tcPr>
          <w:p w14:paraId="0061BF67" w14:textId="77777777" w:rsidR="00DB5D63" w:rsidRPr="004D3944" w:rsidRDefault="00DC50C4" w:rsidP="00EF772B">
            <w:pPr>
              <w:pStyle w:val="a4"/>
              <w:ind w:firstLine="250"/>
              <w:cnfStyle w:val="100000000000" w:firstRow="1"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Kiểu data</w:t>
            </w:r>
          </w:p>
        </w:tc>
        <w:tc>
          <w:tcPr>
            <w:tcW w:w="1191" w:type="dxa"/>
          </w:tcPr>
          <w:p w14:paraId="40F8702A" w14:textId="77777777" w:rsidR="00DB5D63" w:rsidRPr="004D3944" w:rsidRDefault="00DC50C4" w:rsidP="00EF772B">
            <w:pPr>
              <w:pStyle w:val="a4"/>
              <w:ind w:firstLine="250"/>
              <w:cnfStyle w:val="100000000000" w:firstRow="1"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 xml:space="preserve">Bắt buộc/Tùy </w:t>
            </w:r>
            <w:r w:rsidRPr="004D3944">
              <w:rPr>
                <w:rFonts w:ascii="Arial" w:hAnsi="Arial" w:cs="Arial"/>
              </w:rPr>
              <w:lastRenderedPageBreak/>
              <w:t>ý</w:t>
            </w:r>
          </w:p>
        </w:tc>
      </w:tr>
      <w:tr w:rsidR="00DB5D63" w:rsidRPr="004D3944" w14:paraId="07FB05AB" w14:textId="77777777" w:rsidTr="00EF772B">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289" w:type="dxa"/>
          </w:tcPr>
          <w:p w14:paraId="46E6D8C5" w14:textId="77777777" w:rsidR="00DB5D63" w:rsidRPr="004D3944" w:rsidRDefault="00CD1369" w:rsidP="00EF772B">
            <w:pPr>
              <w:pStyle w:val="a4"/>
              <w:ind w:firstLine="250"/>
              <w:rPr>
                <w:rFonts w:ascii="Arial" w:hAnsi="Arial" w:cs="Arial"/>
              </w:rPr>
            </w:pPr>
            <w:r w:rsidRPr="004D3944">
              <w:rPr>
                <w:rFonts w:ascii="Arial" w:hAnsi="Arial" w:cs="Arial"/>
              </w:rPr>
              <w:lastRenderedPageBreak/>
              <w:t>total</w:t>
            </w:r>
          </w:p>
        </w:tc>
        <w:tc>
          <w:tcPr>
            <w:tcW w:w="3609" w:type="dxa"/>
          </w:tcPr>
          <w:p w14:paraId="2116CD71" w14:textId="77777777" w:rsidR="00DB5D63" w:rsidRPr="004D3944" w:rsidRDefault="00036FA3" w:rsidP="00EF772B">
            <w:pPr>
              <w:pStyle w:val="a4"/>
              <w:ind w:firstLineChars="150" w:firstLine="300"/>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4D3944">
              <w:rPr>
                <w:rFonts w:ascii="Arial" w:hAnsi="Arial" w:cs="Arial"/>
                <w:lang w:val="vi-VN"/>
              </w:rPr>
              <w:t>Tổng số record</w:t>
            </w:r>
          </w:p>
        </w:tc>
        <w:tc>
          <w:tcPr>
            <w:tcW w:w="2175" w:type="dxa"/>
          </w:tcPr>
          <w:p w14:paraId="02D433A8" w14:textId="77777777" w:rsidR="00DB5D63" w:rsidRPr="004D3944" w:rsidRDefault="00DB5D63" w:rsidP="00EF772B">
            <w:pPr>
              <w:pStyle w:val="a4"/>
              <w:ind w:firstLine="250"/>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String</w:t>
            </w:r>
          </w:p>
        </w:tc>
        <w:tc>
          <w:tcPr>
            <w:tcW w:w="1191" w:type="dxa"/>
          </w:tcPr>
          <w:p w14:paraId="21CE7213" w14:textId="77777777" w:rsidR="00DB5D63" w:rsidRPr="004D3944" w:rsidRDefault="00DC50C4" w:rsidP="00EF772B">
            <w:pPr>
              <w:pStyle w:val="a4"/>
              <w:ind w:firstLine="250"/>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Bắt buộc</w:t>
            </w:r>
          </w:p>
        </w:tc>
      </w:tr>
      <w:tr w:rsidR="00DB5D63" w:rsidRPr="004D3944" w14:paraId="48F1BFDF" w14:textId="77777777" w:rsidTr="00EF772B">
        <w:trPr>
          <w:trHeight w:val="555"/>
        </w:trPr>
        <w:tc>
          <w:tcPr>
            <w:cnfStyle w:val="001000000000" w:firstRow="0" w:lastRow="0" w:firstColumn="1" w:lastColumn="0" w:oddVBand="0" w:evenVBand="0" w:oddHBand="0" w:evenHBand="0" w:firstRowFirstColumn="0" w:firstRowLastColumn="0" w:lastRowFirstColumn="0" w:lastRowLastColumn="0"/>
            <w:tcW w:w="2289" w:type="dxa"/>
          </w:tcPr>
          <w:p w14:paraId="44153588" w14:textId="77777777" w:rsidR="00DB5D63" w:rsidRPr="004D3944" w:rsidRDefault="00CD1369" w:rsidP="00EF772B">
            <w:pPr>
              <w:pStyle w:val="a4"/>
              <w:ind w:firstLine="250"/>
              <w:rPr>
                <w:rFonts w:ascii="Arial" w:hAnsi="Arial" w:cs="Arial"/>
              </w:rPr>
            </w:pPr>
            <w:r w:rsidRPr="004D3944">
              <w:rPr>
                <w:rFonts w:ascii="Arial" w:hAnsi="Arial" w:cs="Arial"/>
              </w:rPr>
              <w:t>from</w:t>
            </w:r>
          </w:p>
        </w:tc>
        <w:tc>
          <w:tcPr>
            <w:tcW w:w="3609" w:type="dxa"/>
          </w:tcPr>
          <w:p w14:paraId="7CB37606" w14:textId="77777777" w:rsidR="00DB5D63" w:rsidRPr="004D3944" w:rsidRDefault="00036FA3" w:rsidP="00036FA3">
            <w:pPr>
              <w:pStyle w:val="a4"/>
              <w:ind w:firstLine="250"/>
              <w:cnfStyle w:val="000000000000" w:firstRow="0"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lang w:val="vi-VN"/>
              </w:rPr>
              <w:t>Số lượng record của From của pager</w:t>
            </w:r>
          </w:p>
        </w:tc>
        <w:tc>
          <w:tcPr>
            <w:tcW w:w="2175" w:type="dxa"/>
          </w:tcPr>
          <w:p w14:paraId="0BC3B94C" w14:textId="77777777" w:rsidR="00DB5D63" w:rsidRPr="004D3944" w:rsidRDefault="00DB5D63" w:rsidP="00EF772B">
            <w:pPr>
              <w:pStyle w:val="a4"/>
              <w:ind w:firstLine="250"/>
              <w:cnfStyle w:val="000000000000" w:firstRow="0"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String</w:t>
            </w:r>
          </w:p>
        </w:tc>
        <w:tc>
          <w:tcPr>
            <w:tcW w:w="1191" w:type="dxa"/>
          </w:tcPr>
          <w:p w14:paraId="6EA8487C" w14:textId="77777777" w:rsidR="00DB5D63" w:rsidRPr="004D3944" w:rsidRDefault="00DC50C4" w:rsidP="00EF772B">
            <w:pPr>
              <w:pStyle w:val="a4"/>
              <w:ind w:firstLine="250"/>
              <w:cnfStyle w:val="000000000000" w:firstRow="0"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Bắt buộc</w:t>
            </w:r>
          </w:p>
        </w:tc>
      </w:tr>
      <w:tr w:rsidR="00DB5D63" w:rsidRPr="004D3944" w14:paraId="1D6CD180" w14:textId="77777777" w:rsidTr="00EF772B">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289" w:type="dxa"/>
          </w:tcPr>
          <w:p w14:paraId="7D5AAD8B" w14:textId="77777777" w:rsidR="00DB5D63" w:rsidRPr="004D3944" w:rsidRDefault="00821982" w:rsidP="00EF772B">
            <w:pPr>
              <w:pStyle w:val="a4"/>
              <w:ind w:firstLine="250"/>
              <w:rPr>
                <w:rFonts w:ascii="Arial" w:hAnsi="Arial" w:cs="Arial"/>
              </w:rPr>
            </w:pPr>
            <w:r w:rsidRPr="004D3944">
              <w:rPr>
                <w:rFonts w:ascii="Arial" w:hAnsi="Arial" w:cs="Arial"/>
              </w:rPr>
              <w:t>to</w:t>
            </w:r>
          </w:p>
        </w:tc>
        <w:tc>
          <w:tcPr>
            <w:tcW w:w="3609" w:type="dxa"/>
          </w:tcPr>
          <w:p w14:paraId="1AC09E0A" w14:textId="77777777" w:rsidR="00DB5D63" w:rsidRPr="004D3944" w:rsidRDefault="00036FA3" w:rsidP="00036FA3">
            <w:pPr>
              <w:pStyle w:val="a4"/>
              <w:ind w:firstLine="250"/>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lang w:val="vi-VN"/>
              </w:rPr>
              <w:t>Số lượng record của To của pager</w:t>
            </w:r>
          </w:p>
        </w:tc>
        <w:tc>
          <w:tcPr>
            <w:tcW w:w="2175" w:type="dxa"/>
          </w:tcPr>
          <w:p w14:paraId="6A7BB8E0" w14:textId="77777777" w:rsidR="00DB5D63" w:rsidRPr="004D3944" w:rsidRDefault="00821982" w:rsidP="00EF772B">
            <w:pPr>
              <w:pStyle w:val="a4"/>
              <w:ind w:firstLine="250"/>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String</w:t>
            </w:r>
          </w:p>
        </w:tc>
        <w:tc>
          <w:tcPr>
            <w:tcW w:w="1191" w:type="dxa"/>
          </w:tcPr>
          <w:p w14:paraId="27706203" w14:textId="77777777" w:rsidR="00DB5D63" w:rsidRPr="004D3944" w:rsidRDefault="00DC50C4" w:rsidP="00EF772B">
            <w:pPr>
              <w:pStyle w:val="a4"/>
              <w:ind w:firstLine="250"/>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Bắt buộc</w:t>
            </w:r>
          </w:p>
        </w:tc>
      </w:tr>
      <w:tr w:rsidR="007E4531" w:rsidRPr="004D3944" w14:paraId="049031FE" w14:textId="77777777" w:rsidTr="00EF772B">
        <w:trPr>
          <w:trHeight w:val="555"/>
        </w:trPr>
        <w:tc>
          <w:tcPr>
            <w:cnfStyle w:val="001000000000" w:firstRow="0" w:lastRow="0" w:firstColumn="1" w:lastColumn="0" w:oddVBand="0" w:evenVBand="0" w:oddHBand="0" w:evenHBand="0" w:firstRowFirstColumn="0" w:firstRowLastColumn="0" w:lastRowFirstColumn="0" w:lastRowLastColumn="0"/>
            <w:tcW w:w="2289" w:type="dxa"/>
          </w:tcPr>
          <w:p w14:paraId="72ADEF1E" w14:textId="77777777" w:rsidR="007E4531" w:rsidRPr="004D3944" w:rsidRDefault="007E4531" w:rsidP="00EF772B">
            <w:pPr>
              <w:pStyle w:val="a4"/>
              <w:ind w:firstLine="250"/>
              <w:rPr>
                <w:rFonts w:ascii="Arial" w:hAnsi="Arial" w:cs="Arial"/>
              </w:rPr>
            </w:pPr>
            <w:r w:rsidRPr="004D3944">
              <w:rPr>
                <w:rFonts w:ascii="Arial" w:hAnsi="Arial" w:cs="Arial"/>
              </w:rPr>
              <w:t>currentPage</w:t>
            </w:r>
          </w:p>
        </w:tc>
        <w:tc>
          <w:tcPr>
            <w:tcW w:w="3609" w:type="dxa"/>
          </w:tcPr>
          <w:p w14:paraId="15BB4704" w14:textId="77777777" w:rsidR="007E4531" w:rsidRPr="004D3944" w:rsidRDefault="00036FA3" w:rsidP="00036FA3">
            <w:pPr>
              <w:pStyle w:val="a4"/>
              <w:ind w:firstLine="250"/>
              <w:cnfStyle w:val="000000000000" w:firstRow="0"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lang w:val="vi-VN"/>
              </w:rPr>
              <w:t>Số lượng page hiện tại</w:t>
            </w:r>
          </w:p>
        </w:tc>
        <w:tc>
          <w:tcPr>
            <w:tcW w:w="2175" w:type="dxa"/>
          </w:tcPr>
          <w:p w14:paraId="4CA01455" w14:textId="77777777" w:rsidR="007E4531" w:rsidRPr="004D3944" w:rsidRDefault="007E4531" w:rsidP="00EF772B">
            <w:pPr>
              <w:pStyle w:val="a4"/>
              <w:ind w:firstLine="250"/>
              <w:cnfStyle w:val="000000000000" w:firstRow="0"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String</w:t>
            </w:r>
          </w:p>
        </w:tc>
        <w:tc>
          <w:tcPr>
            <w:tcW w:w="1191" w:type="dxa"/>
          </w:tcPr>
          <w:p w14:paraId="3438DD57" w14:textId="77777777" w:rsidR="007E4531" w:rsidRPr="004D3944" w:rsidRDefault="00DC50C4" w:rsidP="00EF772B">
            <w:pPr>
              <w:pStyle w:val="a4"/>
              <w:ind w:firstLine="250"/>
              <w:cnfStyle w:val="000000000000" w:firstRow="0"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Bắt buộc</w:t>
            </w:r>
          </w:p>
        </w:tc>
      </w:tr>
      <w:tr w:rsidR="007E4531" w:rsidRPr="004D3944" w14:paraId="0C8429B3" w14:textId="77777777" w:rsidTr="00EF772B">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289" w:type="dxa"/>
          </w:tcPr>
          <w:p w14:paraId="2ADA9984" w14:textId="77777777" w:rsidR="007E4531" w:rsidRPr="004D3944" w:rsidRDefault="007E4531" w:rsidP="00EF772B">
            <w:pPr>
              <w:pStyle w:val="a4"/>
              <w:ind w:firstLine="250"/>
              <w:rPr>
                <w:rFonts w:ascii="Arial" w:hAnsi="Arial" w:cs="Arial"/>
              </w:rPr>
            </w:pPr>
            <w:r w:rsidRPr="004D3944">
              <w:rPr>
                <w:rFonts w:ascii="Arial" w:hAnsi="Arial" w:cs="Arial"/>
              </w:rPr>
              <w:t>sortKey</w:t>
            </w:r>
          </w:p>
        </w:tc>
        <w:tc>
          <w:tcPr>
            <w:tcW w:w="3609" w:type="dxa"/>
          </w:tcPr>
          <w:p w14:paraId="1F40384B" w14:textId="77777777" w:rsidR="007E4531" w:rsidRPr="004D3944" w:rsidRDefault="00036FA3" w:rsidP="00EF772B">
            <w:pPr>
              <w:pStyle w:val="a4"/>
              <w:ind w:firstLine="250"/>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4D3944">
              <w:rPr>
                <w:rFonts w:ascii="Arial" w:hAnsi="Arial" w:cs="Arial"/>
                <w:lang w:val="vi-VN"/>
              </w:rPr>
              <w:t>Sort key</w:t>
            </w:r>
          </w:p>
        </w:tc>
        <w:tc>
          <w:tcPr>
            <w:tcW w:w="2175" w:type="dxa"/>
          </w:tcPr>
          <w:p w14:paraId="7DBC58D4" w14:textId="77777777" w:rsidR="007E4531" w:rsidRPr="004D3944" w:rsidRDefault="007E4531" w:rsidP="00EF772B">
            <w:pPr>
              <w:pStyle w:val="a4"/>
              <w:ind w:firstLine="250"/>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String</w:t>
            </w:r>
          </w:p>
        </w:tc>
        <w:tc>
          <w:tcPr>
            <w:tcW w:w="1191" w:type="dxa"/>
          </w:tcPr>
          <w:p w14:paraId="3DA8B713" w14:textId="77777777" w:rsidR="007E4531" w:rsidRPr="004D3944" w:rsidRDefault="00DC50C4" w:rsidP="00EF772B">
            <w:pPr>
              <w:pStyle w:val="a4"/>
              <w:ind w:firstLine="250"/>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Bắt buộc</w:t>
            </w:r>
          </w:p>
        </w:tc>
      </w:tr>
      <w:tr w:rsidR="007E4531" w:rsidRPr="004D3944" w14:paraId="14E3B8F5" w14:textId="77777777" w:rsidTr="00EF772B">
        <w:trPr>
          <w:trHeight w:val="555"/>
        </w:trPr>
        <w:tc>
          <w:tcPr>
            <w:cnfStyle w:val="001000000000" w:firstRow="0" w:lastRow="0" w:firstColumn="1" w:lastColumn="0" w:oddVBand="0" w:evenVBand="0" w:oddHBand="0" w:evenHBand="0" w:firstRowFirstColumn="0" w:firstRowLastColumn="0" w:lastRowFirstColumn="0" w:lastRowLastColumn="0"/>
            <w:tcW w:w="2289" w:type="dxa"/>
          </w:tcPr>
          <w:p w14:paraId="45406AAE" w14:textId="77777777" w:rsidR="007E4531" w:rsidRPr="004D3944" w:rsidRDefault="007E4531" w:rsidP="00EF772B">
            <w:pPr>
              <w:pStyle w:val="a4"/>
              <w:ind w:firstLine="250"/>
              <w:rPr>
                <w:rFonts w:ascii="Arial" w:hAnsi="Arial" w:cs="Arial"/>
              </w:rPr>
            </w:pPr>
            <w:r w:rsidRPr="004D3944">
              <w:rPr>
                <w:rFonts w:ascii="Arial" w:hAnsi="Arial" w:cs="Arial"/>
              </w:rPr>
              <w:t>sortOrder</w:t>
            </w:r>
          </w:p>
        </w:tc>
        <w:tc>
          <w:tcPr>
            <w:tcW w:w="3609" w:type="dxa"/>
          </w:tcPr>
          <w:p w14:paraId="534966F5" w14:textId="77777777" w:rsidR="007E4531" w:rsidRPr="004D3944" w:rsidRDefault="00036FA3" w:rsidP="00036FA3">
            <w:pPr>
              <w:pStyle w:val="a4"/>
              <w:ind w:firstLine="250"/>
              <w:cnfStyle w:val="000000000000" w:firstRow="0"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lang w:val="vi-VN"/>
              </w:rPr>
              <w:t xml:space="preserve">Loại sort </w:t>
            </w:r>
            <w:r w:rsidR="007E4531" w:rsidRPr="004D3944">
              <w:rPr>
                <w:rFonts w:ascii="Arial" w:hAnsi="Arial" w:cs="Arial"/>
              </w:rPr>
              <w:t>(Asc or Desc)</w:t>
            </w:r>
          </w:p>
        </w:tc>
        <w:tc>
          <w:tcPr>
            <w:tcW w:w="2175" w:type="dxa"/>
          </w:tcPr>
          <w:p w14:paraId="41FFA55D" w14:textId="77777777" w:rsidR="007E4531" w:rsidRPr="004D3944" w:rsidRDefault="007E4531" w:rsidP="00EF772B">
            <w:pPr>
              <w:pStyle w:val="a4"/>
              <w:ind w:firstLine="250"/>
              <w:cnfStyle w:val="000000000000" w:firstRow="0"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String</w:t>
            </w:r>
          </w:p>
        </w:tc>
        <w:tc>
          <w:tcPr>
            <w:tcW w:w="1191" w:type="dxa"/>
          </w:tcPr>
          <w:p w14:paraId="0777AAE5" w14:textId="77777777" w:rsidR="007E4531" w:rsidRPr="004D3944" w:rsidRDefault="00DC50C4" w:rsidP="00EF772B">
            <w:pPr>
              <w:pStyle w:val="a4"/>
              <w:ind w:firstLine="250"/>
              <w:cnfStyle w:val="000000000000" w:firstRow="0"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Bắt buộc</w:t>
            </w:r>
          </w:p>
        </w:tc>
      </w:tr>
    </w:tbl>
    <w:p w14:paraId="7F3B5775" w14:textId="77777777" w:rsidR="00DB5D63" w:rsidRPr="004D3944" w:rsidRDefault="00DB5D63" w:rsidP="00613364">
      <w:pPr>
        <w:ind w:firstLine="250"/>
        <w:rPr>
          <w:rFonts w:ascii="Arial" w:eastAsia="SimSun" w:hAnsi="Arial" w:cs="Arial"/>
          <w:lang w:val="zh-CN" w:eastAsia="zh-CN"/>
        </w:rPr>
      </w:pPr>
    </w:p>
    <w:p w14:paraId="22971625" w14:textId="77777777" w:rsidR="00975C62" w:rsidRPr="004D3944" w:rsidRDefault="00036FA3" w:rsidP="00613364">
      <w:pPr>
        <w:ind w:firstLine="250"/>
        <w:rPr>
          <w:rFonts w:ascii="Arial" w:eastAsiaTheme="minorEastAsia" w:hAnsi="Arial" w:cs="Arial"/>
          <w:lang w:val="vi-VN"/>
        </w:rPr>
      </w:pPr>
      <w:r w:rsidRPr="004D3944">
        <w:rPr>
          <w:rFonts w:ascii="Arial" w:eastAsiaTheme="minorEastAsia" w:hAnsi="Arial" w:cs="Arial"/>
          <w:lang w:val="vi-VN"/>
        </w:rPr>
        <w:t xml:space="preserve">Hàm số </w:t>
      </w:r>
      <w:r w:rsidR="00975C62" w:rsidRPr="004D3944">
        <w:rPr>
          <w:rFonts w:ascii="Arial" w:eastAsiaTheme="minorEastAsia" w:hAnsi="Arial" w:cs="Arial"/>
          <w:lang w:val="zh-CN"/>
        </w:rPr>
        <w:t>setControl</w:t>
      </w:r>
      <w:r w:rsidRPr="004D3944">
        <w:rPr>
          <w:rFonts w:ascii="Arial" w:eastAsiaTheme="minorEastAsia" w:hAnsi="Arial" w:cs="Arial"/>
          <w:lang w:val="vi-VN"/>
        </w:rPr>
        <w:t xml:space="preserve"> </w:t>
      </w:r>
    </w:p>
    <w:p w14:paraId="19395FFC" w14:textId="77777777" w:rsidR="00975C62" w:rsidRPr="004D3944" w:rsidRDefault="00975C62" w:rsidP="00613364">
      <w:pPr>
        <w:pStyle w:val="a2"/>
        <w:rPr>
          <w:rFonts w:ascii="Arial" w:hAnsi="Arial" w:cs="Arial"/>
          <w:lang w:val="zh-CN"/>
        </w:rPr>
      </w:pPr>
      <w:r w:rsidRPr="004D3944">
        <w:rPr>
          <w:rFonts w:ascii="Arial" w:hAnsi="Arial" w:cs="Arial"/>
          <w:lang w:val="zh-CN"/>
        </w:rPr>
        <w:t xml:space="preserve">         $('#pagingCongorlTop').pagingControl('setControl', {</w:t>
      </w:r>
    </w:p>
    <w:p w14:paraId="49241885" w14:textId="77777777" w:rsidR="00975C62" w:rsidRPr="004D3944" w:rsidRDefault="00975C62" w:rsidP="00613364">
      <w:pPr>
        <w:pStyle w:val="a2"/>
        <w:rPr>
          <w:rFonts w:ascii="Arial" w:hAnsi="Arial" w:cs="Arial"/>
          <w:lang w:val="zh-CN"/>
        </w:rPr>
      </w:pPr>
      <w:r w:rsidRPr="004D3944">
        <w:rPr>
          <w:rFonts w:ascii="Arial" w:hAnsi="Arial" w:cs="Arial"/>
          <w:lang w:val="zh-CN"/>
        </w:rPr>
        <w:t xml:space="preserve">           "total" : resultObject.pagingControl.total,</w:t>
      </w:r>
    </w:p>
    <w:p w14:paraId="08CD7538" w14:textId="77777777" w:rsidR="00975C62" w:rsidRPr="004D3944" w:rsidRDefault="00975C62" w:rsidP="00613364">
      <w:pPr>
        <w:pStyle w:val="a2"/>
        <w:rPr>
          <w:rFonts w:ascii="Arial" w:hAnsi="Arial" w:cs="Arial"/>
          <w:lang w:val="zh-CN"/>
        </w:rPr>
      </w:pPr>
      <w:r w:rsidRPr="004D3944">
        <w:rPr>
          <w:rFonts w:ascii="Arial" w:hAnsi="Arial" w:cs="Arial"/>
          <w:lang w:val="zh-CN"/>
        </w:rPr>
        <w:t xml:space="preserve">           "from" : resultObject.pagingControl.numFrom,</w:t>
      </w:r>
    </w:p>
    <w:p w14:paraId="4D16A316" w14:textId="77777777" w:rsidR="00975C62" w:rsidRPr="004D3944" w:rsidRDefault="00975C62" w:rsidP="00613364">
      <w:pPr>
        <w:pStyle w:val="a2"/>
        <w:rPr>
          <w:rFonts w:ascii="Arial" w:hAnsi="Arial" w:cs="Arial"/>
          <w:lang w:val="zh-CN"/>
        </w:rPr>
      </w:pPr>
      <w:r w:rsidRPr="004D3944">
        <w:rPr>
          <w:rFonts w:ascii="Arial" w:hAnsi="Arial" w:cs="Arial"/>
          <w:lang w:val="zh-CN"/>
        </w:rPr>
        <w:t xml:space="preserve">           "to" : resultObject.pagingControl.numTo,</w:t>
      </w:r>
    </w:p>
    <w:p w14:paraId="787B503D" w14:textId="77777777" w:rsidR="00975C62" w:rsidRPr="004D3944" w:rsidRDefault="00975C62" w:rsidP="00613364">
      <w:pPr>
        <w:pStyle w:val="a2"/>
        <w:rPr>
          <w:rFonts w:ascii="Arial" w:hAnsi="Arial" w:cs="Arial"/>
          <w:lang w:val="zh-CN"/>
        </w:rPr>
      </w:pPr>
      <w:r w:rsidRPr="004D3944">
        <w:rPr>
          <w:rFonts w:ascii="Arial" w:hAnsi="Arial" w:cs="Arial"/>
          <w:lang w:val="zh-CN"/>
        </w:rPr>
        <w:t xml:space="preserve">           "currentPage" : resultObject.pagingControl.currentPage,</w:t>
      </w:r>
    </w:p>
    <w:p w14:paraId="2DC23EC7" w14:textId="77777777" w:rsidR="00975C62" w:rsidRPr="004D3944" w:rsidRDefault="00975C62" w:rsidP="00613364">
      <w:pPr>
        <w:pStyle w:val="a2"/>
        <w:rPr>
          <w:rFonts w:ascii="Arial" w:hAnsi="Arial" w:cs="Arial"/>
          <w:lang w:val="zh-CN"/>
        </w:rPr>
      </w:pPr>
      <w:r w:rsidRPr="004D3944">
        <w:rPr>
          <w:rFonts w:ascii="Arial" w:hAnsi="Arial" w:cs="Arial"/>
          <w:lang w:val="zh-CN"/>
        </w:rPr>
        <w:t xml:space="preserve">           "sortKey" : resultObject.pagingControl.sortKey,</w:t>
      </w:r>
    </w:p>
    <w:p w14:paraId="0FEF33A2" w14:textId="77777777" w:rsidR="00975C62" w:rsidRPr="004D3944" w:rsidRDefault="00975C62" w:rsidP="00613364">
      <w:pPr>
        <w:pStyle w:val="a2"/>
        <w:rPr>
          <w:rFonts w:ascii="Arial" w:hAnsi="Arial" w:cs="Arial"/>
          <w:lang w:val="zh-CN"/>
        </w:rPr>
      </w:pPr>
      <w:r w:rsidRPr="004D3944">
        <w:rPr>
          <w:rFonts w:ascii="Arial" w:hAnsi="Arial" w:cs="Arial"/>
          <w:lang w:val="zh-CN"/>
        </w:rPr>
        <w:t xml:space="preserve">           "sortOrder" : resultObject.pagingControl.sortOrder,</w:t>
      </w:r>
    </w:p>
    <w:p w14:paraId="669C916F" w14:textId="77777777" w:rsidR="00975C62" w:rsidRPr="004D3944" w:rsidRDefault="00975C62" w:rsidP="00613364">
      <w:pPr>
        <w:pStyle w:val="a2"/>
        <w:rPr>
          <w:rFonts w:ascii="Arial" w:eastAsia="SimSun" w:hAnsi="Arial" w:cs="Arial"/>
          <w:lang w:val="zh-CN" w:eastAsia="zh-CN"/>
        </w:rPr>
      </w:pPr>
      <w:r w:rsidRPr="004D3944">
        <w:rPr>
          <w:rFonts w:ascii="Arial" w:hAnsi="Arial" w:cs="Arial"/>
          <w:lang w:val="zh-CN"/>
        </w:rPr>
        <w:t xml:space="preserve">         });</w:t>
      </w:r>
    </w:p>
    <w:p w14:paraId="1F844962" w14:textId="77777777" w:rsidR="00C70544" w:rsidRPr="004D3944" w:rsidRDefault="00036FA3" w:rsidP="00613364">
      <w:pPr>
        <w:ind w:firstLine="250"/>
        <w:rPr>
          <w:rFonts w:ascii="Arial" w:hAnsi="Arial" w:cs="Arial"/>
          <w:lang w:val="zh-CN"/>
        </w:rPr>
      </w:pPr>
      <w:r w:rsidRPr="004D3944">
        <w:rPr>
          <w:rFonts w:ascii="Arial" w:hAnsi="Arial" w:cs="Arial"/>
          <w:lang w:val="zh-CN"/>
        </w:rPr>
        <w:t>Tham số input</w:t>
      </w:r>
      <w:r w:rsidRPr="004D3944">
        <w:rPr>
          <w:rFonts w:ascii="Arial" w:hAnsi="Arial" w:cs="Arial"/>
          <w:lang w:val="vi-VN"/>
        </w:rPr>
        <w:t xml:space="preserve"> thì giống với constructor.</w:t>
      </w:r>
    </w:p>
    <w:p w14:paraId="31000A52" w14:textId="77777777" w:rsidR="00752F21" w:rsidRPr="004D3944" w:rsidRDefault="00752F21" w:rsidP="00613364">
      <w:pPr>
        <w:ind w:firstLine="250"/>
        <w:rPr>
          <w:rFonts w:ascii="Arial" w:hAnsi="Arial" w:cs="Arial"/>
          <w:lang w:val="zh-CN"/>
        </w:rPr>
      </w:pPr>
    </w:p>
    <w:p w14:paraId="6998BDD5" w14:textId="77777777" w:rsidR="00C70544" w:rsidRPr="004D3944" w:rsidRDefault="00752F21" w:rsidP="00613364">
      <w:pPr>
        <w:pStyle w:val="Heading4"/>
        <w:rPr>
          <w:rFonts w:ascii="Arial" w:hAnsi="Arial" w:cs="Arial"/>
        </w:rPr>
      </w:pPr>
      <w:r w:rsidRPr="004D3944">
        <w:rPr>
          <w:rFonts w:ascii="Arial" w:hAnsi="Arial" w:cs="Arial"/>
          <w:lang w:eastAsia="zh-CN"/>
        </w:rPr>
        <w:t>CSJS(JQuery UI Widget)</w:t>
      </w:r>
      <w:r w:rsidRPr="004D3944">
        <w:rPr>
          <w:rFonts w:ascii="Arial" w:hAnsi="Arial" w:cs="Arial"/>
        </w:rPr>
        <w:t xml:space="preserve">　</w:t>
      </w:r>
      <w:r w:rsidRPr="004D3944">
        <w:rPr>
          <w:rFonts w:ascii="Arial" w:hAnsi="Arial" w:cs="Arial"/>
        </w:rPr>
        <w:t>pagingNumber</w:t>
      </w:r>
    </w:p>
    <w:p w14:paraId="23B7909D" w14:textId="77777777" w:rsidR="00752F21" w:rsidRPr="004D3944" w:rsidRDefault="00036FA3" w:rsidP="00613364">
      <w:pPr>
        <w:ind w:firstLine="250"/>
        <w:rPr>
          <w:rFonts w:ascii="Arial" w:eastAsiaTheme="minorEastAsia" w:hAnsi="Arial" w:cs="Arial"/>
          <w:lang w:val="vi-VN" w:eastAsia="zh-CN"/>
        </w:rPr>
      </w:pPr>
      <w:r w:rsidRPr="004D3944">
        <w:rPr>
          <w:rFonts w:ascii="Arial" w:eastAsia="SimSun" w:hAnsi="Arial" w:cs="Arial"/>
          <w:lang w:val="vi-VN" w:eastAsia="zh-CN"/>
        </w:rPr>
        <w:t xml:space="preserve">Implement </w:t>
      </w:r>
      <w:r w:rsidRPr="004D3944">
        <w:rPr>
          <w:rFonts w:ascii="Arial" w:eastAsiaTheme="minorEastAsia" w:hAnsi="Arial" w:cs="Arial"/>
          <w:lang w:val="zh-CN" w:eastAsia="zh-CN"/>
        </w:rPr>
        <w:t>CSJS(JQuery UI Widget)</w:t>
      </w:r>
      <w:r w:rsidRPr="004D3944">
        <w:rPr>
          <w:rFonts w:ascii="Arial" w:eastAsiaTheme="minorEastAsia" w:hAnsi="Arial" w:cs="Arial"/>
          <w:lang w:val="vi-VN" w:eastAsia="zh-CN"/>
        </w:rPr>
        <w:t xml:space="preserve"> của </w:t>
      </w:r>
      <w:r w:rsidR="008A161A" w:rsidRPr="004D3944">
        <w:rPr>
          <w:rFonts w:ascii="Arial" w:eastAsia="SimSun" w:hAnsi="Arial" w:cs="Arial"/>
          <w:lang w:val="zh-CN" w:eastAsia="zh-CN"/>
        </w:rPr>
        <w:t>dowaui:pagingNumber</w:t>
      </w:r>
      <w:r w:rsidRPr="004D3944">
        <w:rPr>
          <w:rFonts w:ascii="Arial" w:eastAsiaTheme="minorEastAsia" w:hAnsi="Arial" w:cs="Arial"/>
          <w:lang w:val="vi-VN"/>
        </w:rPr>
        <w:t xml:space="preserve"> </w:t>
      </w:r>
    </w:p>
    <w:p w14:paraId="543390A7" w14:textId="77777777" w:rsidR="00C62539" w:rsidRPr="004D3944" w:rsidRDefault="00C62539" w:rsidP="00613364">
      <w:pPr>
        <w:ind w:firstLine="250"/>
        <w:rPr>
          <w:rFonts w:ascii="Arial" w:eastAsiaTheme="minorEastAsia" w:hAnsi="Arial" w:cs="Arial"/>
          <w:lang w:val="zh-CN" w:eastAsia="zh-CN"/>
        </w:rPr>
      </w:pPr>
    </w:p>
    <w:p w14:paraId="59414AA8" w14:textId="77777777" w:rsidR="00C9548F" w:rsidRPr="004D3944" w:rsidRDefault="00036FA3" w:rsidP="00613364">
      <w:pPr>
        <w:ind w:firstLine="250"/>
        <w:rPr>
          <w:rFonts w:ascii="Arial" w:eastAsia="SimSun" w:hAnsi="Arial" w:cs="Arial"/>
          <w:lang w:val="vi-VN" w:eastAsia="zh-CN"/>
        </w:rPr>
      </w:pPr>
      <w:r w:rsidRPr="004D3944">
        <w:rPr>
          <w:rFonts w:ascii="Arial" w:eastAsiaTheme="minorEastAsia" w:hAnsi="Arial" w:cs="Arial"/>
          <w:lang w:val="vi-VN"/>
        </w:rPr>
        <w:t>Constructor</w:t>
      </w:r>
    </w:p>
    <w:p w14:paraId="38D9EFC4" w14:textId="77777777" w:rsidR="005310F2" w:rsidRPr="004D3944" w:rsidRDefault="005310F2" w:rsidP="00613364">
      <w:pPr>
        <w:pStyle w:val="a2"/>
        <w:rPr>
          <w:rFonts w:ascii="Arial" w:hAnsi="Arial" w:cs="Arial"/>
          <w:lang w:val="zh-CN" w:eastAsia="zh-CN"/>
        </w:rPr>
      </w:pPr>
      <w:r w:rsidRPr="004D3944">
        <w:rPr>
          <w:rFonts w:ascii="Arial" w:hAnsi="Arial" w:cs="Arial"/>
          <w:lang w:val="zh-CN" w:eastAsia="zh-CN"/>
        </w:rPr>
        <w:t>$('#pagingNumberTop').pagingNumber({</w:t>
      </w:r>
    </w:p>
    <w:p w14:paraId="1BCFF8CA" w14:textId="77777777" w:rsidR="005310F2" w:rsidRPr="004D3944" w:rsidRDefault="005310F2" w:rsidP="00613364">
      <w:pPr>
        <w:pStyle w:val="a2"/>
        <w:ind w:firstLineChars="100" w:firstLine="180"/>
        <w:rPr>
          <w:rFonts w:ascii="Arial" w:hAnsi="Arial" w:cs="Arial"/>
          <w:lang w:val="zh-CN" w:eastAsia="zh-CN"/>
        </w:rPr>
      </w:pPr>
      <w:r w:rsidRPr="004D3944">
        <w:rPr>
          <w:rFonts w:ascii="Arial" w:hAnsi="Arial" w:cs="Arial"/>
          <w:lang w:val="zh-CN" w:eastAsia="zh-CN"/>
        </w:rPr>
        <w:t>total : "0",</w:t>
      </w:r>
    </w:p>
    <w:p w14:paraId="148814E8" w14:textId="77777777" w:rsidR="005310F2" w:rsidRPr="004D3944" w:rsidRDefault="005310F2" w:rsidP="00613364">
      <w:pPr>
        <w:pStyle w:val="a2"/>
        <w:ind w:firstLineChars="100" w:firstLine="180"/>
        <w:rPr>
          <w:rFonts w:ascii="Arial" w:hAnsi="Arial" w:cs="Arial"/>
          <w:lang w:val="zh-CN" w:eastAsia="zh-CN"/>
        </w:rPr>
      </w:pPr>
      <w:r w:rsidRPr="004D3944">
        <w:rPr>
          <w:rFonts w:ascii="Arial" w:hAnsi="Arial" w:cs="Arial"/>
          <w:lang w:val="zh-CN" w:eastAsia="zh-CN"/>
        </w:rPr>
        <w:t>from : "0",</w:t>
      </w:r>
    </w:p>
    <w:p w14:paraId="4396D29C" w14:textId="77777777" w:rsidR="002D07B3" w:rsidRPr="004D3944" w:rsidRDefault="005310F2" w:rsidP="00613364">
      <w:pPr>
        <w:pStyle w:val="a2"/>
        <w:ind w:firstLineChars="100" w:firstLine="180"/>
        <w:rPr>
          <w:rFonts w:ascii="Arial" w:eastAsia="SimSun" w:hAnsi="Arial" w:cs="Arial"/>
          <w:lang w:val="zh-CN" w:eastAsia="zh-CN"/>
        </w:rPr>
      </w:pPr>
      <w:r w:rsidRPr="004D3944">
        <w:rPr>
          <w:rFonts w:ascii="Arial" w:hAnsi="Arial" w:cs="Arial"/>
          <w:lang w:val="zh-CN" w:eastAsia="zh-CN"/>
        </w:rPr>
        <w:t>to : "0"</w:t>
      </w:r>
    </w:p>
    <w:p w14:paraId="0C1A8BB5" w14:textId="77777777" w:rsidR="00752F21" w:rsidRPr="004D3944" w:rsidRDefault="005310F2" w:rsidP="00613364">
      <w:pPr>
        <w:pStyle w:val="a2"/>
        <w:rPr>
          <w:rFonts w:ascii="Arial" w:eastAsia="SimSun" w:hAnsi="Arial" w:cs="Arial"/>
          <w:lang w:val="zh-CN" w:eastAsia="zh-CN"/>
        </w:rPr>
      </w:pPr>
      <w:r w:rsidRPr="004D3944">
        <w:rPr>
          <w:rFonts w:ascii="Arial" w:hAnsi="Arial" w:cs="Arial"/>
          <w:lang w:val="zh-CN" w:eastAsia="zh-CN"/>
        </w:rPr>
        <w:lastRenderedPageBreak/>
        <w:t>});</w:t>
      </w:r>
      <w:r w:rsidRPr="004D3944">
        <w:rPr>
          <w:rFonts w:ascii="Arial" w:hAnsi="Arial" w:cs="Arial"/>
          <w:lang w:val="zh-CN" w:eastAsia="zh-CN"/>
        </w:rPr>
        <w:cr/>
      </w:r>
    </w:p>
    <w:p w14:paraId="716E5AD8" w14:textId="77777777" w:rsidR="00752F21" w:rsidRPr="004D3944" w:rsidRDefault="00752F21" w:rsidP="00613364">
      <w:pPr>
        <w:ind w:firstLine="250"/>
        <w:rPr>
          <w:rFonts w:ascii="Arial" w:eastAsia="SimSun" w:hAnsi="Arial" w:cs="Arial"/>
          <w:lang w:val="zh-CN" w:eastAsia="zh-CN"/>
        </w:rPr>
      </w:pPr>
    </w:p>
    <w:p w14:paraId="31A0043C" w14:textId="77777777" w:rsidR="000E2054" w:rsidRPr="004D3944" w:rsidRDefault="00036FA3" w:rsidP="00613364">
      <w:pPr>
        <w:pStyle w:val="Caption"/>
        <w:keepNext/>
        <w:ind w:firstLine="250"/>
        <w:rPr>
          <w:rFonts w:ascii="Arial" w:hAnsi="Arial" w:cs="Arial"/>
          <w:lang w:val="vi-VN" w:eastAsia="zh-CN"/>
        </w:rPr>
      </w:pPr>
      <w:r w:rsidRPr="004D3944">
        <w:rPr>
          <w:rFonts w:ascii="Arial" w:hAnsi="Arial" w:cs="Arial"/>
          <w:lang w:val="vi-VN" w:eastAsia="zh-CN"/>
        </w:rPr>
        <w:t>Bảng</w:t>
      </w:r>
      <w:r w:rsidR="000E2054" w:rsidRPr="004D3944">
        <w:rPr>
          <w:rFonts w:ascii="Arial" w:hAnsi="Arial" w:cs="Arial"/>
          <w:lang w:eastAsia="zh-CN"/>
        </w:rPr>
        <w:t xml:space="preserve"> </w:t>
      </w:r>
      <w:r w:rsidR="00BA0B6B" w:rsidRPr="004D3944">
        <w:rPr>
          <w:rFonts w:ascii="Arial" w:hAnsi="Arial" w:cs="Arial"/>
        </w:rPr>
        <w:fldChar w:fldCharType="begin"/>
      </w:r>
      <w:r w:rsidR="000E2054" w:rsidRPr="004D3944">
        <w:rPr>
          <w:rFonts w:ascii="Arial" w:hAnsi="Arial" w:cs="Arial"/>
          <w:lang w:eastAsia="zh-CN"/>
        </w:rPr>
        <w:instrText xml:space="preserve"> STYLEREF 1 \s </w:instrText>
      </w:r>
      <w:r w:rsidR="00BA0B6B" w:rsidRPr="004D3944">
        <w:rPr>
          <w:rFonts w:ascii="Arial" w:hAnsi="Arial" w:cs="Arial"/>
        </w:rPr>
        <w:fldChar w:fldCharType="separate"/>
      </w:r>
      <w:r w:rsidR="000E2054" w:rsidRPr="004D3944">
        <w:rPr>
          <w:rFonts w:ascii="Arial" w:hAnsi="Arial" w:cs="Arial"/>
          <w:noProof/>
          <w:lang w:eastAsia="zh-CN"/>
        </w:rPr>
        <w:t>4</w:t>
      </w:r>
      <w:r w:rsidR="00BA0B6B" w:rsidRPr="004D3944">
        <w:rPr>
          <w:rFonts w:ascii="Arial" w:hAnsi="Arial" w:cs="Arial"/>
        </w:rPr>
        <w:fldChar w:fldCharType="end"/>
      </w:r>
      <w:r w:rsidR="000E2054" w:rsidRPr="004D3944">
        <w:rPr>
          <w:rFonts w:ascii="Arial" w:hAnsi="Arial" w:cs="Arial"/>
          <w:lang w:eastAsia="zh-CN"/>
        </w:rPr>
        <w:noBreakHyphen/>
      </w:r>
      <w:r w:rsidR="00BA0B6B" w:rsidRPr="004D3944">
        <w:rPr>
          <w:rFonts w:ascii="Arial" w:hAnsi="Arial" w:cs="Arial"/>
        </w:rPr>
        <w:fldChar w:fldCharType="begin"/>
      </w:r>
      <w:r w:rsidR="000E2054" w:rsidRPr="004D3944">
        <w:rPr>
          <w:rFonts w:ascii="Arial" w:hAnsi="Arial" w:cs="Arial"/>
          <w:lang w:eastAsia="zh-CN"/>
        </w:rPr>
        <w:instrText xml:space="preserve"> SEQ </w:instrText>
      </w:r>
      <w:r w:rsidR="000E2054" w:rsidRPr="004D3944">
        <w:rPr>
          <w:rFonts w:ascii="Arial" w:hAnsi="Arial" w:cs="Arial"/>
          <w:lang w:eastAsia="zh-CN"/>
        </w:rPr>
        <w:instrText>表</w:instrText>
      </w:r>
      <w:r w:rsidR="000E2054" w:rsidRPr="004D3944">
        <w:rPr>
          <w:rFonts w:ascii="Arial" w:hAnsi="Arial" w:cs="Arial"/>
          <w:lang w:eastAsia="zh-CN"/>
        </w:rPr>
        <w:instrText xml:space="preserve"> \* ARABIC \s 1 </w:instrText>
      </w:r>
      <w:r w:rsidR="00BA0B6B" w:rsidRPr="004D3944">
        <w:rPr>
          <w:rFonts w:ascii="Arial" w:hAnsi="Arial" w:cs="Arial"/>
        </w:rPr>
        <w:fldChar w:fldCharType="separate"/>
      </w:r>
      <w:r w:rsidR="000E2054" w:rsidRPr="004D3944">
        <w:rPr>
          <w:rFonts w:ascii="Arial" w:hAnsi="Arial" w:cs="Arial"/>
          <w:noProof/>
          <w:lang w:eastAsia="zh-CN"/>
        </w:rPr>
        <w:t>11</w:t>
      </w:r>
      <w:r w:rsidR="00BA0B6B" w:rsidRPr="004D3944">
        <w:rPr>
          <w:rFonts w:ascii="Arial" w:hAnsi="Arial" w:cs="Arial"/>
        </w:rPr>
        <w:fldChar w:fldCharType="end"/>
      </w:r>
      <w:r w:rsidR="000E2054" w:rsidRPr="004D3944">
        <w:rPr>
          <w:rFonts w:ascii="Arial" w:hAnsi="Arial" w:cs="Arial"/>
          <w:lang w:eastAsia="zh-CN"/>
        </w:rPr>
        <w:t xml:space="preserve">　</w:t>
      </w:r>
      <w:r w:rsidRPr="004D3944">
        <w:rPr>
          <w:rFonts w:ascii="Arial" w:hAnsi="Arial" w:cs="Arial"/>
          <w:lang w:eastAsia="zh-CN"/>
        </w:rPr>
        <w:t xml:space="preserve"> Tham số input</w:t>
      </w:r>
      <w:r w:rsidRPr="004D3944">
        <w:rPr>
          <w:rFonts w:ascii="Arial" w:hAnsi="Arial" w:cs="Arial"/>
          <w:lang w:val="vi-VN" w:eastAsia="zh-CN"/>
        </w:rPr>
        <w:t xml:space="preserve"> của </w:t>
      </w:r>
      <w:r w:rsidR="000E2054" w:rsidRPr="004D3944">
        <w:rPr>
          <w:rFonts w:ascii="Arial" w:hAnsi="Arial" w:cs="Arial"/>
          <w:lang w:eastAsia="zh-CN"/>
        </w:rPr>
        <w:t>CSJS pagingNumber</w:t>
      </w:r>
      <w:r w:rsidRPr="004D3944">
        <w:rPr>
          <w:rFonts w:ascii="Arial" w:hAnsi="Arial" w:cs="Arial"/>
          <w:lang w:val="vi-VN"/>
        </w:rPr>
        <w:t xml:space="preserve"> </w:t>
      </w:r>
    </w:p>
    <w:tbl>
      <w:tblPr>
        <w:tblStyle w:val="LightShading1"/>
        <w:tblW w:w="9264" w:type="dxa"/>
        <w:tblInd w:w="956" w:type="dxa"/>
        <w:tblLook w:val="04A0" w:firstRow="1" w:lastRow="0" w:firstColumn="1" w:lastColumn="0" w:noHBand="0" w:noVBand="1"/>
      </w:tblPr>
      <w:tblGrid>
        <w:gridCol w:w="2280"/>
        <w:gridCol w:w="3591"/>
        <w:gridCol w:w="2167"/>
        <w:gridCol w:w="1226"/>
      </w:tblGrid>
      <w:tr w:rsidR="000E2054" w:rsidRPr="004D3944" w14:paraId="70032949" w14:textId="77777777" w:rsidTr="00036FA3">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280" w:type="dxa"/>
          </w:tcPr>
          <w:p w14:paraId="62CF3DB3" w14:textId="77777777" w:rsidR="000E2054" w:rsidRPr="004D3944" w:rsidRDefault="00DC50C4" w:rsidP="00EF772B">
            <w:pPr>
              <w:pStyle w:val="a4"/>
              <w:ind w:firstLine="250"/>
              <w:rPr>
                <w:rFonts w:ascii="Arial" w:hAnsi="Arial" w:cs="Arial"/>
              </w:rPr>
            </w:pPr>
            <w:r w:rsidRPr="004D3944">
              <w:rPr>
                <w:rFonts w:ascii="Arial" w:hAnsi="Arial" w:cs="Arial"/>
              </w:rPr>
              <w:t>Tham số</w:t>
            </w:r>
          </w:p>
        </w:tc>
        <w:tc>
          <w:tcPr>
            <w:tcW w:w="3591" w:type="dxa"/>
          </w:tcPr>
          <w:p w14:paraId="437ED5F1" w14:textId="77777777" w:rsidR="000E2054" w:rsidRPr="004D3944" w:rsidRDefault="00DC50C4" w:rsidP="00EF772B">
            <w:pPr>
              <w:pStyle w:val="a4"/>
              <w:ind w:firstLine="250"/>
              <w:cnfStyle w:val="100000000000" w:firstRow="1"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Giải thích</w:t>
            </w:r>
          </w:p>
        </w:tc>
        <w:tc>
          <w:tcPr>
            <w:tcW w:w="2167" w:type="dxa"/>
          </w:tcPr>
          <w:p w14:paraId="73E25730" w14:textId="77777777" w:rsidR="000E2054" w:rsidRPr="004D3944" w:rsidRDefault="00DC50C4" w:rsidP="00EF772B">
            <w:pPr>
              <w:pStyle w:val="a4"/>
              <w:ind w:firstLine="250"/>
              <w:cnfStyle w:val="100000000000" w:firstRow="1"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Kiểu data</w:t>
            </w:r>
          </w:p>
        </w:tc>
        <w:tc>
          <w:tcPr>
            <w:tcW w:w="1226" w:type="dxa"/>
          </w:tcPr>
          <w:p w14:paraId="4D37C812" w14:textId="77777777" w:rsidR="000E2054" w:rsidRPr="004D3944" w:rsidRDefault="00DC50C4" w:rsidP="00EF772B">
            <w:pPr>
              <w:pStyle w:val="a4"/>
              <w:ind w:firstLine="250"/>
              <w:cnfStyle w:val="100000000000" w:firstRow="1"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Bắt buộc/Tùy ý</w:t>
            </w:r>
          </w:p>
        </w:tc>
      </w:tr>
      <w:tr w:rsidR="00036FA3" w:rsidRPr="004D3944" w14:paraId="5132A10F" w14:textId="77777777" w:rsidTr="00036FA3">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280" w:type="dxa"/>
          </w:tcPr>
          <w:p w14:paraId="4453D20D" w14:textId="77777777" w:rsidR="00036FA3" w:rsidRPr="004D3944" w:rsidRDefault="00036FA3" w:rsidP="00EF772B">
            <w:pPr>
              <w:pStyle w:val="a4"/>
              <w:ind w:firstLine="250"/>
              <w:rPr>
                <w:rFonts w:ascii="Arial" w:hAnsi="Arial" w:cs="Arial"/>
              </w:rPr>
            </w:pPr>
            <w:r w:rsidRPr="004D3944">
              <w:rPr>
                <w:rFonts w:ascii="Arial" w:hAnsi="Arial" w:cs="Arial"/>
              </w:rPr>
              <w:t>total</w:t>
            </w:r>
          </w:p>
        </w:tc>
        <w:tc>
          <w:tcPr>
            <w:tcW w:w="3591" w:type="dxa"/>
          </w:tcPr>
          <w:p w14:paraId="5EAE125D" w14:textId="77777777" w:rsidR="00036FA3" w:rsidRPr="004D3944" w:rsidRDefault="00036FA3" w:rsidP="00036FA3">
            <w:pPr>
              <w:pStyle w:val="a4"/>
              <w:ind w:firstLineChars="150" w:firstLine="300"/>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4D3944">
              <w:rPr>
                <w:rFonts w:ascii="Arial" w:hAnsi="Arial" w:cs="Arial"/>
                <w:lang w:val="vi-VN"/>
              </w:rPr>
              <w:t>Tổng số record</w:t>
            </w:r>
          </w:p>
        </w:tc>
        <w:tc>
          <w:tcPr>
            <w:tcW w:w="2167" w:type="dxa"/>
          </w:tcPr>
          <w:p w14:paraId="57036B3A" w14:textId="77777777" w:rsidR="00036FA3" w:rsidRPr="004D3944" w:rsidRDefault="00036FA3" w:rsidP="00EF772B">
            <w:pPr>
              <w:pStyle w:val="a4"/>
              <w:ind w:firstLine="250"/>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String</w:t>
            </w:r>
          </w:p>
        </w:tc>
        <w:tc>
          <w:tcPr>
            <w:tcW w:w="1226" w:type="dxa"/>
          </w:tcPr>
          <w:p w14:paraId="39356A0F" w14:textId="77777777" w:rsidR="00036FA3" w:rsidRPr="004D3944" w:rsidRDefault="00036FA3" w:rsidP="00EF772B">
            <w:pPr>
              <w:pStyle w:val="a4"/>
              <w:ind w:firstLine="250"/>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Bắt buộc</w:t>
            </w:r>
          </w:p>
        </w:tc>
      </w:tr>
      <w:tr w:rsidR="00036FA3" w:rsidRPr="004D3944" w14:paraId="5051102E" w14:textId="77777777" w:rsidTr="00036FA3">
        <w:trPr>
          <w:trHeight w:val="555"/>
        </w:trPr>
        <w:tc>
          <w:tcPr>
            <w:cnfStyle w:val="001000000000" w:firstRow="0" w:lastRow="0" w:firstColumn="1" w:lastColumn="0" w:oddVBand="0" w:evenVBand="0" w:oddHBand="0" w:evenHBand="0" w:firstRowFirstColumn="0" w:firstRowLastColumn="0" w:lastRowFirstColumn="0" w:lastRowLastColumn="0"/>
            <w:tcW w:w="2280" w:type="dxa"/>
          </w:tcPr>
          <w:p w14:paraId="1E598D99" w14:textId="77777777" w:rsidR="00036FA3" w:rsidRPr="004D3944" w:rsidRDefault="00036FA3" w:rsidP="00EF772B">
            <w:pPr>
              <w:pStyle w:val="a4"/>
              <w:ind w:firstLine="250"/>
              <w:rPr>
                <w:rFonts w:ascii="Arial" w:hAnsi="Arial" w:cs="Arial"/>
              </w:rPr>
            </w:pPr>
            <w:r w:rsidRPr="004D3944">
              <w:rPr>
                <w:rFonts w:ascii="Arial" w:hAnsi="Arial" w:cs="Arial"/>
              </w:rPr>
              <w:t>from</w:t>
            </w:r>
          </w:p>
        </w:tc>
        <w:tc>
          <w:tcPr>
            <w:tcW w:w="3591" w:type="dxa"/>
          </w:tcPr>
          <w:p w14:paraId="6C99F58E" w14:textId="77777777" w:rsidR="00036FA3" w:rsidRPr="004D3944" w:rsidRDefault="00036FA3" w:rsidP="00036FA3">
            <w:pPr>
              <w:pStyle w:val="a4"/>
              <w:ind w:firstLine="250"/>
              <w:cnfStyle w:val="000000000000" w:firstRow="0"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lang w:val="vi-VN"/>
              </w:rPr>
              <w:t>Số lượng record của From của pager</w:t>
            </w:r>
          </w:p>
        </w:tc>
        <w:tc>
          <w:tcPr>
            <w:tcW w:w="2167" w:type="dxa"/>
          </w:tcPr>
          <w:p w14:paraId="696E33A8" w14:textId="77777777" w:rsidR="00036FA3" w:rsidRPr="004D3944" w:rsidRDefault="00036FA3" w:rsidP="00EF772B">
            <w:pPr>
              <w:pStyle w:val="a4"/>
              <w:ind w:firstLine="250"/>
              <w:cnfStyle w:val="000000000000" w:firstRow="0"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String</w:t>
            </w:r>
          </w:p>
        </w:tc>
        <w:tc>
          <w:tcPr>
            <w:tcW w:w="1226" w:type="dxa"/>
          </w:tcPr>
          <w:p w14:paraId="43C0A399" w14:textId="77777777" w:rsidR="00036FA3" w:rsidRPr="004D3944" w:rsidRDefault="00036FA3" w:rsidP="00EF772B">
            <w:pPr>
              <w:pStyle w:val="a4"/>
              <w:ind w:firstLine="250"/>
              <w:cnfStyle w:val="000000000000" w:firstRow="0"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Bắt buộc</w:t>
            </w:r>
          </w:p>
        </w:tc>
      </w:tr>
      <w:tr w:rsidR="00036FA3" w:rsidRPr="004D3944" w14:paraId="1342BFD2" w14:textId="77777777" w:rsidTr="00036FA3">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280" w:type="dxa"/>
          </w:tcPr>
          <w:p w14:paraId="50E68841" w14:textId="77777777" w:rsidR="00036FA3" w:rsidRPr="004D3944" w:rsidRDefault="00036FA3" w:rsidP="00EF772B">
            <w:pPr>
              <w:pStyle w:val="a4"/>
              <w:ind w:firstLine="250"/>
              <w:rPr>
                <w:rFonts w:ascii="Arial" w:hAnsi="Arial" w:cs="Arial"/>
              </w:rPr>
            </w:pPr>
            <w:r w:rsidRPr="004D3944">
              <w:rPr>
                <w:rFonts w:ascii="Arial" w:hAnsi="Arial" w:cs="Arial"/>
              </w:rPr>
              <w:t>to</w:t>
            </w:r>
          </w:p>
        </w:tc>
        <w:tc>
          <w:tcPr>
            <w:tcW w:w="3591" w:type="dxa"/>
          </w:tcPr>
          <w:p w14:paraId="370613C2" w14:textId="77777777" w:rsidR="00036FA3" w:rsidRPr="004D3944" w:rsidRDefault="00036FA3" w:rsidP="00036FA3">
            <w:pPr>
              <w:pStyle w:val="a4"/>
              <w:ind w:firstLine="250"/>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lang w:val="vi-VN"/>
              </w:rPr>
              <w:t>Số lượng record của To của pager</w:t>
            </w:r>
          </w:p>
        </w:tc>
        <w:tc>
          <w:tcPr>
            <w:tcW w:w="2167" w:type="dxa"/>
          </w:tcPr>
          <w:p w14:paraId="7F30D3C3" w14:textId="77777777" w:rsidR="00036FA3" w:rsidRPr="004D3944" w:rsidRDefault="00036FA3" w:rsidP="00EF772B">
            <w:pPr>
              <w:pStyle w:val="a4"/>
              <w:ind w:firstLine="250"/>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String</w:t>
            </w:r>
          </w:p>
        </w:tc>
        <w:tc>
          <w:tcPr>
            <w:tcW w:w="1226" w:type="dxa"/>
          </w:tcPr>
          <w:p w14:paraId="0F38DB53" w14:textId="77777777" w:rsidR="00036FA3" w:rsidRPr="004D3944" w:rsidRDefault="00036FA3" w:rsidP="00EF772B">
            <w:pPr>
              <w:pStyle w:val="a4"/>
              <w:ind w:firstLine="250"/>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Bắt buộc</w:t>
            </w:r>
          </w:p>
        </w:tc>
      </w:tr>
    </w:tbl>
    <w:p w14:paraId="02C58567" w14:textId="77777777" w:rsidR="00752F21" w:rsidRPr="004D3944" w:rsidRDefault="00752F21" w:rsidP="00613364">
      <w:pPr>
        <w:ind w:firstLine="250"/>
        <w:rPr>
          <w:rFonts w:ascii="Arial" w:eastAsia="SimSun" w:hAnsi="Arial" w:cs="Arial"/>
          <w:lang w:val="zh-CN" w:eastAsia="zh-CN"/>
        </w:rPr>
      </w:pPr>
    </w:p>
    <w:p w14:paraId="6E9B770A" w14:textId="77777777" w:rsidR="00D16833" w:rsidRPr="004D3944" w:rsidRDefault="00036FA3" w:rsidP="00613364">
      <w:pPr>
        <w:ind w:firstLine="250"/>
        <w:rPr>
          <w:rFonts w:ascii="Arial" w:eastAsiaTheme="minorEastAsia" w:hAnsi="Arial" w:cs="Arial"/>
          <w:lang w:val="vi-VN"/>
        </w:rPr>
      </w:pPr>
      <w:r w:rsidRPr="004D3944">
        <w:rPr>
          <w:rFonts w:ascii="Arial" w:eastAsiaTheme="minorEastAsia" w:hAnsi="Arial" w:cs="Arial"/>
          <w:lang w:val="vi-VN"/>
        </w:rPr>
        <w:t xml:space="preserve">Hàm số </w:t>
      </w:r>
      <w:r w:rsidR="00D16833" w:rsidRPr="004D3944">
        <w:rPr>
          <w:rFonts w:ascii="Arial" w:eastAsiaTheme="minorEastAsia" w:hAnsi="Arial" w:cs="Arial"/>
          <w:lang w:val="zh-CN"/>
        </w:rPr>
        <w:t>setNumber</w:t>
      </w:r>
      <w:r w:rsidRPr="004D3944">
        <w:rPr>
          <w:rFonts w:ascii="Arial" w:eastAsiaTheme="minorEastAsia" w:hAnsi="Arial" w:cs="Arial"/>
          <w:lang w:val="vi-VN"/>
        </w:rPr>
        <w:t xml:space="preserve"> </w:t>
      </w:r>
    </w:p>
    <w:p w14:paraId="5D32A46F" w14:textId="77777777" w:rsidR="0004609D" w:rsidRPr="004D3944" w:rsidRDefault="0004609D" w:rsidP="00613364">
      <w:pPr>
        <w:pStyle w:val="a2"/>
        <w:rPr>
          <w:rFonts w:ascii="Arial" w:hAnsi="Arial" w:cs="Arial"/>
          <w:lang w:val="zh-CN"/>
        </w:rPr>
      </w:pPr>
      <w:r w:rsidRPr="004D3944">
        <w:rPr>
          <w:rFonts w:ascii="Arial" w:hAnsi="Arial" w:cs="Arial"/>
          <w:lang w:val="zh-CN"/>
        </w:rPr>
        <w:t xml:space="preserve">         $('#pagingNumberTop').pagingNumber('setNumber', {</w:t>
      </w:r>
    </w:p>
    <w:p w14:paraId="7ADB1328" w14:textId="77777777" w:rsidR="0004609D" w:rsidRPr="004D3944" w:rsidRDefault="0004609D" w:rsidP="00613364">
      <w:pPr>
        <w:pStyle w:val="a2"/>
        <w:rPr>
          <w:rFonts w:ascii="Arial" w:hAnsi="Arial" w:cs="Arial"/>
          <w:lang w:val="zh-CN"/>
        </w:rPr>
      </w:pPr>
      <w:r w:rsidRPr="004D3944">
        <w:rPr>
          <w:rFonts w:ascii="Arial" w:hAnsi="Arial" w:cs="Arial"/>
          <w:lang w:val="zh-CN"/>
        </w:rPr>
        <w:t xml:space="preserve">           "total" : resultObject.pagingControl.total,</w:t>
      </w:r>
    </w:p>
    <w:p w14:paraId="417AE7C2" w14:textId="77777777" w:rsidR="0004609D" w:rsidRPr="004D3944" w:rsidRDefault="0004609D" w:rsidP="00613364">
      <w:pPr>
        <w:pStyle w:val="a2"/>
        <w:rPr>
          <w:rFonts w:ascii="Arial" w:hAnsi="Arial" w:cs="Arial"/>
          <w:lang w:val="zh-CN"/>
        </w:rPr>
      </w:pPr>
      <w:r w:rsidRPr="004D3944">
        <w:rPr>
          <w:rFonts w:ascii="Arial" w:hAnsi="Arial" w:cs="Arial"/>
          <w:lang w:val="zh-CN"/>
        </w:rPr>
        <w:t xml:space="preserve">           "from" : resultObject.pagingControl.numFrom,</w:t>
      </w:r>
    </w:p>
    <w:p w14:paraId="2319CBA1" w14:textId="77777777" w:rsidR="0004609D" w:rsidRPr="004D3944" w:rsidRDefault="0004609D" w:rsidP="00613364">
      <w:pPr>
        <w:pStyle w:val="a2"/>
        <w:rPr>
          <w:rFonts w:ascii="Arial" w:hAnsi="Arial" w:cs="Arial"/>
          <w:lang w:val="zh-CN"/>
        </w:rPr>
      </w:pPr>
      <w:r w:rsidRPr="004D3944">
        <w:rPr>
          <w:rFonts w:ascii="Arial" w:hAnsi="Arial" w:cs="Arial"/>
          <w:lang w:val="zh-CN"/>
        </w:rPr>
        <w:t xml:space="preserve">           "to" : resultObject.pagingControl.numTo</w:t>
      </w:r>
    </w:p>
    <w:p w14:paraId="2FA5A446" w14:textId="77777777" w:rsidR="0004609D" w:rsidRPr="004D3944" w:rsidRDefault="0004609D" w:rsidP="00613364">
      <w:pPr>
        <w:pStyle w:val="a2"/>
        <w:rPr>
          <w:rFonts w:ascii="Arial" w:eastAsia="SimSun" w:hAnsi="Arial" w:cs="Arial"/>
          <w:lang w:val="zh-CN" w:eastAsia="zh-CN"/>
        </w:rPr>
      </w:pPr>
      <w:r w:rsidRPr="004D3944">
        <w:rPr>
          <w:rFonts w:ascii="Arial" w:hAnsi="Arial" w:cs="Arial"/>
          <w:lang w:val="zh-CN"/>
        </w:rPr>
        <w:t xml:space="preserve">         });</w:t>
      </w:r>
    </w:p>
    <w:p w14:paraId="009BE188" w14:textId="77777777" w:rsidR="00915AA6" w:rsidRPr="004D3944" w:rsidRDefault="00036FA3" w:rsidP="00915AA6">
      <w:pPr>
        <w:ind w:firstLine="250"/>
        <w:rPr>
          <w:rFonts w:ascii="Arial" w:hAnsi="Arial" w:cs="Arial"/>
          <w:lang w:val="zh-CN"/>
        </w:rPr>
      </w:pPr>
      <w:r w:rsidRPr="004D3944">
        <w:rPr>
          <w:rFonts w:ascii="Arial" w:hAnsi="Arial" w:cs="Arial"/>
          <w:lang w:val="zh-CN"/>
        </w:rPr>
        <w:t>Tham số input</w:t>
      </w:r>
      <w:r w:rsidRPr="004D3944">
        <w:rPr>
          <w:rFonts w:ascii="Arial" w:hAnsi="Arial" w:cs="Arial"/>
          <w:lang w:val="vi-VN"/>
        </w:rPr>
        <w:t xml:space="preserve"> thì giống với constructor</w:t>
      </w:r>
    </w:p>
    <w:p w14:paraId="7727D88C" w14:textId="77777777" w:rsidR="005D45CF" w:rsidRPr="004D3944" w:rsidRDefault="005D45CF" w:rsidP="00613364">
      <w:pPr>
        <w:ind w:firstLine="250"/>
        <w:rPr>
          <w:rFonts w:ascii="Arial" w:eastAsia="SimSun" w:hAnsi="Arial" w:cs="Arial"/>
          <w:lang w:val="zh-CN" w:eastAsia="zh-CN"/>
        </w:rPr>
      </w:pPr>
    </w:p>
    <w:p w14:paraId="4EAB7144" w14:textId="77777777" w:rsidR="005D45CF" w:rsidRPr="004D3944" w:rsidRDefault="00BC3DBB" w:rsidP="00613364">
      <w:pPr>
        <w:pStyle w:val="Heading4"/>
        <w:rPr>
          <w:rFonts w:ascii="Arial" w:hAnsi="Arial" w:cs="Arial"/>
          <w:lang w:eastAsia="zh-CN"/>
        </w:rPr>
      </w:pPr>
      <w:r w:rsidRPr="004D3944">
        <w:rPr>
          <w:rFonts w:ascii="Arial" w:hAnsi="Arial" w:cs="Arial"/>
          <w:lang w:eastAsia="zh-CN"/>
        </w:rPr>
        <w:t>jp.co.dowa.sd.core.dto.PagingControl</w:t>
      </w:r>
    </w:p>
    <w:p w14:paraId="22250D34" w14:textId="77777777" w:rsidR="005D45CF" w:rsidRPr="004D3944" w:rsidRDefault="00036FA3" w:rsidP="00613364">
      <w:pPr>
        <w:ind w:firstLine="250"/>
        <w:rPr>
          <w:rFonts w:ascii="Arial" w:eastAsiaTheme="minorEastAsia" w:hAnsi="Arial" w:cs="Arial"/>
          <w:lang w:val="vi-VN"/>
        </w:rPr>
      </w:pPr>
      <w:r w:rsidRPr="004D3944">
        <w:rPr>
          <w:rFonts w:ascii="Arial" w:eastAsiaTheme="minorEastAsia" w:hAnsi="Arial" w:cs="Arial"/>
          <w:lang w:val="vi-VN" w:eastAsia="zh-CN"/>
        </w:rPr>
        <w:t>Là class Dto để chuyển giá trị từ màn hình vào DB. Có ở Class Dto nhưng trường hợp ngoại lệ thì dùng ở bất k</w:t>
      </w:r>
      <w:r w:rsidR="00762507" w:rsidRPr="004D3944">
        <w:rPr>
          <w:rFonts w:ascii="Arial" w:eastAsiaTheme="minorEastAsia" w:hAnsi="Arial" w:cs="Arial"/>
          <w:lang w:val="vi-VN" w:eastAsia="zh-CN"/>
        </w:rPr>
        <w:t>ì</w:t>
      </w:r>
      <w:r w:rsidRPr="004D3944">
        <w:rPr>
          <w:rFonts w:ascii="Arial" w:eastAsiaTheme="minorEastAsia" w:hAnsi="Arial" w:cs="Arial"/>
          <w:lang w:val="vi-VN" w:eastAsia="zh-CN"/>
        </w:rPr>
        <w:t xml:space="preserve"> Layer nào cũng được.</w:t>
      </w:r>
    </w:p>
    <w:p w14:paraId="02785305" w14:textId="77777777" w:rsidR="00BC3DBB" w:rsidRPr="004D3944" w:rsidRDefault="003F72FB" w:rsidP="00613364">
      <w:pPr>
        <w:pStyle w:val="Heading4"/>
        <w:rPr>
          <w:rFonts w:ascii="Arial" w:eastAsia="SimSun" w:hAnsi="Arial" w:cs="Arial"/>
          <w:lang w:eastAsia="zh-CN"/>
        </w:rPr>
      </w:pPr>
      <w:r w:rsidRPr="004D3944">
        <w:rPr>
          <w:rFonts w:ascii="Arial" w:hAnsi="Arial" w:cs="Arial"/>
          <w:lang w:eastAsia="zh-CN"/>
        </w:rPr>
        <w:t>jp.co.dowa.sd.core.dto.PagingControl</w:t>
      </w:r>
      <w:r w:rsidRPr="004D3944">
        <w:rPr>
          <w:rFonts w:ascii="Arial" w:eastAsia="SimSun" w:hAnsi="Arial" w:cs="Arial"/>
          <w:lang w:eastAsia="zh-CN"/>
        </w:rPr>
        <w:t>Result</w:t>
      </w:r>
    </w:p>
    <w:p w14:paraId="5D159319" w14:textId="77777777" w:rsidR="00BC3DBB" w:rsidRPr="004D3944" w:rsidRDefault="00036FA3" w:rsidP="00762507">
      <w:pPr>
        <w:ind w:firstLine="250"/>
        <w:rPr>
          <w:rFonts w:ascii="Arial" w:eastAsiaTheme="minorEastAsia" w:hAnsi="Arial" w:cs="Arial"/>
          <w:lang w:val="zh-CN"/>
        </w:rPr>
      </w:pPr>
      <w:r w:rsidRPr="004D3944">
        <w:rPr>
          <w:rFonts w:ascii="Arial" w:eastAsiaTheme="minorEastAsia" w:hAnsi="Arial" w:cs="Arial"/>
          <w:lang w:val="vi-VN" w:eastAsia="zh-CN"/>
        </w:rPr>
        <w:t xml:space="preserve">Là class Dto để chuyển giá trị từ </w:t>
      </w:r>
      <w:r w:rsidR="003F72FB" w:rsidRPr="004D3944">
        <w:rPr>
          <w:rFonts w:ascii="Arial" w:eastAsiaTheme="minorEastAsia" w:hAnsi="Arial" w:cs="Arial"/>
          <w:lang w:val="zh-CN" w:eastAsia="zh-CN"/>
        </w:rPr>
        <w:t>DB</w:t>
      </w:r>
      <w:r w:rsidRPr="004D3944">
        <w:rPr>
          <w:rFonts w:ascii="Arial" w:eastAsiaTheme="minorEastAsia" w:hAnsi="Arial" w:cs="Arial"/>
          <w:lang w:val="vi-VN" w:eastAsia="zh-CN"/>
        </w:rPr>
        <w:t xml:space="preserve"> vào màn hình</w:t>
      </w:r>
      <w:r w:rsidR="00762507" w:rsidRPr="004D3944">
        <w:rPr>
          <w:rFonts w:ascii="Arial" w:eastAsiaTheme="minorEastAsia" w:hAnsi="Arial" w:cs="Arial"/>
          <w:lang w:val="vi-VN" w:eastAsia="zh-CN"/>
        </w:rPr>
        <w:t>. Có ở Class Dto nhưng trường hợp ngoại lệ thì dùng ở bất kì Layer nào cũng được.</w:t>
      </w:r>
    </w:p>
    <w:p w14:paraId="1FB90D56" w14:textId="77777777" w:rsidR="004B454C" w:rsidRPr="004D3944" w:rsidRDefault="00146867" w:rsidP="00613364">
      <w:pPr>
        <w:pStyle w:val="Heading4"/>
        <w:rPr>
          <w:rFonts w:ascii="Arial" w:hAnsi="Arial" w:cs="Arial"/>
          <w:lang w:eastAsia="zh-CN"/>
        </w:rPr>
      </w:pPr>
      <w:r w:rsidRPr="004D3944">
        <w:rPr>
          <w:rFonts w:ascii="Arial" w:hAnsi="Arial" w:cs="Arial"/>
          <w:lang w:eastAsia="zh-CN"/>
        </w:rPr>
        <w:t>jp.co.dowa.sd.service</w:t>
      </w:r>
      <w:r w:rsidRPr="004D3944">
        <w:rPr>
          <w:rFonts w:ascii="Arial" w:eastAsia="SimSun" w:hAnsi="Arial" w:cs="Arial"/>
          <w:lang w:eastAsia="zh-CN"/>
        </w:rPr>
        <w:t>.AbstractServiceGenerated#getPagingResultList</w:t>
      </w:r>
    </w:p>
    <w:p w14:paraId="19417243" w14:textId="77777777" w:rsidR="004B454C" w:rsidRPr="004D3944" w:rsidRDefault="00762507" w:rsidP="00613364">
      <w:pPr>
        <w:ind w:firstLine="250"/>
        <w:rPr>
          <w:rFonts w:ascii="Arial" w:eastAsia="SimSun" w:hAnsi="Arial" w:cs="Arial"/>
          <w:lang w:val="vi-VN" w:eastAsia="zh-CN"/>
        </w:rPr>
      </w:pPr>
      <w:r w:rsidRPr="004D3944">
        <w:rPr>
          <w:rFonts w:ascii="Arial" w:eastAsiaTheme="minorEastAsia" w:hAnsi="Arial" w:cs="Arial"/>
          <w:lang w:val="vi-VN" w:eastAsia="zh-CN"/>
        </w:rPr>
        <w:t xml:space="preserve">Dựa vào thông tin của class </w:t>
      </w:r>
      <w:r w:rsidRPr="004D3944">
        <w:rPr>
          <w:rFonts w:ascii="Arial" w:eastAsiaTheme="minorEastAsia" w:hAnsi="Arial" w:cs="Arial"/>
          <w:lang w:val="zh-CN" w:eastAsia="zh-CN"/>
        </w:rPr>
        <w:t>PagingContro</w:t>
      </w:r>
      <w:r w:rsidRPr="004D3944">
        <w:rPr>
          <w:rFonts w:ascii="Arial" w:eastAsia="SimSun" w:hAnsi="Arial" w:cs="Arial"/>
          <w:lang w:val="zh-CN" w:eastAsia="zh-CN"/>
        </w:rPr>
        <w:t>l</w:t>
      </w:r>
      <w:r w:rsidRPr="004D3944">
        <w:rPr>
          <w:rFonts w:ascii="Arial" w:eastAsia="SimSun" w:hAnsi="Arial" w:cs="Arial"/>
          <w:lang w:val="vi-VN" w:eastAsia="zh-CN"/>
        </w:rPr>
        <w:t xml:space="preserve"> đã chuyển sẽ sinh ra class </w:t>
      </w:r>
      <w:r w:rsidR="00146867" w:rsidRPr="004D3944">
        <w:rPr>
          <w:rFonts w:ascii="Arial" w:eastAsiaTheme="minorEastAsia" w:hAnsi="Arial" w:cs="Arial"/>
          <w:lang w:val="zh-CN" w:eastAsia="zh-CN"/>
        </w:rPr>
        <w:t>PagingControlResult</w:t>
      </w:r>
      <w:r w:rsidRPr="004D3944">
        <w:rPr>
          <w:rFonts w:ascii="Arial" w:eastAsiaTheme="minorEastAsia" w:hAnsi="Arial" w:cs="Arial"/>
          <w:lang w:val="vi-VN" w:eastAsia="zh-CN"/>
        </w:rPr>
        <w:t xml:space="preserve"> rồi get data từ tổng số record, DB </w:t>
      </w:r>
      <w:r w:rsidR="00FF2FD7" w:rsidRPr="004D3944">
        <w:rPr>
          <w:rFonts w:ascii="Arial" w:eastAsiaTheme="minorEastAsia" w:hAnsi="Arial" w:cs="Arial"/>
          <w:lang w:val="vi-VN" w:eastAsia="zh-CN"/>
        </w:rPr>
        <w:t xml:space="preserve">và </w:t>
      </w:r>
      <w:r w:rsidRPr="004D3944">
        <w:rPr>
          <w:rFonts w:ascii="Arial" w:eastAsiaTheme="minorEastAsia" w:hAnsi="Arial" w:cs="Arial"/>
          <w:lang w:val="vi-VN" w:eastAsia="zh-CN"/>
        </w:rPr>
        <w:t>trả về.</w:t>
      </w:r>
    </w:p>
    <w:p w14:paraId="7EC93BE5" w14:textId="77777777" w:rsidR="00FF5637" w:rsidRPr="004D3944" w:rsidRDefault="00961A5E" w:rsidP="00FF5637">
      <w:pPr>
        <w:pStyle w:val="Heading3"/>
        <w:spacing w:before="180"/>
        <w:rPr>
          <w:rFonts w:ascii="Arial" w:hAnsi="Arial" w:cs="Arial"/>
          <w:lang w:val="en-US"/>
        </w:rPr>
      </w:pPr>
      <w:r w:rsidRPr="004D3944">
        <w:rPr>
          <w:rFonts w:ascii="Arial" w:hAnsi="Arial" w:cs="Arial"/>
          <w:lang w:val="vi-VN"/>
        </w:rPr>
        <w:t>Liên quan tới việc sử dụng thông tin user login</w:t>
      </w:r>
    </w:p>
    <w:p w14:paraId="090BABF1" w14:textId="77777777" w:rsidR="00FF5637" w:rsidRPr="004D3944" w:rsidRDefault="00961A5E" w:rsidP="00FF5637">
      <w:pPr>
        <w:ind w:firstLine="250"/>
        <w:rPr>
          <w:rFonts w:ascii="Arial" w:hAnsi="Arial" w:cs="Arial"/>
          <w:lang w:val="vi-VN"/>
        </w:rPr>
      </w:pPr>
      <w:r w:rsidRPr="004D3944">
        <w:rPr>
          <w:rFonts w:ascii="Arial" w:hAnsi="Arial" w:cs="Arial"/>
          <w:lang w:val="vi-VN"/>
        </w:rPr>
        <w:t xml:space="preserve">Thông tin user login sẽ get từ </w:t>
      </w:r>
      <w:r w:rsidR="00FF5637" w:rsidRPr="004D3944">
        <w:rPr>
          <w:rFonts w:ascii="Arial" w:hAnsi="Arial" w:cs="Arial"/>
        </w:rPr>
        <w:t>jp.co.dowa.sd.util.ContextUtils</w:t>
      </w:r>
      <w:r w:rsidRPr="004D3944">
        <w:rPr>
          <w:rFonts w:ascii="Arial" w:hAnsi="Arial" w:cs="Arial"/>
          <w:lang w:val="vi-VN"/>
        </w:rPr>
        <w:t xml:space="preserve"> rồi sử dụng. Thông tin user login thì đang get ở </w:t>
      </w:r>
      <w:r w:rsidR="00FF5637" w:rsidRPr="004D3944">
        <w:rPr>
          <w:rFonts w:ascii="Arial" w:hAnsi="Arial" w:cs="Arial"/>
          <w:lang w:val="vi-VN"/>
        </w:rPr>
        <w:t>LoginInterCeptor</w:t>
      </w:r>
      <w:r w:rsidRPr="004D3944">
        <w:rPr>
          <w:rFonts w:ascii="Arial" w:hAnsi="Arial" w:cs="Arial"/>
          <w:lang w:val="vi-VN"/>
        </w:rPr>
        <w:t xml:space="preserve"> rồi thiết lập.</w:t>
      </w:r>
    </w:p>
    <w:p w14:paraId="1FCFF7D2" w14:textId="77777777" w:rsidR="00FF5637" w:rsidRPr="004D3944" w:rsidRDefault="00D02DA4" w:rsidP="00FF5637">
      <w:pPr>
        <w:ind w:firstLine="250"/>
        <w:rPr>
          <w:rFonts w:ascii="Arial" w:hAnsi="Arial" w:cs="Arial"/>
          <w:lang w:val="vi-VN"/>
        </w:rPr>
      </w:pPr>
      <w:r w:rsidRPr="004D3944">
        <w:rPr>
          <w:rFonts w:ascii="Arial" w:hAnsi="Arial" w:cs="Arial"/>
          <w:lang w:val="vi-VN"/>
        </w:rPr>
        <w:lastRenderedPageBreak/>
        <w:t>Tuy cũng có thể get từ API của intra-mart nhưng sẽ tồn tại data cần load trong trường hợp xử lý chỉ định trước (xử lý batch chẳng hạn). Do sẽ bổ sung nội dung đó trong LoginInterceptor và API, nên nhất định phải get thông qua API.</w:t>
      </w:r>
    </w:p>
    <w:p w14:paraId="086300C5" w14:textId="77777777" w:rsidR="00FF5637" w:rsidRPr="004D3944" w:rsidRDefault="00961A5E" w:rsidP="00FF5637">
      <w:pPr>
        <w:ind w:firstLine="250"/>
        <w:rPr>
          <w:rFonts w:ascii="Arial" w:hAnsi="Arial" w:cs="Arial"/>
          <w:lang w:val="vi-VN"/>
        </w:rPr>
      </w:pPr>
      <w:r w:rsidRPr="004D3944">
        <w:rPr>
          <w:rFonts w:ascii="Arial" w:hAnsi="Arial" w:cs="Arial"/>
          <w:lang w:val="vi-VN"/>
        </w:rPr>
        <w:t xml:space="preserve">Có thể get thông tin bên dưới từ </w:t>
      </w:r>
      <w:r w:rsidR="00FF5637" w:rsidRPr="004D3944">
        <w:rPr>
          <w:rFonts w:ascii="Arial" w:hAnsi="Arial" w:cs="Arial"/>
          <w:lang w:val="vi-VN"/>
        </w:rPr>
        <w:t>ContextsUtils</w:t>
      </w:r>
    </w:p>
    <w:p w14:paraId="592131FF" w14:textId="77777777" w:rsidR="00FF5637" w:rsidRPr="004D3944" w:rsidRDefault="00FF5637" w:rsidP="00FF5637">
      <w:pPr>
        <w:ind w:firstLine="250"/>
        <w:rPr>
          <w:rFonts w:ascii="Arial" w:hAnsi="Arial" w:cs="Arial"/>
          <w:lang w:val="vi-VN"/>
        </w:rPr>
      </w:pPr>
    </w:p>
    <w:p w14:paraId="6987F8D3" w14:textId="77777777" w:rsidR="00FF5637" w:rsidRPr="004D3944" w:rsidRDefault="00D02DA4" w:rsidP="00FF5637">
      <w:pPr>
        <w:pStyle w:val="Caption"/>
        <w:keepNext/>
        <w:ind w:firstLine="250"/>
        <w:rPr>
          <w:rFonts w:ascii="Arial" w:hAnsi="Arial" w:cs="Arial"/>
          <w:lang w:val="vi-VN"/>
        </w:rPr>
      </w:pPr>
      <w:r w:rsidRPr="004D3944">
        <w:rPr>
          <w:rFonts w:ascii="Arial" w:hAnsi="Arial" w:cs="Arial"/>
          <w:lang w:val="vi-VN"/>
        </w:rPr>
        <w:t>Bảng</w:t>
      </w:r>
      <w:r w:rsidR="00FF5637" w:rsidRPr="004D3944">
        <w:rPr>
          <w:rFonts w:ascii="Arial" w:hAnsi="Arial" w:cs="Arial"/>
        </w:rPr>
        <w:t xml:space="preserve"> </w:t>
      </w:r>
      <w:r w:rsidR="00BA0B6B" w:rsidRPr="004D3944">
        <w:rPr>
          <w:rFonts w:ascii="Arial" w:hAnsi="Arial" w:cs="Arial"/>
        </w:rPr>
        <w:fldChar w:fldCharType="begin"/>
      </w:r>
      <w:r w:rsidR="00FF5637" w:rsidRPr="004D3944">
        <w:rPr>
          <w:rFonts w:ascii="Arial" w:hAnsi="Arial" w:cs="Arial"/>
        </w:rPr>
        <w:instrText xml:space="preserve"> STYLEREF 1 \s </w:instrText>
      </w:r>
      <w:r w:rsidR="00BA0B6B" w:rsidRPr="004D3944">
        <w:rPr>
          <w:rFonts w:ascii="Arial" w:hAnsi="Arial" w:cs="Arial"/>
        </w:rPr>
        <w:fldChar w:fldCharType="separate"/>
      </w:r>
      <w:r w:rsidR="00FF5637" w:rsidRPr="004D3944">
        <w:rPr>
          <w:rFonts w:ascii="Arial" w:hAnsi="Arial" w:cs="Arial"/>
          <w:noProof/>
        </w:rPr>
        <w:t>4</w:t>
      </w:r>
      <w:r w:rsidR="00BA0B6B" w:rsidRPr="004D3944">
        <w:rPr>
          <w:rFonts w:ascii="Arial" w:hAnsi="Arial" w:cs="Arial"/>
        </w:rPr>
        <w:fldChar w:fldCharType="end"/>
      </w:r>
      <w:r w:rsidR="00FF5637" w:rsidRPr="004D3944">
        <w:rPr>
          <w:rFonts w:ascii="Arial" w:hAnsi="Arial" w:cs="Arial"/>
        </w:rPr>
        <w:noBreakHyphen/>
      </w:r>
      <w:r w:rsidR="00BA0B6B" w:rsidRPr="004D3944">
        <w:rPr>
          <w:rFonts w:ascii="Arial" w:hAnsi="Arial" w:cs="Arial"/>
        </w:rPr>
        <w:fldChar w:fldCharType="begin"/>
      </w:r>
      <w:r w:rsidR="00FF5637" w:rsidRPr="004D3944">
        <w:rPr>
          <w:rFonts w:ascii="Arial" w:hAnsi="Arial" w:cs="Arial"/>
        </w:rPr>
        <w:instrText xml:space="preserve"> SEQ </w:instrText>
      </w:r>
      <w:r w:rsidR="00FF5637" w:rsidRPr="004D3944">
        <w:rPr>
          <w:rFonts w:ascii="Arial" w:hAnsi="Arial" w:cs="Arial"/>
        </w:rPr>
        <w:instrText>表</w:instrText>
      </w:r>
      <w:r w:rsidR="00FF5637" w:rsidRPr="004D3944">
        <w:rPr>
          <w:rFonts w:ascii="Arial" w:hAnsi="Arial" w:cs="Arial"/>
        </w:rPr>
        <w:instrText xml:space="preserve"> \* ARABIC \s 1 </w:instrText>
      </w:r>
      <w:r w:rsidR="00BA0B6B" w:rsidRPr="004D3944">
        <w:rPr>
          <w:rFonts w:ascii="Arial" w:hAnsi="Arial" w:cs="Arial"/>
        </w:rPr>
        <w:fldChar w:fldCharType="separate"/>
      </w:r>
      <w:r w:rsidR="00FF5637" w:rsidRPr="004D3944">
        <w:rPr>
          <w:rFonts w:ascii="Arial" w:hAnsi="Arial" w:cs="Arial"/>
          <w:noProof/>
        </w:rPr>
        <w:t>12</w:t>
      </w:r>
      <w:r w:rsidR="00BA0B6B" w:rsidRPr="004D3944">
        <w:rPr>
          <w:rFonts w:ascii="Arial" w:hAnsi="Arial" w:cs="Arial"/>
        </w:rPr>
        <w:fldChar w:fldCharType="end"/>
      </w:r>
      <w:r w:rsidR="00FF5637" w:rsidRPr="004D3944">
        <w:rPr>
          <w:rFonts w:ascii="Arial" w:hAnsi="Arial" w:cs="Arial"/>
        </w:rPr>
        <w:t xml:space="preserve">　</w:t>
      </w:r>
      <w:r w:rsidRPr="004D3944">
        <w:rPr>
          <w:rFonts w:ascii="Arial" w:hAnsi="Arial" w:cs="Arial"/>
          <w:lang w:val="vi-VN"/>
        </w:rPr>
        <w:t xml:space="preserve">Data có thể get từ </w:t>
      </w:r>
      <w:r w:rsidR="00FF5637" w:rsidRPr="004D3944">
        <w:rPr>
          <w:rFonts w:ascii="Arial" w:hAnsi="Arial" w:cs="Arial"/>
        </w:rPr>
        <w:t>ContextsUtils</w:t>
      </w:r>
    </w:p>
    <w:tbl>
      <w:tblPr>
        <w:tblStyle w:val="LightShading1"/>
        <w:tblW w:w="8073" w:type="dxa"/>
        <w:tblInd w:w="956" w:type="dxa"/>
        <w:tblLook w:val="04A0" w:firstRow="1" w:lastRow="0" w:firstColumn="1" w:lastColumn="0" w:noHBand="0" w:noVBand="1"/>
      </w:tblPr>
      <w:tblGrid>
        <w:gridCol w:w="2289"/>
        <w:gridCol w:w="3609"/>
        <w:gridCol w:w="2175"/>
      </w:tblGrid>
      <w:tr w:rsidR="00FF5637" w:rsidRPr="004D3944" w14:paraId="41EF46FC" w14:textId="77777777" w:rsidTr="004D5F7F">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289" w:type="dxa"/>
          </w:tcPr>
          <w:p w14:paraId="206193CA" w14:textId="77777777" w:rsidR="00FF5637" w:rsidRPr="004D3944" w:rsidRDefault="00D02DA4" w:rsidP="004D5F7F">
            <w:pPr>
              <w:pStyle w:val="a4"/>
              <w:ind w:firstLine="250"/>
              <w:rPr>
                <w:rFonts w:ascii="Arial" w:hAnsi="Arial" w:cs="Arial"/>
                <w:lang w:val="vi-VN"/>
              </w:rPr>
            </w:pPr>
            <w:r w:rsidRPr="004D3944">
              <w:rPr>
                <w:rFonts w:ascii="Arial" w:hAnsi="Arial" w:cs="Arial"/>
                <w:lang w:val="vi-VN"/>
              </w:rPr>
              <w:t>Tham số</w:t>
            </w:r>
          </w:p>
        </w:tc>
        <w:tc>
          <w:tcPr>
            <w:tcW w:w="3609" w:type="dxa"/>
          </w:tcPr>
          <w:p w14:paraId="5A6F7DC1" w14:textId="77777777" w:rsidR="00FF5637" w:rsidRPr="004D3944" w:rsidRDefault="00D02DA4" w:rsidP="00D02DA4">
            <w:pPr>
              <w:pStyle w:val="a4"/>
              <w:ind w:firstLine="250"/>
              <w:cnfStyle w:val="100000000000" w:firstRow="1"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lang w:val="vi-VN"/>
              </w:rPr>
              <w:t>Giải thích</w:t>
            </w:r>
          </w:p>
        </w:tc>
        <w:tc>
          <w:tcPr>
            <w:tcW w:w="2175" w:type="dxa"/>
          </w:tcPr>
          <w:p w14:paraId="023838FF" w14:textId="77777777" w:rsidR="00FF5637" w:rsidRPr="004D3944" w:rsidRDefault="00D02DA4" w:rsidP="004D5F7F">
            <w:pPr>
              <w:pStyle w:val="a4"/>
              <w:ind w:firstLine="250"/>
              <w:cnfStyle w:val="100000000000" w:firstRow="1" w:lastRow="0" w:firstColumn="0" w:lastColumn="0" w:oddVBand="0" w:evenVBand="0" w:oddHBand="0" w:evenHBand="0" w:firstRowFirstColumn="0" w:firstRowLastColumn="0" w:lastRowFirstColumn="0" w:lastRowLastColumn="0"/>
              <w:rPr>
                <w:rFonts w:ascii="Arial" w:hAnsi="Arial" w:cs="Arial"/>
                <w:lang w:val="vi-VN"/>
              </w:rPr>
            </w:pPr>
            <w:r w:rsidRPr="004D3944">
              <w:rPr>
                <w:rFonts w:ascii="Arial" w:hAnsi="Arial" w:cs="Arial"/>
                <w:lang w:val="vi-VN"/>
              </w:rPr>
              <w:t>Kiểu data</w:t>
            </w:r>
          </w:p>
        </w:tc>
      </w:tr>
      <w:tr w:rsidR="00FF5637" w:rsidRPr="004D3944" w14:paraId="2FAA9ECB" w14:textId="77777777" w:rsidTr="004D5F7F">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289" w:type="dxa"/>
          </w:tcPr>
          <w:p w14:paraId="1382FBCE" w14:textId="77777777" w:rsidR="00FF5637" w:rsidRPr="004D3944" w:rsidRDefault="00FF5637" w:rsidP="004D5F7F">
            <w:pPr>
              <w:pStyle w:val="a4"/>
              <w:ind w:firstLine="250"/>
              <w:rPr>
                <w:rFonts w:ascii="Arial" w:hAnsi="Arial" w:cs="Arial"/>
              </w:rPr>
            </w:pPr>
            <w:r w:rsidRPr="004D3944">
              <w:rPr>
                <w:rFonts w:ascii="Arial" w:hAnsi="Arial" w:cs="Arial"/>
              </w:rPr>
              <w:t>userId</w:t>
            </w:r>
          </w:p>
        </w:tc>
        <w:tc>
          <w:tcPr>
            <w:tcW w:w="3609" w:type="dxa"/>
          </w:tcPr>
          <w:p w14:paraId="2302D88B" w14:textId="77777777" w:rsidR="00FF5637" w:rsidRPr="004D3944" w:rsidRDefault="00FF5637" w:rsidP="004D5F7F">
            <w:pPr>
              <w:pStyle w:val="a4"/>
              <w:ind w:firstLineChars="100" w:firstLine="200"/>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ログインユーザ</w:t>
            </w:r>
            <w:r w:rsidRPr="004D3944">
              <w:rPr>
                <w:rFonts w:ascii="Arial" w:hAnsi="Arial" w:cs="Arial"/>
              </w:rPr>
              <w:t>ID</w:t>
            </w:r>
          </w:p>
        </w:tc>
        <w:tc>
          <w:tcPr>
            <w:tcW w:w="2175" w:type="dxa"/>
          </w:tcPr>
          <w:p w14:paraId="3F3A03A5" w14:textId="77777777" w:rsidR="00FF5637" w:rsidRPr="004D3944" w:rsidRDefault="00FF5637" w:rsidP="004D5F7F">
            <w:pPr>
              <w:pStyle w:val="a4"/>
              <w:ind w:firstLine="250"/>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String</w:t>
            </w:r>
          </w:p>
        </w:tc>
      </w:tr>
      <w:tr w:rsidR="00FF5637" w:rsidRPr="004D3944" w14:paraId="0DD998F1" w14:textId="77777777" w:rsidTr="004D5F7F">
        <w:trPr>
          <w:trHeight w:val="555"/>
        </w:trPr>
        <w:tc>
          <w:tcPr>
            <w:cnfStyle w:val="001000000000" w:firstRow="0" w:lastRow="0" w:firstColumn="1" w:lastColumn="0" w:oddVBand="0" w:evenVBand="0" w:oddHBand="0" w:evenHBand="0" w:firstRowFirstColumn="0" w:firstRowLastColumn="0" w:lastRowFirstColumn="0" w:lastRowLastColumn="0"/>
            <w:tcW w:w="2289" w:type="dxa"/>
          </w:tcPr>
          <w:p w14:paraId="3F9AA105" w14:textId="77777777" w:rsidR="00FF5637" w:rsidRPr="004D3944" w:rsidRDefault="00FF5637" w:rsidP="004D5F7F">
            <w:pPr>
              <w:pStyle w:val="a4"/>
              <w:ind w:firstLine="250"/>
              <w:rPr>
                <w:rFonts w:ascii="Arial" w:hAnsi="Arial" w:cs="Arial"/>
              </w:rPr>
            </w:pPr>
            <w:r w:rsidRPr="004D3944">
              <w:rPr>
                <w:rFonts w:ascii="Arial" w:hAnsi="Arial" w:cs="Arial"/>
              </w:rPr>
              <w:t>locale</w:t>
            </w:r>
          </w:p>
        </w:tc>
        <w:tc>
          <w:tcPr>
            <w:tcW w:w="3609" w:type="dxa"/>
          </w:tcPr>
          <w:p w14:paraId="2A201D67" w14:textId="77777777" w:rsidR="00FF5637" w:rsidRPr="004D3944" w:rsidRDefault="00FF5637" w:rsidP="004D5F7F">
            <w:pPr>
              <w:pStyle w:val="a4"/>
              <w:ind w:firstLineChars="100" w:firstLine="200"/>
              <w:cnfStyle w:val="000000000000" w:firstRow="0"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ロケール</w:t>
            </w:r>
          </w:p>
        </w:tc>
        <w:tc>
          <w:tcPr>
            <w:tcW w:w="2175" w:type="dxa"/>
          </w:tcPr>
          <w:p w14:paraId="2D14B111" w14:textId="77777777" w:rsidR="00FF5637" w:rsidRPr="004D3944" w:rsidRDefault="00FF5637" w:rsidP="004D5F7F">
            <w:pPr>
              <w:pStyle w:val="a4"/>
              <w:ind w:firstLine="250"/>
              <w:cnfStyle w:val="000000000000" w:firstRow="0"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Locale</w:t>
            </w:r>
          </w:p>
        </w:tc>
      </w:tr>
    </w:tbl>
    <w:p w14:paraId="6FCD1F21" w14:textId="77777777" w:rsidR="00FF5637" w:rsidRPr="004D3944" w:rsidRDefault="00FF5637" w:rsidP="00FF5637">
      <w:pPr>
        <w:ind w:firstLine="250"/>
        <w:rPr>
          <w:rFonts w:ascii="Arial" w:hAnsi="Arial" w:cs="Arial"/>
          <w:lang w:val="ja-JP"/>
        </w:rPr>
      </w:pPr>
    </w:p>
    <w:p w14:paraId="2B301D11" w14:textId="77777777" w:rsidR="00FF5637" w:rsidRPr="004D3944" w:rsidRDefault="00D02DA4" w:rsidP="00FF5637">
      <w:pPr>
        <w:ind w:firstLine="250"/>
        <w:rPr>
          <w:rFonts w:ascii="Arial" w:hAnsi="Arial" w:cs="Arial"/>
          <w:lang w:val="ja-JP"/>
        </w:rPr>
      </w:pPr>
      <w:r w:rsidRPr="004D3944">
        <w:rPr>
          <w:rFonts w:ascii="Arial" w:hAnsi="Arial" w:cs="Arial"/>
          <w:lang w:val="vi-VN"/>
        </w:rPr>
        <w:t>Trường hợp có thông tin cần phải add thì vui lòng liên lạc với Komada.</w:t>
      </w:r>
    </w:p>
    <w:p w14:paraId="6FD7D430" w14:textId="77777777" w:rsidR="004D3944" w:rsidRPr="004D3944" w:rsidRDefault="004D3944" w:rsidP="004D3944">
      <w:pPr>
        <w:pStyle w:val="Heading2"/>
        <w:spacing w:before="180"/>
        <w:ind w:left="0" w:hanging="140"/>
        <w:rPr>
          <w:rFonts w:ascii="Arial" w:hAnsi="Arial" w:cs="Arial"/>
          <w:lang w:val="ja-JP"/>
        </w:rPr>
      </w:pPr>
      <w:r>
        <w:rPr>
          <w:rFonts w:ascii="Arial" w:hAnsi="Arial" w:cs="Arial"/>
        </w:rPr>
        <w:t>Security</w:t>
      </w:r>
    </w:p>
    <w:p w14:paraId="45F42C6C" w14:textId="77777777" w:rsidR="004D3944" w:rsidRPr="004D3944" w:rsidRDefault="004D3944" w:rsidP="004D3944">
      <w:pPr>
        <w:pStyle w:val="Heading3"/>
        <w:spacing w:before="180"/>
        <w:rPr>
          <w:rFonts w:ascii="Arial" w:hAnsi="Arial" w:cs="Arial"/>
        </w:rPr>
      </w:pPr>
      <w:bookmarkStart w:id="61" w:name="_Toc441235564"/>
      <w:r>
        <w:rPr>
          <w:rFonts w:ascii="Arial" w:hAnsi="Arial" w:cs="Arial"/>
          <w:lang w:val="en-US"/>
        </w:rPr>
        <w:t xml:space="preserve">Biện pháp injection </w:t>
      </w:r>
      <w:r w:rsidRPr="004D3944">
        <w:rPr>
          <w:rFonts w:ascii="Arial" w:hAnsi="Arial" w:cs="Arial"/>
        </w:rPr>
        <w:t>SQL</w:t>
      </w:r>
      <w:bookmarkEnd w:id="61"/>
    </w:p>
    <w:p w14:paraId="43591628" w14:textId="77777777" w:rsidR="004D3944" w:rsidRPr="00D11EF1" w:rsidRDefault="00B01F44" w:rsidP="004D3944">
      <w:pPr>
        <w:ind w:firstLine="250"/>
        <w:rPr>
          <w:rFonts w:ascii="Arial" w:hAnsi="Arial" w:cs="Arial"/>
        </w:rPr>
      </w:pPr>
      <w:r>
        <w:rPr>
          <w:rFonts w:ascii="Arial" w:hAnsi="Arial" w:cs="Arial"/>
        </w:rPr>
        <w:t xml:space="preserve">Dùng </w:t>
      </w:r>
      <w:r w:rsidR="004D3944" w:rsidRPr="000519ED">
        <w:rPr>
          <w:rFonts w:ascii="Arial" w:hAnsi="Arial" w:cs="Arial"/>
        </w:rPr>
        <w:t>JdbcManager</w:t>
      </w:r>
      <w:r>
        <w:rPr>
          <w:rFonts w:ascii="Arial" w:hAnsi="Arial" w:cs="Arial"/>
        </w:rPr>
        <w:t xml:space="preserve"> của </w:t>
      </w:r>
      <w:r w:rsidRPr="000519ED">
        <w:rPr>
          <w:rFonts w:ascii="Arial" w:hAnsi="Arial" w:cs="Arial"/>
        </w:rPr>
        <w:t>S2JDBC</w:t>
      </w:r>
      <w:r>
        <w:rPr>
          <w:rFonts w:ascii="Arial" w:hAnsi="Arial" w:cs="Arial"/>
        </w:rPr>
        <w:t xml:space="preserve"> để tiến hành access data. Ngoài ra, khi dùng </w:t>
      </w:r>
      <w:r w:rsidR="004D3944" w:rsidRPr="00D11EF1">
        <w:rPr>
          <w:rFonts w:ascii="Arial" w:hAnsi="Arial" w:cs="Arial"/>
        </w:rPr>
        <w:t>JdbcManager</w:t>
      </w:r>
      <w:r w:rsidR="00D11EF1">
        <w:rPr>
          <w:rFonts w:ascii="Arial" w:hAnsi="Arial" w:cs="Arial"/>
        </w:rPr>
        <w:t>, không</w:t>
      </w:r>
      <w:r w:rsidR="00D11EF1" w:rsidRPr="00D11EF1">
        <w:rPr>
          <w:rFonts w:ascii="Arial" w:hAnsi="Arial" w:cs="Arial"/>
        </w:rPr>
        <w:t xml:space="preserve"> nên kết hợp giá trị đã đượ</w:t>
      </w:r>
      <w:r w:rsidR="00D11EF1">
        <w:rPr>
          <w:rFonts w:ascii="Arial" w:hAnsi="Arial" w:cs="Arial"/>
        </w:rPr>
        <w:t>c gửi từ màn hình như là chuỗi ký tự, rồ</w:t>
      </w:r>
      <w:r w:rsidR="00D11EF1" w:rsidRPr="00D11EF1">
        <w:rPr>
          <w:rFonts w:ascii="Arial" w:hAnsi="Arial" w:cs="Arial"/>
        </w:rPr>
        <w:t>i generate như là câu SQL</w:t>
      </w:r>
      <w:r w:rsidR="00D11EF1">
        <w:rPr>
          <w:rFonts w:ascii="Arial" w:hAnsi="Arial" w:cs="Arial"/>
        </w:rPr>
        <w:t>.</w:t>
      </w:r>
    </w:p>
    <w:p w14:paraId="4BB3DE16" w14:textId="77777777" w:rsidR="004D3944" w:rsidRPr="00D11EF1" w:rsidRDefault="004D3944" w:rsidP="004D3944">
      <w:pPr>
        <w:ind w:firstLine="250"/>
        <w:rPr>
          <w:rFonts w:ascii="Arial" w:hAnsi="Arial" w:cs="Arial"/>
        </w:rPr>
      </w:pPr>
    </w:p>
    <w:p w14:paraId="4E5BDEDD" w14:textId="77777777" w:rsidR="004D3944" w:rsidRPr="004D3944" w:rsidRDefault="004D3944" w:rsidP="004D3944">
      <w:pPr>
        <w:ind w:firstLine="250"/>
        <w:rPr>
          <w:rFonts w:ascii="Arial" w:hAnsi="Arial" w:cs="Arial"/>
        </w:rPr>
      </w:pPr>
      <w:r w:rsidRPr="004D3944">
        <w:rPr>
          <w:rFonts w:ascii="Arial" w:hAnsi="Arial" w:cs="Arial"/>
        </w:rPr>
        <w:t>OK</w:t>
      </w:r>
    </w:p>
    <w:p w14:paraId="35819B34" w14:textId="77777777" w:rsidR="004D3944" w:rsidRPr="004D3944" w:rsidRDefault="004D3944" w:rsidP="004D3944">
      <w:pPr>
        <w:pStyle w:val="a2"/>
        <w:rPr>
          <w:rFonts w:ascii="Arial" w:hAnsi="Arial" w:cs="Arial"/>
        </w:rPr>
      </w:pPr>
      <w:r w:rsidRPr="004D3944">
        <w:rPr>
          <w:rFonts w:ascii="Arial" w:hAnsi="Arial" w:cs="Arial"/>
        </w:rPr>
        <w:t>this.select().id(spart, mtmcd, mesno).where(</w:t>
      </w:r>
    </w:p>
    <w:p w14:paraId="482BE857" w14:textId="77777777" w:rsidR="004D3944" w:rsidRPr="004D3944" w:rsidRDefault="004D3944" w:rsidP="004D3944">
      <w:pPr>
        <w:pStyle w:val="a2"/>
        <w:rPr>
          <w:rFonts w:ascii="Arial" w:hAnsi="Arial" w:cs="Arial"/>
        </w:rPr>
      </w:pPr>
      <w:r w:rsidRPr="004D3944">
        <w:rPr>
          <w:rFonts w:ascii="Arial" w:hAnsi="Arial" w:cs="Arial"/>
        </w:rPr>
        <w:t xml:space="preserve">  "name = ?",</w:t>
      </w:r>
    </w:p>
    <w:p w14:paraId="577D3243" w14:textId="77777777" w:rsidR="004D3944" w:rsidRPr="004D3944" w:rsidRDefault="004D3944" w:rsidP="004D3944">
      <w:pPr>
        <w:pStyle w:val="a2"/>
        <w:rPr>
          <w:rFonts w:ascii="Arial" w:hAnsi="Arial" w:cs="Arial"/>
        </w:rPr>
      </w:pPr>
      <w:r w:rsidRPr="004D3944">
        <w:rPr>
          <w:rFonts w:ascii="Arial" w:hAnsi="Arial" w:cs="Arial"/>
        </w:rPr>
        <w:t>name); // name</w:t>
      </w:r>
      <w:r w:rsidRPr="004D3944">
        <w:rPr>
          <w:rFonts w:ascii="Arial" w:hAnsi="Arial" w:cs="Arial"/>
        </w:rPr>
        <w:t>が画面送信値</w:t>
      </w:r>
    </w:p>
    <w:p w14:paraId="78FE1A50" w14:textId="77777777" w:rsidR="004D3944" w:rsidRPr="004D3944" w:rsidRDefault="004D3944" w:rsidP="004D3944">
      <w:pPr>
        <w:ind w:firstLine="250"/>
        <w:rPr>
          <w:rFonts w:ascii="Arial" w:hAnsi="Arial" w:cs="Arial"/>
        </w:rPr>
      </w:pPr>
      <w:r w:rsidRPr="004D3944">
        <w:rPr>
          <w:rFonts w:ascii="Arial" w:hAnsi="Arial" w:cs="Arial"/>
        </w:rPr>
        <w:t>NG</w:t>
      </w:r>
    </w:p>
    <w:p w14:paraId="4744776F" w14:textId="77777777" w:rsidR="004D3944" w:rsidRPr="004D3944" w:rsidRDefault="004D3944" w:rsidP="004D3944">
      <w:pPr>
        <w:pStyle w:val="a2"/>
        <w:rPr>
          <w:rFonts w:ascii="Arial" w:hAnsi="Arial" w:cs="Arial"/>
        </w:rPr>
      </w:pPr>
      <w:r w:rsidRPr="004D3944">
        <w:rPr>
          <w:rFonts w:ascii="Arial" w:hAnsi="Arial" w:cs="Arial"/>
        </w:rPr>
        <w:t>this.select().id(spart, mtmcd, mesno).where(</w:t>
      </w:r>
    </w:p>
    <w:p w14:paraId="28A6A748" w14:textId="77777777" w:rsidR="004D3944" w:rsidRPr="004D3944" w:rsidRDefault="004D3944" w:rsidP="004D3944">
      <w:pPr>
        <w:pStyle w:val="a2"/>
        <w:rPr>
          <w:rFonts w:ascii="Arial" w:hAnsi="Arial" w:cs="Arial"/>
          <w:lang w:val="ja-JP"/>
        </w:rPr>
      </w:pPr>
      <w:r w:rsidRPr="004D3944">
        <w:rPr>
          <w:rFonts w:ascii="Arial" w:hAnsi="Arial" w:cs="Arial"/>
          <w:lang w:val="ja-JP"/>
        </w:rPr>
        <w:t>"name = " +  name); // name</w:t>
      </w:r>
      <w:r w:rsidRPr="004D3944">
        <w:rPr>
          <w:rFonts w:ascii="Arial" w:hAnsi="Arial" w:cs="Arial"/>
          <w:lang w:val="ja-JP"/>
        </w:rPr>
        <w:t>が画面送信値</w:t>
      </w:r>
    </w:p>
    <w:p w14:paraId="1C6C3359" w14:textId="77777777" w:rsidR="004D3944" w:rsidRPr="004D3944" w:rsidRDefault="004D3944" w:rsidP="004D3944">
      <w:pPr>
        <w:pStyle w:val="Heading3"/>
        <w:spacing w:before="180"/>
        <w:rPr>
          <w:rFonts w:ascii="Arial" w:hAnsi="Arial" w:cs="Arial"/>
        </w:rPr>
      </w:pPr>
      <w:r w:rsidRPr="004D3944">
        <w:rPr>
          <w:rFonts w:ascii="Arial" w:hAnsi="Arial" w:cs="Arial"/>
          <w:lang w:eastAsia="zh-CN"/>
        </w:rPr>
        <w:br w:type="page"/>
      </w:r>
      <w:bookmarkStart w:id="62" w:name="_Toc441235565"/>
      <w:r w:rsidR="00B01F44">
        <w:rPr>
          <w:rFonts w:ascii="Arial" w:hAnsi="Arial" w:cs="Arial"/>
          <w:lang w:val="en-US" w:eastAsia="zh-CN"/>
        </w:rPr>
        <w:lastRenderedPageBreak/>
        <w:t xml:space="preserve">Biện pháp </w:t>
      </w:r>
      <w:r w:rsidR="00B01F44" w:rsidRPr="00B01F44">
        <w:rPr>
          <w:rFonts w:ascii="Arial" w:hAnsi="Arial" w:cs="Arial"/>
          <w:lang w:val="en-US" w:eastAsia="zh-CN"/>
        </w:rPr>
        <w:t>Cross-site scripting</w:t>
      </w:r>
      <w:bookmarkEnd w:id="62"/>
    </w:p>
    <w:p w14:paraId="7DFAAE07" w14:textId="77777777" w:rsidR="004D3944" w:rsidRPr="004D3944" w:rsidRDefault="00D11EF1" w:rsidP="004D3944">
      <w:pPr>
        <w:ind w:firstLine="250"/>
        <w:rPr>
          <w:rFonts w:ascii="Arial" w:hAnsi="Arial" w:cs="Arial"/>
        </w:rPr>
      </w:pPr>
      <w:r>
        <w:rPr>
          <w:rFonts w:ascii="Arial" w:hAnsi="Arial" w:cs="Arial"/>
        </w:rPr>
        <w:t>Phải tiến hành vô hiệu hóa (</w:t>
      </w:r>
      <w:r w:rsidRPr="004D3944">
        <w:rPr>
          <w:rFonts w:ascii="Arial" w:hAnsi="Arial" w:cs="Arial"/>
        </w:rPr>
        <w:t>sanitizing</w:t>
      </w:r>
      <w:r>
        <w:rPr>
          <w:rFonts w:ascii="Arial" w:hAnsi="Arial" w:cs="Arial"/>
        </w:rPr>
        <w:t>) ở chỗ sử dụng giá trị gửi từ server khi implement JSP.</w:t>
      </w:r>
    </w:p>
    <w:p w14:paraId="14F33470" w14:textId="77777777" w:rsidR="004D3944" w:rsidRPr="004D3944" w:rsidRDefault="004D3944" w:rsidP="004D3944">
      <w:pPr>
        <w:ind w:firstLine="250"/>
        <w:rPr>
          <w:rFonts w:ascii="Arial" w:hAnsi="Arial" w:cs="Arial"/>
        </w:rPr>
      </w:pPr>
    </w:p>
    <w:p w14:paraId="512F63C2" w14:textId="77777777" w:rsidR="004D3944" w:rsidRPr="004D3944" w:rsidRDefault="00D11EF1" w:rsidP="004D3944">
      <w:pPr>
        <w:ind w:firstLine="250"/>
        <w:rPr>
          <w:rFonts w:ascii="Arial" w:hAnsi="Arial" w:cs="Arial"/>
        </w:rPr>
      </w:pPr>
      <w:r>
        <w:rPr>
          <w:rFonts w:ascii="Arial" w:hAnsi="Arial" w:cs="Arial"/>
        </w:rPr>
        <w:t>VD vô hiệu hóa</w:t>
      </w:r>
      <w:r w:rsidR="004D3944" w:rsidRPr="004D3944">
        <w:rPr>
          <w:rFonts w:ascii="Arial" w:hAnsi="Arial" w:cs="Arial"/>
        </w:rPr>
        <w:t>：</w:t>
      </w:r>
      <w:r>
        <w:rPr>
          <w:rFonts w:ascii="Arial" w:hAnsi="Arial" w:cs="Arial"/>
        </w:rPr>
        <w:t xml:space="preserve">Thực hiện vô hiệu hóa ở </w:t>
      </w:r>
      <w:r w:rsidR="004D3944" w:rsidRPr="004D3944">
        <w:rPr>
          <w:rFonts w:ascii="Arial" w:hAnsi="Arial" w:cs="Arial"/>
        </w:rPr>
        <w:t>f:h()</w:t>
      </w:r>
      <w:r>
        <w:rPr>
          <w:rFonts w:ascii="Arial" w:hAnsi="Arial" w:cs="Arial"/>
        </w:rPr>
        <w:t xml:space="preserve"> kiểu EL</w:t>
      </w:r>
    </w:p>
    <w:p w14:paraId="2212F6B9" w14:textId="77777777" w:rsidR="004D3944" w:rsidRPr="004D3944" w:rsidRDefault="004D3944" w:rsidP="004D3944">
      <w:pPr>
        <w:pStyle w:val="a2"/>
        <w:rPr>
          <w:rFonts w:ascii="Arial" w:hAnsi="Arial" w:cs="Arial"/>
        </w:rPr>
      </w:pPr>
      <w:r w:rsidRPr="004D3944">
        <w:rPr>
          <w:rFonts w:ascii="Arial" w:hAnsi="Arial" w:cs="Arial"/>
        </w:rPr>
        <w:t>&lt;input type="text" id="matnr" name="matnr" value="${f:h(sd02101Model.matnr)}" maxlength="18"/&gt;</w:t>
      </w:r>
    </w:p>
    <w:p w14:paraId="4C8FEA9A" w14:textId="77777777" w:rsidR="004D3944" w:rsidRPr="004D3944" w:rsidRDefault="004D3944" w:rsidP="004D3944">
      <w:pPr>
        <w:ind w:firstLine="250"/>
        <w:rPr>
          <w:rStyle w:val="a1"/>
          <w:rFonts w:ascii="Arial" w:hAnsi="Arial" w:cs="Arial"/>
        </w:rPr>
      </w:pPr>
      <w:r w:rsidRPr="004D3944">
        <w:rPr>
          <w:rStyle w:val="a1"/>
          <w:rFonts w:ascii="Arial" w:hAnsi="Arial" w:cs="Arial"/>
        </w:rPr>
        <w:t>※</w:t>
      </w:r>
      <w:r w:rsidR="006A19D4">
        <w:rPr>
          <w:rStyle w:val="a1"/>
          <w:rFonts w:ascii="Arial" w:hAnsi="Arial" w:cs="Arial"/>
        </w:rPr>
        <w:t xml:space="preserve">Tuy có phần chưa được vô hiệu hóa trong nội bộ logic </w:t>
      </w:r>
      <w:r w:rsidRPr="004D3944">
        <w:rPr>
          <w:rStyle w:val="a1"/>
          <w:rFonts w:ascii="Arial" w:hAnsi="Arial" w:cs="Arial"/>
        </w:rPr>
        <w:t>taglib</w:t>
      </w:r>
      <w:r w:rsidR="006A19D4">
        <w:rPr>
          <w:rStyle w:val="a1"/>
          <w:rFonts w:ascii="Arial" w:hAnsi="Arial" w:cs="Arial"/>
        </w:rPr>
        <w:t xml:space="preserve"> nhưng sẽ sửa sớm</w:t>
      </w:r>
    </w:p>
    <w:p w14:paraId="4827F627" w14:textId="77777777" w:rsidR="004D3944" w:rsidRPr="000519ED" w:rsidRDefault="006A19D4" w:rsidP="004D3944">
      <w:pPr>
        <w:pStyle w:val="Heading3"/>
        <w:spacing w:before="180"/>
        <w:rPr>
          <w:rFonts w:ascii="Arial" w:hAnsi="Arial" w:cs="Arial"/>
          <w:lang w:val="en-US"/>
        </w:rPr>
      </w:pPr>
      <w:bookmarkStart w:id="63" w:name="_Toc441235566"/>
      <w:r>
        <w:rPr>
          <w:rFonts w:ascii="Arial" w:hAnsi="Arial" w:cs="Arial"/>
          <w:lang w:val="en-US"/>
        </w:rPr>
        <w:t xml:space="preserve">Biện pháp </w:t>
      </w:r>
      <w:r w:rsidRPr="006A19D4">
        <w:rPr>
          <w:rFonts w:ascii="Arial" w:hAnsi="Arial" w:cs="Arial"/>
          <w:lang w:val="en-US"/>
        </w:rPr>
        <w:t>Cross-Site Request Forgery</w:t>
      </w:r>
      <w:bookmarkEnd w:id="63"/>
    </w:p>
    <w:p w14:paraId="401B18B3" w14:textId="77777777" w:rsidR="004D3944" w:rsidRPr="004D3944" w:rsidRDefault="006A19D4" w:rsidP="004D3944">
      <w:pPr>
        <w:ind w:firstLine="250"/>
        <w:rPr>
          <w:rFonts w:ascii="Arial" w:hAnsi="Arial" w:cs="Arial"/>
        </w:rPr>
      </w:pPr>
      <w:r>
        <w:rPr>
          <w:rFonts w:ascii="Arial" w:hAnsi="Arial" w:cs="Arial"/>
        </w:rPr>
        <w:t xml:space="preserve">Biện pháp </w:t>
      </w:r>
      <w:r w:rsidRPr="006A19D4">
        <w:rPr>
          <w:rFonts w:ascii="Arial" w:hAnsi="Arial" w:cs="Arial"/>
        </w:rPr>
        <w:t>Cross-Site Request Forgery</w:t>
      </w:r>
      <w:r>
        <w:rPr>
          <w:rFonts w:ascii="Arial" w:hAnsi="Arial" w:cs="Arial"/>
        </w:rPr>
        <w:t xml:space="preserve"> chỉ set xử lý ứng với việc update database như </w:t>
      </w:r>
      <w:r w:rsidRPr="004D3944">
        <w:rPr>
          <w:rFonts w:ascii="Arial" w:hAnsi="Arial" w:cs="Arial"/>
        </w:rPr>
        <w:t>「登録」「更新」</w:t>
      </w:r>
      <w:r>
        <w:rPr>
          <w:rFonts w:ascii="Arial" w:hAnsi="Arial" w:cs="Arial"/>
        </w:rPr>
        <w:t xml:space="preserve"> làm đối tượng. Xử lý không ứng với việc update database thì không tiến hành biện pháp này.</w:t>
      </w:r>
    </w:p>
    <w:p w14:paraId="6A8F5F65" w14:textId="77777777" w:rsidR="004D3944" w:rsidRPr="006A19D4" w:rsidRDefault="006A19D4" w:rsidP="004D3944">
      <w:pPr>
        <w:ind w:firstLine="250"/>
        <w:rPr>
          <w:rFonts w:ascii="Arial" w:hAnsi="Arial" w:cs="Arial"/>
        </w:rPr>
      </w:pPr>
      <w:r>
        <w:rPr>
          <w:rFonts w:ascii="Arial" w:hAnsi="Arial" w:cs="Arial"/>
        </w:rPr>
        <w:t xml:space="preserve">Biện pháp </w:t>
      </w:r>
      <w:r w:rsidRPr="006A19D4">
        <w:rPr>
          <w:rFonts w:ascii="Arial" w:hAnsi="Arial" w:cs="Arial"/>
        </w:rPr>
        <w:t>Cross-Site Request Forgery</w:t>
      </w:r>
      <w:r>
        <w:rPr>
          <w:rFonts w:ascii="Arial" w:hAnsi="Arial" w:cs="Arial"/>
        </w:rPr>
        <w:t xml:space="preserve"> sẽ tiến hành theo khái niệm bên dưới.</w:t>
      </w:r>
    </w:p>
    <w:p w14:paraId="194B93C4" w14:textId="77777777" w:rsidR="004D3944" w:rsidRPr="004D3944" w:rsidRDefault="004D3944" w:rsidP="004D3944">
      <w:pPr>
        <w:ind w:left="0" w:right="0" w:firstLineChars="0" w:firstLine="0"/>
        <w:rPr>
          <w:rFonts w:ascii="Arial" w:hAnsi="Arial" w:cs="Arial"/>
          <w:b/>
          <w:spacing w:val="20"/>
          <w:position w:val="-2"/>
          <w:sz w:val="28"/>
        </w:rPr>
      </w:pPr>
    </w:p>
    <w:p w14:paraId="0370732A" w14:textId="77777777" w:rsidR="004D3944" w:rsidRPr="004D3944" w:rsidRDefault="004D3944" w:rsidP="004D3944">
      <w:pPr>
        <w:keepNext/>
        <w:ind w:left="0" w:right="0" w:firstLineChars="0" w:firstLine="0"/>
        <w:rPr>
          <w:rFonts w:ascii="Arial" w:hAnsi="Arial" w:cs="Arial"/>
        </w:rPr>
      </w:pPr>
      <w:r w:rsidRPr="004D3944">
        <w:rPr>
          <w:rFonts w:ascii="Arial" w:hAnsi="Arial" w:cs="Arial"/>
          <w:noProof/>
        </w:rPr>
        <w:drawing>
          <wp:inline distT="0" distB="0" distL="0" distR="0" wp14:anchorId="213E232C" wp14:editId="67D82094">
            <wp:extent cx="4949709" cy="4689475"/>
            <wp:effectExtent l="0" t="0" r="0" b="0"/>
            <wp:docPr id="242" name="図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図 241"/>
                    <pic:cNvPicPr>
                      <a:picLocks noChangeAspect="1" noChangeArrowheads="1"/>
                      <a:extLst>
                        <a:ext uri="{84589F7E-364E-4C9E-8A38-B11213B215E9}">
                          <a14:cameraTool xmlns:a14="http://schemas.microsoft.com/office/drawing/2010/main" cellRange="$B$331:$AM$366"/>
                        </a:ext>
                      </a:extLst>
                    </pic:cNvPicPr>
                  </pic:nvPicPr>
                  <pic:blipFill>
                    <a:blip r:embed="rId32"/>
                    <a:srcRect/>
                    <a:stretch>
                      <a:fillRect/>
                    </a:stretch>
                  </pic:blipFill>
                  <pic:spPr bwMode="auto">
                    <a:xfrm>
                      <a:off x="0" y="0"/>
                      <a:ext cx="4955302" cy="4694774"/>
                    </a:xfrm>
                    <a:prstGeom prst="rect">
                      <a:avLst/>
                    </a:prstGeom>
                    <a:solidFill>
                      <a:srgbClr val="FFFFFF"/>
                    </a:solidFill>
                    <a:ln w="9525">
                      <a:noFill/>
                      <a:miter lim="800000"/>
                      <a:headEnd/>
                      <a:tailEnd/>
                    </a:ln>
                  </pic:spPr>
                </pic:pic>
              </a:graphicData>
            </a:graphic>
          </wp:inline>
        </w:drawing>
      </w:r>
    </w:p>
    <w:p w14:paraId="0BFEC523" w14:textId="77777777" w:rsidR="004D3944" w:rsidRPr="004D3944" w:rsidRDefault="006A19D4" w:rsidP="004D3944">
      <w:pPr>
        <w:pStyle w:val="Caption"/>
        <w:ind w:firstLine="250"/>
        <w:rPr>
          <w:rFonts w:ascii="Arial" w:hAnsi="Arial" w:cs="Arial"/>
        </w:rPr>
      </w:pPr>
      <w:r>
        <w:rPr>
          <w:rFonts w:ascii="Arial" w:hAnsi="Arial" w:cs="Arial"/>
        </w:rPr>
        <w:t>Hình</w:t>
      </w:r>
      <w:r w:rsidR="004D3944" w:rsidRPr="004D3944">
        <w:rPr>
          <w:rFonts w:ascii="Arial" w:hAnsi="Arial" w:cs="Arial"/>
        </w:rPr>
        <w:t xml:space="preserve"> </w:t>
      </w:r>
      <w:r w:rsidR="004D3944" w:rsidRPr="004D3944">
        <w:rPr>
          <w:rFonts w:ascii="Arial" w:hAnsi="Arial" w:cs="Arial"/>
        </w:rPr>
        <w:fldChar w:fldCharType="begin"/>
      </w:r>
      <w:r w:rsidR="004D3944" w:rsidRPr="004D3944">
        <w:rPr>
          <w:rFonts w:ascii="Arial" w:hAnsi="Arial" w:cs="Arial"/>
        </w:rPr>
        <w:instrText xml:space="preserve"> STYLEREF 1 \s </w:instrText>
      </w:r>
      <w:r w:rsidR="004D3944" w:rsidRPr="004D3944">
        <w:rPr>
          <w:rFonts w:ascii="Arial" w:hAnsi="Arial" w:cs="Arial"/>
        </w:rPr>
        <w:fldChar w:fldCharType="separate"/>
      </w:r>
      <w:r w:rsidR="004D3944" w:rsidRPr="004D3944">
        <w:rPr>
          <w:rFonts w:ascii="Arial" w:hAnsi="Arial" w:cs="Arial"/>
        </w:rPr>
        <w:t>4</w:t>
      </w:r>
      <w:r w:rsidR="004D3944" w:rsidRPr="004D3944">
        <w:rPr>
          <w:rFonts w:ascii="Arial" w:hAnsi="Arial" w:cs="Arial"/>
        </w:rPr>
        <w:fldChar w:fldCharType="end"/>
      </w:r>
      <w:r w:rsidR="004D3944" w:rsidRPr="004D3944">
        <w:rPr>
          <w:rFonts w:ascii="Arial" w:hAnsi="Arial" w:cs="Arial"/>
        </w:rPr>
        <w:noBreakHyphen/>
      </w:r>
      <w:r w:rsidR="004D3944" w:rsidRPr="004D3944">
        <w:rPr>
          <w:rFonts w:ascii="Arial" w:hAnsi="Arial" w:cs="Arial"/>
        </w:rPr>
        <w:fldChar w:fldCharType="begin"/>
      </w:r>
      <w:r w:rsidR="004D3944" w:rsidRPr="004D3944">
        <w:rPr>
          <w:rFonts w:ascii="Arial" w:hAnsi="Arial" w:cs="Arial"/>
        </w:rPr>
        <w:instrText xml:space="preserve"> SEQ </w:instrText>
      </w:r>
      <w:r w:rsidR="004D3944" w:rsidRPr="004D3944">
        <w:rPr>
          <w:rFonts w:ascii="Arial" w:hAnsi="Arial" w:cs="Arial"/>
        </w:rPr>
        <w:instrText>図</w:instrText>
      </w:r>
      <w:r w:rsidR="004D3944" w:rsidRPr="004D3944">
        <w:rPr>
          <w:rFonts w:ascii="Arial" w:hAnsi="Arial" w:cs="Arial"/>
        </w:rPr>
        <w:instrText xml:space="preserve"> \* ARABIC \s 1 </w:instrText>
      </w:r>
      <w:r w:rsidR="004D3944" w:rsidRPr="004D3944">
        <w:rPr>
          <w:rFonts w:ascii="Arial" w:hAnsi="Arial" w:cs="Arial"/>
        </w:rPr>
        <w:fldChar w:fldCharType="separate"/>
      </w:r>
      <w:r w:rsidR="004D3944" w:rsidRPr="004D3944">
        <w:rPr>
          <w:rFonts w:ascii="Arial" w:hAnsi="Arial" w:cs="Arial"/>
        </w:rPr>
        <w:t>6</w:t>
      </w:r>
      <w:r w:rsidR="004D3944" w:rsidRPr="004D3944">
        <w:rPr>
          <w:rFonts w:ascii="Arial" w:hAnsi="Arial" w:cs="Arial"/>
        </w:rPr>
        <w:fldChar w:fldCharType="end"/>
      </w:r>
      <w:r w:rsidR="004D3944" w:rsidRPr="004D3944">
        <w:rPr>
          <w:rFonts w:ascii="Arial" w:hAnsi="Arial" w:cs="Arial"/>
        </w:rPr>
        <w:t xml:space="preserve">　</w:t>
      </w:r>
      <w:r>
        <w:rPr>
          <w:rFonts w:ascii="Arial" w:hAnsi="Arial" w:cs="Arial"/>
        </w:rPr>
        <w:t xml:space="preserve">Khái niệm của </w:t>
      </w:r>
      <w:r w:rsidR="00E74265">
        <w:rPr>
          <w:rFonts w:ascii="Arial" w:hAnsi="Arial" w:cs="Arial"/>
        </w:rPr>
        <w:t xml:space="preserve">biện pháp </w:t>
      </w:r>
      <w:r w:rsidR="00E74265" w:rsidRPr="006A19D4">
        <w:rPr>
          <w:rFonts w:ascii="Arial" w:hAnsi="Arial" w:cs="Arial"/>
        </w:rPr>
        <w:t>Cross-Site Request Forgery</w:t>
      </w:r>
    </w:p>
    <w:p w14:paraId="47DD9001" w14:textId="77777777" w:rsidR="004D3944" w:rsidRPr="004D3944" w:rsidRDefault="004D3944" w:rsidP="004D3944">
      <w:pPr>
        <w:ind w:firstLine="250"/>
        <w:rPr>
          <w:rFonts w:ascii="Arial" w:hAnsi="Arial" w:cs="Arial"/>
        </w:rPr>
      </w:pPr>
    </w:p>
    <w:p w14:paraId="19EA4A5C" w14:textId="77777777" w:rsidR="004D3944" w:rsidRPr="004D3944" w:rsidRDefault="00E74265" w:rsidP="004D3944">
      <w:pPr>
        <w:ind w:firstLine="250"/>
        <w:rPr>
          <w:rFonts w:ascii="Arial" w:hAnsi="Arial" w:cs="Arial"/>
        </w:rPr>
      </w:pPr>
      <w:r>
        <w:rPr>
          <w:rFonts w:ascii="Arial" w:hAnsi="Arial" w:cs="Arial"/>
        </w:rPr>
        <w:t>Khi thực hiện khái niệm bên trên thì sẽ dùng component bên dưới. Dùng cái đó để implement.</w:t>
      </w:r>
    </w:p>
    <w:p w14:paraId="4C3376A6" w14:textId="77777777" w:rsidR="004D3944" w:rsidRPr="004D3944" w:rsidRDefault="00E74265" w:rsidP="004D3944">
      <w:pPr>
        <w:pStyle w:val="Heading4"/>
        <w:rPr>
          <w:rFonts w:ascii="Arial" w:hAnsi="Arial" w:cs="Arial"/>
        </w:rPr>
      </w:pPr>
      <w:r>
        <w:rPr>
          <w:rFonts w:ascii="Arial" w:hAnsi="Arial" w:cs="Arial"/>
          <w:lang w:val="en-US"/>
        </w:rPr>
        <w:lastRenderedPageBreak/>
        <w:t xml:space="preserve">Issue </w:t>
      </w:r>
      <w:r w:rsidR="004D3944" w:rsidRPr="004D3944">
        <w:rPr>
          <w:rFonts w:ascii="Arial" w:hAnsi="Arial" w:cs="Arial"/>
        </w:rPr>
        <w:t>Token</w:t>
      </w:r>
      <w:r>
        <w:rPr>
          <w:rFonts w:ascii="Arial" w:hAnsi="Arial" w:cs="Arial"/>
          <w:lang w:val="en-US"/>
        </w:rPr>
        <w:t xml:space="preserve"> rồi lưu vào </w:t>
      </w:r>
      <w:r w:rsidR="004D3944" w:rsidRPr="004D3944">
        <w:rPr>
          <w:rFonts w:ascii="Arial" w:hAnsi="Arial" w:cs="Arial"/>
        </w:rPr>
        <w:t>Session</w:t>
      </w:r>
    </w:p>
    <w:p w14:paraId="6D5BA63A" w14:textId="77777777" w:rsidR="004D3944" w:rsidRPr="00E74265" w:rsidRDefault="00E74265" w:rsidP="004D3944">
      <w:pPr>
        <w:ind w:firstLine="250"/>
        <w:rPr>
          <w:rFonts w:ascii="Arial" w:eastAsiaTheme="minorEastAsia" w:hAnsi="Arial" w:cs="Arial"/>
        </w:rPr>
      </w:pPr>
      <w:r>
        <w:rPr>
          <w:rFonts w:ascii="Arial" w:hAnsi="Arial" w:cs="Arial"/>
          <w:lang w:eastAsia="zh-CN"/>
        </w:rPr>
        <w:t xml:space="preserve">Dùng </w:t>
      </w:r>
      <w:r w:rsidR="004D3944" w:rsidRPr="004D3944">
        <w:rPr>
          <w:rFonts w:ascii="Arial" w:hAnsi="Arial" w:cs="Arial"/>
          <w:lang w:val="zh-CN" w:eastAsia="zh-CN"/>
        </w:rPr>
        <w:t>Interce</w:t>
      </w:r>
      <w:r w:rsidR="004D3944" w:rsidRPr="004D3944">
        <w:rPr>
          <w:rFonts w:ascii="Arial" w:eastAsia="SimSun" w:hAnsi="Arial" w:cs="Arial"/>
          <w:lang w:val="zh-CN" w:eastAsia="zh-CN"/>
        </w:rPr>
        <w:t>tor</w:t>
      </w:r>
      <w:r>
        <w:rPr>
          <w:rFonts w:ascii="Arial" w:eastAsia="SimSun" w:hAnsi="Arial" w:cs="Arial"/>
          <w:lang w:eastAsia="zh-CN"/>
        </w:rPr>
        <w:t xml:space="preserve"> để control </w:t>
      </w:r>
      <w:r w:rsidRPr="004D3944">
        <w:rPr>
          <w:rFonts w:ascii="Arial" w:hAnsi="Arial" w:cs="Arial"/>
          <w:lang w:val="zh-CN" w:eastAsia="zh-CN"/>
        </w:rPr>
        <w:t>Token</w:t>
      </w:r>
      <w:r>
        <w:rPr>
          <w:rFonts w:ascii="Arial" w:hAnsi="Arial" w:cs="Arial"/>
          <w:lang w:eastAsia="zh-CN"/>
        </w:rPr>
        <w:t xml:space="preserve">. Nếu gắn annotation </w:t>
      </w:r>
      <w:r w:rsidR="004D3944" w:rsidRPr="004D3944">
        <w:rPr>
          <w:rFonts w:ascii="Arial" w:eastAsia="SimSun" w:hAnsi="Arial" w:cs="Arial"/>
          <w:lang w:val="zh-CN" w:eastAsia="zh-CN"/>
        </w:rPr>
        <w:t>SaveToken</w:t>
      </w:r>
      <w:r>
        <w:rPr>
          <w:rFonts w:ascii="Arial" w:eastAsia="SimSun" w:hAnsi="Arial" w:cs="Arial"/>
          <w:lang w:eastAsia="zh-CN"/>
        </w:rPr>
        <w:t xml:space="preserve"> vào class Action thì sẽ issue </w:t>
      </w:r>
      <w:r>
        <w:rPr>
          <w:rFonts w:ascii="Arial" w:eastAsiaTheme="minorEastAsia" w:hAnsi="Arial" w:cs="Arial"/>
        </w:rPr>
        <w:t xml:space="preserve">tự động </w:t>
      </w:r>
      <w:r w:rsidR="004D3944" w:rsidRPr="004D3944">
        <w:rPr>
          <w:rFonts w:ascii="Arial" w:eastAsiaTheme="minorEastAsia" w:hAnsi="Arial" w:cs="Arial"/>
          <w:lang w:val="zh-CN" w:eastAsia="zh-CN"/>
        </w:rPr>
        <w:t>Token</w:t>
      </w:r>
      <w:r>
        <w:rPr>
          <w:rFonts w:ascii="Arial" w:eastAsiaTheme="minorEastAsia" w:hAnsi="Arial" w:cs="Arial"/>
          <w:lang w:eastAsia="zh-CN"/>
        </w:rPr>
        <w:t xml:space="preserve"> rồi lưu vào </w:t>
      </w:r>
      <w:r w:rsidR="004D3944" w:rsidRPr="004D3944">
        <w:rPr>
          <w:rFonts w:ascii="Arial" w:eastAsiaTheme="minorEastAsia" w:hAnsi="Arial" w:cs="Arial"/>
          <w:lang w:val="zh-CN" w:eastAsia="zh-CN"/>
        </w:rPr>
        <w:t>Se</w:t>
      </w:r>
      <w:r>
        <w:rPr>
          <w:rFonts w:ascii="Arial" w:eastAsia="SimSun" w:hAnsi="Arial" w:cs="Arial"/>
          <w:lang w:val="zh-CN" w:eastAsia="zh-CN"/>
        </w:rPr>
        <w:t>ss</w:t>
      </w:r>
      <w:r w:rsidR="004D3944" w:rsidRPr="004D3944">
        <w:rPr>
          <w:rFonts w:ascii="Arial" w:eastAsia="SimSun" w:hAnsi="Arial" w:cs="Arial"/>
          <w:lang w:val="zh-CN" w:eastAsia="zh-CN"/>
        </w:rPr>
        <w:t>ion</w:t>
      </w:r>
      <w:r>
        <w:rPr>
          <w:rFonts w:ascii="Arial" w:eastAsiaTheme="minorEastAsia" w:hAnsi="Arial" w:cs="Arial"/>
        </w:rPr>
        <w:t>.</w:t>
      </w:r>
    </w:p>
    <w:p w14:paraId="7004FCCC" w14:textId="77777777" w:rsidR="004D3944" w:rsidRPr="004D3944" w:rsidRDefault="004D3944" w:rsidP="004D3944">
      <w:pPr>
        <w:pStyle w:val="a2"/>
        <w:rPr>
          <w:rFonts w:ascii="Arial" w:hAnsi="Arial" w:cs="Arial"/>
        </w:rPr>
      </w:pPr>
      <w:r w:rsidRPr="004D3944">
        <w:rPr>
          <w:rFonts w:ascii="Arial" w:hAnsi="Arial" w:cs="Arial"/>
        </w:rPr>
        <w:t>/**</w:t>
      </w:r>
    </w:p>
    <w:p w14:paraId="0A631686" w14:textId="77777777" w:rsidR="004D3944" w:rsidRPr="004D3944" w:rsidRDefault="004D3944" w:rsidP="004D3944">
      <w:pPr>
        <w:pStyle w:val="a2"/>
        <w:rPr>
          <w:rFonts w:ascii="Arial" w:hAnsi="Arial" w:cs="Arial"/>
        </w:rPr>
      </w:pPr>
      <w:r w:rsidRPr="004D3944">
        <w:rPr>
          <w:rFonts w:ascii="Arial" w:hAnsi="Arial" w:cs="Arial"/>
        </w:rPr>
        <w:t xml:space="preserve"> * </w:t>
      </w:r>
      <w:r w:rsidRPr="004D3944">
        <w:rPr>
          <w:rFonts w:ascii="Arial" w:hAnsi="Arial" w:cs="Arial"/>
          <w:lang w:val="ja-JP"/>
        </w:rPr>
        <w:t>車両台帳登録初期表示</w:t>
      </w:r>
      <w:r w:rsidRPr="004D3944">
        <w:rPr>
          <w:rFonts w:ascii="Arial" w:hAnsi="Arial" w:cs="Arial"/>
        </w:rPr>
        <w:t xml:space="preserve"> Action.</w:t>
      </w:r>
    </w:p>
    <w:p w14:paraId="1663C243" w14:textId="77777777" w:rsidR="004D3944" w:rsidRPr="004D3944" w:rsidRDefault="004D3944" w:rsidP="004D3944">
      <w:pPr>
        <w:pStyle w:val="a2"/>
        <w:rPr>
          <w:rFonts w:ascii="Arial" w:hAnsi="Arial" w:cs="Arial"/>
        </w:rPr>
      </w:pPr>
      <w:r w:rsidRPr="004D3944">
        <w:rPr>
          <w:rFonts w:ascii="Arial" w:hAnsi="Arial" w:cs="Arial"/>
        </w:rPr>
        <w:t xml:space="preserve"> *</w:t>
      </w:r>
    </w:p>
    <w:p w14:paraId="0C2044EE" w14:textId="77777777" w:rsidR="004D3944" w:rsidRPr="004D3944" w:rsidRDefault="004D3944" w:rsidP="004D3944">
      <w:pPr>
        <w:pStyle w:val="a2"/>
        <w:rPr>
          <w:rFonts w:ascii="Arial" w:hAnsi="Arial" w:cs="Arial"/>
        </w:rPr>
      </w:pPr>
      <w:r w:rsidRPr="004D3944">
        <w:rPr>
          <w:rFonts w:ascii="Arial" w:hAnsi="Arial" w:cs="Arial"/>
        </w:rPr>
        <w:t xml:space="preserve"> * @version $Revision$</w:t>
      </w:r>
    </w:p>
    <w:p w14:paraId="4D0127F7" w14:textId="77777777" w:rsidR="004D3944" w:rsidRPr="004D3944" w:rsidRDefault="004D3944" w:rsidP="004D3944">
      <w:pPr>
        <w:pStyle w:val="a2"/>
        <w:rPr>
          <w:rFonts w:ascii="Arial" w:hAnsi="Arial" w:cs="Arial"/>
        </w:rPr>
      </w:pPr>
      <w:r w:rsidRPr="004D3944">
        <w:rPr>
          <w:rFonts w:ascii="Arial" w:hAnsi="Arial" w:cs="Arial"/>
        </w:rPr>
        <w:t xml:space="preserve"> * @author ndha</w:t>
      </w:r>
    </w:p>
    <w:p w14:paraId="40670FD6" w14:textId="77777777" w:rsidR="004D3944" w:rsidRPr="004D3944" w:rsidRDefault="004D3944" w:rsidP="004D3944">
      <w:pPr>
        <w:pStyle w:val="a2"/>
        <w:rPr>
          <w:rFonts w:ascii="Arial" w:hAnsi="Arial" w:cs="Arial"/>
        </w:rPr>
      </w:pPr>
      <w:r w:rsidRPr="004D3944">
        <w:rPr>
          <w:rFonts w:ascii="Arial" w:hAnsi="Arial" w:cs="Arial"/>
        </w:rPr>
        <w:t xml:space="preserve"> * @since 1.0</w:t>
      </w:r>
    </w:p>
    <w:p w14:paraId="4CD76E2A" w14:textId="77777777" w:rsidR="004D3944" w:rsidRPr="004D3944" w:rsidRDefault="004D3944" w:rsidP="004D3944">
      <w:pPr>
        <w:pStyle w:val="a2"/>
        <w:rPr>
          <w:rFonts w:ascii="Arial" w:hAnsi="Arial" w:cs="Arial"/>
        </w:rPr>
      </w:pPr>
      <w:r w:rsidRPr="004D3944">
        <w:rPr>
          <w:rFonts w:ascii="Arial" w:hAnsi="Arial" w:cs="Arial"/>
        </w:rPr>
        <w:t>*/</w:t>
      </w:r>
    </w:p>
    <w:p w14:paraId="7FAA30E6" w14:textId="77777777" w:rsidR="004D3944" w:rsidRPr="004D3944" w:rsidRDefault="004D3944" w:rsidP="004D3944">
      <w:pPr>
        <w:pStyle w:val="a2"/>
        <w:rPr>
          <w:rStyle w:val="a1"/>
          <w:rFonts w:ascii="Arial" w:hAnsi="Arial" w:cs="Arial"/>
        </w:rPr>
      </w:pPr>
      <w:r w:rsidRPr="004D3944">
        <w:rPr>
          <w:rStyle w:val="a1"/>
          <w:rFonts w:ascii="Arial" w:hAnsi="Arial" w:cs="Arial"/>
        </w:rPr>
        <w:t>@SaveToken</w:t>
      </w:r>
    </w:p>
    <w:p w14:paraId="3F22DA1F" w14:textId="77777777" w:rsidR="004D3944" w:rsidRPr="004D3944" w:rsidRDefault="004D3944" w:rsidP="004D3944">
      <w:pPr>
        <w:pStyle w:val="a2"/>
        <w:rPr>
          <w:rFonts w:ascii="Arial" w:hAnsi="Arial" w:cs="Arial"/>
        </w:rPr>
      </w:pPr>
      <w:r w:rsidRPr="004D3944">
        <w:rPr>
          <w:rFonts w:ascii="Arial" w:hAnsi="Arial" w:cs="Arial"/>
        </w:rPr>
        <w:t>public class IndexAction {</w:t>
      </w:r>
    </w:p>
    <w:p w14:paraId="3716A6C3" w14:textId="77777777" w:rsidR="004D3944" w:rsidRPr="004D3944" w:rsidRDefault="001E68C0" w:rsidP="004D3944">
      <w:pPr>
        <w:pStyle w:val="Heading4"/>
        <w:rPr>
          <w:rFonts w:ascii="Arial" w:hAnsi="Arial" w:cs="Arial"/>
        </w:rPr>
      </w:pPr>
      <w:r>
        <w:rPr>
          <w:rFonts w:ascii="Arial" w:hAnsi="Arial" w:cs="Arial"/>
          <w:lang w:val="en-US"/>
        </w:rPr>
        <w:t xml:space="preserve">Thiết lập </w:t>
      </w:r>
      <w:r w:rsidR="004D3944" w:rsidRPr="004D3944">
        <w:rPr>
          <w:rFonts w:ascii="Arial" w:hAnsi="Arial" w:cs="Arial"/>
        </w:rPr>
        <w:t>Token</w:t>
      </w:r>
      <w:r>
        <w:rPr>
          <w:rFonts w:ascii="Arial" w:hAnsi="Arial" w:cs="Arial"/>
          <w:lang w:val="en-US"/>
        </w:rPr>
        <w:t xml:space="preserve"> bằng </w:t>
      </w:r>
      <w:r w:rsidR="004D3944" w:rsidRPr="004D3944">
        <w:rPr>
          <w:rFonts w:ascii="Arial" w:hAnsi="Arial" w:cs="Arial"/>
        </w:rPr>
        <w:t>hidden</w:t>
      </w:r>
      <w:r>
        <w:rPr>
          <w:rFonts w:ascii="Arial" w:hAnsi="Arial" w:cs="Arial"/>
          <w:lang w:val="en-US"/>
        </w:rPr>
        <w:t xml:space="preserve"> ở phần form của màn hình</w:t>
      </w:r>
    </w:p>
    <w:p w14:paraId="7B0855F6" w14:textId="77777777" w:rsidR="004D3944" w:rsidRPr="001E68C0" w:rsidRDefault="001115F0" w:rsidP="004D3944">
      <w:pPr>
        <w:ind w:firstLine="220"/>
        <w:rPr>
          <w:rFonts w:ascii="Arial" w:eastAsia="SimSun" w:hAnsi="Arial" w:cs="Arial"/>
        </w:rPr>
      </w:pPr>
      <w:r>
        <w:rPr>
          <w:rFonts w:ascii="Arial" w:eastAsia="SimSun" w:hAnsi="Arial" w:cs="Arial"/>
          <w:noProof/>
        </w:rPr>
        <w:pict w14:anchorId="6966C68C">
          <v:shape id="_x0000_s1269" type="#_x0000_t62" style="position:absolute;left:0;text-align:left;margin-left:317.85pt;margin-top:26.55pt;width:141pt;height:59.25pt;z-index:251627008" adj="-1884,24279">
            <v:textbox inset="5.85pt,.7pt,5.85pt,.7pt">
              <w:txbxContent>
                <w:p w14:paraId="1F8090B2" w14:textId="77777777" w:rsidR="001115F0" w:rsidRDefault="001115F0" w:rsidP="004D3944">
                  <w:pPr>
                    <w:ind w:left="0" w:firstLineChars="0" w:firstLine="0"/>
                  </w:pPr>
                  <w:r>
                    <w:t>Dùng tag d</w:t>
                  </w:r>
                  <w:r>
                    <w:rPr>
                      <w:rFonts w:hint="eastAsia"/>
                    </w:rPr>
                    <w:t>owaui:form</w:t>
                  </w:r>
                </w:p>
              </w:txbxContent>
            </v:textbox>
          </v:shape>
        </w:pict>
      </w:r>
      <w:r w:rsidR="001E68C0">
        <w:rPr>
          <w:rFonts w:ascii="Arial" w:eastAsia="SimSun" w:hAnsi="Arial" w:cs="Arial"/>
          <w:lang w:eastAsia="zh-CN"/>
        </w:rPr>
        <w:t xml:space="preserve">Dùng tag </w:t>
      </w:r>
      <w:r w:rsidR="004D3944" w:rsidRPr="004D3944">
        <w:rPr>
          <w:rFonts w:ascii="Arial" w:eastAsia="SimSun" w:hAnsi="Arial" w:cs="Arial"/>
          <w:lang w:val="zh-CN" w:eastAsia="zh-CN"/>
        </w:rPr>
        <w:t>d</w:t>
      </w:r>
      <w:r w:rsidR="004D3944" w:rsidRPr="004D3944">
        <w:rPr>
          <w:rFonts w:ascii="Arial" w:hAnsi="Arial" w:cs="Arial"/>
          <w:lang w:val="zh-CN" w:eastAsia="zh-CN"/>
        </w:rPr>
        <w:t>owaui:form</w:t>
      </w:r>
      <w:r w:rsidR="001E68C0">
        <w:rPr>
          <w:rFonts w:ascii="Arial" w:hAnsi="Arial" w:cs="Arial"/>
          <w:lang w:eastAsia="zh-CN"/>
        </w:rPr>
        <w:t>. Dùng tag bên trái để generate</w:t>
      </w:r>
      <w:r w:rsidR="001E68C0" w:rsidRPr="004D3944">
        <w:rPr>
          <w:rFonts w:ascii="Arial" w:hAnsi="Arial" w:cs="Arial"/>
          <w:lang w:val="zh-CN" w:eastAsia="zh-CN"/>
        </w:rPr>
        <w:t xml:space="preserve"> </w:t>
      </w:r>
      <w:r w:rsidR="004D3944" w:rsidRPr="004D3944">
        <w:rPr>
          <w:rFonts w:ascii="Arial" w:hAnsi="Arial" w:cs="Arial"/>
          <w:lang w:val="zh-CN" w:eastAsia="zh-CN"/>
        </w:rPr>
        <w:t>form</w:t>
      </w:r>
      <w:r w:rsidR="001E68C0">
        <w:rPr>
          <w:rFonts w:ascii="Arial" w:hAnsi="Arial" w:cs="Arial"/>
          <w:lang w:eastAsia="zh-CN"/>
        </w:rPr>
        <w:t>. Tuy nhiên, chỉ dùng</w:t>
      </w:r>
      <w:r w:rsidR="001E68C0">
        <w:rPr>
          <w:rFonts w:ascii="Arial" w:hAnsi="Arial" w:cs="Arial"/>
        </w:rPr>
        <w:t xml:space="preserve"> </w:t>
      </w:r>
      <w:r w:rsidR="004D3944" w:rsidRPr="004D3944">
        <w:rPr>
          <w:rFonts w:ascii="Arial" w:hAnsi="Arial" w:cs="Arial"/>
          <w:lang w:val="zh-CN" w:eastAsia="zh-CN"/>
        </w:rPr>
        <w:t>form</w:t>
      </w:r>
      <w:r w:rsidR="001E68C0">
        <w:rPr>
          <w:rFonts w:ascii="Arial" w:hAnsi="Arial" w:cs="Arial"/>
        </w:rPr>
        <w:t xml:space="preserve"> dùng để gửi màn hình</w:t>
      </w:r>
    </w:p>
    <w:p w14:paraId="09D6B761" w14:textId="77777777" w:rsidR="004D3944" w:rsidRPr="004D3944" w:rsidRDefault="004D3944" w:rsidP="004D3944">
      <w:pPr>
        <w:pStyle w:val="a2"/>
        <w:rPr>
          <w:rFonts w:ascii="Arial" w:hAnsi="Arial" w:cs="Arial"/>
        </w:rPr>
      </w:pPr>
      <w:r w:rsidRPr="004D3944">
        <w:rPr>
          <w:rFonts w:ascii="Arial" w:hAnsi="Arial" w:cs="Arial"/>
        </w:rPr>
        <w:t>&lt;</w:t>
      </w:r>
      <w:r w:rsidRPr="004D3944">
        <w:rPr>
          <w:rStyle w:val="a1"/>
          <w:rFonts w:ascii="Arial" w:hAnsi="Arial" w:cs="Arial"/>
        </w:rPr>
        <w:t>dowaui:form</w:t>
      </w:r>
      <w:r w:rsidRPr="004D3944">
        <w:rPr>
          <w:rFonts w:ascii="Arial" w:hAnsi="Arial" w:cs="Arial"/>
        </w:rPr>
        <w:t xml:space="preserve"> id="sd04211Form" name="sd04211Form" method="post"&gt;</w:t>
      </w:r>
    </w:p>
    <w:p w14:paraId="0D45C534" w14:textId="77777777" w:rsidR="004D3944" w:rsidRPr="004D3944" w:rsidRDefault="004D3944" w:rsidP="004D3944">
      <w:pPr>
        <w:pStyle w:val="a2"/>
        <w:rPr>
          <w:rFonts w:ascii="Arial" w:hAnsi="Arial" w:cs="Arial"/>
        </w:rPr>
      </w:pPr>
      <w:r w:rsidRPr="004D3944">
        <w:rPr>
          <w:rFonts w:ascii="Arial" w:hAnsi="Arial" w:cs="Arial"/>
        </w:rPr>
        <w:t>・・・入力項目等</w:t>
      </w:r>
    </w:p>
    <w:p w14:paraId="48AB21E0" w14:textId="77777777" w:rsidR="004D3944" w:rsidRPr="004D3944" w:rsidRDefault="004D3944" w:rsidP="004D3944">
      <w:pPr>
        <w:pStyle w:val="a2"/>
        <w:rPr>
          <w:rFonts w:ascii="Arial" w:hAnsi="Arial" w:cs="Arial"/>
        </w:rPr>
      </w:pPr>
      <w:r w:rsidRPr="004D3944">
        <w:rPr>
          <w:rFonts w:ascii="Arial" w:hAnsi="Arial" w:cs="Arial"/>
        </w:rPr>
        <w:t>&lt;</w:t>
      </w:r>
      <w:r w:rsidRPr="004D3944">
        <w:rPr>
          <w:rStyle w:val="a1"/>
          <w:rFonts w:ascii="Arial" w:hAnsi="Arial" w:cs="Arial"/>
        </w:rPr>
        <w:t>/dowaui:form</w:t>
      </w:r>
      <w:r w:rsidRPr="004D3944">
        <w:rPr>
          <w:rFonts w:ascii="Arial" w:hAnsi="Arial" w:cs="Arial"/>
        </w:rPr>
        <w:t>&gt;</w:t>
      </w:r>
    </w:p>
    <w:p w14:paraId="683F5AE0" w14:textId="77777777" w:rsidR="004D3944" w:rsidRPr="004D3944" w:rsidRDefault="001115F0" w:rsidP="004D3944">
      <w:pPr>
        <w:pStyle w:val="a2"/>
        <w:rPr>
          <w:rFonts w:ascii="Arial" w:hAnsi="Arial" w:cs="Arial"/>
        </w:rPr>
      </w:pPr>
      <w:r>
        <w:rPr>
          <w:rFonts w:ascii="Arial" w:hAnsi="Arial" w:cs="Arial"/>
          <w:noProof/>
        </w:rPr>
        <w:pict w14:anchorId="26DBE192">
          <v:shape id="_x0000_s1270" type="#_x0000_t62" style="position:absolute;left:0;text-align:left;margin-left:255.6pt;margin-top:5.95pt;width:226.5pt;height:66pt;z-index:251628032" adj="-5250,9278">
            <v:textbox inset="5.85pt,.7pt,5.85pt,.7pt">
              <w:txbxContent>
                <w:p w14:paraId="672BE363" w14:textId="77777777" w:rsidR="001115F0" w:rsidRPr="001E68C0" w:rsidRDefault="001115F0" w:rsidP="004D3944">
                  <w:pPr>
                    <w:ind w:left="0" w:firstLineChars="0" w:firstLine="0"/>
                    <w:rPr>
                      <w:rFonts w:ascii="Arial" w:hAnsi="Arial" w:cs="Arial"/>
                    </w:rPr>
                  </w:pPr>
                  <w:r w:rsidRPr="001E68C0">
                    <w:rPr>
                      <w:rFonts w:ascii="Arial" w:hAnsi="Arial" w:cs="Arial"/>
                    </w:rPr>
                    <w:t>Vì bên phía tôi chi</w:t>
                  </w:r>
                  <w:r w:rsidRPr="001E68C0">
                    <w:rPr>
                      <w:rFonts w:ascii="Arial" w:hAnsi="Arial" w:cs="Arial"/>
                      <w:lang w:val="vi-VN"/>
                    </w:rPr>
                    <w:t>̉</w:t>
                  </w:r>
                  <w:r w:rsidRPr="001E68C0">
                    <w:rPr>
                      <w:rFonts w:ascii="Arial" w:hAnsi="Arial" w:cs="Arial"/>
                    </w:rPr>
                    <w:t xml:space="preserve"> dùng đê</w:t>
                  </w:r>
                  <w:r w:rsidRPr="001E68C0">
                    <w:rPr>
                      <w:rFonts w:ascii="Arial" w:hAnsi="Arial" w:cs="Arial"/>
                      <w:lang w:val="vi-VN"/>
                    </w:rPr>
                    <w:t>̉</w:t>
                  </w:r>
                  <w:r w:rsidRPr="001E68C0">
                    <w:rPr>
                      <w:rFonts w:ascii="Arial" w:hAnsi="Arial" w:cs="Arial"/>
                    </w:rPr>
                    <w:t xml:space="preserve"> generate URL nên không dùng dowaui:form</w:t>
                  </w:r>
                </w:p>
              </w:txbxContent>
            </v:textbox>
          </v:shape>
        </w:pict>
      </w:r>
      <w:r w:rsidR="004D3944" w:rsidRPr="004D3944">
        <w:rPr>
          <w:rFonts w:ascii="Arial" w:hAnsi="Arial" w:cs="Arial"/>
        </w:rPr>
        <w:t>&lt;form id="sd04211EditForm" name="sd04211EditForm" method="post" action="${f:url('/sd04211/edit/')}"&gt;</w:t>
      </w:r>
    </w:p>
    <w:p w14:paraId="618E2EAC" w14:textId="77777777" w:rsidR="004D3944" w:rsidRPr="004D3944" w:rsidRDefault="004D3944" w:rsidP="004D3944">
      <w:pPr>
        <w:pStyle w:val="a2"/>
        <w:rPr>
          <w:rFonts w:ascii="Arial" w:hAnsi="Arial" w:cs="Arial"/>
        </w:rPr>
      </w:pPr>
      <w:r w:rsidRPr="004D3944">
        <w:rPr>
          <w:rFonts w:ascii="Arial" w:hAnsi="Arial" w:cs="Arial"/>
        </w:rPr>
        <w:t>&lt;/form&gt;</w:t>
      </w:r>
    </w:p>
    <w:p w14:paraId="26A15A85" w14:textId="77777777" w:rsidR="004D3944" w:rsidRPr="004D3944" w:rsidRDefault="004D3944" w:rsidP="004D3944">
      <w:pPr>
        <w:pStyle w:val="a2"/>
        <w:rPr>
          <w:rFonts w:ascii="Arial" w:hAnsi="Arial" w:cs="Arial"/>
        </w:rPr>
      </w:pPr>
      <w:r w:rsidRPr="004D3944">
        <w:rPr>
          <w:rFonts w:ascii="Arial" w:hAnsi="Arial" w:cs="Arial"/>
        </w:rPr>
        <w:t>&lt;form id="sd04211ReadForm" name="sd04211ReadForm" method="post" action="${f:url('/sd04211/')}"&gt;</w:t>
      </w:r>
    </w:p>
    <w:p w14:paraId="171A7896" w14:textId="77777777" w:rsidR="004D3944" w:rsidRPr="004D3944" w:rsidRDefault="004D3944" w:rsidP="004D3944">
      <w:pPr>
        <w:pStyle w:val="a2"/>
        <w:rPr>
          <w:rFonts w:ascii="Arial" w:hAnsi="Arial" w:cs="Arial"/>
        </w:rPr>
      </w:pPr>
      <w:r w:rsidRPr="004D3944">
        <w:rPr>
          <w:rFonts w:ascii="Arial" w:hAnsi="Arial" w:cs="Arial"/>
        </w:rPr>
        <w:t>&lt;/form&gt;</w:t>
      </w:r>
    </w:p>
    <w:p w14:paraId="6D90C4EB" w14:textId="77777777" w:rsidR="004D3944" w:rsidRPr="004D3944" w:rsidRDefault="001E68C0" w:rsidP="004D3944">
      <w:pPr>
        <w:pStyle w:val="Heading4"/>
        <w:rPr>
          <w:rFonts w:ascii="Arial" w:hAnsi="Arial" w:cs="Arial"/>
          <w:lang w:val="en-US"/>
        </w:rPr>
      </w:pPr>
      <w:r>
        <w:rPr>
          <w:rFonts w:ascii="Arial" w:hAnsi="Arial" w:cs="Arial"/>
          <w:lang w:val="en-US"/>
        </w:rPr>
        <w:t xml:space="preserve">So sánh Token mà đã được lưu trong </w:t>
      </w:r>
      <w:r w:rsidR="004D3944" w:rsidRPr="004D3944">
        <w:rPr>
          <w:rFonts w:ascii="Arial" w:hAnsi="Arial" w:cs="Arial"/>
        </w:rPr>
        <w:t>Session</w:t>
      </w:r>
      <w:r>
        <w:rPr>
          <w:rFonts w:ascii="Arial" w:hAnsi="Arial" w:cs="Arial"/>
          <w:lang w:val="en-US"/>
        </w:rPr>
        <w:t xml:space="preserve"> và Token mà đã được điều tra từ màn hình, rồi check</w:t>
      </w:r>
    </w:p>
    <w:p w14:paraId="65DF4E93" w14:textId="77777777" w:rsidR="004D3944" w:rsidRPr="00BE0C7D" w:rsidRDefault="00BE0C7D" w:rsidP="004D3944">
      <w:pPr>
        <w:ind w:firstLine="250"/>
        <w:rPr>
          <w:rFonts w:ascii="Arial" w:eastAsiaTheme="minorEastAsia" w:hAnsi="Arial" w:cs="Arial"/>
        </w:rPr>
      </w:pPr>
      <w:r>
        <w:rPr>
          <w:rFonts w:ascii="Arial" w:hAnsi="Arial" w:cs="Arial"/>
        </w:rPr>
        <w:t xml:space="preserve">Đang dùng </w:t>
      </w:r>
      <w:r w:rsidR="004D3944" w:rsidRPr="004D3944">
        <w:rPr>
          <w:rFonts w:ascii="Arial" w:hAnsi="Arial" w:cs="Arial"/>
          <w:lang w:val="zh-CN"/>
        </w:rPr>
        <w:t>Interce</w:t>
      </w:r>
      <w:r w:rsidR="004D3944" w:rsidRPr="004D3944">
        <w:rPr>
          <w:rFonts w:ascii="Arial" w:eastAsia="SimSun" w:hAnsi="Arial" w:cs="Arial"/>
          <w:lang w:val="zh-CN" w:eastAsia="zh-CN"/>
        </w:rPr>
        <w:t>tor</w:t>
      </w:r>
      <w:r>
        <w:rPr>
          <w:rFonts w:ascii="Arial" w:eastAsia="SimSun" w:hAnsi="Arial" w:cs="Arial"/>
          <w:lang w:eastAsia="zh-CN"/>
        </w:rPr>
        <w:t xml:space="preserve"> để control Token</w:t>
      </w:r>
      <w:r>
        <w:rPr>
          <w:rFonts w:ascii="Arial" w:eastAsiaTheme="minorEastAsia" w:hAnsi="Arial" w:cs="Arial"/>
        </w:rPr>
        <w:t xml:space="preserve">. Nếu gắn annotation </w:t>
      </w:r>
      <w:r w:rsidRPr="004D3944">
        <w:rPr>
          <w:rFonts w:ascii="Arial" w:eastAsiaTheme="minorEastAsia" w:hAnsi="Arial" w:cs="Arial"/>
          <w:lang w:val="zh-CN"/>
        </w:rPr>
        <w:t>TokenValid</w:t>
      </w:r>
      <w:r>
        <w:rPr>
          <w:rFonts w:ascii="Arial" w:eastAsiaTheme="minorEastAsia" w:hAnsi="Arial" w:cs="Arial"/>
        </w:rPr>
        <w:t xml:space="preserve"> vào class </w:t>
      </w:r>
      <w:r w:rsidR="004D3944" w:rsidRPr="004D3944">
        <w:rPr>
          <w:rFonts w:ascii="Arial" w:eastAsiaTheme="minorEastAsia" w:hAnsi="Arial" w:cs="Arial"/>
          <w:lang w:val="zh-CN"/>
        </w:rPr>
        <w:t>Action</w:t>
      </w:r>
      <w:r>
        <w:rPr>
          <w:rFonts w:ascii="Arial" w:eastAsiaTheme="minorEastAsia" w:hAnsi="Arial" w:cs="Arial"/>
        </w:rPr>
        <w:t xml:space="preserve"> thì sẽ check </w:t>
      </w:r>
      <w:r w:rsidR="004D3944" w:rsidRPr="004D3944">
        <w:rPr>
          <w:rFonts w:ascii="Arial" w:eastAsiaTheme="minorEastAsia" w:hAnsi="Arial" w:cs="Arial"/>
          <w:lang w:val="zh-CN"/>
        </w:rPr>
        <w:t>Token</w:t>
      </w:r>
      <w:r>
        <w:rPr>
          <w:rFonts w:ascii="Arial" w:eastAsiaTheme="minorEastAsia" w:hAnsi="Arial" w:cs="Arial"/>
        </w:rPr>
        <w:t xml:space="preserve"> một cách tự động. Trường hợp error thì sẽ di chuyển đến màn hình system error.</w:t>
      </w:r>
    </w:p>
    <w:p w14:paraId="42D64A20" w14:textId="77777777" w:rsidR="004D3944" w:rsidRPr="004D3944" w:rsidRDefault="004D3944" w:rsidP="004D3944">
      <w:pPr>
        <w:pStyle w:val="a2"/>
        <w:rPr>
          <w:rFonts w:ascii="Arial" w:hAnsi="Arial" w:cs="Arial"/>
          <w:lang w:val="zh-CN" w:eastAsia="zh-CN"/>
        </w:rPr>
      </w:pPr>
      <w:r w:rsidRPr="004D3944">
        <w:rPr>
          <w:rFonts w:ascii="Arial" w:hAnsi="Arial" w:cs="Arial"/>
          <w:lang w:val="zh-CN" w:eastAsia="zh-CN"/>
        </w:rPr>
        <w:t>/**</w:t>
      </w:r>
    </w:p>
    <w:p w14:paraId="31E6769B" w14:textId="77777777" w:rsidR="004D3944" w:rsidRPr="004D3944" w:rsidRDefault="004D3944" w:rsidP="004D3944">
      <w:pPr>
        <w:pStyle w:val="a2"/>
        <w:rPr>
          <w:rFonts w:ascii="Arial" w:hAnsi="Arial" w:cs="Arial"/>
          <w:lang w:val="zh-CN" w:eastAsia="zh-CN"/>
        </w:rPr>
      </w:pPr>
      <w:r w:rsidRPr="004D3944">
        <w:rPr>
          <w:rFonts w:ascii="Arial" w:hAnsi="Arial" w:cs="Arial"/>
          <w:lang w:val="zh-CN" w:eastAsia="zh-CN"/>
        </w:rPr>
        <w:t xml:space="preserve"> * </w:t>
      </w:r>
      <w:r w:rsidRPr="004D3944">
        <w:rPr>
          <w:rFonts w:ascii="Arial" w:hAnsi="Arial" w:cs="Arial"/>
          <w:lang w:val="zh-CN" w:eastAsia="zh-CN"/>
        </w:rPr>
        <w:t>車両台帳登録</w:t>
      </w:r>
      <w:r w:rsidRPr="004D3944">
        <w:rPr>
          <w:rFonts w:ascii="Arial" w:hAnsi="Arial" w:cs="Arial"/>
          <w:lang w:val="zh-CN" w:eastAsia="zh-CN"/>
        </w:rPr>
        <w:t xml:space="preserve"> </w:t>
      </w:r>
      <w:r w:rsidRPr="004D3944">
        <w:rPr>
          <w:rFonts w:ascii="Arial" w:hAnsi="Arial" w:cs="Arial"/>
          <w:lang w:val="zh-CN" w:eastAsia="zh-CN"/>
        </w:rPr>
        <w:t>登録</w:t>
      </w:r>
      <w:r w:rsidRPr="004D3944">
        <w:rPr>
          <w:rFonts w:ascii="Arial" w:hAnsi="Arial" w:cs="Arial"/>
          <w:lang w:val="zh-CN" w:eastAsia="zh-CN"/>
        </w:rPr>
        <w:t xml:space="preserve"> Action.</w:t>
      </w:r>
    </w:p>
    <w:p w14:paraId="7160EEFF" w14:textId="77777777" w:rsidR="004D3944" w:rsidRPr="004D3944" w:rsidRDefault="004D3944" w:rsidP="004D3944">
      <w:pPr>
        <w:pStyle w:val="a2"/>
        <w:rPr>
          <w:rFonts w:ascii="Arial" w:hAnsi="Arial" w:cs="Arial"/>
          <w:lang w:val="zh-CN" w:eastAsia="zh-CN"/>
        </w:rPr>
      </w:pPr>
      <w:r w:rsidRPr="004D3944">
        <w:rPr>
          <w:rFonts w:ascii="Arial" w:hAnsi="Arial" w:cs="Arial"/>
          <w:lang w:val="zh-CN" w:eastAsia="zh-CN"/>
        </w:rPr>
        <w:t xml:space="preserve"> *</w:t>
      </w:r>
    </w:p>
    <w:p w14:paraId="2EBDB2E9" w14:textId="77777777" w:rsidR="004D3944" w:rsidRPr="004D3944" w:rsidRDefault="004D3944" w:rsidP="004D3944">
      <w:pPr>
        <w:pStyle w:val="a2"/>
        <w:rPr>
          <w:rFonts w:ascii="Arial" w:hAnsi="Arial" w:cs="Arial"/>
          <w:lang w:val="zh-CN" w:eastAsia="zh-CN"/>
        </w:rPr>
      </w:pPr>
      <w:r w:rsidRPr="004D3944">
        <w:rPr>
          <w:rFonts w:ascii="Arial" w:hAnsi="Arial" w:cs="Arial"/>
          <w:lang w:val="zh-CN" w:eastAsia="zh-CN"/>
        </w:rPr>
        <w:t xml:space="preserve"> * @version $Revision$</w:t>
      </w:r>
    </w:p>
    <w:p w14:paraId="3E855B4D" w14:textId="77777777" w:rsidR="004D3944" w:rsidRPr="004D3944" w:rsidRDefault="004D3944" w:rsidP="004D3944">
      <w:pPr>
        <w:pStyle w:val="a2"/>
        <w:rPr>
          <w:rFonts w:ascii="Arial" w:hAnsi="Arial" w:cs="Arial"/>
          <w:lang w:val="zh-CN" w:eastAsia="zh-CN"/>
        </w:rPr>
      </w:pPr>
      <w:r w:rsidRPr="004D3944">
        <w:rPr>
          <w:rFonts w:ascii="Arial" w:hAnsi="Arial" w:cs="Arial"/>
          <w:lang w:val="zh-CN" w:eastAsia="zh-CN"/>
        </w:rPr>
        <w:t xml:space="preserve"> * @author ndha</w:t>
      </w:r>
    </w:p>
    <w:p w14:paraId="1D0C7DD4" w14:textId="77777777" w:rsidR="004D3944" w:rsidRPr="004D3944" w:rsidRDefault="004D3944" w:rsidP="004D3944">
      <w:pPr>
        <w:pStyle w:val="a2"/>
        <w:rPr>
          <w:rFonts w:ascii="Arial" w:hAnsi="Arial" w:cs="Arial"/>
          <w:lang w:val="zh-CN" w:eastAsia="zh-CN"/>
        </w:rPr>
      </w:pPr>
      <w:r w:rsidRPr="004D3944">
        <w:rPr>
          <w:rFonts w:ascii="Arial" w:hAnsi="Arial" w:cs="Arial"/>
          <w:lang w:val="zh-CN" w:eastAsia="zh-CN"/>
        </w:rPr>
        <w:t xml:space="preserve"> * @since 1.0</w:t>
      </w:r>
    </w:p>
    <w:p w14:paraId="0343F43A" w14:textId="77777777" w:rsidR="004D3944" w:rsidRPr="004D3944" w:rsidRDefault="004D3944" w:rsidP="004D3944">
      <w:pPr>
        <w:pStyle w:val="a2"/>
        <w:rPr>
          <w:rFonts w:ascii="Arial" w:hAnsi="Arial" w:cs="Arial"/>
          <w:lang w:val="zh-CN" w:eastAsia="zh-CN"/>
        </w:rPr>
      </w:pPr>
      <w:r w:rsidRPr="004D3944">
        <w:rPr>
          <w:rFonts w:ascii="Arial" w:hAnsi="Arial" w:cs="Arial"/>
          <w:lang w:val="zh-CN" w:eastAsia="zh-CN"/>
        </w:rPr>
        <w:t xml:space="preserve"> */</w:t>
      </w:r>
    </w:p>
    <w:p w14:paraId="60FD101D" w14:textId="77777777" w:rsidR="004D3944" w:rsidRPr="004D3944" w:rsidRDefault="004D3944" w:rsidP="004D3944">
      <w:pPr>
        <w:pStyle w:val="a2"/>
        <w:rPr>
          <w:rStyle w:val="a1"/>
          <w:rFonts w:ascii="Arial" w:hAnsi="Arial" w:cs="Arial"/>
        </w:rPr>
      </w:pPr>
      <w:r w:rsidRPr="004D3944">
        <w:rPr>
          <w:rStyle w:val="a1"/>
          <w:rFonts w:ascii="Arial" w:hAnsi="Arial" w:cs="Arial"/>
        </w:rPr>
        <w:lastRenderedPageBreak/>
        <w:t>@TokenValid</w:t>
      </w:r>
    </w:p>
    <w:p w14:paraId="67600778" w14:textId="77777777" w:rsidR="004D3944" w:rsidRPr="004D3944" w:rsidRDefault="004D3944" w:rsidP="004D3944">
      <w:pPr>
        <w:pStyle w:val="a2"/>
        <w:rPr>
          <w:rFonts w:ascii="Arial" w:hAnsi="Arial" w:cs="Arial"/>
          <w:lang w:val="zh-CN" w:eastAsia="zh-CN"/>
        </w:rPr>
      </w:pPr>
      <w:r w:rsidRPr="004D3944">
        <w:rPr>
          <w:rFonts w:ascii="Arial" w:hAnsi="Arial" w:cs="Arial"/>
          <w:lang w:val="zh-CN" w:eastAsia="zh-CN"/>
        </w:rPr>
        <w:t>public class EditAction {</w:t>
      </w:r>
    </w:p>
    <w:p w14:paraId="6A0B7CC1" w14:textId="77777777" w:rsidR="00F54EB8" w:rsidRPr="004D3944" w:rsidRDefault="00F54EB8" w:rsidP="00FF5637">
      <w:pPr>
        <w:ind w:left="0" w:right="0" w:firstLineChars="0" w:firstLine="0"/>
        <w:rPr>
          <w:rFonts w:ascii="Arial" w:hAnsi="Arial" w:cs="Arial"/>
          <w:b/>
          <w:spacing w:val="20"/>
          <w:position w:val="-2"/>
          <w:sz w:val="28"/>
          <w:lang w:eastAsia="zh-CN"/>
        </w:rPr>
      </w:pPr>
    </w:p>
    <w:p w14:paraId="55BDE31C" w14:textId="77777777" w:rsidR="00FF5637" w:rsidRPr="004D3944" w:rsidRDefault="00FF5637" w:rsidP="00FF5637">
      <w:pPr>
        <w:ind w:left="0" w:right="0" w:firstLineChars="0" w:firstLine="0"/>
        <w:rPr>
          <w:rFonts w:ascii="Arial" w:hAnsi="Arial" w:cs="Arial"/>
          <w:b/>
          <w:spacing w:val="20"/>
          <w:position w:val="-2"/>
          <w:sz w:val="28"/>
          <w:lang w:val="vi-VN"/>
        </w:rPr>
      </w:pPr>
    </w:p>
    <w:p w14:paraId="70BE91B2" w14:textId="77777777" w:rsidR="00D02DA4" w:rsidRPr="004D3944" w:rsidRDefault="00D02DA4" w:rsidP="00FF5637">
      <w:pPr>
        <w:ind w:left="0" w:right="0" w:firstLineChars="0" w:firstLine="0"/>
        <w:rPr>
          <w:rFonts w:ascii="Arial" w:hAnsi="Arial" w:cs="Arial"/>
          <w:b/>
          <w:spacing w:val="20"/>
          <w:position w:val="-2"/>
          <w:sz w:val="28"/>
          <w:lang w:val="vi-VN"/>
        </w:rPr>
      </w:pPr>
    </w:p>
    <w:p w14:paraId="59E8426A" w14:textId="77777777" w:rsidR="00D02DA4" w:rsidRPr="004D3944" w:rsidRDefault="00D02DA4" w:rsidP="00FF5637">
      <w:pPr>
        <w:ind w:left="0" w:right="0" w:firstLineChars="0" w:firstLine="0"/>
        <w:rPr>
          <w:rFonts w:ascii="Arial" w:hAnsi="Arial" w:cs="Arial"/>
          <w:b/>
          <w:spacing w:val="20"/>
          <w:position w:val="-2"/>
          <w:sz w:val="28"/>
          <w:lang w:val="vi-VN"/>
        </w:rPr>
      </w:pPr>
    </w:p>
    <w:p w14:paraId="3E48B3F3" w14:textId="77777777" w:rsidR="00D02DA4" w:rsidRPr="004D3944" w:rsidRDefault="00D02DA4" w:rsidP="00FF5637">
      <w:pPr>
        <w:ind w:left="0" w:right="0" w:firstLineChars="0" w:firstLine="0"/>
        <w:rPr>
          <w:rFonts w:ascii="Arial" w:hAnsi="Arial" w:cs="Arial"/>
          <w:b/>
          <w:spacing w:val="20"/>
          <w:position w:val="-2"/>
          <w:sz w:val="28"/>
          <w:lang w:val="vi-VN"/>
        </w:rPr>
      </w:pPr>
    </w:p>
    <w:p w14:paraId="062C4A25" w14:textId="77777777" w:rsidR="00D02DA4" w:rsidRPr="004D3944" w:rsidRDefault="00D02DA4" w:rsidP="00FF5637">
      <w:pPr>
        <w:ind w:left="0" w:right="0" w:firstLineChars="0" w:firstLine="0"/>
        <w:rPr>
          <w:rFonts w:ascii="Arial" w:hAnsi="Arial" w:cs="Arial"/>
          <w:b/>
          <w:spacing w:val="20"/>
          <w:position w:val="-2"/>
          <w:sz w:val="28"/>
          <w:lang w:val="vi-VN"/>
        </w:rPr>
      </w:pPr>
    </w:p>
    <w:p w14:paraId="6C253140" w14:textId="77777777" w:rsidR="00FF5637" w:rsidRPr="004D3944" w:rsidRDefault="00FF5637" w:rsidP="00FF5637">
      <w:pPr>
        <w:ind w:left="0" w:right="0" w:firstLineChars="0" w:firstLine="0"/>
        <w:rPr>
          <w:rFonts w:ascii="Arial" w:hAnsi="Arial" w:cs="Arial"/>
          <w:b/>
          <w:spacing w:val="20"/>
          <w:position w:val="-2"/>
          <w:sz w:val="28"/>
        </w:rPr>
      </w:pPr>
    </w:p>
    <w:p w14:paraId="69DF4CD9" w14:textId="77777777" w:rsidR="0095712C" w:rsidRPr="004D3944" w:rsidRDefault="00EF772B" w:rsidP="0095712C">
      <w:pPr>
        <w:pStyle w:val="Heading1"/>
        <w:rPr>
          <w:rFonts w:ascii="Arial" w:hAnsi="Arial" w:cs="Arial"/>
        </w:rPr>
      </w:pPr>
      <w:bookmarkStart w:id="64" w:name="_Toc438563478"/>
      <w:r w:rsidRPr="004D3944">
        <w:rPr>
          <w:rFonts w:ascii="Arial" w:hAnsi="Arial" w:cs="Arial"/>
        </w:rPr>
        <w:t>Giải thích về hình ảnh implement</w:t>
      </w:r>
      <w:bookmarkEnd w:id="64"/>
    </w:p>
    <w:p w14:paraId="3694108D" w14:textId="77777777" w:rsidR="0095712C" w:rsidRPr="004D3944" w:rsidRDefault="00EF772B" w:rsidP="0095712C">
      <w:pPr>
        <w:ind w:firstLine="250"/>
        <w:rPr>
          <w:rFonts w:ascii="Arial" w:hAnsi="Arial" w:cs="Arial"/>
        </w:rPr>
      </w:pPr>
      <w:r w:rsidRPr="004D3944">
        <w:rPr>
          <w:rFonts w:ascii="Arial" w:hAnsi="Arial" w:cs="Arial"/>
        </w:rPr>
        <w:t>Ở mục này sẽ giải thích chi tiết về các layer đã nêu ở mục trước.</w:t>
      </w:r>
    </w:p>
    <w:p w14:paraId="694BC464" w14:textId="77777777" w:rsidR="00155498" w:rsidRPr="004D3944" w:rsidRDefault="00155498" w:rsidP="0095712C">
      <w:pPr>
        <w:ind w:firstLine="250"/>
        <w:rPr>
          <w:rFonts w:ascii="Arial" w:hAnsi="Arial" w:cs="Arial"/>
        </w:rPr>
      </w:pPr>
    </w:p>
    <w:p w14:paraId="1ABA21FF" w14:textId="77777777" w:rsidR="000876E9" w:rsidRPr="004D3944" w:rsidRDefault="00EF772B" w:rsidP="000876E9">
      <w:pPr>
        <w:pStyle w:val="Heading2"/>
        <w:spacing w:before="180"/>
        <w:ind w:left="0" w:hanging="140"/>
        <w:rPr>
          <w:rFonts w:ascii="Arial" w:hAnsi="Arial" w:cs="Arial"/>
        </w:rPr>
      </w:pPr>
      <w:bookmarkStart w:id="65" w:name="_Toc438563479"/>
      <w:r w:rsidRPr="004D3944">
        <w:rPr>
          <w:rFonts w:ascii="Arial" w:hAnsi="Arial" w:cs="Arial"/>
        </w:rPr>
        <w:t>Hiển thị khởi tạo màn hình</w:t>
      </w:r>
      <w:bookmarkEnd w:id="65"/>
    </w:p>
    <w:p w14:paraId="71B6FC2A" w14:textId="77777777" w:rsidR="009D04D8" w:rsidRPr="004D3944" w:rsidRDefault="00EF772B" w:rsidP="009D04D8">
      <w:pPr>
        <w:ind w:firstLine="250"/>
        <w:rPr>
          <w:rFonts w:ascii="Arial" w:hAnsi="Arial" w:cs="Arial"/>
        </w:rPr>
      </w:pPr>
      <w:r w:rsidRPr="004D3944">
        <w:rPr>
          <w:rFonts w:ascii="Arial" w:hAnsi="Arial" w:cs="Arial"/>
        </w:rPr>
        <w:t>Nêu ra ví dụ về hình ảnh implement cho phần hiển thị khởi tạo của màn hình</w:t>
      </w:r>
      <w:r w:rsidR="004513BE" w:rsidRPr="004D3944">
        <w:rPr>
          <w:rFonts w:ascii="Arial" w:hAnsi="Arial" w:cs="Arial"/>
          <w:lang w:val="ja-JP"/>
        </w:rPr>
        <w:t>車両台帳登録</w:t>
      </w:r>
      <w:r w:rsidR="004C727E" w:rsidRPr="004D3944">
        <w:rPr>
          <w:rFonts w:ascii="Arial" w:hAnsi="Arial" w:cs="Arial"/>
        </w:rPr>
        <w:t xml:space="preserve"> </w:t>
      </w:r>
    </w:p>
    <w:p w14:paraId="13F4D0DF" w14:textId="77777777" w:rsidR="00E53003" w:rsidRPr="004D3944" w:rsidRDefault="004C727E" w:rsidP="00036FA3">
      <w:pPr>
        <w:pStyle w:val="Heading3"/>
        <w:spacing w:before="180"/>
        <w:rPr>
          <w:rFonts w:ascii="Arial" w:hAnsi="Arial" w:cs="Arial"/>
          <w:lang w:val="en-US"/>
        </w:rPr>
      </w:pPr>
      <w:bookmarkStart w:id="66" w:name="_Toc438563480"/>
      <w:r w:rsidRPr="004D3944">
        <w:rPr>
          <w:rFonts w:ascii="Arial" w:hAnsi="Arial" w:cs="Arial"/>
          <w:lang w:val="en-US"/>
        </w:rPr>
        <w:t>Hình ảnh di chuyển màn hình</w:t>
      </w:r>
      <w:bookmarkEnd w:id="66"/>
    </w:p>
    <w:p w14:paraId="31FDA6FF" w14:textId="77777777" w:rsidR="00E53003" w:rsidRPr="004D3944" w:rsidRDefault="004C727E" w:rsidP="009D04D8">
      <w:pPr>
        <w:ind w:firstLine="250"/>
        <w:rPr>
          <w:rFonts w:ascii="Arial" w:hAnsi="Arial" w:cs="Arial"/>
        </w:rPr>
      </w:pPr>
      <w:r w:rsidRPr="004D3944">
        <w:rPr>
          <w:rFonts w:ascii="Arial" w:hAnsi="Arial" w:cs="Arial"/>
        </w:rPr>
        <w:t>Implement với dự định di chuyển như bên dưới</w:t>
      </w:r>
    </w:p>
    <w:p w14:paraId="6AFC5003" w14:textId="77777777" w:rsidR="00D31462" w:rsidRPr="004D3944" w:rsidRDefault="001115F0" w:rsidP="00D31462">
      <w:pPr>
        <w:keepNext/>
        <w:ind w:firstLine="220"/>
        <w:rPr>
          <w:rFonts w:ascii="Arial" w:hAnsi="Arial" w:cs="Arial"/>
        </w:rPr>
      </w:pPr>
      <w:r>
        <w:rPr>
          <w:rFonts w:ascii="Arial" w:hAnsi="Arial" w:cs="Arial"/>
        </w:rPr>
      </w:r>
      <w:r>
        <w:rPr>
          <w:rFonts w:ascii="Arial" w:hAnsi="Arial" w:cs="Arial"/>
        </w:rPr>
        <w:pict w14:anchorId="52FDFD5F">
          <v:group id="_x0000_s1221" editas="canvas" style="width:250.5pt;height:158.25pt;mso-position-horizontal-relative:char;mso-position-vertical-relative:line" coordsize="5010,316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20" type="#_x0000_t75" style="position:absolute;width:5010;height:3165" o:preferrelative="f" filled="t">
              <v:path o:extrusionok="t" o:connecttype="none"/>
              <o:lock v:ext="edit" text="t"/>
            </v:shape>
            <v:rect id="_x0000_s1222" style="position:absolute;left:1614;top:609;width:1501;height:351;mso-wrap-style:none" filled="f" stroked="f">
              <v:textbox style="mso-next-textbox:#_x0000_s1222;mso-fit-shape-to-text:t" inset="0,0,0,0">
                <w:txbxContent>
                  <w:p w14:paraId="565FF193" w14:textId="77777777" w:rsidR="001115F0" w:rsidRPr="004C727E" w:rsidRDefault="001115F0" w:rsidP="004C727E">
                    <w:pPr>
                      <w:ind w:left="0" w:firstLine="210"/>
                      <w:rPr>
                        <w:rFonts w:ascii="Arial" w:hAnsi="Arial" w:cs="Arial"/>
                      </w:rPr>
                    </w:pPr>
                    <w:r>
                      <w:rPr>
                        <w:rFonts w:asciiTheme="minorHAnsi" w:eastAsia="MS P????" w:hAnsiTheme="minorHAnsi" w:cs="MS P????"/>
                        <w:color w:val="000000"/>
                        <w:sz w:val="18"/>
                        <w:szCs w:val="18"/>
                      </w:rPr>
                      <w:t>Nh</w:t>
                    </w:r>
                    <w:r>
                      <w:rPr>
                        <w:rFonts w:ascii="Arial" w:eastAsia="MS P????" w:hAnsi="Arial" w:cs="Arial"/>
                        <w:color w:val="000000"/>
                        <w:sz w:val="18"/>
                        <w:szCs w:val="18"/>
                      </w:rPr>
                      <w:t>ấn menu</w:t>
                    </w:r>
                  </w:p>
                </w:txbxContent>
              </v:textbox>
            </v:rect>
            <v:rect id="_x0000_s1223" style="position:absolute;left:1877;top:2448;width:1524;height:351;mso-wrap-style:none" filled="f" stroked="f">
              <v:textbox style="mso-next-textbox:#_x0000_s1223;mso-fit-shape-to-text:t" inset="0,0,0,0">
                <w:txbxContent>
                  <w:p w14:paraId="1AD341E7" w14:textId="77777777" w:rsidR="001115F0" w:rsidRDefault="001115F0" w:rsidP="004C727E">
                    <w:pPr>
                      <w:ind w:left="0" w:firstLine="210"/>
                    </w:pPr>
                    <w:r>
                      <w:rPr>
                        <w:rFonts w:asciiTheme="minorHAnsi" w:eastAsia="MS P????" w:hAnsiTheme="minorHAnsi" w:cs="MS P????"/>
                        <w:color w:val="000000"/>
                        <w:sz w:val="18"/>
                        <w:szCs w:val="18"/>
                      </w:rPr>
                      <w:t>Ch</w:t>
                    </w:r>
                    <w:r>
                      <w:rPr>
                        <w:rFonts w:ascii="Arial" w:eastAsia="MS P????" w:hAnsi="Arial" w:cs="Arial"/>
                        <w:color w:val="000000"/>
                        <w:sz w:val="18"/>
                        <w:szCs w:val="18"/>
                      </w:rPr>
                      <w:t>ọn từ list</w:t>
                    </w:r>
                  </w:p>
                </w:txbxContent>
              </v:textbox>
            </v:rect>
            <v:rect id="_x0000_s1224" style="position:absolute;left:221;top:305;width:1315;height:1003" fillcolor="#d9d9d9" stroked="f"/>
            <v:rect id="_x0000_s1225" style="position:absolute;left:221;top:305;width:1315;height:1003" filled="f" strokecolor="#a6a6a6" strokeweight="1.2pt">
              <v:stroke joinstyle="round"/>
            </v:rect>
            <v:rect id="_x0000_s1226" style="position:absolute;left:342;top:392;width:811;height:273;mso-wrap-style:none" filled="f" stroked="f">
              <v:textbox style="mso-next-textbox:#_x0000_s1226;mso-fit-shape-to-text:t" inset="0,0,0,0">
                <w:txbxContent>
                  <w:p w14:paraId="09C84C5D" w14:textId="77777777" w:rsidR="001115F0" w:rsidRPr="004C727E" w:rsidRDefault="001115F0" w:rsidP="004C727E">
                    <w:pPr>
                      <w:ind w:left="0" w:firstLine="170"/>
                      <w:rPr>
                        <w:rFonts w:asciiTheme="minorHAnsi" w:hAnsiTheme="minorHAnsi"/>
                      </w:rPr>
                    </w:pPr>
                    <w:r>
                      <w:rPr>
                        <w:rFonts w:asciiTheme="minorHAnsi" w:eastAsia="????" w:hAnsiTheme="minorHAnsi" w:cs="????"/>
                        <w:color w:val="000000"/>
                        <w:sz w:val="14"/>
                        <w:szCs w:val="14"/>
                      </w:rPr>
                      <w:t>Menu</w:t>
                    </w:r>
                  </w:p>
                </w:txbxContent>
              </v:textbox>
            </v:rect>
            <v:rect id="_x0000_s1227" style="position:absolute;left:257;top:1833;width:1315;height:1003" fillcolor="#d9d9d9" stroked="f"/>
            <v:rect id="_x0000_s1228" style="position:absolute;left:257;top:1833;width:1315;height:1003" filled="f" strokecolor="#a6a6a6" strokeweight="1.2pt">
              <v:stroke joinstyle="round"/>
            </v:rect>
            <v:rect id="_x0000_s1229" style="position:absolute;left:378;top:1921;width:677;height:273;mso-wrap-style:none" filled="f" stroked="f">
              <v:textbox style="mso-next-textbox:#_x0000_s1229;mso-fit-shape-to-text:t" inset="0,0,0,0">
                <w:txbxContent>
                  <w:p w14:paraId="2AB77A9E" w14:textId="77777777" w:rsidR="001115F0" w:rsidRPr="004C727E" w:rsidRDefault="001115F0" w:rsidP="004C727E">
                    <w:pPr>
                      <w:ind w:left="0" w:firstLine="170"/>
                      <w:rPr>
                        <w:rFonts w:asciiTheme="minorHAnsi" w:hAnsiTheme="minorHAnsi"/>
                      </w:rPr>
                    </w:pPr>
                    <w:r>
                      <w:rPr>
                        <w:rFonts w:asciiTheme="minorHAnsi" w:eastAsia="????" w:hAnsiTheme="minorHAnsi" w:cs="????"/>
                        <w:color w:val="000000"/>
                        <w:sz w:val="14"/>
                        <w:szCs w:val="14"/>
                      </w:rPr>
                      <w:t>List</w:t>
                    </w:r>
                  </w:p>
                </w:txbxContent>
              </v:textbox>
            </v:rect>
            <v:rect id="_x0000_s1230" style="position:absolute;left:2158;top:1045;width:1519;height:920" filled="f" strokecolor="#a6a6a6" strokeweight="1.2pt">
              <v:stroke joinstyle="round"/>
            </v:rect>
            <v:rect id="_x0000_s1231" style="position:absolute;left:2279;top:1133;width:1401;height:182;mso-wrap-style:none" filled="f" stroked="f">
              <v:textbox style="mso-next-textbox:#_x0000_s1231;mso-fit-shape-to-text:t" inset="0,0,0,0">
                <w:txbxContent>
                  <w:p w14:paraId="64B476CD" w14:textId="77777777" w:rsidR="001115F0" w:rsidRDefault="001115F0" w:rsidP="004C727E">
                    <w:pPr>
                      <w:ind w:left="0" w:firstLine="170"/>
                    </w:pPr>
                    <w:r>
                      <w:rPr>
                        <w:rFonts w:ascii="????" w:eastAsia="????" w:cs="????" w:hint="eastAsia"/>
                        <w:color w:val="000000"/>
                        <w:sz w:val="14"/>
                        <w:szCs w:val="14"/>
                      </w:rPr>
                      <w:t>車両台帳登録</w:t>
                    </w:r>
                  </w:p>
                </w:txbxContent>
              </v:textbox>
            </v:rect>
            <v:shape id="_x0000_s1232" style="position:absolute;left:1536;top:794;width:622;height:759" coordsize="832,1016" path="m,l416,hdc425,,432,8,432,16hal432,952,416,936r310,l726,968r-310,hdc408,968,400,961,400,952hal400,16r16,16l,32,,xm704,888r128,64l704,1016r,-128xe" fillcolor="#a6a6a6" strokecolor="#a6a6a6" strokeweight=".05pt">
              <v:path arrowok="t"/>
              <o:lock v:ext="edit" verticies="t"/>
            </v:shape>
            <v:shape id="_x0000_s1233" style="position:absolute;left:1572;top:1463;width:586;height:890" coordsize="784,1192" path="m,1192r392,hdc401,1192,408,1185,408,1176hal408,64,392,80r286,l678,48r-286,hdc384,48,376,56,376,64hal376,1176r16,-16l,1160r,32xm656,128l784,64,656,r,128xe" fillcolor="#a6a6a6" strokecolor="#a6a6a6" strokeweight=".05pt">
              <v:path arrowok="t"/>
              <o:lock v:ext="edit" verticies="t"/>
            </v:shape>
            <w10:anchorlock/>
          </v:group>
        </w:pict>
      </w:r>
    </w:p>
    <w:p w14:paraId="6C9678F3" w14:textId="77777777" w:rsidR="00FC5BBA" w:rsidRPr="004D3944" w:rsidRDefault="004C727E" w:rsidP="00D31462">
      <w:pPr>
        <w:pStyle w:val="Caption"/>
        <w:ind w:firstLine="250"/>
        <w:rPr>
          <w:rFonts w:ascii="Arial" w:hAnsi="Arial" w:cs="Arial"/>
        </w:rPr>
      </w:pPr>
      <w:r w:rsidRPr="004D3944">
        <w:rPr>
          <w:rFonts w:ascii="Arial" w:hAnsi="Arial" w:cs="Arial"/>
        </w:rPr>
        <w:t xml:space="preserve">Hình </w:t>
      </w:r>
      <w:r w:rsidR="00D31462" w:rsidRPr="004D3944">
        <w:rPr>
          <w:rFonts w:ascii="Arial" w:hAnsi="Arial" w:cs="Arial"/>
        </w:rPr>
        <w:t xml:space="preserve"> </w:t>
      </w:r>
      <w:r w:rsidR="00BA0B6B" w:rsidRPr="004D3944">
        <w:rPr>
          <w:rFonts w:ascii="Arial" w:hAnsi="Arial" w:cs="Arial"/>
        </w:rPr>
        <w:fldChar w:fldCharType="begin"/>
      </w:r>
      <w:r w:rsidR="002F619A" w:rsidRPr="004D3944">
        <w:rPr>
          <w:rFonts w:ascii="Arial" w:hAnsi="Arial" w:cs="Arial"/>
        </w:rPr>
        <w:instrText xml:space="preserve"> STYLEREF 1 \s </w:instrText>
      </w:r>
      <w:r w:rsidR="00BA0B6B" w:rsidRPr="004D3944">
        <w:rPr>
          <w:rFonts w:ascii="Arial" w:hAnsi="Arial" w:cs="Arial"/>
        </w:rPr>
        <w:fldChar w:fldCharType="separate"/>
      </w:r>
      <w:r w:rsidR="003F191F" w:rsidRPr="004D3944">
        <w:rPr>
          <w:rFonts w:ascii="Arial" w:hAnsi="Arial" w:cs="Arial"/>
          <w:noProof/>
        </w:rPr>
        <w:t>5</w:t>
      </w:r>
      <w:r w:rsidR="00BA0B6B" w:rsidRPr="004D3944">
        <w:rPr>
          <w:rFonts w:ascii="Arial" w:hAnsi="Arial" w:cs="Arial"/>
          <w:noProof/>
        </w:rPr>
        <w:fldChar w:fldCharType="end"/>
      </w:r>
      <w:r w:rsidR="003F191F" w:rsidRPr="004D3944">
        <w:rPr>
          <w:rFonts w:ascii="Arial" w:hAnsi="Arial" w:cs="Arial"/>
        </w:rPr>
        <w:noBreakHyphen/>
      </w:r>
      <w:r w:rsidR="00BA0B6B" w:rsidRPr="004D3944">
        <w:rPr>
          <w:rFonts w:ascii="Arial" w:hAnsi="Arial" w:cs="Arial"/>
        </w:rPr>
        <w:fldChar w:fldCharType="begin"/>
      </w:r>
      <w:r w:rsidR="002F619A" w:rsidRPr="004D3944">
        <w:rPr>
          <w:rFonts w:ascii="Arial" w:hAnsi="Arial" w:cs="Arial"/>
        </w:rPr>
        <w:instrText xml:space="preserve"> SEQ </w:instrText>
      </w:r>
      <w:r w:rsidR="002F619A" w:rsidRPr="004D3944">
        <w:rPr>
          <w:rFonts w:ascii="Arial" w:hAnsi="Arial" w:cs="Arial"/>
        </w:rPr>
        <w:instrText>図</w:instrText>
      </w:r>
      <w:r w:rsidR="002F619A" w:rsidRPr="004D3944">
        <w:rPr>
          <w:rFonts w:ascii="Arial" w:hAnsi="Arial" w:cs="Arial"/>
        </w:rPr>
        <w:instrText xml:space="preserve"> \* ARABIC \s 1 </w:instrText>
      </w:r>
      <w:r w:rsidR="00BA0B6B" w:rsidRPr="004D3944">
        <w:rPr>
          <w:rFonts w:ascii="Arial" w:hAnsi="Arial" w:cs="Arial"/>
        </w:rPr>
        <w:fldChar w:fldCharType="separate"/>
      </w:r>
      <w:r w:rsidR="003F191F" w:rsidRPr="004D3944">
        <w:rPr>
          <w:rFonts w:ascii="Arial" w:hAnsi="Arial" w:cs="Arial"/>
          <w:noProof/>
        </w:rPr>
        <w:t>1</w:t>
      </w:r>
      <w:r w:rsidR="00BA0B6B" w:rsidRPr="004D3944">
        <w:rPr>
          <w:rFonts w:ascii="Arial" w:hAnsi="Arial" w:cs="Arial"/>
          <w:noProof/>
        </w:rPr>
        <w:fldChar w:fldCharType="end"/>
      </w:r>
      <w:r w:rsidR="00D31462" w:rsidRPr="004D3944">
        <w:rPr>
          <w:rFonts w:ascii="Arial" w:hAnsi="Arial" w:cs="Arial"/>
        </w:rPr>
        <w:t xml:space="preserve">　</w:t>
      </w:r>
      <w:r w:rsidRPr="004D3944">
        <w:rPr>
          <w:rFonts w:ascii="Arial" w:hAnsi="Arial" w:cs="Arial"/>
        </w:rPr>
        <w:t xml:space="preserve">Di chuyển màn hình khi hiển thị khởi tạo màn hình </w:t>
      </w:r>
      <w:r w:rsidR="008F7A6A" w:rsidRPr="004D3944">
        <w:rPr>
          <w:rFonts w:ascii="Arial" w:hAnsi="Arial" w:cs="Arial"/>
        </w:rPr>
        <w:t>車両台帳登録</w:t>
      </w:r>
    </w:p>
    <w:p w14:paraId="63AAF7D7" w14:textId="77777777" w:rsidR="004513BE" w:rsidRPr="004D3944" w:rsidRDefault="004513BE" w:rsidP="009D04D8">
      <w:pPr>
        <w:ind w:firstLine="250"/>
        <w:rPr>
          <w:rFonts w:ascii="Arial" w:hAnsi="Arial" w:cs="Arial"/>
        </w:rPr>
      </w:pPr>
    </w:p>
    <w:p w14:paraId="30F2CCCC" w14:textId="77777777" w:rsidR="00A01A73" w:rsidRPr="004D3944" w:rsidRDefault="004C727E" w:rsidP="00036FA3">
      <w:pPr>
        <w:pStyle w:val="Heading3"/>
        <w:spacing w:before="180"/>
        <w:rPr>
          <w:rFonts w:ascii="Arial" w:hAnsi="Arial" w:cs="Arial"/>
        </w:rPr>
      </w:pPr>
      <w:r w:rsidRPr="004D3944">
        <w:rPr>
          <w:rFonts w:ascii="Arial" w:hAnsi="Arial" w:cs="Arial"/>
        </w:rPr>
        <w:t>Cấu trúc source</w:t>
      </w:r>
    </w:p>
    <w:p w14:paraId="6DA771D8" w14:textId="77777777" w:rsidR="000876E9" w:rsidRPr="004D3944" w:rsidRDefault="004C727E" w:rsidP="000876E9">
      <w:pPr>
        <w:ind w:firstLine="250"/>
        <w:rPr>
          <w:rFonts w:ascii="Arial" w:hAnsi="Arial" w:cs="Arial"/>
        </w:rPr>
      </w:pPr>
      <w:r w:rsidRPr="004D3944">
        <w:rPr>
          <w:rFonts w:ascii="Arial" w:hAnsi="Arial" w:cs="Arial"/>
        </w:rPr>
        <w:t>Cấu trúc source như bên dưới. Ngoài ra, khi hiển thị khởi tạo thì sẽ di chuyển từ màn hình khác cho nên không dùng lớp client. Và, đối với lớp service thì vì những cái không phải là sevice mới được sinh ra tự động cho nên sẽ không mô tả.</w:t>
      </w:r>
    </w:p>
    <w:p w14:paraId="4BC74D1A" w14:textId="77777777" w:rsidR="000876E9" w:rsidRPr="004D3944" w:rsidRDefault="000876E9" w:rsidP="000876E9">
      <w:pPr>
        <w:ind w:firstLine="250"/>
        <w:rPr>
          <w:rFonts w:ascii="Arial" w:hAnsi="Arial" w:cs="Arial"/>
        </w:rPr>
      </w:pPr>
    </w:p>
    <w:tbl>
      <w:tblPr>
        <w:tblStyle w:val="LightShading1"/>
        <w:tblW w:w="0" w:type="auto"/>
        <w:tblInd w:w="956" w:type="dxa"/>
        <w:tblLook w:val="04A0" w:firstRow="1" w:lastRow="0" w:firstColumn="1" w:lastColumn="0" w:noHBand="0" w:noVBand="1"/>
      </w:tblPr>
      <w:tblGrid>
        <w:gridCol w:w="1446"/>
        <w:gridCol w:w="1478"/>
        <w:gridCol w:w="6683"/>
      </w:tblGrid>
      <w:tr w:rsidR="005E158C" w:rsidRPr="004D3944" w14:paraId="18EA7BC7" w14:textId="77777777" w:rsidTr="005E158C">
        <w:trPr>
          <w:cnfStyle w:val="100000000000" w:firstRow="1" w:lastRow="0" w:firstColumn="0" w:lastColumn="0" w:oddVBand="0" w:evenVBand="0" w:oddHBand="0"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1446" w:type="dxa"/>
          </w:tcPr>
          <w:p w14:paraId="37E5ABFF" w14:textId="77777777" w:rsidR="005E158C" w:rsidRPr="004D3944" w:rsidRDefault="004C727E" w:rsidP="00AF6285">
            <w:pPr>
              <w:pStyle w:val="a4"/>
              <w:rPr>
                <w:rFonts w:ascii="Arial" w:hAnsi="Arial" w:cs="Arial"/>
              </w:rPr>
            </w:pPr>
            <w:r w:rsidRPr="004D3944">
              <w:rPr>
                <w:rFonts w:ascii="Arial" w:hAnsi="Arial" w:cs="Arial"/>
              </w:rPr>
              <w:t>Layer</w:t>
            </w:r>
          </w:p>
        </w:tc>
        <w:tc>
          <w:tcPr>
            <w:tcW w:w="1478" w:type="dxa"/>
          </w:tcPr>
          <w:p w14:paraId="01042F68" w14:textId="77777777" w:rsidR="005E158C" w:rsidRPr="004D3944" w:rsidRDefault="004C727E" w:rsidP="00AF6285">
            <w:pPr>
              <w:pStyle w:val="a4"/>
              <w:cnfStyle w:val="100000000000" w:firstRow="1"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Class chính</w:t>
            </w:r>
          </w:p>
        </w:tc>
        <w:tc>
          <w:tcPr>
            <w:tcW w:w="6683" w:type="dxa"/>
          </w:tcPr>
          <w:p w14:paraId="189B4D20" w14:textId="77777777" w:rsidR="005E158C" w:rsidRPr="004D3944" w:rsidRDefault="004C727E" w:rsidP="001B35DB">
            <w:pPr>
              <w:pStyle w:val="a4"/>
              <w:cnfStyle w:val="100000000000" w:firstRow="1"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Source</w:t>
            </w:r>
          </w:p>
        </w:tc>
      </w:tr>
      <w:tr w:rsidR="0086215F" w:rsidRPr="004D3944" w14:paraId="4D5F9211" w14:textId="77777777" w:rsidTr="005E158C">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1446" w:type="dxa"/>
            <w:vMerge w:val="restart"/>
          </w:tcPr>
          <w:p w14:paraId="769B3447" w14:textId="77777777" w:rsidR="0086215F" w:rsidRPr="004D3944" w:rsidRDefault="004C727E" w:rsidP="001B35DB">
            <w:pPr>
              <w:pStyle w:val="a4"/>
              <w:rPr>
                <w:rFonts w:ascii="Arial" w:hAnsi="Arial" w:cs="Arial"/>
              </w:rPr>
            </w:pPr>
            <w:r w:rsidRPr="004D3944">
              <w:rPr>
                <w:rFonts w:ascii="Arial" w:hAnsi="Arial" w:cs="Arial"/>
              </w:rPr>
              <w:t xml:space="preserve">Lớp </w:t>
            </w:r>
            <w:r w:rsidRPr="004D3944">
              <w:rPr>
                <w:rFonts w:ascii="Arial" w:hAnsi="Arial" w:cs="Arial"/>
              </w:rPr>
              <w:lastRenderedPageBreak/>
              <w:t>presentation</w:t>
            </w:r>
          </w:p>
        </w:tc>
        <w:tc>
          <w:tcPr>
            <w:tcW w:w="1478" w:type="dxa"/>
          </w:tcPr>
          <w:p w14:paraId="3B318C14" w14:textId="77777777" w:rsidR="0086215F" w:rsidRPr="004D3944" w:rsidRDefault="0086215F" w:rsidP="001B35DB">
            <w:pPr>
              <w:pStyle w:val="a4"/>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lastRenderedPageBreak/>
              <w:t>Action</w:t>
            </w:r>
          </w:p>
        </w:tc>
        <w:tc>
          <w:tcPr>
            <w:tcW w:w="6683" w:type="dxa"/>
          </w:tcPr>
          <w:p w14:paraId="76D7BC4B" w14:textId="77777777" w:rsidR="0086215F" w:rsidRPr="004D3944" w:rsidRDefault="0086215F" w:rsidP="00373B4E">
            <w:pPr>
              <w:pStyle w:val="a4"/>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jp.co.dowa.sd.action.sd04211.</w:t>
            </w:r>
            <w:r w:rsidR="00ED2BC1" w:rsidRPr="004D3944">
              <w:rPr>
                <w:rFonts w:ascii="Arial" w:hAnsi="Arial" w:cs="Arial"/>
              </w:rPr>
              <w:t>IndexAction</w:t>
            </w:r>
          </w:p>
        </w:tc>
      </w:tr>
      <w:tr w:rsidR="0086215F" w:rsidRPr="004D3944" w14:paraId="6C5A2A7F" w14:textId="77777777" w:rsidTr="005E158C">
        <w:trPr>
          <w:trHeight w:val="595"/>
        </w:trPr>
        <w:tc>
          <w:tcPr>
            <w:cnfStyle w:val="001000000000" w:firstRow="0" w:lastRow="0" w:firstColumn="1" w:lastColumn="0" w:oddVBand="0" w:evenVBand="0" w:oddHBand="0" w:evenHBand="0" w:firstRowFirstColumn="0" w:firstRowLastColumn="0" w:lastRowFirstColumn="0" w:lastRowLastColumn="0"/>
            <w:tcW w:w="1446" w:type="dxa"/>
            <w:vMerge/>
          </w:tcPr>
          <w:p w14:paraId="667363B9" w14:textId="77777777" w:rsidR="0086215F" w:rsidRPr="004D3944" w:rsidRDefault="0086215F" w:rsidP="001B35DB">
            <w:pPr>
              <w:pStyle w:val="a4"/>
              <w:rPr>
                <w:rFonts w:ascii="Arial" w:hAnsi="Arial" w:cs="Arial"/>
              </w:rPr>
            </w:pPr>
          </w:p>
        </w:tc>
        <w:tc>
          <w:tcPr>
            <w:tcW w:w="1478" w:type="dxa"/>
          </w:tcPr>
          <w:p w14:paraId="73C5B055" w14:textId="77777777" w:rsidR="0086215F" w:rsidRPr="004D3944" w:rsidRDefault="0086215F" w:rsidP="001B35DB">
            <w:pPr>
              <w:pStyle w:val="a4"/>
              <w:cnfStyle w:val="000000000000" w:firstRow="0"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Form</w:t>
            </w:r>
          </w:p>
        </w:tc>
        <w:tc>
          <w:tcPr>
            <w:tcW w:w="6683" w:type="dxa"/>
          </w:tcPr>
          <w:p w14:paraId="020A9DF3" w14:textId="77777777" w:rsidR="0086215F" w:rsidRPr="004D3944" w:rsidRDefault="00A122B4" w:rsidP="007E1D29">
            <w:pPr>
              <w:pStyle w:val="a4"/>
              <w:cnfStyle w:val="000000000000" w:firstRow="0"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jp.co.dowa.sd.form.sd04211.</w:t>
            </w:r>
            <w:r w:rsidR="002E3AAE" w:rsidRPr="004D3944">
              <w:rPr>
                <w:rFonts w:ascii="Arial" w:hAnsi="Arial" w:cs="Arial"/>
              </w:rPr>
              <w:t>IndexForm</w:t>
            </w:r>
          </w:p>
        </w:tc>
      </w:tr>
      <w:tr w:rsidR="0086215F" w:rsidRPr="004D3944" w14:paraId="2447100A" w14:textId="77777777" w:rsidTr="005E158C">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1446" w:type="dxa"/>
            <w:vMerge/>
          </w:tcPr>
          <w:p w14:paraId="5A1D4552" w14:textId="77777777" w:rsidR="0086215F" w:rsidRPr="004D3944" w:rsidRDefault="0086215F" w:rsidP="001B35DB">
            <w:pPr>
              <w:pStyle w:val="a4"/>
              <w:rPr>
                <w:rFonts w:ascii="Arial" w:hAnsi="Arial" w:cs="Arial"/>
              </w:rPr>
            </w:pPr>
          </w:p>
        </w:tc>
        <w:tc>
          <w:tcPr>
            <w:tcW w:w="1478" w:type="dxa"/>
          </w:tcPr>
          <w:p w14:paraId="2FF93D05" w14:textId="77777777" w:rsidR="0086215F" w:rsidRPr="004D3944" w:rsidRDefault="0086215F" w:rsidP="001B35DB">
            <w:pPr>
              <w:pStyle w:val="a4"/>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Model</w:t>
            </w:r>
          </w:p>
        </w:tc>
        <w:tc>
          <w:tcPr>
            <w:tcW w:w="6683" w:type="dxa"/>
          </w:tcPr>
          <w:p w14:paraId="07A6C7AE" w14:textId="77777777" w:rsidR="0086215F" w:rsidRPr="004D3944" w:rsidRDefault="007E1D29" w:rsidP="001B35DB">
            <w:pPr>
              <w:pStyle w:val="a4"/>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jp.co.dowa.sd.model.sd04211.Sd04211Model</w:t>
            </w:r>
          </w:p>
        </w:tc>
      </w:tr>
      <w:tr w:rsidR="0086215F" w:rsidRPr="004D3944" w14:paraId="52A50D6B" w14:textId="77777777" w:rsidTr="005E158C">
        <w:trPr>
          <w:trHeight w:val="595"/>
        </w:trPr>
        <w:tc>
          <w:tcPr>
            <w:cnfStyle w:val="001000000000" w:firstRow="0" w:lastRow="0" w:firstColumn="1" w:lastColumn="0" w:oddVBand="0" w:evenVBand="0" w:oddHBand="0" w:evenHBand="0" w:firstRowFirstColumn="0" w:firstRowLastColumn="0" w:lastRowFirstColumn="0" w:lastRowLastColumn="0"/>
            <w:tcW w:w="1446" w:type="dxa"/>
            <w:vMerge/>
          </w:tcPr>
          <w:p w14:paraId="553F2174" w14:textId="77777777" w:rsidR="0086215F" w:rsidRPr="004D3944" w:rsidRDefault="0086215F" w:rsidP="001B35DB">
            <w:pPr>
              <w:pStyle w:val="a4"/>
              <w:rPr>
                <w:rFonts w:ascii="Arial" w:hAnsi="Arial" w:cs="Arial"/>
              </w:rPr>
            </w:pPr>
          </w:p>
        </w:tc>
        <w:tc>
          <w:tcPr>
            <w:tcW w:w="1478" w:type="dxa"/>
          </w:tcPr>
          <w:p w14:paraId="71F34677" w14:textId="77777777" w:rsidR="0086215F" w:rsidRPr="004D3944" w:rsidRDefault="0086215F" w:rsidP="001B35DB">
            <w:pPr>
              <w:pStyle w:val="a4"/>
              <w:cnfStyle w:val="000000000000" w:firstRow="0"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JSP</w:t>
            </w:r>
          </w:p>
        </w:tc>
        <w:tc>
          <w:tcPr>
            <w:tcW w:w="6683" w:type="dxa"/>
          </w:tcPr>
          <w:p w14:paraId="1CE32F94" w14:textId="77777777" w:rsidR="0086215F" w:rsidRPr="004D3944" w:rsidRDefault="005066CF" w:rsidP="001B35DB">
            <w:pPr>
              <w:pStyle w:val="a4"/>
              <w:cnfStyle w:val="000000000000" w:firstRow="0"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/jp/co/dowa/sd/sd04211</w:t>
            </w:r>
            <w:r w:rsidR="009704EA" w:rsidRPr="004D3944">
              <w:rPr>
                <w:rFonts w:ascii="Arial" w:hAnsi="Arial" w:cs="Arial"/>
              </w:rPr>
              <w:t>/index</w:t>
            </w:r>
            <w:r w:rsidRPr="004D3944">
              <w:rPr>
                <w:rFonts w:ascii="Arial" w:hAnsi="Arial" w:cs="Arial"/>
              </w:rPr>
              <w:t>.jsp</w:t>
            </w:r>
          </w:p>
        </w:tc>
      </w:tr>
      <w:tr w:rsidR="0014339D" w:rsidRPr="004D3944" w14:paraId="211F534D" w14:textId="77777777" w:rsidTr="005E158C">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1446" w:type="dxa"/>
            <w:vMerge w:val="restart"/>
          </w:tcPr>
          <w:p w14:paraId="210094BE" w14:textId="77777777" w:rsidR="0014339D" w:rsidRPr="004D3944" w:rsidRDefault="004C727E" w:rsidP="001B35DB">
            <w:pPr>
              <w:pStyle w:val="a4"/>
              <w:rPr>
                <w:rFonts w:ascii="Arial" w:hAnsi="Arial" w:cs="Arial"/>
              </w:rPr>
            </w:pPr>
            <w:r w:rsidRPr="004D3944">
              <w:rPr>
                <w:rFonts w:ascii="Arial" w:hAnsi="Arial" w:cs="Arial"/>
              </w:rPr>
              <w:t>Lớp logic</w:t>
            </w:r>
          </w:p>
        </w:tc>
        <w:tc>
          <w:tcPr>
            <w:tcW w:w="1478" w:type="dxa"/>
          </w:tcPr>
          <w:p w14:paraId="2E5712D1" w14:textId="77777777" w:rsidR="0014339D" w:rsidRPr="004D3944" w:rsidRDefault="0014339D" w:rsidP="001B35DB">
            <w:pPr>
              <w:pStyle w:val="a4"/>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Logic</w:t>
            </w:r>
          </w:p>
        </w:tc>
        <w:tc>
          <w:tcPr>
            <w:tcW w:w="6683" w:type="dxa"/>
          </w:tcPr>
          <w:p w14:paraId="5D79B4F0" w14:textId="77777777" w:rsidR="0014339D" w:rsidRPr="004D3944" w:rsidRDefault="00143258" w:rsidP="00143258">
            <w:pPr>
              <w:pStyle w:val="a4"/>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jp.co.dowa.sd.logic.sd04211.Sd04211Logic</w:t>
            </w:r>
          </w:p>
        </w:tc>
      </w:tr>
      <w:tr w:rsidR="0014339D" w:rsidRPr="004D3944" w14:paraId="7B584B7C" w14:textId="77777777" w:rsidTr="005E158C">
        <w:trPr>
          <w:trHeight w:val="595"/>
        </w:trPr>
        <w:tc>
          <w:tcPr>
            <w:cnfStyle w:val="001000000000" w:firstRow="0" w:lastRow="0" w:firstColumn="1" w:lastColumn="0" w:oddVBand="0" w:evenVBand="0" w:oddHBand="0" w:evenHBand="0" w:firstRowFirstColumn="0" w:firstRowLastColumn="0" w:lastRowFirstColumn="0" w:lastRowLastColumn="0"/>
            <w:tcW w:w="1446" w:type="dxa"/>
            <w:vMerge/>
          </w:tcPr>
          <w:p w14:paraId="49CB6AF8" w14:textId="77777777" w:rsidR="0014339D" w:rsidRPr="004D3944" w:rsidRDefault="0014339D" w:rsidP="001B35DB">
            <w:pPr>
              <w:pStyle w:val="a4"/>
              <w:rPr>
                <w:rFonts w:ascii="Arial" w:hAnsi="Arial" w:cs="Arial"/>
              </w:rPr>
            </w:pPr>
          </w:p>
        </w:tc>
        <w:tc>
          <w:tcPr>
            <w:tcW w:w="1478" w:type="dxa"/>
          </w:tcPr>
          <w:p w14:paraId="1BD37633" w14:textId="77777777" w:rsidR="0014339D" w:rsidRPr="004D3944" w:rsidRDefault="0014339D" w:rsidP="001B35DB">
            <w:pPr>
              <w:pStyle w:val="a4"/>
              <w:cnfStyle w:val="000000000000" w:firstRow="0"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Component</w:t>
            </w:r>
          </w:p>
        </w:tc>
        <w:tc>
          <w:tcPr>
            <w:tcW w:w="6683" w:type="dxa"/>
          </w:tcPr>
          <w:p w14:paraId="1A6A4EA8" w14:textId="77777777" w:rsidR="0014339D" w:rsidRPr="004D3944" w:rsidRDefault="00F6644D" w:rsidP="001B35DB">
            <w:pPr>
              <w:pStyle w:val="a4"/>
              <w:cnfStyle w:val="000000000000" w:firstRow="0"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jp.co.dowa.sd.component.sd04211.Sd04211DbAccessComponent</w:t>
            </w:r>
          </w:p>
        </w:tc>
      </w:tr>
      <w:tr w:rsidR="0014339D" w:rsidRPr="004D3944" w14:paraId="2EFF7FEF" w14:textId="77777777" w:rsidTr="005E158C">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1446" w:type="dxa"/>
            <w:vMerge/>
          </w:tcPr>
          <w:p w14:paraId="0554C6B1" w14:textId="77777777" w:rsidR="0014339D" w:rsidRPr="004D3944" w:rsidRDefault="0014339D" w:rsidP="0014339D">
            <w:pPr>
              <w:pStyle w:val="a4"/>
              <w:rPr>
                <w:rFonts w:ascii="Arial" w:hAnsi="Arial" w:cs="Arial"/>
              </w:rPr>
            </w:pPr>
          </w:p>
        </w:tc>
        <w:tc>
          <w:tcPr>
            <w:tcW w:w="1478" w:type="dxa"/>
          </w:tcPr>
          <w:p w14:paraId="2057247B" w14:textId="77777777" w:rsidR="0014339D" w:rsidRPr="004D3944" w:rsidRDefault="0014339D" w:rsidP="0014339D">
            <w:pPr>
              <w:pStyle w:val="a4"/>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Dto</w:t>
            </w:r>
          </w:p>
        </w:tc>
        <w:tc>
          <w:tcPr>
            <w:tcW w:w="6683" w:type="dxa"/>
          </w:tcPr>
          <w:p w14:paraId="4A1F54A8" w14:textId="77777777" w:rsidR="0014339D" w:rsidRPr="004D3944" w:rsidRDefault="00207482" w:rsidP="0056105F">
            <w:pPr>
              <w:pStyle w:val="a4"/>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jp.co.dowa.sd.dto.sd04211.Sd04211</w:t>
            </w:r>
            <w:r w:rsidR="00755A62" w:rsidRPr="004D3944">
              <w:rPr>
                <w:rFonts w:ascii="Arial" w:hAnsi="Arial" w:cs="Arial"/>
              </w:rPr>
              <w:t>Find</w:t>
            </w:r>
            <w:r w:rsidR="0056105F" w:rsidRPr="004D3944">
              <w:rPr>
                <w:rFonts w:ascii="Arial" w:hAnsi="Arial" w:cs="Arial"/>
              </w:rPr>
              <w:t>Dto</w:t>
            </w:r>
          </w:p>
        </w:tc>
      </w:tr>
      <w:tr w:rsidR="0014339D" w:rsidRPr="004D3944" w14:paraId="3B799409" w14:textId="77777777" w:rsidTr="005E158C">
        <w:trPr>
          <w:trHeight w:val="595"/>
        </w:trPr>
        <w:tc>
          <w:tcPr>
            <w:cnfStyle w:val="001000000000" w:firstRow="0" w:lastRow="0" w:firstColumn="1" w:lastColumn="0" w:oddVBand="0" w:evenVBand="0" w:oddHBand="0" w:evenHBand="0" w:firstRowFirstColumn="0" w:firstRowLastColumn="0" w:lastRowFirstColumn="0" w:lastRowLastColumn="0"/>
            <w:tcW w:w="1446" w:type="dxa"/>
            <w:vMerge/>
          </w:tcPr>
          <w:p w14:paraId="1ADBB191" w14:textId="77777777" w:rsidR="0014339D" w:rsidRPr="004D3944" w:rsidRDefault="0014339D" w:rsidP="0014339D">
            <w:pPr>
              <w:pStyle w:val="a4"/>
              <w:rPr>
                <w:rFonts w:ascii="Arial" w:hAnsi="Arial" w:cs="Arial"/>
              </w:rPr>
            </w:pPr>
          </w:p>
        </w:tc>
        <w:tc>
          <w:tcPr>
            <w:tcW w:w="1478" w:type="dxa"/>
          </w:tcPr>
          <w:p w14:paraId="7937D4EC" w14:textId="77777777" w:rsidR="0014339D" w:rsidRPr="004D3944" w:rsidRDefault="0014339D" w:rsidP="0014339D">
            <w:pPr>
              <w:pStyle w:val="a4"/>
              <w:cnfStyle w:val="000000000000" w:firstRow="0"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ResultDto</w:t>
            </w:r>
          </w:p>
        </w:tc>
        <w:tc>
          <w:tcPr>
            <w:tcW w:w="6683" w:type="dxa"/>
          </w:tcPr>
          <w:p w14:paraId="6DF06C59" w14:textId="77777777" w:rsidR="0014339D" w:rsidRPr="004D3944" w:rsidRDefault="00440487" w:rsidP="0014339D">
            <w:pPr>
              <w:pStyle w:val="a4"/>
              <w:cnfStyle w:val="000000000000" w:firstRow="0"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jp.co.dowa.sd.dto.sd04211.Sd04211</w:t>
            </w:r>
            <w:r w:rsidR="00755A62" w:rsidRPr="004D3944">
              <w:rPr>
                <w:rFonts w:ascii="Arial" w:hAnsi="Arial" w:cs="Arial"/>
              </w:rPr>
              <w:t>Find</w:t>
            </w:r>
            <w:r w:rsidRPr="004D3944">
              <w:rPr>
                <w:rFonts w:ascii="Arial" w:hAnsi="Arial" w:cs="Arial"/>
              </w:rPr>
              <w:t>ResultDto</w:t>
            </w:r>
          </w:p>
        </w:tc>
      </w:tr>
      <w:tr w:rsidR="000440AF" w:rsidRPr="004D3944" w14:paraId="0E073322" w14:textId="77777777" w:rsidTr="005E158C">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1446" w:type="dxa"/>
          </w:tcPr>
          <w:p w14:paraId="4230E0EE" w14:textId="77777777" w:rsidR="000440AF" w:rsidRPr="004D3944" w:rsidRDefault="004C727E" w:rsidP="0014339D">
            <w:pPr>
              <w:pStyle w:val="a4"/>
              <w:rPr>
                <w:rFonts w:ascii="Arial" w:hAnsi="Arial" w:cs="Arial"/>
              </w:rPr>
            </w:pPr>
            <w:r w:rsidRPr="004D3944">
              <w:rPr>
                <w:rFonts w:ascii="Arial" w:hAnsi="Arial" w:cs="Arial"/>
              </w:rPr>
              <w:t>Lớp service</w:t>
            </w:r>
          </w:p>
        </w:tc>
        <w:tc>
          <w:tcPr>
            <w:tcW w:w="1478" w:type="dxa"/>
          </w:tcPr>
          <w:p w14:paraId="6831E51F" w14:textId="77777777" w:rsidR="000440AF" w:rsidRPr="004D3944" w:rsidRDefault="000440AF" w:rsidP="0014339D">
            <w:pPr>
              <w:pStyle w:val="a4"/>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Service</w:t>
            </w:r>
          </w:p>
        </w:tc>
        <w:tc>
          <w:tcPr>
            <w:tcW w:w="6683" w:type="dxa"/>
          </w:tcPr>
          <w:p w14:paraId="5D2FCE38" w14:textId="77777777" w:rsidR="000440AF" w:rsidRPr="004D3944" w:rsidRDefault="000440AF" w:rsidP="0014339D">
            <w:pPr>
              <w:pStyle w:val="a4"/>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jp.co.dowa.sd.service.</w:t>
            </w:r>
            <w:r w:rsidR="004015B6" w:rsidRPr="004D3944">
              <w:rPr>
                <w:rFonts w:ascii="Arial" w:hAnsi="Arial" w:cs="Arial"/>
              </w:rPr>
              <w:t xml:space="preserve"> Zswma0Service</w:t>
            </w:r>
          </w:p>
        </w:tc>
      </w:tr>
    </w:tbl>
    <w:p w14:paraId="45414B56" w14:textId="77777777" w:rsidR="00866879" w:rsidRPr="004D3944" w:rsidRDefault="004C727E" w:rsidP="00036FA3">
      <w:pPr>
        <w:pStyle w:val="Heading3"/>
        <w:spacing w:before="180"/>
        <w:rPr>
          <w:rFonts w:ascii="Arial" w:hAnsi="Arial" w:cs="Arial"/>
        </w:rPr>
      </w:pPr>
      <w:r w:rsidRPr="004D3944">
        <w:rPr>
          <w:rFonts w:ascii="Arial" w:hAnsi="Arial" w:cs="Arial"/>
        </w:rPr>
        <w:t>Lớp presentation</w:t>
      </w:r>
    </w:p>
    <w:p w14:paraId="74F3ED9E" w14:textId="77777777" w:rsidR="007F4A76" w:rsidRPr="004D3944" w:rsidRDefault="007F4A76" w:rsidP="002D7791">
      <w:pPr>
        <w:pStyle w:val="Heading4"/>
        <w:rPr>
          <w:rFonts w:ascii="Arial" w:eastAsia="SimSun" w:hAnsi="Arial" w:cs="Arial"/>
          <w:lang w:eastAsia="zh-CN"/>
        </w:rPr>
      </w:pPr>
      <w:r w:rsidRPr="004D3944">
        <w:rPr>
          <w:rFonts w:ascii="Arial" w:hAnsi="Arial" w:cs="Arial"/>
        </w:rPr>
        <w:t>Actio</w:t>
      </w:r>
      <w:r w:rsidR="00023964" w:rsidRPr="004D3944">
        <w:rPr>
          <w:rFonts w:ascii="Arial" w:hAnsi="Arial" w:cs="Arial"/>
        </w:rPr>
        <w:t>n</w:t>
      </w:r>
    </w:p>
    <w:p w14:paraId="4CEFBC43" w14:textId="77777777" w:rsidR="00160491" w:rsidRPr="004D3944" w:rsidRDefault="00160491" w:rsidP="006C6313">
      <w:pPr>
        <w:ind w:firstLine="250"/>
        <w:rPr>
          <w:rFonts w:ascii="Arial" w:eastAsia="SimSun" w:hAnsi="Arial" w:cs="Arial"/>
          <w:lang w:val="zh-CN" w:eastAsia="zh-CN"/>
        </w:rPr>
      </w:pPr>
    </w:p>
    <w:p w14:paraId="2416258B" w14:textId="77777777" w:rsidR="00181F05" w:rsidRPr="004D3944" w:rsidRDefault="001115F0" w:rsidP="00181F05">
      <w:pPr>
        <w:pStyle w:val="a2"/>
        <w:rPr>
          <w:rStyle w:val="a1"/>
          <w:rFonts w:ascii="Arial" w:hAnsi="Arial" w:cs="Arial"/>
        </w:rPr>
      </w:pPr>
      <w:r>
        <w:rPr>
          <w:rFonts w:ascii="Arial" w:hAnsi="Arial" w:cs="Arial"/>
          <w:noProof/>
        </w:rPr>
        <w:pict w14:anchorId="74EDF4A2">
          <v:shape id="_x0000_s1108" type="#_x0000_t62" style="position:absolute;left:0;text-align:left;margin-left:298.35pt;margin-top:1.95pt;width:144.75pt;height:63.75pt;z-index:251629056" adj="-7215,23379">
            <v:textbox style="mso-next-textbox:#_x0000_s1108" inset="5.85pt,.7pt,5.85pt,.7pt">
              <w:txbxContent>
                <w:p w14:paraId="4B589CDA" w14:textId="77777777" w:rsidR="001115F0" w:rsidRPr="0093764E" w:rsidRDefault="001115F0" w:rsidP="0093764E">
                  <w:pPr>
                    <w:pStyle w:val="PlainText"/>
                    <w:rPr>
                      <w:sz w:val="18"/>
                      <w:szCs w:val="18"/>
                    </w:rPr>
                  </w:pPr>
                  <w:r>
                    <w:rPr>
                      <w:sz w:val="18"/>
                      <w:szCs w:val="18"/>
                    </w:rPr>
                    <w:t>Ph</w:t>
                  </w:r>
                  <w:r>
                    <w:rPr>
                      <w:sz w:val="18"/>
                      <w:szCs w:val="18"/>
                    </w:rPr>
                    <w:t>ả</w:t>
                  </w:r>
                  <w:r>
                    <w:rPr>
                      <w:sz w:val="18"/>
                      <w:szCs w:val="18"/>
                    </w:rPr>
                    <w:t>i th</w:t>
                  </w:r>
                  <w:r>
                    <w:rPr>
                      <w:sz w:val="18"/>
                      <w:szCs w:val="18"/>
                    </w:rPr>
                    <w:t>ê</w:t>
                  </w:r>
                  <w:r>
                    <w:rPr>
                      <w:sz w:val="18"/>
                      <w:szCs w:val="18"/>
                    </w:rPr>
                    <w:t xml:space="preserve">m </w:t>
                  </w:r>
                  <w:r w:rsidRPr="0093764E">
                    <w:rPr>
                      <w:sz w:val="18"/>
                      <w:szCs w:val="18"/>
                    </w:rPr>
                    <w:t>C</w:t>
                  </w:r>
                  <w:r w:rsidRPr="0093764E">
                    <w:rPr>
                      <w:rFonts w:hint="eastAsia"/>
                      <w:sz w:val="18"/>
                      <w:szCs w:val="18"/>
                    </w:rPr>
                    <w:t>opyright</w:t>
                  </w:r>
                </w:p>
              </w:txbxContent>
            </v:textbox>
          </v:shape>
        </w:pict>
      </w:r>
      <w:r w:rsidR="00181F05" w:rsidRPr="004D3944">
        <w:rPr>
          <w:rStyle w:val="a1"/>
          <w:rFonts w:ascii="Arial" w:hAnsi="Arial" w:cs="Arial"/>
        </w:rPr>
        <w:t>/*</w:t>
      </w:r>
    </w:p>
    <w:p w14:paraId="00AAF8C0" w14:textId="77777777" w:rsidR="00181F05" w:rsidRPr="004D3944" w:rsidRDefault="00181F05" w:rsidP="00181F05">
      <w:pPr>
        <w:pStyle w:val="a2"/>
        <w:rPr>
          <w:rStyle w:val="a1"/>
          <w:rFonts w:ascii="Arial" w:hAnsi="Arial" w:cs="Arial"/>
        </w:rPr>
      </w:pPr>
      <w:r w:rsidRPr="004D3944">
        <w:rPr>
          <w:rStyle w:val="a1"/>
          <w:rFonts w:ascii="Arial" w:hAnsi="Arial" w:cs="Arial"/>
        </w:rPr>
        <w:t xml:space="preserve"> * (C) DOWA HOLDINGS Co., Ltd. 2015</w:t>
      </w:r>
    </w:p>
    <w:p w14:paraId="3A159A84" w14:textId="77777777" w:rsidR="00181F05" w:rsidRPr="004D3944" w:rsidRDefault="00181F05" w:rsidP="00181F05">
      <w:pPr>
        <w:pStyle w:val="a2"/>
        <w:rPr>
          <w:rStyle w:val="a1"/>
          <w:rFonts w:ascii="Arial" w:hAnsi="Arial" w:cs="Arial"/>
        </w:rPr>
      </w:pPr>
      <w:r w:rsidRPr="004D3944">
        <w:rPr>
          <w:rStyle w:val="a1"/>
          <w:rFonts w:ascii="Arial" w:hAnsi="Arial" w:cs="Arial"/>
        </w:rPr>
        <w:t xml:space="preserve"> */</w:t>
      </w:r>
    </w:p>
    <w:p w14:paraId="69D59FB4" w14:textId="77777777" w:rsidR="00181F05" w:rsidRPr="004D3944" w:rsidRDefault="00181F05" w:rsidP="00181F05">
      <w:pPr>
        <w:pStyle w:val="a2"/>
        <w:rPr>
          <w:rFonts w:ascii="Arial" w:hAnsi="Arial" w:cs="Arial"/>
        </w:rPr>
      </w:pPr>
    </w:p>
    <w:p w14:paraId="435CBB52" w14:textId="77777777" w:rsidR="00181F05" w:rsidRPr="004D3944" w:rsidRDefault="00181F05" w:rsidP="00181F05">
      <w:pPr>
        <w:pStyle w:val="a2"/>
        <w:rPr>
          <w:rFonts w:ascii="Arial" w:hAnsi="Arial" w:cs="Arial"/>
        </w:rPr>
      </w:pPr>
      <w:r w:rsidRPr="004D3944">
        <w:rPr>
          <w:rFonts w:ascii="Arial" w:hAnsi="Arial" w:cs="Arial"/>
        </w:rPr>
        <w:t>package jp.co.dowa.sd.action.sd04211;</w:t>
      </w:r>
    </w:p>
    <w:p w14:paraId="578B0717" w14:textId="77777777" w:rsidR="00181F05" w:rsidRPr="004D3944" w:rsidRDefault="00181F05" w:rsidP="00181F05">
      <w:pPr>
        <w:pStyle w:val="a2"/>
        <w:rPr>
          <w:rFonts w:ascii="Arial" w:hAnsi="Arial" w:cs="Arial"/>
        </w:rPr>
      </w:pPr>
    </w:p>
    <w:p w14:paraId="0B9BD014" w14:textId="77777777" w:rsidR="00181F05" w:rsidRPr="004D3944" w:rsidRDefault="00181F05" w:rsidP="00181F05">
      <w:pPr>
        <w:pStyle w:val="a2"/>
        <w:rPr>
          <w:rFonts w:ascii="Arial" w:hAnsi="Arial" w:cs="Arial"/>
        </w:rPr>
      </w:pPr>
      <w:r w:rsidRPr="004D3944">
        <w:rPr>
          <w:rFonts w:ascii="Arial" w:hAnsi="Arial" w:cs="Arial"/>
        </w:rPr>
        <w:t>import jp.co.dowa.sd.core.exception.DowaSdApplicationException;</w:t>
      </w:r>
    </w:p>
    <w:p w14:paraId="738A571E" w14:textId="77777777" w:rsidR="00181F05" w:rsidRPr="004D3944" w:rsidRDefault="00181F05" w:rsidP="00181F05">
      <w:pPr>
        <w:pStyle w:val="a2"/>
        <w:rPr>
          <w:rFonts w:ascii="Arial" w:hAnsi="Arial" w:cs="Arial"/>
        </w:rPr>
      </w:pPr>
      <w:r w:rsidRPr="004D3944">
        <w:rPr>
          <w:rFonts w:ascii="Arial" w:hAnsi="Arial" w:cs="Arial"/>
        </w:rPr>
        <w:t>import jp.co.dowa.sd.core.exception.DowaSdValidateException;</w:t>
      </w:r>
    </w:p>
    <w:p w14:paraId="1D3D2185" w14:textId="77777777" w:rsidR="00181F05" w:rsidRPr="004D3944" w:rsidRDefault="00181F05" w:rsidP="00181F05">
      <w:pPr>
        <w:pStyle w:val="a2"/>
        <w:rPr>
          <w:rFonts w:ascii="Arial" w:hAnsi="Arial" w:cs="Arial"/>
        </w:rPr>
      </w:pPr>
      <w:r w:rsidRPr="004D3944">
        <w:rPr>
          <w:rFonts w:ascii="Arial" w:hAnsi="Arial" w:cs="Arial"/>
        </w:rPr>
        <w:t>import jp.co.dowa.sd.dto.sd04211.Sd04211FindDto;</w:t>
      </w:r>
    </w:p>
    <w:p w14:paraId="4D3BBC77" w14:textId="77777777" w:rsidR="00181F05" w:rsidRPr="004D3944" w:rsidRDefault="00181F05" w:rsidP="00181F05">
      <w:pPr>
        <w:pStyle w:val="a2"/>
        <w:rPr>
          <w:rFonts w:ascii="Arial" w:hAnsi="Arial" w:cs="Arial"/>
        </w:rPr>
      </w:pPr>
      <w:r w:rsidRPr="004D3944">
        <w:rPr>
          <w:rFonts w:ascii="Arial" w:hAnsi="Arial" w:cs="Arial"/>
        </w:rPr>
        <w:t>import jp.co.dowa.sd.dto.sd04211.Sd04211FindResultDto;</w:t>
      </w:r>
    </w:p>
    <w:p w14:paraId="07B9F035" w14:textId="77777777" w:rsidR="00181F05" w:rsidRPr="004D3944" w:rsidRDefault="00181F05" w:rsidP="00181F05">
      <w:pPr>
        <w:pStyle w:val="a2"/>
        <w:rPr>
          <w:rFonts w:ascii="Arial" w:hAnsi="Arial" w:cs="Arial"/>
        </w:rPr>
      </w:pPr>
      <w:r w:rsidRPr="004D3944">
        <w:rPr>
          <w:rFonts w:ascii="Arial" w:hAnsi="Arial" w:cs="Arial"/>
        </w:rPr>
        <w:t>import jp.co.dowa.sd.enums.ScreenTypeEnum;</w:t>
      </w:r>
    </w:p>
    <w:p w14:paraId="0340E5F8" w14:textId="77777777" w:rsidR="00181F05" w:rsidRPr="004D3944" w:rsidRDefault="001115F0" w:rsidP="00181F05">
      <w:pPr>
        <w:pStyle w:val="a2"/>
        <w:rPr>
          <w:rFonts w:ascii="Arial" w:hAnsi="Arial" w:cs="Arial"/>
        </w:rPr>
      </w:pPr>
      <w:r>
        <w:rPr>
          <w:rFonts w:ascii="Arial" w:hAnsi="Arial" w:cs="Arial"/>
          <w:noProof/>
        </w:rPr>
        <w:pict w14:anchorId="67CEE3DC">
          <v:shape id="_x0000_s1174" type="#_x0000_t62" style="position:absolute;left:0;text-align:left;margin-left:319.35pt;margin-top:2.05pt;width:159.75pt;height:79.5pt;z-index:251644416" adj="-3799,16302">
            <v:textbox style="mso-next-textbox:#_x0000_s1174" inset="5.85pt,.7pt,5.85pt,.7pt">
              <w:txbxContent>
                <w:p w14:paraId="332E024A" w14:textId="77777777" w:rsidR="001115F0" w:rsidRPr="0093764E" w:rsidRDefault="001115F0" w:rsidP="009C5A1C">
                  <w:pPr>
                    <w:pStyle w:val="PlainText"/>
                    <w:rPr>
                      <w:sz w:val="18"/>
                      <w:szCs w:val="18"/>
                    </w:rPr>
                  </w:pPr>
                  <w:r>
                    <w:rPr>
                      <w:sz w:val="18"/>
                      <w:szCs w:val="18"/>
                    </w:rPr>
                    <w:t>N</w:t>
                  </w:r>
                  <w:r>
                    <w:rPr>
                      <w:sz w:val="18"/>
                      <w:szCs w:val="18"/>
                    </w:rPr>
                    <w:t>ế</w:t>
                  </w:r>
                  <w:r>
                    <w:rPr>
                      <w:sz w:val="18"/>
                      <w:szCs w:val="18"/>
                    </w:rPr>
                    <w:t xml:space="preserve">u setting </w:t>
                  </w:r>
                  <w:r>
                    <w:rPr>
                      <w:sz w:val="18"/>
                      <w:szCs w:val="18"/>
                    </w:rPr>
                    <w:t>đú</w:t>
                  </w:r>
                  <w:r>
                    <w:rPr>
                      <w:sz w:val="18"/>
                      <w:szCs w:val="18"/>
                    </w:rPr>
                    <w:t>ng ch</w:t>
                  </w:r>
                  <w:r>
                    <w:rPr>
                      <w:sz w:val="18"/>
                      <w:szCs w:val="18"/>
                    </w:rPr>
                    <w:t>í</w:t>
                  </w:r>
                  <w:r>
                    <w:rPr>
                      <w:sz w:val="18"/>
                      <w:szCs w:val="18"/>
                    </w:rPr>
                    <w:t>nh x</w:t>
                  </w:r>
                  <w:r>
                    <w:rPr>
                      <w:sz w:val="18"/>
                      <w:szCs w:val="18"/>
                    </w:rPr>
                    <w:t>á</w:t>
                  </w:r>
                  <w:r>
                    <w:rPr>
                      <w:sz w:val="18"/>
                      <w:szCs w:val="18"/>
                    </w:rPr>
                    <w:t xml:space="preserve">c </w:t>
                  </w:r>
                  <w:r>
                    <w:rPr>
                      <w:rFonts w:hint="eastAsia"/>
                      <w:sz w:val="18"/>
                      <w:szCs w:val="18"/>
                    </w:rPr>
                    <w:t>Eclipse</w:t>
                  </w:r>
                  <w:r>
                    <w:rPr>
                      <w:sz w:val="18"/>
                      <w:szCs w:val="18"/>
                    </w:rPr>
                    <w:t xml:space="preserve"> th</w:t>
                  </w:r>
                  <w:r>
                    <w:rPr>
                      <w:sz w:val="18"/>
                      <w:szCs w:val="18"/>
                    </w:rPr>
                    <w:t>ì</w:t>
                  </w:r>
                  <w:r>
                    <w:rPr>
                      <w:sz w:val="18"/>
                      <w:szCs w:val="18"/>
                    </w:rPr>
                    <w:t xml:space="preserve"> s</w:t>
                  </w:r>
                  <w:r>
                    <w:rPr>
                      <w:sz w:val="18"/>
                      <w:szCs w:val="18"/>
                    </w:rPr>
                    <w:t>ẽ</w:t>
                  </w:r>
                  <w:r>
                    <w:rPr>
                      <w:sz w:val="18"/>
                      <w:szCs w:val="18"/>
                    </w:rPr>
                    <w:t xml:space="preserve"> t</w:t>
                  </w:r>
                  <w:r>
                    <w:rPr>
                      <w:sz w:val="18"/>
                      <w:szCs w:val="18"/>
                    </w:rPr>
                    <w:t>ự</w:t>
                  </w:r>
                  <w:r>
                    <w:rPr>
                      <w:sz w:val="18"/>
                      <w:szCs w:val="18"/>
                    </w:rPr>
                    <w:t xml:space="preserve"> </w:t>
                  </w:r>
                  <w:r>
                    <w:rPr>
                      <w:sz w:val="18"/>
                      <w:szCs w:val="18"/>
                    </w:rPr>
                    <w:t>độ</w:t>
                  </w:r>
                  <w:r>
                    <w:rPr>
                      <w:sz w:val="18"/>
                      <w:szCs w:val="18"/>
                    </w:rPr>
                    <w:t xml:space="preserve">ng </w:t>
                  </w:r>
                  <w:r>
                    <w:rPr>
                      <w:sz w:val="18"/>
                      <w:szCs w:val="18"/>
                    </w:rPr>
                    <w:t>đượ</w:t>
                  </w:r>
                  <w:r>
                    <w:rPr>
                      <w:sz w:val="18"/>
                      <w:szCs w:val="18"/>
                    </w:rPr>
                    <w:t>c s</w:t>
                  </w:r>
                  <w:r>
                    <w:rPr>
                      <w:sz w:val="18"/>
                      <w:szCs w:val="18"/>
                    </w:rPr>
                    <w:t>ắ</w:t>
                  </w:r>
                  <w:r>
                    <w:rPr>
                      <w:sz w:val="18"/>
                      <w:szCs w:val="18"/>
                    </w:rPr>
                    <w:t>p x</w:t>
                  </w:r>
                  <w:r>
                    <w:rPr>
                      <w:sz w:val="18"/>
                      <w:szCs w:val="18"/>
                    </w:rPr>
                    <w:t>ế</w:t>
                  </w:r>
                  <w:r>
                    <w:rPr>
                      <w:sz w:val="18"/>
                      <w:szCs w:val="18"/>
                    </w:rPr>
                    <w:t>p r</w:t>
                  </w:r>
                  <w:r>
                    <w:rPr>
                      <w:sz w:val="18"/>
                      <w:szCs w:val="18"/>
                    </w:rPr>
                    <w:t>ấ</w:t>
                  </w:r>
                  <w:r>
                    <w:rPr>
                      <w:sz w:val="18"/>
                      <w:szCs w:val="18"/>
                    </w:rPr>
                    <w:t xml:space="preserve">t </w:t>
                  </w:r>
                  <w:r>
                    <w:rPr>
                      <w:sz w:val="18"/>
                      <w:szCs w:val="18"/>
                    </w:rPr>
                    <w:t>đẹ</w:t>
                  </w:r>
                  <w:r>
                    <w:rPr>
                      <w:sz w:val="18"/>
                      <w:szCs w:val="18"/>
                    </w:rPr>
                    <w:t>p</w:t>
                  </w:r>
                </w:p>
              </w:txbxContent>
            </v:textbox>
          </v:shape>
        </w:pict>
      </w:r>
      <w:r w:rsidR="00181F05" w:rsidRPr="004D3944">
        <w:rPr>
          <w:rFonts w:ascii="Arial" w:hAnsi="Arial" w:cs="Arial"/>
        </w:rPr>
        <w:t>import jp.co.dowa.sd.form.sd04211.IndexForm;</w:t>
      </w:r>
    </w:p>
    <w:p w14:paraId="6BC2FDDC" w14:textId="77777777" w:rsidR="00181F05" w:rsidRPr="004D3944" w:rsidRDefault="00181F05" w:rsidP="00181F05">
      <w:pPr>
        <w:pStyle w:val="a2"/>
        <w:rPr>
          <w:rFonts w:ascii="Arial" w:hAnsi="Arial" w:cs="Arial"/>
        </w:rPr>
      </w:pPr>
      <w:r w:rsidRPr="004D3944">
        <w:rPr>
          <w:rFonts w:ascii="Arial" w:hAnsi="Arial" w:cs="Arial"/>
        </w:rPr>
        <w:t>import jp.co.dowa.sd.logic.sd04211.Sd04211Logic;</w:t>
      </w:r>
    </w:p>
    <w:p w14:paraId="3291C58E" w14:textId="77777777" w:rsidR="00181F05" w:rsidRPr="004D3944" w:rsidRDefault="00181F05" w:rsidP="00181F05">
      <w:pPr>
        <w:pStyle w:val="a2"/>
        <w:rPr>
          <w:rFonts w:ascii="Arial" w:hAnsi="Arial" w:cs="Arial"/>
        </w:rPr>
      </w:pPr>
      <w:r w:rsidRPr="004D3944">
        <w:rPr>
          <w:rFonts w:ascii="Arial" w:hAnsi="Arial" w:cs="Arial"/>
        </w:rPr>
        <w:t>import jp.co.dowa.sd.model.sd04211.Sd04211Model;</w:t>
      </w:r>
    </w:p>
    <w:p w14:paraId="1D54A0E5" w14:textId="77777777" w:rsidR="00181F05" w:rsidRPr="004D3944" w:rsidRDefault="00181F05" w:rsidP="00181F05">
      <w:pPr>
        <w:pStyle w:val="a2"/>
        <w:rPr>
          <w:rFonts w:ascii="Arial" w:hAnsi="Arial" w:cs="Arial"/>
        </w:rPr>
      </w:pPr>
    </w:p>
    <w:p w14:paraId="52AD2F88" w14:textId="77777777" w:rsidR="00181F05" w:rsidRPr="004D3944" w:rsidRDefault="00181F05" w:rsidP="00181F05">
      <w:pPr>
        <w:pStyle w:val="a2"/>
        <w:rPr>
          <w:rFonts w:ascii="Arial" w:hAnsi="Arial" w:cs="Arial"/>
        </w:rPr>
      </w:pPr>
      <w:r w:rsidRPr="004D3944">
        <w:rPr>
          <w:rFonts w:ascii="Arial" w:hAnsi="Arial" w:cs="Arial"/>
        </w:rPr>
        <w:t>import org.apache.commons.lang.StringUtils;</w:t>
      </w:r>
    </w:p>
    <w:p w14:paraId="5905530A" w14:textId="77777777" w:rsidR="00181F05" w:rsidRPr="004D3944" w:rsidRDefault="00181F05" w:rsidP="00181F05">
      <w:pPr>
        <w:pStyle w:val="a2"/>
        <w:rPr>
          <w:rFonts w:ascii="Arial" w:hAnsi="Arial" w:cs="Arial"/>
        </w:rPr>
      </w:pPr>
      <w:r w:rsidRPr="004D3944">
        <w:rPr>
          <w:rFonts w:ascii="Arial" w:hAnsi="Arial" w:cs="Arial"/>
        </w:rPr>
        <w:t>import org.seasar.framework.beans.util.Beans;</w:t>
      </w:r>
    </w:p>
    <w:p w14:paraId="3C4F9048" w14:textId="77777777" w:rsidR="00181F05" w:rsidRPr="004D3944" w:rsidRDefault="00181F05" w:rsidP="00181F05">
      <w:pPr>
        <w:pStyle w:val="a2"/>
        <w:rPr>
          <w:rFonts w:ascii="Arial" w:hAnsi="Arial" w:cs="Arial"/>
        </w:rPr>
      </w:pPr>
      <w:r w:rsidRPr="004D3944">
        <w:rPr>
          <w:rFonts w:ascii="Arial" w:hAnsi="Arial" w:cs="Arial"/>
        </w:rPr>
        <w:t>import org.seasar.struts.annotation.ActionForm;</w:t>
      </w:r>
    </w:p>
    <w:p w14:paraId="535EF857" w14:textId="77777777" w:rsidR="00181F05" w:rsidRPr="004D3944" w:rsidRDefault="00181F05" w:rsidP="00181F05">
      <w:pPr>
        <w:pStyle w:val="a2"/>
        <w:rPr>
          <w:rFonts w:ascii="Arial" w:hAnsi="Arial" w:cs="Arial"/>
        </w:rPr>
      </w:pPr>
      <w:r w:rsidRPr="004D3944">
        <w:rPr>
          <w:rFonts w:ascii="Arial" w:hAnsi="Arial" w:cs="Arial"/>
        </w:rPr>
        <w:lastRenderedPageBreak/>
        <w:t>import org.seasar.struts.annotation.Execute;</w:t>
      </w:r>
    </w:p>
    <w:p w14:paraId="7D6A07CE" w14:textId="77777777" w:rsidR="00181F05" w:rsidRPr="004D3944" w:rsidRDefault="00181F05" w:rsidP="00181F05">
      <w:pPr>
        <w:pStyle w:val="a2"/>
        <w:rPr>
          <w:rFonts w:ascii="Arial" w:hAnsi="Arial" w:cs="Arial"/>
        </w:rPr>
      </w:pPr>
    </w:p>
    <w:p w14:paraId="67BA60BF" w14:textId="77777777" w:rsidR="00181F05" w:rsidRPr="004D3944" w:rsidRDefault="00181F05" w:rsidP="00181F05">
      <w:pPr>
        <w:pStyle w:val="a2"/>
        <w:rPr>
          <w:rFonts w:ascii="Arial" w:hAnsi="Arial" w:cs="Arial"/>
        </w:rPr>
      </w:pPr>
      <w:r w:rsidRPr="004D3944">
        <w:rPr>
          <w:rFonts w:ascii="Arial" w:hAnsi="Arial" w:cs="Arial"/>
        </w:rPr>
        <w:t>import javax.annotation.Resource;</w:t>
      </w:r>
    </w:p>
    <w:p w14:paraId="741E636A" w14:textId="77777777" w:rsidR="00181F05" w:rsidRPr="004D3944" w:rsidRDefault="00181F05" w:rsidP="00181F05">
      <w:pPr>
        <w:pStyle w:val="a2"/>
        <w:rPr>
          <w:rFonts w:ascii="Arial" w:hAnsi="Arial" w:cs="Arial"/>
        </w:rPr>
      </w:pPr>
    </w:p>
    <w:p w14:paraId="4CD8C627" w14:textId="77777777" w:rsidR="00181F05" w:rsidRPr="004D3944" w:rsidRDefault="00181F05" w:rsidP="00181F05">
      <w:pPr>
        <w:pStyle w:val="a2"/>
        <w:rPr>
          <w:rFonts w:ascii="Arial" w:hAnsi="Arial" w:cs="Arial"/>
        </w:rPr>
      </w:pPr>
      <w:r w:rsidRPr="004D3944">
        <w:rPr>
          <w:rFonts w:ascii="Arial" w:hAnsi="Arial" w:cs="Arial"/>
        </w:rPr>
        <w:t>/**</w:t>
      </w:r>
    </w:p>
    <w:p w14:paraId="3336AEB2" w14:textId="77777777" w:rsidR="00181F05" w:rsidRPr="004D3944" w:rsidRDefault="00181F05" w:rsidP="00181F05">
      <w:pPr>
        <w:pStyle w:val="a2"/>
        <w:rPr>
          <w:rFonts w:ascii="Arial" w:hAnsi="Arial" w:cs="Arial"/>
        </w:rPr>
      </w:pPr>
      <w:r w:rsidRPr="004D3944">
        <w:rPr>
          <w:rFonts w:ascii="Arial" w:hAnsi="Arial" w:cs="Arial"/>
        </w:rPr>
        <w:t xml:space="preserve"> * </w:t>
      </w:r>
      <w:r w:rsidRPr="004D3944">
        <w:rPr>
          <w:rFonts w:ascii="Arial" w:hAnsi="Arial" w:cs="Arial"/>
          <w:lang w:val="ja-JP"/>
        </w:rPr>
        <w:t>車両台帳登録</w:t>
      </w:r>
      <w:r w:rsidRPr="004D3944">
        <w:rPr>
          <w:rFonts w:ascii="Arial" w:hAnsi="Arial" w:cs="Arial"/>
        </w:rPr>
        <w:t xml:space="preserve"> </w:t>
      </w:r>
      <w:r w:rsidRPr="004D3944">
        <w:rPr>
          <w:rFonts w:ascii="Arial" w:hAnsi="Arial" w:cs="Arial"/>
          <w:lang w:val="ja-JP"/>
        </w:rPr>
        <w:t>初期表示</w:t>
      </w:r>
      <w:r w:rsidRPr="004D3944">
        <w:rPr>
          <w:rFonts w:ascii="Arial" w:hAnsi="Arial" w:cs="Arial"/>
        </w:rPr>
        <w:t xml:space="preserve"> Action.</w:t>
      </w:r>
    </w:p>
    <w:p w14:paraId="53D8A50D" w14:textId="77777777" w:rsidR="00181F05" w:rsidRPr="004D3944" w:rsidRDefault="00181F05" w:rsidP="00181F05">
      <w:pPr>
        <w:pStyle w:val="a2"/>
        <w:rPr>
          <w:rFonts w:ascii="Arial" w:hAnsi="Arial" w:cs="Arial"/>
        </w:rPr>
      </w:pPr>
      <w:r w:rsidRPr="004D3944">
        <w:rPr>
          <w:rFonts w:ascii="Arial" w:hAnsi="Arial" w:cs="Arial"/>
        </w:rPr>
        <w:t xml:space="preserve"> *</w:t>
      </w:r>
    </w:p>
    <w:p w14:paraId="3940BB04" w14:textId="77777777" w:rsidR="00181F05" w:rsidRPr="004D3944" w:rsidRDefault="00181F05" w:rsidP="00181F05">
      <w:pPr>
        <w:pStyle w:val="a2"/>
        <w:rPr>
          <w:rFonts w:ascii="Arial" w:hAnsi="Arial" w:cs="Arial"/>
        </w:rPr>
      </w:pPr>
      <w:r w:rsidRPr="004D3944">
        <w:rPr>
          <w:rFonts w:ascii="Arial" w:hAnsi="Arial" w:cs="Arial"/>
        </w:rPr>
        <w:t xml:space="preserve"> * @version $Revision$</w:t>
      </w:r>
    </w:p>
    <w:p w14:paraId="03535363" w14:textId="77777777" w:rsidR="00181F05" w:rsidRPr="004D3944" w:rsidRDefault="00181F05" w:rsidP="00181F05">
      <w:pPr>
        <w:pStyle w:val="a2"/>
        <w:rPr>
          <w:rFonts w:ascii="Arial" w:hAnsi="Arial" w:cs="Arial"/>
        </w:rPr>
      </w:pPr>
      <w:r w:rsidRPr="004D3944">
        <w:rPr>
          <w:rFonts w:ascii="Arial" w:hAnsi="Arial" w:cs="Arial"/>
        </w:rPr>
        <w:t xml:space="preserve"> * @author ndha</w:t>
      </w:r>
    </w:p>
    <w:p w14:paraId="2EB2A2A8" w14:textId="77777777" w:rsidR="00181F05" w:rsidRPr="004D3944" w:rsidRDefault="001115F0" w:rsidP="00181F05">
      <w:pPr>
        <w:pStyle w:val="a2"/>
        <w:rPr>
          <w:rFonts w:ascii="Arial" w:hAnsi="Arial" w:cs="Arial"/>
        </w:rPr>
      </w:pPr>
      <w:r>
        <w:rPr>
          <w:rFonts w:ascii="Arial" w:hAnsi="Arial" w:cs="Arial"/>
          <w:noProof/>
        </w:rPr>
        <w:pict w14:anchorId="07085640">
          <v:shape id="_x0000_s1173" type="#_x0000_t62" style="position:absolute;left:0;text-align:left;margin-left:311.1pt;margin-top:2.05pt;width:159.75pt;height:63.75pt;z-index:251643392" adj="-3799,20584">
            <v:textbox style="mso-next-textbox:#_x0000_s1173" inset="5.85pt,.7pt,5.85pt,.7pt">
              <w:txbxContent>
                <w:p w14:paraId="22AD288F" w14:textId="77777777" w:rsidR="001115F0" w:rsidRPr="0093764E" w:rsidRDefault="001115F0" w:rsidP="0072787B">
                  <w:pPr>
                    <w:pStyle w:val="PlainText"/>
                    <w:rPr>
                      <w:sz w:val="18"/>
                      <w:szCs w:val="18"/>
                    </w:rPr>
                  </w:pPr>
                  <w:r>
                    <w:rPr>
                      <w:sz w:val="18"/>
                      <w:szCs w:val="18"/>
                    </w:rPr>
                    <w:t>Vi</w:t>
                  </w:r>
                  <w:r>
                    <w:rPr>
                      <w:sz w:val="18"/>
                      <w:szCs w:val="18"/>
                    </w:rPr>
                    <w:t>ệ</w:t>
                  </w:r>
                  <w:r>
                    <w:rPr>
                      <w:sz w:val="18"/>
                      <w:szCs w:val="18"/>
                    </w:rPr>
                    <w:t>c ch</w:t>
                  </w:r>
                  <w:r>
                    <w:rPr>
                      <w:sz w:val="18"/>
                      <w:szCs w:val="18"/>
                    </w:rPr>
                    <w:t>ỉ</w:t>
                  </w:r>
                  <w:r>
                    <w:rPr>
                      <w:sz w:val="18"/>
                      <w:szCs w:val="18"/>
                    </w:rPr>
                    <w:t xml:space="preserve"> </w:t>
                  </w:r>
                  <w:r>
                    <w:rPr>
                      <w:sz w:val="18"/>
                      <w:szCs w:val="18"/>
                    </w:rPr>
                    <w:t>đị</w:t>
                  </w:r>
                  <w:r>
                    <w:rPr>
                      <w:sz w:val="18"/>
                      <w:szCs w:val="18"/>
                    </w:rPr>
                    <w:t>nh JSP th</w:t>
                  </w:r>
                  <w:r>
                    <w:rPr>
                      <w:sz w:val="18"/>
                      <w:szCs w:val="18"/>
                    </w:rPr>
                    <w:t>ì</w:t>
                  </w:r>
                  <w:r>
                    <w:rPr>
                      <w:sz w:val="18"/>
                      <w:szCs w:val="18"/>
                    </w:rPr>
                    <w:t xml:space="preserve"> s</w:t>
                  </w:r>
                  <w:r>
                    <w:rPr>
                      <w:sz w:val="18"/>
                      <w:szCs w:val="18"/>
                    </w:rPr>
                    <w:t>ẽ</w:t>
                  </w:r>
                  <w:r>
                    <w:rPr>
                      <w:sz w:val="18"/>
                      <w:szCs w:val="18"/>
                    </w:rPr>
                    <w:t xml:space="preserve"> m</w:t>
                  </w:r>
                  <w:r>
                    <w:rPr>
                      <w:sz w:val="18"/>
                      <w:szCs w:val="18"/>
                    </w:rPr>
                    <w:t>ô</w:t>
                  </w:r>
                  <w:r>
                    <w:rPr>
                      <w:sz w:val="18"/>
                      <w:szCs w:val="18"/>
                    </w:rPr>
                    <w:t xml:space="preserve"> t</w:t>
                  </w:r>
                  <w:r>
                    <w:rPr>
                      <w:sz w:val="18"/>
                      <w:szCs w:val="18"/>
                    </w:rPr>
                    <w:t>ả</w:t>
                  </w:r>
                  <w:r>
                    <w:rPr>
                      <w:sz w:val="18"/>
                      <w:szCs w:val="18"/>
                    </w:rPr>
                    <w:t xml:space="preserve"> </w:t>
                  </w:r>
                  <w:r>
                    <w:rPr>
                      <w:sz w:val="18"/>
                      <w:szCs w:val="18"/>
                    </w:rPr>
                    <w:t>ở</w:t>
                  </w:r>
                  <w:r>
                    <w:rPr>
                      <w:sz w:val="18"/>
                      <w:szCs w:val="18"/>
                    </w:rPr>
                    <w:t xml:space="preserve"> sau </w:t>
                  </w:r>
                  <w:r>
                    <w:rPr>
                      <w:rFonts w:hint="eastAsia"/>
                      <w:sz w:val="18"/>
                      <w:szCs w:val="18"/>
                    </w:rPr>
                    <w:t>webapps/WEB-INF/view/</w:t>
                  </w:r>
                </w:p>
              </w:txbxContent>
            </v:textbox>
          </v:shape>
        </w:pict>
      </w:r>
      <w:r w:rsidR="00181F05" w:rsidRPr="004D3944">
        <w:rPr>
          <w:rFonts w:ascii="Arial" w:hAnsi="Arial" w:cs="Arial"/>
        </w:rPr>
        <w:t xml:space="preserve"> * @since 1.0</w:t>
      </w:r>
    </w:p>
    <w:p w14:paraId="1616C886" w14:textId="77777777" w:rsidR="00181F05" w:rsidRPr="004D3944" w:rsidRDefault="00181F05" w:rsidP="00181F05">
      <w:pPr>
        <w:pStyle w:val="a2"/>
        <w:rPr>
          <w:rFonts w:ascii="Arial" w:hAnsi="Arial" w:cs="Arial"/>
        </w:rPr>
      </w:pPr>
      <w:r w:rsidRPr="004D3944">
        <w:rPr>
          <w:rFonts w:ascii="Arial" w:hAnsi="Arial" w:cs="Arial"/>
        </w:rPr>
        <w:t xml:space="preserve"> */</w:t>
      </w:r>
    </w:p>
    <w:p w14:paraId="03177DB9" w14:textId="77777777" w:rsidR="00181F05" w:rsidRPr="004D3944" w:rsidRDefault="00181F05" w:rsidP="00181F05">
      <w:pPr>
        <w:pStyle w:val="a2"/>
        <w:rPr>
          <w:rFonts w:ascii="Arial" w:hAnsi="Arial" w:cs="Arial"/>
        </w:rPr>
      </w:pPr>
      <w:r w:rsidRPr="004D3944">
        <w:rPr>
          <w:rFonts w:ascii="Arial" w:hAnsi="Arial" w:cs="Arial"/>
        </w:rPr>
        <w:t>public class IndexAction {</w:t>
      </w:r>
    </w:p>
    <w:p w14:paraId="373EC8CC" w14:textId="77777777" w:rsidR="00181F05" w:rsidRPr="004D3944" w:rsidRDefault="00181F05" w:rsidP="00181F05">
      <w:pPr>
        <w:pStyle w:val="a2"/>
        <w:rPr>
          <w:rFonts w:ascii="Arial" w:hAnsi="Arial" w:cs="Arial"/>
        </w:rPr>
      </w:pPr>
    </w:p>
    <w:p w14:paraId="7EAA027D" w14:textId="77777777" w:rsidR="00181F05" w:rsidRPr="004D3944" w:rsidRDefault="00181F05" w:rsidP="00181F05">
      <w:pPr>
        <w:pStyle w:val="a2"/>
        <w:rPr>
          <w:rStyle w:val="a1"/>
          <w:rFonts w:ascii="Arial" w:hAnsi="Arial" w:cs="Arial"/>
        </w:rPr>
      </w:pPr>
      <w:r w:rsidRPr="004D3944">
        <w:rPr>
          <w:rFonts w:ascii="Arial" w:hAnsi="Arial" w:cs="Arial"/>
        </w:rPr>
        <w:t xml:space="preserve">  </w:t>
      </w:r>
      <w:r w:rsidRPr="004D3944">
        <w:rPr>
          <w:rStyle w:val="a1"/>
          <w:rFonts w:ascii="Arial" w:hAnsi="Arial" w:cs="Arial"/>
        </w:rPr>
        <w:t>private static final String INDEX = "/jp/co/dowa/sd/sd04211/index.jsp";</w:t>
      </w:r>
    </w:p>
    <w:p w14:paraId="5B2E7815" w14:textId="77777777" w:rsidR="00181F05" w:rsidRPr="004D3944" w:rsidRDefault="00181F05" w:rsidP="00181F05">
      <w:pPr>
        <w:pStyle w:val="a2"/>
        <w:rPr>
          <w:rFonts w:ascii="Arial" w:hAnsi="Arial" w:cs="Arial"/>
        </w:rPr>
      </w:pPr>
    </w:p>
    <w:p w14:paraId="20C1B571" w14:textId="77777777" w:rsidR="00181F05" w:rsidRPr="004D3944" w:rsidRDefault="00181F05" w:rsidP="00181F05">
      <w:pPr>
        <w:pStyle w:val="a2"/>
        <w:rPr>
          <w:rFonts w:ascii="Arial" w:hAnsi="Arial" w:cs="Arial"/>
        </w:rPr>
      </w:pPr>
      <w:r w:rsidRPr="004D3944">
        <w:rPr>
          <w:rFonts w:ascii="Arial" w:hAnsi="Arial" w:cs="Arial"/>
        </w:rPr>
        <w:t xml:space="preserve">  @ActionForm</w:t>
      </w:r>
    </w:p>
    <w:p w14:paraId="425A7489" w14:textId="77777777" w:rsidR="00181F05" w:rsidRPr="004D3944" w:rsidRDefault="00181F05" w:rsidP="00181F05">
      <w:pPr>
        <w:pStyle w:val="a2"/>
        <w:rPr>
          <w:rFonts w:ascii="Arial" w:hAnsi="Arial" w:cs="Arial"/>
        </w:rPr>
      </w:pPr>
      <w:r w:rsidRPr="004D3944">
        <w:rPr>
          <w:rFonts w:ascii="Arial" w:hAnsi="Arial" w:cs="Arial"/>
        </w:rPr>
        <w:t xml:space="preserve">  @Resource</w:t>
      </w:r>
    </w:p>
    <w:p w14:paraId="2335865C" w14:textId="77777777" w:rsidR="00181F05" w:rsidRPr="004D3944" w:rsidRDefault="00181F05" w:rsidP="00181F05">
      <w:pPr>
        <w:pStyle w:val="a2"/>
        <w:rPr>
          <w:rFonts w:ascii="Arial" w:hAnsi="Arial" w:cs="Arial"/>
        </w:rPr>
      </w:pPr>
      <w:r w:rsidRPr="004D3944">
        <w:rPr>
          <w:rFonts w:ascii="Arial" w:hAnsi="Arial" w:cs="Arial"/>
        </w:rPr>
        <w:t xml:space="preserve">  public IndexForm indexForm;</w:t>
      </w:r>
    </w:p>
    <w:p w14:paraId="5770420D" w14:textId="77777777" w:rsidR="00181F05" w:rsidRPr="004D3944" w:rsidRDefault="00181F05" w:rsidP="00181F05">
      <w:pPr>
        <w:pStyle w:val="a2"/>
        <w:rPr>
          <w:rFonts w:ascii="Arial" w:hAnsi="Arial" w:cs="Arial"/>
        </w:rPr>
      </w:pPr>
    </w:p>
    <w:p w14:paraId="08A2C345" w14:textId="77777777" w:rsidR="00181F05" w:rsidRPr="004D3944" w:rsidRDefault="00181F05" w:rsidP="00181F05">
      <w:pPr>
        <w:pStyle w:val="a2"/>
        <w:rPr>
          <w:rFonts w:ascii="Arial" w:hAnsi="Arial" w:cs="Arial"/>
        </w:rPr>
      </w:pPr>
      <w:r w:rsidRPr="004D3944">
        <w:rPr>
          <w:rFonts w:ascii="Arial" w:hAnsi="Arial" w:cs="Arial"/>
        </w:rPr>
        <w:t xml:space="preserve">  @Resource</w:t>
      </w:r>
    </w:p>
    <w:p w14:paraId="6729D9AC" w14:textId="77777777" w:rsidR="00181F05" w:rsidRPr="004D3944" w:rsidRDefault="00181F05" w:rsidP="00181F05">
      <w:pPr>
        <w:pStyle w:val="a2"/>
        <w:rPr>
          <w:rFonts w:ascii="Arial" w:hAnsi="Arial" w:cs="Arial"/>
        </w:rPr>
      </w:pPr>
      <w:r w:rsidRPr="004D3944">
        <w:rPr>
          <w:rFonts w:ascii="Arial" w:hAnsi="Arial" w:cs="Arial"/>
        </w:rPr>
        <w:t xml:space="preserve">  public Sd04211Logic sd04211Logic;</w:t>
      </w:r>
    </w:p>
    <w:p w14:paraId="4B9090BF" w14:textId="77777777" w:rsidR="00181F05" w:rsidRPr="004D3944" w:rsidRDefault="00181F05" w:rsidP="00181F05">
      <w:pPr>
        <w:pStyle w:val="a2"/>
        <w:rPr>
          <w:rFonts w:ascii="Arial" w:hAnsi="Arial" w:cs="Arial"/>
        </w:rPr>
      </w:pPr>
    </w:p>
    <w:p w14:paraId="040DD37F" w14:textId="77777777" w:rsidR="00181F05" w:rsidRPr="004D3944" w:rsidRDefault="00181F05" w:rsidP="00181F05">
      <w:pPr>
        <w:pStyle w:val="a2"/>
        <w:rPr>
          <w:rFonts w:ascii="Arial" w:hAnsi="Arial" w:cs="Arial"/>
        </w:rPr>
      </w:pPr>
      <w:r w:rsidRPr="004D3944">
        <w:rPr>
          <w:rFonts w:ascii="Arial" w:hAnsi="Arial" w:cs="Arial"/>
        </w:rPr>
        <w:t xml:space="preserve">  public Sd04211Model sd04211Model;</w:t>
      </w:r>
    </w:p>
    <w:p w14:paraId="21775607" w14:textId="77777777" w:rsidR="00181F05" w:rsidRPr="004D3944" w:rsidRDefault="00181F05" w:rsidP="00181F05">
      <w:pPr>
        <w:pStyle w:val="a2"/>
        <w:rPr>
          <w:rFonts w:ascii="Arial" w:hAnsi="Arial" w:cs="Arial"/>
        </w:rPr>
      </w:pPr>
    </w:p>
    <w:p w14:paraId="7A2C086E" w14:textId="77777777" w:rsidR="00181F05" w:rsidRPr="004D3944" w:rsidRDefault="00181F05" w:rsidP="00181F05">
      <w:pPr>
        <w:pStyle w:val="a2"/>
        <w:rPr>
          <w:rFonts w:ascii="Arial" w:hAnsi="Arial" w:cs="Arial"/>
          <w:lang w:val="ja-JP"/>
        </w:rPr>
      </w:pPr>
      <w:r w:rsidRPr="004D3944">
        <w:rPr>
          <w:rFonts w:ascii="Arial" w:hAnsi="Arial" w:cs="Arial"/>
        </w:rPr>
        <w:t xml:space="preserve">  </w:t>
      </w:r>
      <w:r w:rsidRPr="004D3944">
        <w:rPr>
          <w:rFonts w:ascii="Arial" w:hAnsi="Arial" w:cs="Arial"/>
          <w:lang w:val="ja-JP"/>
        </w:rPr>
        <w:t>/**</w:t>
      </w:r>
    </w:p>
    <w:p w14:paraId="064C6584" w14:textId="77777777" w:rsidR="00181F05" w:rsidRPr="004D3944" w:rsidRDefault="00181F05" w:rsidP="00181F05">
      <w:pPr>
        <w:pStyle w:val="a2"/>
        <w:rPr>
          <w:rFonts w:ascii="Arial" w:hAnsi="Arial" w:cs="Arial"/>
          <w:lang w:val="ja-JP"/>
        </w:rPr>
      </w:pPr>
      <w:r w:rsidRPr="004D3944">
        <w:rPr>
          <w:rFonts w:ascii="Arial" w:hAnsi="Arial" w:cs="Arial"/>
          <w:lang w:val="ja-JP"/>
        </w:rPr>
        <w:t xml:space="preserve">   * index</w:t>
      </w:r>
      <w:r w:rsidRPr="004D3944">
        <w:rPr>
          <w:rFonts w:ascii="Arial" w:hAnsi="Arial" w:cs="Arial"/>
          <w:lang w:val="ja-JP"/>
        </w:rPr>
        <w:t>メソッド</w:t>
      </w:r>
      <w:r w:rsidRPr="004D3944">
        <w:rPr>
          <w:rFonts w:ascii="Arial" w:hAnsi="Arial" w:cs="Arial"/>
          <w:lang w:val="ja-JP"/>
        </w:rPr>
        <w:t>.</w:t>
      </w:r>
    </w:p>
    <w:p w14:paraId="3BDF2EAD" w14:textId="77777777" w:rsidR="00181F05" w:rsidRPr="004D3944" w:rsidRDefault="00181F05" w:rsidP="00181F05">
      <w:pPr>
        <w:pStyle w:val="a2"/>
        <w:rPr>
          <w:rFonts w:ascii="Arial" w:hAnsi="Arial" w:cs="Arial"/>
          <w:lang w:val="ja-JP"/>
        </w:rPr>
      </w:pPr>
      <w:r w:rsidRPr="004D3944">
        <w:rPr>
          <w:rFonts w:ascii="Arial" w:hAnsi="Arial" w:cs="Arial"/>
          <w:lang w:val="ja-JP"/>
        </w:rPr>
        <w:t xml:space="preserve">   *</w:t>
      </w:r>
    </w:p>
    <w:p w14:paraId="7C0E85C0" w14:textId="77777777" w:rsidR="00181F05" w:rsidRPr="004D3944" w:rsidRDefault="001115F0" w:rsidP="00181F05">
      <w:pPr>
        <w:pStyle w:val="a2"/>
        <w:rPr>
          <w:rFonts w:ascii="Arial" w:hAnsi="Arial" w:cs="Arial"/>
          <w:lang w:val="ja-JP"/>
        </w:rPr>
      </w:pPr>
      <w:r>
        <w:rPr>
          <w:rFonts w:ascii="Arial" w:hAnsi="Arial" w:cs="Arial"/>
          <w:noProof/>
        </w:rPr>
        <w:pict w14:anchorId="65E19B3B">
          <v:shape id="_x0000_s1175" type="#_x0000_t62" style="position:absolute;left:0;text-align:left;margin-left:307.35pt;margin-top:-.25pt;width:198pt;height:88.5pt;z-index:251645440" adj="-3065,20868">
            <v:textbox style="mso-next-textbox:#_x0000_s1175" inset="5.85pt,.7pt,5.85pt,.7pt">
              <w:txbxContent>
                <w:p w14:paraId="6FC30DD2" w14:textId="77777777" w:rsidR="001115F0" w:rsidRDefault="001115F0" w:rsidP="002079D4">
                  <w:pPr>
                    <w:pStyle w:val="PlainText"/>
                    <w:rPr>
                      <w:sz w:val="18"/>
                      <w:szCs w:val="18"/>
                    </w:rPr>
                  </w:pPr>
                  <w:r>
                    <w:rPr>
                      <w:sz w:val="18"/>
                      <w:szCs w:val="18"/>
                    </w:rPr>
                    <w:t>Tr</w:t>
                  </w:r>
                  <w:r>
                    <w:rPr>
                      <w:sz w:val="18"/>
                      <w:szCs w:val="18"/>
                    </w:rPr>
                    <w:t>ườ</w:t>
                  </w:r>
                  <w:r>
                    <w:rPr>
                      <w:sz w:val="18"/>
                      <w:szCs w:val="18"/>
                    </w:rPr>
                    <w:t>ng h</w:t>
                  </w:r>
                  <w:r>
                    <w:rPr>
                      <w:sz w:val="18"/>
                      <w:szCs w:val="18"/>
                    </w:rPr>
                    <w:t>ợ</w:t>
                  </w:r>
                  <w:r>
                    <w:rPr>
                      <w:sz w:val="18"/>
                      <w:szCs w:val="18"/>
                    </w:rPr>
                    <w:t>p hi</w:t>
                  </w:r>
                  <w:r>
                    <w:rPr>
                      <w:sz w:val="18"/>
                      <w:szCs w:val="18"/>
                    </w:rPr>
                    <w:t>ể</w:t>
                  </w:r>
                  <w:r>
                    <w:rPr>
                      <w:sz w:val="18"/>
                      <w:szCs w:val="18"/>
                    </w:rPr>
                    <w:t>n th</w:t>
                  </w:r>
                  <w:r>
                    <w:rPr>
                      <w:sz w:val="18"/>
                      <w:szCs w:val="18"/>
                    </w:rPr>
                    <w:t>ị</w:t>
                  </w:r>
                  <w:r>
                    <w:rPr>
                      <w:sz w:val="18"/>
                      <w:szCs w:val="18"/>
                    </w:rPr>
                    <w:t xml:space="preserve"> kh</w:t>
                  </w:r>
                  <w:r>
                    <w:rPr>
                      <w:sz w:val="18"/>
                      <w:szCs w:val="18"/>
                    </w:rPr>
                    <w:t>ở</w:t>
                  </w:r>
                  <w:r>
                    <w:rPr>
                      <w:sz w:val="18"/>
                      <w:szCs w:val="18"/>
                    </w:rPr>
                    <w:t>i t</w:t>
                  </w:r>
                  <w:r>
                    <w:rPr>
                      <w:sz w:val="18"/>
                      <w:szCs w:val="18"/>
                    </w:rPr>
                    <w:t>ạ</w:t>
                  </w:r>
                  <w:r>
                    <w:rPr>
                      <w:sz w:val="18"/>
                      <w:szCs w:val="18"/>
                    </w:rPr>
                    <w:t>o, khi ph</w:t>
                  </w:r>
                  <w:r>
                    <w:rPr>
                      <w:sz w:val="18"/>
                      <w:szCs w:val="18"/>
                    </w:rPr>
                    <w:t>á</w:t>
                  </w:r>
                  <w:r>
                    <w:rPr>
                      <w:sz w:val="18"/>
                      <w:szCs w:val="18"/>
                    </w:rPr>
                    <w:t>t sinh error v</w:t>
                  </w:r>
                  <w:r>
                    <w:rPr>
                      <w:sz w:val="18"/>
                      <w:szCs w:val="18"/>
                    </w:rPr>
                    <w:t>ì</w:t>
                  </w:r>
                  <w:r>
                    <w:rPr>
                      <w:sz w:val="18"/>
                      <w:szCs w:val="18"/>
                    </w:rPr>
                    <w:t xml:space="preserve"> ko c</w:t>
                  </w:r>
                  <w:r>
                    <w:rPr>
                      <w:sz w:val="18"/>
                      <w:szCs w:val="18"/>
                    </w:rPr>
                    <w:t>ó</w:t>
                  </w:r>
                  <w:r>
                    <w:rPr>
                      <w:sz w:val="18"/>
                      <w:szCs w:val="18"/>
                    </w:rPr>
                    <w:t xml:space="preserve"> n</w:t>
                  </w:r>
                  <w:r>
                    <w:rPr>
                      <w:sz w:val="18"/>
                      <w:szCs w:val="18"/>
                    </w:rPr>
                    <w:t>ơ</w:t>
                  </w:r>
                  <w:r>
                    <w:rPr>
                      <w:sz w:val="18"/>
                      <w:szCs w:val="18"/>
                    </w:rPr>
                    <w:t xml:space="preserve">i </w:t>
                  </w:r>
                  <w:r>
                    <w:rPr>
                      <w:sz w:val="18"/>
                      <w:szCs w:val="18"/>
                    </w:rPr>
                    <w:t>để</w:t>
                  </w:r>
                  <w:r>
                    <w:rPr>
                      <w:sz w:val="18"/>
                      <w:szCs w:val="18"/>
                    </w:rPr>
                    <w:t xml:space="preserve"> back v</w:t>
                  </w:r>
                  <w:r>
                    <w:rPr>
                      <w:sz w:val="18"/>
                      <w:szCs w:val="18"/>
                    </w:rPr>
                    <w:t>ề</w:t>
                  </w:r>
                  <w:r>
                    <w:rPr>
                      <w:sz w:val="18"/>
                      <w:szCs w:val="18"/>
                    </w:rPr>
                    <w:t xml:space="preserve"> cho n</w:t>
                  </w:r>
                  <w:r>
                    <w:rPr>
                      <w:sz w:val="18"/>
                      <w:szCs w:val="18"/>
                    </w:rPr>
                    <w:t>ê</w:t>
                  </w:r>
                  <w:r>
                    <w:rPr>
                      <w:sz w:val="18"/>
                      <w:szCs w:val="18"/>
                    </w:rPr>
                    <w:t>n s</w:t>
                  </w:r>
                  <w:r>
                    <w:rPr>
                      <w:sz w:val="18"/>
                      <w:szCs w:val="18"/>
                    </w:rPr>
                    <w:t>ẽ</w:t>
                  </w:r>
                  <w:r>
                    <w:rPr>
                      <w:sz w:val="18"/>
                      <w:szCs w:val="18"/>
                    </w:rPr>
                    <w:t xml:space="preserve"> di chuy</w:t>
                  </w:r>
                  <w:r>
                    <w:rPr>
                      <w:sz w:val="18"/>
                      <w:szCs w:val="18"/>
                    </w:rPr>
                    <w:t>ể</w:t>
                  </w:r>
                  <w:r>
                    <w:rPr>
                      <w:sz w:val="18"/>
                      <w:szCs w:val="18"/>
                    </w:rPr>
                    <w:t xml:space="preserve">n </w:t>
                  </w:r>
                  <w:r>
                    <w:rPr>
                      <w:sz w:val="18"/>
                      <w:szCs w:val="18"/>
                    </w:rPr>
                    <w:t>đế</w:t>
                  </w:r>
                  <w:r>
                    <w:rPr>
                      <w:sz w:val="18"/>
                      <w:szCs w:val="18"/>
                    </w:rPr>
                    <w:t>n m</w:t>
                  </w:r>
                  <w:r>
                    <w:rPr>
                      <w:sz w:val="18"/>
                      <w:szCs w:val="18"/>
                    </w:rPr>
                    <w:t>à</w:t>
                  </w:r>
                  <w:r>
                    <w:rPr>
                      <w:sz w:val="18"/>
                      <w:szCs w:val="18"/>
                    </w:rPr>
                    <w:t>n h</w:t>
                  </w:r>
                  <w:r>
                    <w:rPr>
                      <w:sz w:val="18"/>
                      <w:szCs w:val="18"/>
                    </w:rPr>
                    <w:t>ì</w:t>
                  </w:r>
                  <w:r>
                    <w:rPr>
                      <w:sz w:val="18"/>
                      <w:szCs w:val="18"/>
                    </w:rPr>
                    <w:t>nh system error</w:t>
                  </w:r>
                </w:p>
              </w:txbxContent>
            </v:textbox>
          </v:shape>
        </w:pict>
      </w:r>
      <w:r w:rsidR="00181F05" w:rsidRPr="004D3944">
        <w:rPr>
          <w:rFonts w:ascii="Arial" w:hAnsi="Arial" w:cs="Arial"/>
          <w:lang w:val="ja-JP"/>
        </w:rPr>
        <w:t xml:space="preserve">   * @return </w:t>
      </w:r>
      <w:r w:rsidR="00181F05" w:rsidRPr="004D3944">
        <w:rPr>
          <w:rFonts w:ascii="Arial" w:hAnsi="Arial" w:cs="Arial"/>
          <w:lang w:val="ja-JP"/>
        </w:rPr>
        <w:t>遷移先</w:t>
      </w:r>
    </w:p>
    <w:p w14:paraId="542E0DF6" w14:textId="77777777" w:rsidR="00181F05" w:rsidRPr="004D3944" w:rsidRDefault="00181F05" w:rsidP="00181F05">
      <w:pPr>
        <w:pStyle w:val="a2"/>
        <w:rPr>
          <w:rFonts w:ascii="Arial" w:hAnsi="Arial" w:cs="Arial"/>
          <w:lang w:val="ja-JP"/>
        </w:rPr>
      </w:pPr>
      <w:r w:rsidRPr="004D3944">
        <w:rPr>
          <w:rFonts w:ascii="Arial" w:hAnsi="Arial" w:cs="Arial"/>
          <w:lang w:val="ja-JP"/>
        </w:rPr>
        <w:t xml:space="preserve">   * @throws DowaSdValidateException </w:t>
      </w:r>
      <w:r w:rsidRPr="004D3944">
        <w:rPr>
          <w:rFonts w:ascii="Arial" w:hAnsi="Arial" w:cs="Arial"/>
          <w:lang w:val="ja-JP"/>
        </w:rPr>
        <w:t>選択</w:t>
      </w:r>
      <w:r w:rsidR="00DC50C4" w:rsidRPr="004D3944">
        <w:rPr>
          <w:rFonts w:ascii="Arial" w:hAnsi="Arial" w:cs="Arial"/>
          <w:lang w:val="ja-JP"/>
        </w:rPr>
        <w:t>Bắt buộc</w:t>
      </w:r>
      <w:r w:rsidRPr="004D3944">
        <w:rPr>
          <w:rFonts w:ascii="Arial" w:hAnsi="Arial" w:cs="Arial"/>
          <w:lang w:val="ja-JP"/>
        </w:rPr>
        <w:t>入力チェックエラー</w:t>
      </w:r>
    </w:p>
    <w:p w14:paraId="05DA6FE9" w14:textId="77777777" w:rsidR="00181F05" w:rsidRPr="004D3944" w:rsidRDefault="00181F05" w:rsidP="00181F05">
      <w:pPr>
        <w:pStyle w:val="a2"/>
        <w:rPr>
          <w:rFonts w:ascii="Arial" w:hAnsi="Arial" w:cs="Arial"/>
          <w:lang w:val="ja-JP"/>
        </w:rPr>
      </w:pPr>
      <w:r w:rsidRPr="004D3944">
        <w:rPr>
          <w:rFonts w:ascii="Arial" w:hAnsi="Arial" w:cs="Arial"/>
          <w:lang w:val="ja-JP"/>
        </w:rPr>
        <w:t xml:space="preserve">   * @throws DowaSdApplicationException </w:t>
      </w:r>
      <w:r w:rsidRPr="004D3944">
        <w:rPr>
          <w:rFonts w:ascii="Arial" w:hAnsi="Arial" w:cs="Arial"/>
          <w:lang w:val="ja-JP"/>
        </w:rPr>
        <w:t>アプリケーション例外</w:t>
      </w:r>
    </w:p>
    <w:p w14:paraId="2803F372" w14:textId="77777777" w:rsidR="00181F05" w:rsidRPr="004D3944" w:rsidRDefault="00181F05" w:rsidP="00181F05">
      <w:pPr>
        <w:pStyle w:val="a2"/>
        <w:rPr>
          <w:rFonts w:ascii="Arial" w:hAnsi="Arial" w:cs="Arial"/>
          <w:lang w:val="ja-JP"/>
        </w:rPr>
      </w:pPr>
      <w:r w:rsidRPr="004D3944">
        <w:rPr>
          <w:rFonts w:ascii="Arial" w:hAnsi="Arial" w:cs="Arial"/>
          <w:lang w:val="ja-JP"/>
        </w:rPr>
        <w:t xml:space="preserve">   */</w:t>
      </w:r>
    </w:p>
    <w:p w14:paraId="3A9F1FED" w14:textId="77777777" w:rsidR="00181F05" w:rsidRPr="004D3944" w:rsidRDefault="00181F05" w:rsidP="00181F05">
      <w:pPr>
        <w:pStyle w:val="a2"/>
        <w:rPr>
          <w:rFonts w:ascii="Arial" w:hAnsi="Arial" w:cs="Arial"/>
          <w:lang w:val="ja-JP"/>
        </w:rPr>
      </w:pPr>
      <w:r w:rsidRPr="004D3944">
        <w:rPr>
          <w:rFonts w:ascii="Arial" w:hAnsi="Arial" w:cs="Arial"/>
          <w:lang w:val="ja-JP"/>
        </w:rPr>
        <w:t xml:space="preserve">  @Execute(input = </w:t>
      </w:r>
      <w:r w:rsidRPr="004D3944">
        <w:rPr>
          <w:rStyle w:val="a1"/>
          <w:rFonts w:ascii="Arial" w:hAnsi="Arial" w:cs="Arial"/>
        </w:rPr>
        <w:t>"/jp/co/dowa/sd/core/systemerror.jsp"</w:t>
      </w:r>
      <w:r w:rsidRPr="004D3944">
        <w:rPr>
          <w:rFonts w:ascii="Arial" w:hAnsi="Arial" w:cs="Arial"/>
          <w:lang w:val="ja-JP"/>
        </w:rPr>
        <w:t>)</w:t>
      </w:r>
    </w:p>
    <w:p w14:paraId="059893D4" w14:textId="77777777" w:rsidR="00181F05" w:rsidRPr="004D3944" w:rsidRDefault="00181F05" w:rsidP="00181F05">
      <w:pPr>
        <w:pStyle w:val="a2"/>
        <w:rPr>
          <w:rFonts w:ascii="Arial" w:hAnsi="Arial" w:cs="Arial"/>
        </w:rPr>
      </w:pPr>
      <w:r w:rsidRPr="004D3944">
        <w:rPr>
          <w:rFonts w:ascii="Arial" w:hAnsi="Arial" w:cs="Arial"/>
          <w:lang w:val="ja-JP"/>
        </w:rPr>
        <w:t xml:space="preserve">  </w:t>
      </w:r>
      <w:r w:rsidRPr="004D3944">
        <w:rPr>
          <w:rFonts w:ascii="Arial" w:hAnsi="Arial" w:cs="Arial"/>
        </w:rPr>
        <w:t>public String index() throws DowaSdValidateException, DowaSdApplicationException {</w:t>
      </w:r>
    </w:p>
    <w:p w14:paraId="496BDF7E" w14:textId="77777777" w:rsidR="00181F05" w:rsidRPr="004D3944" w:rsidRDefault="00181F05" w:rsidP="00181F05">
      <w:pPr>
        <w:pStyle w:val="a2"/>
        <w:rPr>
          <w:rFonts w:ascii="Arial" w:hAnsi="Arial" w:cs="Arial"/>
        </w:rPr>
      </w:pPr>
    </w:p>
    <w:p w14:paraId="4A69B672" w14:textId="77777777" w:rsidR="00181F05" w:rsidRPr="004D3944" w:rsidRDefault="00181F05" w:rsidP="00181F05">
      <w:pPr>
        <w:pStyle w:val="a2"/>
        <w:rPr>
          <w:rFonts w:ascii="Arial" w:hAnsi="Arial" w:cs="Arial"/>
        </w:rPr>
      </w:pPr>
      <w:r w:rsidRPr="004D3944">
        <w:rPr>
          <w:rFonts w:ascii="Arial" w:hAnsi="Arial" w:cs="Arial"/>
        </w:rPr>
        <w:t xml:space="preserve">    // </w:t>
      </w:r>
      <w:r w:rsidRPr="004D3944">
        <w:rPr>
          <w:rFonts w:ascii="Arial" w:hAnsi="Arial" w:cs="Arial"/>
          <w:lang w:val="ja-JP"/>
        </w:rPr>
        <w:t>選択</w:t>
      </w:r>
      <w:r w:rsidR="00DC50C4" w:rsidRPr="004D3944">
        <w:rPr>
          <w:rFonts w:ascii="Arial" w:hAnsi="Arial" w:cs="Arial"/>
          <w:lang w:val="ja-JP"/>
        </w:rPr>
        <w:t>Bắt buộc</w:t>
      </w:r>
      <w:r w:rsidRPr="004D3944">
        <w:rPr>
          <w:rFonts w:ascii="Arial" w:hAnsi="Arial" w:cs="Arial"/>
          <w:lang w:val="ja-JP"/>
        </w:rPr>
        <w:t>入力チェック</w:t>
      </w:r>
    </w:p>
    <w:p w14:paraId="54890CCD" w14:textId="77777777" w:rsidR="00181F05" w:rsidRPr="004D3944" w:rsidRDefault="00181F05" w:rsidP="00181F05">
      <w:pPr>
        <w:pStyle w:val="a2"/>
        <w:rPr>
          <w:rFonts w:ascii="Arial" w:hAnsi="Arial" w:cs="Arial"/>
        </w:rPr>
      </w:pPr>
      <w:r w:rsidRPr="004D3944">
        <w:rPr>
          <w:rFonts w:ascii="Arial" w:hAnsi="Arial" w:cs="Arial"/>
        </w:rPr>
        <w:t xml:space="preserve">    if (!StringUtils.equals(this.indexForm.screenType, ScreenTypeEnum.REGIST.getValue())) {</w:t>
      </w:r>
    </w:p>
    <w:p w14:paraId="28BD0910" w14:textId="77777777" w:rsidR="00181F05" w:rsidRPr="004D3944" w:rsidRDefault="00181F05" w:rsidP="00181F05">
      <w:pPr>
        <w:pStyle w:val="a2"/>
        <w:rPr>
          <w:rFonts w:ascii="Arial" w:hAnsi="Arial" w:cs="Arial"/>
        </w:rPr>
      </w:pPr>
    </w:p>
    <w:p w14:paraId="77117690" w14:textId="77777777" w:rsidR="00181F05" w:rsidRPr="004D3944" w:rsidRDefault="00181F05" w:rsidP="00181F05">
      <w:pPr>
        <w:pStyle w:val="a2"/>
        <w:rPr>
          <w:rFonts w:ascii="Arial" w:hAnsi="Arial" w:cs="Arial"/>
        </w:rPr>
      </w:pPr>
      <w:r w:rsidRPr="004D3944">
        <w:rPr>
          <w:rFonts w:ascii="Arial" w:hAnsi="Arial" w:cs="Arial"/>
        </w:rPr>
        <w:t xml:space="preserve">      // </w:t>
      </w:r>
      <w:r w:rsidRPr="004D3944">
        <w:rPr>
          <w:rFonts w:ascii="Arial" w:hAnsi="Arial" w:cs="Arial"/>
          <w:lang w:val="ja-JP"/>
        </w:rPr>
        <w:t>製品部門</w:t>
      </w:r>
    </w:p>
    <w:p w14:paraId="73FE64A6" w14:textId="77777777" w:rsidR="00181F05" w:rsidRPr="004D3944" w:rsidRDefault="00181F05" w:rsidP="00181F05">
      <w:pPr>
        <w:pStyle w:val="a2"/>
        <w:rPr>
          <w:rFonts w:ascii="Arial" w:hAnsi="Arial" w:cs="Arial"/>
        </w:rPr>
      </w:pPr>
      <w:r w:rsidRPr="004D3944">
        <w:rPr>
          <w:rFonts w:ascii="Arial" w:hAnsi="Arial" w:cs="Arial"/>
        </w:rPr>
        <w:t xml:space="preserve">      if (StringUtils.isEmpty(this.indexForm.spart)) {</w:t>
      </w:r>
    </w:p>
    <w:p w14:paraId="01683BB4" w14:textId="77777777" w:rsidR="00181F05" w:rsidRPr="004D3944" w:rsidRDefault="00181F05" w:rsidP="00181F05">
      <w:pPr>
        <w:pStyle w:val="a2"/>
        <w:rPr>
          <w:rFonts w:ascii="Arial" w:hAnsi="Arial" w:cs="Arial"/>
          <w:rPrChange w:id="67" w:author="tdnmai" w:date="2016-01-04T12:07:00Z">
            <w:rPr>
              <w:lang w:val="ja-JP"/>
            </w:rPr>
          </w:rPrChange>
        </w:rPr>
      </w:pPr>
      <w:r w:rsidRPr="004D3944">
        <w:rPr>
          <w:rFonts w:ascii="Arial" w:hAnsi="Arial" w:cs="Arial"/>
        </w:rPr>
        <w:t xml:space="preserve">        </w:t>
      </w:r>
      <w:r w:rsidR="00BA0B6B" w:rsidRPr="004D3944">
        <w:rPr>
          <w:rFonts w:ascii="Arial" w:hAnsi="Arial" w:cs="Arial"/>
          <w:rPrChange w:id="68" w:author="tdnmai" w:date="2016-01-04T12:07:00Z">
            <w:rPr>
              <w:rFonts w:ascii="Meiryo UI" w:eastAsia="Meiryo UI" w:hAnsi="Meiryo UI" w:cs="Meiryo UI"/>
              <w:color w:val="auto"/>
              <w:spacing w:val="15"/>
              <w:sz w:val="22"/>
              <w:szCs w:val="22"/>
              <w:lang w:val="ja-JP"/>
            </w:rPr>
          </w:rPrChange>
        </w:rPr>
        <w:t>// TODO:</w:t>
      </w:r>
      <w:r w:rsidRPr="004D3944">
        <w:rPr>
          <w:rFonts w:ascii="Arial" w:hAnsi="Arial" w:cs="Arial"/>
          <w:lang w:val="ja-JP"/>
        </w:rPr>
        <w:t>例外メッセージの送信方法</w:t>
      </w:r>
    </w:p>
    <w:p w14:paraId="16C72490" w14:textId="77777777" w:rsidR="00181F05" w:rsidRPr="004D3944" w:rsidRDefault="001115F0" w:rsidP="00181F05">
      <w:pPr>
        <w:pStyle w:val="a2"/>
        <w:rPr>
          <w:rFonts w:ascii="Arial" w:hAnsi="Arial" w:cs="Arial"/>
          <w:rPrChange w:id="69" w:author="tdnmai" w:date="2016-01-04T12:07:00Z">
            <w:rPr>
              <w:lang w:val="ja-JP"/>
            </w:rPr>
          </w:rPrChange>
        </w:rPr>
      </w:pPr>
      <w:r>
        <w:rPr>
          <w:rFonts w:ascii="Arial" w:hAnsi="Arial" w:cs="Arial"/>
          <w:noProof/>
        </w:rPr>
        <w:pict w14:anchorId="1B0D194D">
          <v:shape id="_x0000_s1176" type="#_x0000_t62" style="position:absolute;left:0;text-align:left;margin-left:291.6pt;margin-top:15.5pt;width:198pt;height:87.75pt;z-index:251646464" adj="-4293,12000">
            <v:textbox style="mso-next-textbox:#_x0000_s1176" inset="5.85pt,.7pt,5.85pt,.7pt">
              <w:txbxContent>
                <w:p w14:paraId="03ADF060" w14:textId="77777777" w:rsidR="001115F0" w:rsidRPr="009A14FA" w:rsidRDefault="001115F0" w:rsidP="00387FC9">
                  <w:pPr>
                    <w:pStyle w:val="PlainText"/>
                    <w:rPr>
                      <w:sz w:val="18"/>
                      <w:szCs w:val="18"/>
                    </w:rPr>
                  </w:pPr>
                  <w:r>
                    <w:rPr>
                      <w:sz w:val="18"/>
                      <w:szCs w:val="18"/>
                    </w:rPr>
                    <w:t>Check li</w:t>
                  </w:r>
                  <w:r>
                    <w:rPr>
                      <w:sz w:val="18"/>
                      <w:szCs w:val="18"/>
                    </w:rPr>
                    <w:t>ê</w:t>
                  </w:r>
                  <w:r>
                    <w:rPr>
                      <w:sz w:val="18"/>
                      <w:szCs w:val="18"/>
                    </w:rPr>
                    <w:t xml:space="preserve">n quan </w:t>
                  </w:r>
                  <w:r>
                    <w:rPr>
                      <w:sz w:val="18"/>
                      <w:szCs w:val="18"/>
                    </w:rPr>
                    <w:t>đế</w:t>
                  </w:r>
                  <w:r>
                    <w:rPr>
                      <w:sz w:val="18"/>
                      <w:szCs w:val="18"/>
                    </w:rPr>
                    <w:t>n m</w:t>
                  </w:r>
                  <w:r>
                    <w:rPr>
                      <w:sz w:val="18"/>
                      <w:szCs w:val="18"/>
                    </w:rPr>
                    <w:t>à</w:t>
                  </w:r>
                  <w:r>
                    <w:rPr>
                      <w:sz w:val="18"/>
                      <w:szCs w:val="18"/>
                    </w:rPr>
                    <w:t>n h</w:t>
                  </w:r>
                  <w:r>
                    <w:rPr>
                      <w:sz w:val="18"/>
                      <w:szCs w:val="18"/>
                    </w:rPr>
                    <w:t>ì</w:t>
                  </w:r>
                  <w:r>
                    <w:rPr>
                      <w:sz w:val="18"/>
                      <w:szCs w:val="18"/>
                    </w:rPr>
                    <w:t>nh, ch</w:t>
                  </w:r>
                  <w:r>
                    <w:rPr>
                      <w:sz w:val="18"/>
                      <w:szCs w:val="18"/>
                    </w:rPr>
                    <w:t>ẳ</w:t>
                  </w:r>
                  <w:r>
                    <w:rPr>
                      <w:sz w:val="18"/>
                      <w:szCs w:val="18"/>
                    </w:rPr>
                    <w:t>ng h</w:t>
                  </w:r>
                  <w:r>
                    <w:rPr>
                      <w:sz w:val="18"/>
                      <w:szCs w:val="18"/>
                    </w:rPr>
                    <w:t>ạ</w:t>
                  </w:r>
                  <w:r>
                    <w:rPr>
                      <w:sz w:val="18"/>
                      <w:szCs w:val="18"/>
                    </w:rPr>
                    <w:t>n nh</w:t>
                  </w:r>
                  <w:r>
                    <w:rPr>
                      <w:sz w:val="18"/>
                      <w:szCs w:val="18"/>
                    </w:rPr>
                    <w:t>ư</w:t>
                  </w:r>
                  <w:r>
                    <w:rPr>
                      <w:sz w:val="18"/>
                      <w:szCs w:val="18"/>
                    </w:rPr>
                    <w:t xml:space="preserve"> b</w:t>
                  </w:r>
                  <w:r>
                    <w:rPr>
                      <w:sz w:val="18"/>
                      <w:szCs w:val="18"/>
                    </w:rPr>
                    <w:t>ắ</w:t>
                  </w:r>
                  <w:r>
                    <w:rPr>
                      <w:sz w:val="18"/>
                      <w:szCs w:val="18"/>
                    </w:rPr>
                    <w:t>t bu</w:t>
                  </w:r>
                  <w:r>
                    <w:rPr>
                      <w:sz w:val="18"/>
                      <w:szCs w:val="18"/>
                    </w:rPr>
                    <w:t>ộ</w:t>
                  </w:r>
                  <w:r>
                    <w:rPr>
                      <w:sz w:val="18"/>
                      <w:szCs w:val="18"/>
                    </w:rPr>
                    <w:t>c ch</w:t>
                  </w:r>
                  <w:r>
                    <w:rPr>
                      <w:sz w:val="18"/>
                      <w:szCs w:val="18"/>
                    </w:rPr>
                    <w:t>ọ</w:t>
                  </w:r>
                  <w:r>
                    <w:rPr>
                      <w:sz w:val="18"/>
                      <w:szCs w:val="18"/>
                    </w:rPr>
                    <w:t>n th</w:t>
                  </w:r>
                  <w:r>
                    <w:rPr>
                      <w:sz w:val="18"/>
                      <w:szCs w:val="18"/>
                    </w:rPr>
                    <w:t>ì</w:t>
                  </w:r>
                  <w:r>
                    <w:rPr>
                      <w:sz w:val="18"/>
                      <w:szCs w:val="18"/>
                    </w:rPr>
                    <w:t xml:space="preserve"> s</w:t>
                  </w:r>
                  <w:r>
                    <w:rPr>
                      <w:sz w:val="18"/>
                      <w:szCs w:val="18"/>
                    </w:rPr>
                    <w:t>ẽ</w:t>
                  </w:r>
                  <w:r>
                    <w:rPr>
                      <w:sz w:val="18"/>
                      <w:szCs w:val="18"/>
                    </w:rPr>
                    <w:t xml:space="preserve"> check </w:t>
                  </w:r>
                  <w:r>
                    <w:rPr>
                      <w:sz w:val="18"/>
                      <w:szCs w:val="18"/>
                    </w:rPr>
                    <w:t>ở</w:t>
                  </w:r>
                  <w:r>
                    <w:rPr>
                      <w:sz w:val="18"/>
                      <w:szCs w:val="18"/>
                    </w:rPr>
                    <w:t xml:space="preserve"> </w:t>
                  </w:r>
                  <w:r>
                    <w:rPr>
                      <w:rFonts w:hint="eastAsia"/>
                      <w:sz w:val="18"/>
                      <w:szCs w:val="18"/>
                    </w:rPr>
                    <w:t>Action</w:t>
                  </w:r>
                  <w:r>
                    <w:rPr>
                      <w:sz w:val="18"/>
                      <w:szCs w:val="18"/>
                    </w:rPr>
                    <w:t xml:space="preserve"> </w:t>
                  </w:r>
                </w:p>
              </w:txbxContent>
            </v:textbox>
          </v:shape>
        </w:pict>
      </w:r>
      <w:r w:rsidR="00BA0B6B" w:rsidRPr="004D3944">
        <w:rPr>
          <w:rFonts w:ascii="Arial" w:hAnsi="Arial" w:cs="Arial"/>
          <w:rPrChange w:id="70" w:author="tdnmai" w:date="2016-01-04T12:07:00Z">
            <w:rPr>
              <w:rFonts w:ascii="Meiryo UI" w:eastAsia="Meiryo UI" w:hAnsi="Meiryo UI" w:cs="Meiryo UI"/>
              <w:color w:val="auto"/>
              <w:spacing w:val="15"/>
              <w:sz w:val="22"/>
              <w:szCs w:val="22"/>
              <w:lang w:val="ja-JP"/>
            </w:rPr>
          </w:rPrChange>
        </w:rPr>
        <w:t xml:space="preserve">        throw new DowaSdValidateException();</w:t>
      </w:r>
    </w:p>
    <w:p w14:paraId="70D25651" w14:textId="77777777" w:rsidR="00181F05" w:rsidRPr="004D3944" w:rsidRDefault="00BA0B6B" w:rsidP="00181F05">
      <w:pPr>
        <w:pStyle w:val="a2"/>
        <w:rPr>
          <w:rFonts w:ascii="Arial" w:hAnsi="Arial" w:cs="Arial"/>
          <w:rPrChange w:id="71" w:author="tdnmai" w:date="2016-01-04T12:07:00Z">
            <w:rPr>
              <w:lang w:val="ja-JP"/>
            </w:rPr>
          </w:rPrChange>
        </w:rPr>
      </w:pPr>
      <w:r w:rsidRPr="004D3944">
        <w:rPr>
          <w:rFonts w:ascii="Arial" w:hAnsi="Arial" w:cs="Arial"/>
          <w:rPrChange w:id="72" w:author="tdnmai" w:date="2016-01-04T12:07:00Z">
            <w:rPr>
              <w:rFonts w:ascii="Meiryo UI" w:eastAsia="Meiryo UI" w:hAnsi="Meiryo UI" w:cs="Meiryo UI"/>
              <w:color w:val="auto"/>
              <w:spacing w:val="15"/>
              <w:sz w:val="22"/>
              <w:szCs w:val="22"/>
              <w:lang w:val="ja-JP"/>
            </w:rPr>
          </w:rPrChange>
        </w:rPr>
        <w:t xml:space="preserve">      }</w:t>
      </w:r>
    </w:p>
    <w:p w14:paraId="50465AFF" w14:textId="77777777" w:rsidR="00181F05" w:rsidRPr="004D3944" w:rsidRDefault="00BA0B6B" w:rsidP="00181F05">
      <w:pPr>
        <w:pStyle w:val="a2"/>
        <w:rPr>
          <w:rFonts w:ascii="Arial" w:hAnsi="Arial" w:cs="Arial"/>
          <w:rPrChange w:id="73" w:author="tdnmai" w:date="2016-01-04T12:07:00Z">
            <w:rPr>
              <w:lang w:val="ja-JP"/>
            </w:rPr>
          </w:rPrChange>
        </w:rPr>
      </w:pPr>
      <w:r w:rsidRPr="004D3944">
        <w:rPr>
          <w:rFonts w:ascii="Arial" w:hAnsi="Arial" w:cs="Arial"/>
          <w:rPrChange w:id="74" w:author="tdnmai" w:date="2016-01-04T12:07:00Z">
            <w:rPr>
              <w:rFonts w:ascii="Meiryo UI" w:eastAsia="Meiryo UI" w:hAnsi="Meiryo UI" w:cs="Meiryo UI"/>
              <w:color w:val="auto"/>
              <w:spacing w:val="15"/>
              <w:sz w:val="22"/>
              <w:szCs w:val="22"/>
              <w:lang w:val="ja-JP"/>
            </w:rPr>
          </w:rPrChange>
        </w:rPr>
        <w:t xml:space="preserve">      // </w:t>
      </w:r>
      <w:r w:rsidR="00181F05" w:rsidRPr="004D3944">
        <w:rPr>
          <w:rFonts w:ascii="Arial" w:hAnsi="Arial" w:cs="Arial"/>
          <w:lang w:val="ja-JP"/>
        </w:rPr>
        <w:t>運搬事業者コード</w:t>
      </w:r>
    </w:p>
    <w:p w14:paraId="361DCAB8" w14:textId="77777777" w:rsidR="00181F05" w:rsidRPr="004D3944" w:rsidRDefault="00181F05" w:rsidP="00181F05">
      <w:pPr>
        <w:pStyle w:val="a2"/>
        <w:rPr>
          <w:rFonts w:ascii="Arial" w:hAnsi="Arial" w:cs="Arial"/>
        </w:rPr>
      </w:pPr>
      <w:r w:rsidRPr="004D3944">
        <w:rPr>
          <w:rFonts w:ascii="Arial" w:hAnsi="Arial" w:cs="Arial"/>
        </w:rPr>
        <w:t xml:space="preserve">      if (StringUtils.isEmpty(this.indexForm.ujscd)) {</w:t>
      </w:r>
    </w:p>
    <w:p w14:paraId="2FF6C5C5" w14:textId="77777777" w:rsidR="00181F05" w:rsidRPr="004D3944" w:rsidRDefault="001115F0" w:rsidP="00181F05">
      <w:pPr>
        <w:pStyle w:val="a2"/>
        <w:rPr>
          <w:rFonts w:ascii="Arial" w:hAnsi="Arial" w:cs="Arial"/>
          <w:rPrChange w:id="75" w:author="tdnmai" w:date="2016-01-04T12:07:00Z">
            <w:rPr>
              <w:lang w:val="ja-JP"/>
            </w:rPr>
          </w:rPrChange>
        </w:rPr>
      </w:pPr>
      <w:r>
        <w:rPr>
          <w:rFonts w:ascii="Arial" w:hAnsi="Arial" w:cs="Arial"/>
          <w:noProof/>
        </w:rPr>
        <w:pict w14:anchorId="609063E8">
          <v:shape id="_x0000_s1177" type="#_x0000_t62" style="position:absolute;left:0;text-align:left;margin-left:278.1pt;margin-top:11.25pt;width:198pt;height:105.75pt;z-index:251647488" adj="-4620,8426">
            <v:textbox style="mso-next-textbox:#_x0000_s1177" inset="5.85pt,.7pt,5.85pt,.7pt">
              <w:txbxContent>
                <w:p w14:paraId="567B21ED" w14:textId="77777777" w:rsidR="001115F0" w:rsidRPr="00DC3137" w:rsidRDefault="001115F0" w:rsidP="00387FC9">
                  <w:pPr>
                    <w:pStyle w:val="PlainText"/>
                    <w:rPr>
                      <w:rFonts w:ascii="Times New Roman" w:hAnsi="Times New Roman"/>
                      <w:sz w:val="18"/>
                      <w:szCs w:val="18"/>
                      <w:lang w:val="vi-VN"/>
                    </w:rPr>
                  </w:pPr>
                  <w:r>
                    <w:rPr>
                      <w:rFonts w:ascii="Times New Roman" w:hAnsi="Times New Roman"/>
                      <w:sz w:val="18"/>
                      <w:szCs w:val="18"/>
                      <w:lang w:val="vi-VN"/>
                    </w:rPr>
                    <w:t>Cách gửi message trường hợp error thì đang thảo luận.</w:t>
                  </w:r>
                </w:p>
                <w:p w14:paraId="4CD1723D" w14:textId="77777777" w:rsidR="001115F0" w:rsidRPr="00DC3137" w:rsidRDefault="001115F0" w:rsidP="00387FC9">
                  <w:pPr>
                    <w:pStyle w:val="PlainText"/>
                    <w:rPr>
                      <w:rFonts w:ascii="Times New Roman" w:hAnsi="Times New Roman"/>
                      <w:sz w:val="18"/>
                      <w:szCs w:val="18"/>
                      <w:lang w:val="vi-VN"/>
                    </w:rPr>
                  </w:pPr>
                  <w:r>
                    <w:rPr>
                      <w:rFonts w:ascii="Times New Roman" w:hAnsi="Times New Roman"/>
                      <w:sz w:val="18"/>
                      <w:szCs w:val="18"/>
                      <w:lang w:val="vi-VN"/>
                    </w:rPr>
                    <w:t>Dự định là chèn message vào class ngoại lệ, rồi triển khai tự động bằng Interceptor.</w:t>
                  </w:r>
                </w:p>
              </w:txbxContent>
            </v:textbox>
          </v:shape>
        </w:pict>
      </w:r>
      <w:r w:rsidR="00181F05" w:rsidRPr="004D3944">
        <w:rPr>
          <w:rFonts w:ascii="Arial" w:hAnsi="Arial" w:cs="Arial"/>
        </w:rPr>
        <w:t xml:space="preserve">        </w:t>
      </w:r>
      <w:r w:rsidR="00BA0B6B" w:rsidRPr="004D3944">
        <w:rPr>
          <w:rFonts w:ascii="Arial" w:hAnsi="Arial" w:cs="Arial"/>
          <w:rPrChange w:id="76" w:author="tdnmai" w:date="2016-01-04T12:07:00Z">
            <w:rPr>
              <w:rFonts w:ascii="Meiryo UI" w:eastAsia="Meiryo UI" w:hAnsi="Meiryo UI" w:cs="Meiryo UI"/>
              <w:color w:val="auto"/>
              <w:spacing w:val="15"/>
              <w:sz w:val="22"/>
              <w:szCs w:val="22"/>
              <w:lang w:val="ja-JP"/>
            </w:rPr>
          </w:rPrChange>
        </w:rPr>
        <w:t>// TODO:</w:t>
      </w:r>
      <w:r w:rsidR="00181F05" w:rsidRPr="004D3944">
        <w:rPr>
          <w:rFonts w:ascii="Arial" w:hAnsi="Arial" w:cs="Arial"/>
          <w:lang w:val="ja-JP"/>
        </w:rPr>
        <w:t>例外メッセージの送信方法</w:t>
      </w:r>
    </w:p>
    <w:p w14:paraId="290DD0A3" w14:textId="77777777" w:rsidR="00181F05" w:rsidRPr="004D3944" w:rsidRDefault="00BA0B6B" w:rsidP="00181F05">
      <w:pPr>
        <w:pStyle w:val="a2"/>
        <w:rPr>
          <w:rFonts w:ascii="Arial" w:hAnsi="Arial" w:cs="Arial"/>
          <w:rPrChange w:id="77" w:author="tdnmai" w:date="2016-01-04T12:07:00Z">
            <w:rPr>
              <w:lang w:val="ja-JP"/>
            </w:rPr>
          </w:rPrChange>
        </w:rPr>
      </w:pPr>
      <w:r w:rsidRPr="004D3944">
        <w:rPr>
          <w:rFonts w:ascii="Arial" w:hAnsi="Arial" w:cs="Arial"/>
          <w:rPrChange w:id="78" w:author="tdnmai" w:date="2016-01-04T12:07:00Z">
            <w:rPr>
              <w:rFonts w:ascii="Meiryo UI" w:eastAsia="Meiryo UI" w:hAnsi="Meiryo UI" w:cs="Meiryo UI"/>
              <w:color w:val="auto"/>
              <w:spacing w:val="15"/>
              <w:sz w:val="22"/>
              <w:szCs w:val="22"/>
              <w:lang w:val="ja-JP"/>
            </w:rPr>
          </w:rPrChange>
        </w:rPr>
        <w:t xml:space="preserve">        throw new DowaSdValidateException();</w:t>
      </w:r>
    </w:p>
    <w:p w14:paraId="1209CE4A" w14:textId="77777777" w:rsidR="00181F05" w:rsidRPr="004D3944" w:rsidRDefault="00BA0B6B" w:rsidP="00181F05">
      <w:pPr>
        <w:pStyle w:val="a2"/>
        <w:rPr>
          <w:rFonts w:ascii="Arial" w:hAnsi="Arial" w:cs="Arial"/>
          <w:rPrChange w:id="79" w:author="tdnmai" w:date="2016-01-04T12:07:00Z">
            <w:rPr>
              <w:lang w:val="ja-JP"/>
            </w:rPr>
          </w:rPrChange>
        </w:rPr>
      </w:pPr>
      <w:r w:rsidRPr="004D3944">
        <w:rPr>
          <w:rFonts w:ascii="Arial" w:hAnsi="Arial" w:cs="Arial"/>
          <w:rPrChange w:id="80" w:author="tdnmai" w:date="2016-01-04T12:07:00Z">
            <w:rPr>
              <w:rFonts w:ascii="Meiryo UI" w:eastAsia="Meiryo UI" w:hAnsi="Meiryo UI" w:cs="Meiryo UI"/>
              <w:color w:val="auto"/>
              <w:spacing w:val="15"/>
              <w:sz w:val="22"/>
              <w:szCs w:val="22"/>
              <w:lang w:val="ja-JP"/>
            </w:rPr>
          </w:rPrChange>
        </w:rPr>
        <w:t xml:space="preserve">      }</w:t>
      </w:r>
    </w:p>
    <w:p w14:paraId="1D3BB4E4" w14:textId="77777777" w:rsidR="00181F05" w:rsidRPr="004D3944" w:rsidRDefault="00BA0B6B" w:rsidP="00181F05">
      <w:pPr>
        <w:pStyle w:val="a2"/>
        <w:rPr>
          <w:rFonts w:ascii="Arial" w:hAnsi="Arial" w:cs="Arial"/>
          <w:rPrChange w:id="81" w:author="tdnmai" w:date="2016-01-04T12:07:00Z">
            <w:rPr>
              <w:lang w:val="ja-JP"/>
            </w:rPr>
          </w:rPrChange>
        </w:rPr>
      </w:pPr>
      <w:r w:rsidRPr="004D3944">
        <w:rPr>
          <w:rFonts w:ascii="Arial" w:hAnsi="Arial" w:cs="Arial"/>
          <w:rPrChange w:id="82" w:author="tdnmai" w:date="2016-01-04T12:07:00Z">
            <w:rPr>
              <w:rFonts w:ascii="Meiryo UI" w:eastAsia="Meiryo UI" w:hAnsi="Meiryo UI" w:cs="Meiryo UI"/>
              <w:color w:val="auto"/>
              <w:spacing w:val="15"/>
              <w:sz w:val="22"/>
              <w:szCs w:val="22"/>
              <w:lang w:val="ja-JP"/>
            </w:rPr>
          </w:rPrChange>
        </w:rPr>
        <w:t xml:space="preserve">      // </w:t>
      </w:r>
      <w:r w:rsidR="00181F05" w:rsidRPr="004D3944">
        <w:rPr>
          <w:rFonts w:ascii="Arial" w:hAnsi="Arial" w:cs="Arial"/>
          <w:lang w:val="ja-JP"/>
        </w:rPr>
        <w:t>車両コード</w:t>
      </w:r>
    </w:p>
    <w:p w14:paraId="169757A9" w14:textId="77777777" w:rsidR="00181F05" w:rsidRPr="004D3944" w:rsidRDefault="00BA0B6B" w:rsidP="00181F05">
      <w:pPr>
        <w:pStyle w:val="a2"/>
        <w:rPr>
          <w:rFonts w:ascii="Arial" w:hAnsi="Arial" w:cs="Arial"/>
          <w:rPrChange w:id="83" w:author="tdnmai" w:date="2016-01-04T12:07:00Z">
            <w:rPr>
              <w:lang w:val="ja-JP"/>
            </w:rPr>
          </w:rPrChange>
        </w:rPr>
      </w:pPr>
      <w:r w:rsidRPr="004D3944">
        <w:rPr>
          <w:rFonts w:ascii="Arial" w:hAnsi="Arial" w:cs="Arial"/>
          <w:rPrChange w:id="84" w:author="tdnmai" w:date="2016-01-04T12:07:00Z">
            <w:rPr>
              <w:rFonts w:ascii="Meiryo UI" w:eastAsia="Meiryo UI" w:hAnsi="Meiryo UI" w:cs="Meiryo UI"/>
              <w:color w:val="auto"/>
              <w:spacing w:val="15"/>
              <w:sz w:val="22"/>
              <w:szCs w:val="22"/>
              <w:lang w:val="ja-JP"/>
            </w:rPr>
          </w:rPrChange>
        </w:rPr>
        <w:t xml:space="preserve">      if (StringUtils.isEmpty(this.indexForm.syacd)) {</w:t>
      </w:r>
    </w:p>
    <w:p w14:paraId="470AB726" w14:textId="77777777" w:rsidR="00181F05" w:rsidRPr="004D3944" w:rsidRDefault="00BA0B6B" w:rsidP="00181F05">
      <w:pPr>
        <w:pStyle w:val="a2"/>
        <w:rPr>
          <w:rFonts w:ascii="Arial" w:hAnsi="Arial" w:cs="Arial"/>
          <w:rPrChange w:id="85" w:author="tdnmai" w:date="2016-01-04T12:07:00Z">
            <w:rPr>
              <w:lang w:val="ja-JP"/>
            </w:rPr>
          </w:rPrChange>
        </w:rPr>
      </w:pPr>
      <w:r w:rsidRPr="004D3944">
        <w:rPr>
          <w:rFonts w:ascii="Arial" w:hAnsi="Arial" w:cs="Arial"/>
          <w:rPrChange w:id="86" w:author="tdnmai" w:date="2016-01-04T12:07:00Z">
            <w:rPr>
              <w:rFonts w:ascii="Meiryo UI" w:eastAsia="Meiryo UI" w:hAnsi="Meiryo UI" w:cs="Meiryo UI"/>
              <w:color w:val="auto"/>
              <w:spacing w:val="15"/>
              <w:sz w:val="22"/>
              <w:szCs w:val="22"/>
              <w:lang w:val="ja-JP"/>
            </w:rPr>
          </w:rPrChange>
        </w:rPr>
        <w:t xml:space="preserve">        // TODO:</w:t>
      </w:r>
      <w:r w:rsidR="00181F05" w:rsidRPr="004D3944">
        <w:rPr>
          <w:rFonts w:ascii="Arial" w:hAnsi="Arial" w:cs="Arial"/>
          <w:lang w:val="ja-JP"/>
        </w:rPr>
        <w:t>例外メッセージの送信方法</w:t>
      </w:r>
    </w:p>
    <w:p w14:paraId="012114F6" w14:textId="77777777" w:rsidR="00181F05" w:rsidRPr="004D3944" w:rsidRDefault="00BA0B6B" w:rsidP="00181F05">
      <w:pPr>
        <w:pStyle w:val="a2"/>
        <w:rPr>
          <w:rFonts w:ascii="Arial" w:hAnsi="Arial" w:cs="Arial"/>
          <w:rPrChange w:id="87" w:author="tdnmai" w:date="2016-01-04T12:07:00Z">
            <w:rPr>
              <w:lang w:val="ja-JP"/>
            </w:rPr>
          </w:rPrChange>
        </w:rPr>
      </w:pPr>
      <w:r w:rsidRPr="004D3944">
        <w:rPr>
          <w:rFonts w:ascii="Arial" w:hAnsi="Arial" w:cs="Arial"/>
          <w:rPrChange w:id="88" w:author="tdnmai" w:date="2016-01-04T12:07:00Z">
            <w:rPr>
              <w:rFonts w:ascii="Meiryo UI" w:eastAsia="Meiryo UI" w:hAnsi="Meiryo UI" w:cs="Meiryo UI"/>
              <w:color w:val="auto"/>
              <w:spacing w:val="15"/>
              <w:sz w:val="22"/>
              <w:szCs w:val="22"/>
              <w:lang w:val="ja-JP"/>
            </w:rPr>
          </w:rPrChange>
        </w:rPr>
        <w:t xml:space="preserve">        throw new DowaSdValidateException();</w:t>
      </w:r>
    </w:p>
    <w:p w14:paraId="6D2DC0E9" w14:textId="77777777" w:rsidR="00181F05" w:rsidRPr="004D3944" w:rsidRDefault="00BA0B6B" w:rsidP="00181F05">
      <w:pPr>
        <w:pStyle w:val="a2"/>
        <w:rPr>
          <w:rFonts w:ascii="Arial" w:hAnsi="Arial" w:cs="Arial"/>
          <w:rPrChange w:id="89" w:author="tdnmai" w:date="2016-01-04T12:07:00Z">
            <w:rPr>
              <w:lang w:val="ja-JP"/>
            </w:rPr>
          </w:rPrChange>
        </w:rPr>
      </w:pPr>
      <w:r w:rsidRPr="004D3944">
        <w:rPr>
          <w:rFonts w:ascii="Arial" w:hAnsi="Arial" w:cs="Arial"/>
          <w:rPrChange w:id="90" w:author="tdnmai" w:date="2016-01-04T12:07:00Z">
            <w:rPr>
              <w:rFonts w:ascii="Meiryo UI" w:eastAsia="Meiryo UI" w:hAnsi="Meiryo UI" w:cs="Meiryo UI"/>
              <w:color w:val="auto"/>
              <w:spacing w:val="15"/>
              <w:sz w:val="22"/>
              <w:szCs w:val="22"/>
              <w:lang w:val="ja-JP"/>
            </w:rPr>
          </w:rPrChange>
        </w:rPr>
        <w:t xml:space="preserve">      }</w:t>
      </w:r>
    </w:p>
    <w:p w14:paraId="0F4E968C" w14:textId="77777777" w:rsidR="00181F05" w:rsidRPr="004D3944" w:rsidRDefault="00BA0B6B" w:rsidP="00181F05">
      <w:pPr>
        <w:pStyle w:val="a2"/>
        <w:rPr>
          <w:rFonts w:ascii="Arial" w:hAnsi="Arial" w:cs="Arial"/>
          <w:rPrChange w:id="91" w:author="tdnmai" w:date="2016-01-04T12:07:00Z">
            <w:rPr>
              <w:lang w:val="ja-JP"/>
            </w:rPr>
          </w:rPrChange>
        </w:rPr>
      </w:pPr>
      <w:r w:rsidRPr="004D3944">
        <w:rPr>
          <w:rFonts w:ascii="Arial" w:hAnsi="Arial" w:cs="Arial"/>
          <w:rPrChange w:id="92" w:author="tdnmai" w:date="2016-01-04T12:07:00Z">
            <w:rPr>
              <w:rFonts w:ascii="Meiryo UI" w:eastAsia="Meiryo UI" w:hAnsi="Meiryo UI" w:cs="Meiryo UI"/>
              <w:color w:val="auto"/>
              <w:spacing w:val="15"/>
              <w:sz w:val="22"/>
              <w:szCs w:val="22"/>
              <w:lang w:val="ja-JP"/>
            </w:rPr>
          </w:rPrChange>
        </w:rPr>
        <w:t xml:space="preserve">      // </w:t>
      </w:r>
      <w:r w:rsidR="00181F05" w:rsidRPr="004D3944">
        <w:rPr>
          <w:rFonts w:ascii="Arial" w:hAnsi="Arial" w:cs="Arial"/>
          <w:lang w:val="ja-JP"/>
        </w:rPr>
        <w:t>車両枝番</w:t>
      </w:r>
    </w:p>
    <w:p w14:paraId="54F22717" w14:textId="77777777" w:rsidR="00181F05" w:rsidRPr="004D3944" w:rsidRDefault="00BA0B6B" w:rsidP="00181F05">
      <w:pPr>
        <w:pStyle w:val="a2"/>
        <w:rPr>
          <w:rFonts w:ascii="Arial" w:hAnsi="Arial" w:cs="Arial"/>
          <w:rPrChange w:id="93" w:author="tdnmai" w:date="2016-01-04T12:07:00Z">
            <w:rPr>
              <w:lang w:val="ja-JP"/>
            </w:rPr>
          </w:rPrChange>
        </w:rPr>
      </w:pPr>
      <w:r w:rsidRPr="004D3944">
        <w:rPr>
          <w:rFonts w:ascii="Arial" w:hAnsi="Arial" w:cs="Arial"/>
          <w:rPrChange w:id="94" w:author="tdnmai" w:date="2016-01-04T12:07:00Z">
            <w:rPr>
              <w:rFonts w:ascii="Meiryo UI" w:eastAsia="Meiryo UI" w:hAnsi="Meiryo UI" w:cs="Meiryo UI"/>
              <w:color w:val="auto"/>
              <w:spacing w:val="15"/>
              <w:sz w:val="22"/>
              <w:szCs w:val="22"/>
              <w:lang w:val="ja-JP"/>
            </w:rPr>
          </w:rPrChange>
        </w:rPr>
        <w:t xml:space="preserve">      if (StringUtils.isEmpty(this.indexForm.vehic)) {</w:t>
      </w:r>
    </w:p>
    <w:p w14:paraId="68D279F7" w14:textId="77777777" w:rsidR="00181F05" w:rsidRPr="004D3944" w:rsidRDefault="00BA0B6B" w:rsidP="00181F05">
      <w:pPr>
        <w:pStyle w:val="a2"/>
        <w:rPr>
          <w:rFonts w:ascii="Arial" w:hAnsi="Arial" w:cs="Arial"/>
          <w:lang w:val="ja-JP"/>
        </w:rPr>
      </w:pPr>
      <w:r w:rsidRPr="004D3944">
        <w:rPr>
          <w:rFonts w:ascii="Arial" w:hAnsi="Arial" w:cs="Arial"/>
          <w:rPrChange w:id="95" w:author="tdnmai" w:date="2016-01-04T12:07:00Z">
            <w:rPr>
              <w:rFonts w:ascii="Meiryo UI" w:eastAsia="Meiryo UI" w:hAnsi="Meiryo UI" w:cs="Meiryo UI"/>
              <w:color w:val="auto"/>
              <w:spacing w:val="15"/>
              <w:sz w:val="22"/>
              <w:szCs w:val="22"/>
              <w:lang w:val="ja-JP"/>
            </w:rPr>
          </w:rPrChange>
        </w:rPr>
        <w:t xml:space="preserve">        </w:t>
      </w:r>
      <w:r w:rsidR="00181F05" w:rsidRPr="004D3944">
        <w:rPr>
          <w:rFonts w:ascii="Arial" w:hAnsi="Arial" w:cs="Arial"/>
          <w:lang w:val="ja-JP"/>
        </w:rPr>
        <w:t>// TODO:</w:t>
      </w:r>
      <w:r w:rsidR="00181F05" w:rsidRPr="004D3944">
        <w:rPr>
          <w:rFonts w:ascii="Arial" w:hAnsi="Arial" w:cs="Arial"/>
          <w:lang w:val="ja-JP"/>
        </w:rPr>
        <w:t>例外メッセージの送信方法</w:t>
      </w:r>
    </w:p>
    <w:p w14:paraId="6D9DE60C" w14:textId="77777777" w:rsidR="00181F05" w:rsidRPr="004D3944" w:rsidRDefault="001115F0" w:rsidP="00181F05">
      <w:pPr>
        <w:pStyle w:val="a2"/>
        <w:rPr>
          <w:rFonts w:ascii="Arial" w:hAnsi="Arial" w:cs="Arial"/>
          <w:lang w:val="ja-JP"/>
        </w:rPr>
      </w:pPr>
      <w:r>
        <w:rPr>
          <w:rFonts w:ascii="Arial" w:hAnsi="Arial" w:cs="Arial"/>
          <w:noProof/>
        </w:rPr>
        <w:pict w14:anchorId="1E559952">
          <v:shape id="_x0000_s1178" type="#_x0000_t62" style="position:absolute;left:0;text-align:left;margin-left:281.85pt;margin-top:5.75pt;width:198pt;height:105pt;z-index:251648512" adj="-5275,19903">
            <v:textbox style="mso-next-textbox:#_x0000_s1178" inset="5.85pt,.7pt,5.85pt,.7pt">
              <w:txbxContent>
                <w:p w14:paraId="36F2C74F" w14:textId="77777777" w:rsidR="001115F0" w:rsidRPr="009A14FA" w:rsidRDefault="001115F0" w:rsidP="00544B7D">
                  <w:pPr>
                    <w:pStyle w:val="PlainText"/>
                    <w:rPr>
                      <w:sz w:val="18"/>
                      <w:szCs w:val="18"/>
                    </w:rPr>
                  </w:pPr>
                  <w:r>
                    <w:rPr>
                      <w:sz w:val="18"/>
                      <w:szCs w:val="18"/>
                    </w:rPr>
                    <w:t>Check common thao t</w:t>
                  </w:r>
                  <w:r>
                    <w:rPr>
                      <w:sz w:val="18"/>
                      <w:szCs w:val="18"/>
                    </w:rPr>
                    <w:t>á</w:t>
                  </w:r>
                  <w:r>
                    <w:rPr>
                      <w:sz w:val="18"/>
                      <w:szCs w:val="18"/>
                    </w:rPr>
                    <w:t>c m</w:t>
                  </w:r>
                  <w:r>
                    <w:rPr>
                      <w:sz w:val="18"/>
                      <w:szCs w:val="18"/>
                    </w:rPr>
                    <w:t>à</w:t>
                  </w:r>
                  <w:r>
                    <w:rPr>
                      <w:sz w:val="18"/>
                      <w:szCs w:val="18"/>
                    </w:rPr>
                    <w:t>n h</w:t>
                  </w:r>
                  <w:r>
                    <w:rPr>
                      <w:sz w:val="18"/>
                      <w:szCs w:val="18"/>
                    </w:rPr>
                    <w:t>ì</w:t>
                  </w:r>
                  <w:r>
                    <w:rPr>
                      <w:sz w:val="18"/>
                      <w:szCs w:val="18"/>
                    </w:rPr>
                    <w:t>nh (check quy</w:t>
                  </w:r>
                  <w:r>
                    <w:rPr>
                      <w:sz w:val="18"/>
                      <w:szCs w:val="18"/>
                    </w:rPr>
                    <w:t>ề</w:t>
                  </w:r>
                  <w:r>
                    <w:rPr>
                      <w:sz w:val="18"/>
                      <w:szCs w:val="18"/>
                    </w:rPr>
                    <w:t>n access) th</w:t>
                  </w:r>
                  <w:r>
                    <w:rPr>
                      <w:sz w:val="18"/>
                      <w:szCs w:val="18"/>
                    </w:rPr>
                    <w:t>ì</w:t>
                  </w:r>
                  <w:r>
                    <w:rPr>
                      <w:sz w:val="18"/>
                      <w:szCs w:val="18"/>
                    </w:rPr>
                    <w:t xml:space="preserve"> s</w:t>
                  </w:r>
                  <w:r>
                    <w:rPr>
                      <w:sz w:val="18"/>
                      <w:szCs w:val="18"/>
                    </w:rPr>
                    <w:t>ẽ</w:t>
                  </w:r>
                  <w:r>
                    <w:rPr>
                      <w:sz w:val="18"/>
                      <w:szCs w:val="18"/>
                    </w:rPr>
                    <w:t xml:space="preserve"> implement nh</w:t>
                  </w:r>
                  <w:r>
                    <w:rPr>
                      <w:sz w:val="18"/>
                      <w:szCs w:val="18"/>
                    </w:rPr>
                    <w:t>ư</w:t>
                  </w:r>
                  <w:r>
                    <w:rPr>
                      <w:sz w:val="18"/>
                      <w:szCs w:val="18"/>
                    </w:rPr>
                    <w:t xml:space="preserve"> l</w:t>
                  </w:r>
                  <w:r>
                    <w:rPr>
                      <w:sz w:val="18"/>
                      <w:szCs w:val="18"/>
                    </w:rPr>
                    <w:t>à</w:t>
                  </w:r>
                  <w:r>
                    <w:rPr>
                      <w:sz w:val="18"/>
                      <w:szCs w:val="18"/>
                    </w:rPr>
                    <w:t xml:space="preserve"> x</w:t>
                  </w:r>
                  <w:r>
                    <w:rPr>
                      <w:sz w:val="18"/>
                      <w:szCs w:val="18"/>
                    </w:rPr>
                    <w:t>ử</w:t>
                  </w:r>
                  <w:r>
                    <w:rPr>
                      <w:sz w:val="18"/>
                      <w:szCs w:val="18"/>
                    </w:rPr>
                    <w:t xml:space="preserve"> l</w:t>
                  </w:r>
                  <w:r>
                    <w:rPr>
                      <w:sz w:val="18"/>
                      <w:szCs w:val="18"/>
                    </w:rPr>
                    <w:t>ý</w:t>
                  </w:r>
                  <w:r>
                    <w:rPr>
                      <w:sz w:val="18"/>
                      <w:szCs w:val="18"/>
                    </w:rPr>
                    <w:t xml:space="preserve"> common. B</w:t>
                  </w:r>
                  <w:r>
                    <w:rPr>
                      <w:sz w:val="18"/>
                      <w:szCs w:val="18"/>
                    </w:rPr>
                    <w:t>â</w:t>
                  </w:r>
                  <w:r>
                    <w:rPr>
                      <w:sz w:val="18"/>
                      <w:szCs w:val="18"/>
                    </w:rPr>
                    <w:t>y gi</w:t>
                  </w:r>
                  <w:r>
                    <w:rPr>
                      <w:sz w:val="18"/>
                      <w:szCs w:val="18"/>
                    </w:rPr>
                    <w:t>ờ</w:t>
                  </w:r>
                  <w:r>
                    <w:rPr>
                      <w:sz w:val="18"/>
                      <w:szCs w:val="18"/>
                    </w:rPr>
                    <w:t xml:space="preserve"> </w:t>
                  </w:r>
                  <w:r>
                    <w:rPr>
                      <w:rFonts w:ascii="Times New Roman" w:hAnsi="Times New Roman"/>
                      <w:sz w:val="18"/>
                      <w:szCs w:val="18"/>
                      <w:lang w:val="vi-VN"/>
                    </w:rPr>
                    <w:t xml:space="preserve">không </w:t>
                  </w:r>
                  <w:r>
                    <w:rPr>
                      <w:sz w:val="18"/>
                      <w:szCs w:val="18"/>
                    </w:rPr>
                    <w:t>implement c</w:t>
                  </w:r>
                  <w:r>
                    <w:rPr>
                      <w:sz w:val="18"/>
                      <w:szCs w:val="18"/>
                    </w:rPr>
                    <w:t>ũ</w:t>
                  </w:r>
                  <w:r>
                    <w:rPr>
                      <w:sz w:val="18"/>
                      <w:szCs w:val="18"/>
                    </w:rPr>
                    <w:t xml:space="preserve">ng </w:t>
                  </w:r>
                  <w:r>
                    <w:rPr>
                      <w:sz w:val="18"/>
                      <w:szCs w:val="18"/>
                    </w:rPr>
                    <w:t>đượ</w:t>
                  </w:r>
                  <w:r>
                    <w:rPr>
                      <w:sz w:val="18"/>
                      <w:szCs w:val="18"/>
                    </w:rPr>
                    <w:t>c</w:t>
                  </w:r>
                </w:p>
              </w:txbxContent>
            </v:textbox>
          </v:shape>
        </w:pict>
      </w:r>
      <w:r w:rsidR="00181F05" w:rsidRPr="004D3944">
        <w:rPr>
          <w:rFonts w:ascii="Arial" w:hAnsi="Arial" w:cs="Arial"/>
          <w:lang w:val="ja-JP"/>
        </w:rPr>
        <w:t xml:space="preserve">        throw new DowaSdValidateException();</w:t>
      </w:r>
    </w:p>
    <w:p w14:paraId="5D8F5B16" w14:textId="77777777" w:rsidR="00181F05" w:rsidRPr="004D3944" w:rsidRDefault="00181F05" w:rsidP="00181F05">
      <w:pPr>
        <w:pStyle w:val="a2"/>
        <w:rPr>
          <w:rFonts w:ascii="Arial" w:hAnsi="Arial" w:cs="Arial"/>
          <w:lang w:val="ja-JP"/>
        </w:rPr>
      </w:pPr>
      <w:r w:rsidRPr="004D3944">
        <w:rPr>
          <w:rFonts w:ascii="Arial" w:hAnsi="Arial" w:cs="Arial"/>
          <w:lang w:val="ja-JP"/>
        </w:rPr>
        <w:t xml:space="preserve">      }</w:t>
      </w:r>
    </w:p>
    <w:p w14:paraId="5FA6373A" w14:textId="77777777" w:rsidR="00181F05" w:rsidRPr="004D3944" w:rsidRDefault="00181F05" w:rsidP="00181F05">
      <w:pPr>
        <w:pStyle w:val="a2"/>
        <w:rPr>
          <w:rFonts w:ascii="Arial" w:hAnsi="Arial" w:cs="Arial"/>
          <w:lang w:val="ja-JP"/>
        </w:rPr>
      </w:pPr>
      <w:r w:rsidRPr="004D3944">
        <w:rPr>
          <w:rFonts w:ascii="Arial" w:hAnsi="Arial" w:cs="Arial"/>
          <w:lang w:val="ja-JP"/>
        </w:rPr>
        <w:t xml:space="preserve">    }</w:t>
      </w:r>
    </w:p>
    <w:p w14:paraId="06A19CEB" w14:textId="77777777" w:rsidR="00181F05" w:rsidRPr="004D3944" w:rsidRDefault="00181F05" w:rsidP="00181F05">
      <w:pPr>
        <w:pStyle w:val="a2"/>
        <w:rPr>
          <w:rFonts w:ascii="Arial" w:hAnsi="Arial" w:cs="Arial"/>
          <w:lang w:val="ja-JP"/>
        </w:rPr>
      </w:pPr>
    </w:p>
    <w:p w14:paraId="010D859E" w14:textId="77777777" w:rsidR="00181F05" w:rsidRPr="004D3944" w:rsidRDefault="00181F05" w:rsidP="00181F05">
      <w:pPr>
        <w:pStyle w:val="a2"/>
        <w:rPr>
          <w:rFonts w:ascii="Arial" w:hAnsi="Arial" w:cs="Arial"/>
          <w:lang w:val="ja-JP"/>
        </w:rPr>
      </w:pPr>
      <w:r w:rsidRPr="004D3944">
        <w:rPr>
          <w:rFonts w:ascii="Arial" w:hAnsi="Arial" w:cs="Arial"/>
          <w:lang w:val="ja-JP"/>
        </w:rPr>
        <w:t xml:space="preserve">    // </w:t>
      </w:r>
      <w:r w:rsidRPr="004D3944">
        <w:rPr>
          <w:rFonts w:ascii="Arial" w:hAnsi="Arial" w:cs="Arial"/>
          <w:lang w:val="ja-JP"/>
        </w:rPr>
        <w:t>画面操作共通チェック</w:t>
      </w:r>
    </w:p>
    <w:p w14:paraId="7ECBB23F" w14:textId="77777777" w:rsidR="00181F05" w:rsidRPr="004D3944" w:rsidRDefault="00181F05" w:rsidP="00181F05">
      <w:pPr>
        <w:pStyle w:val="a2"/>
        <w:rPr>
          <w:rFonts w:ascii="Arial" w:hAnsi="Arial" w:cs="Arial"/>
          <w:lang w:val="ja-JP"/>
        </w:rPr>
      </w:pPr>
      <w:r w:rsidRPr="004D3944">
        <w:rPr>
          <w:rFonts w:ascii="Arial" w:hAnsi="Arial" w:cs="Arial"/>
          <w:lang w:val="ja-JP"/>
        </w:rPr>
        <w:t xml:space="preserve">    // TODO:</w:t>
      </w:r>
      <w:r w:rsidRPr="004D3944">
        <w:rPr>
          <w:rFonts w:ascii="Arial" w:hAnsi="Arial" w:cs="Arial"/>
          <w:lang w:val="ja-JP"/>
        </w:rPr>
        <w:t>未実装</w:t>
      </w:r>
    </w:p>
    <w:p w14:paraId="67820F66" w14:textId="77777777" w:rsidR="00181F05" w:rsidRPr="004D3944" w:rsidRDefault="00181F05" w:rsidP="00181F05">
      <w:pPr>
        <w:pStyle w:val="a2"/>
        <w:rPr>
          <w:rFonts w:ascii="Arial" w:hAnsi="Arial" w:cs="Arial"/>
          <w:lang w:val="ja-JP"/>
        </w:rPr>
      </w:pPr>
    </w:p>
    <w:p w14:paraId="0395B2D2" w14:textId="77777777" w:rsidR="00181F05" w:rsidRPr="004D3944" w:rsidRDefault="00181F05" w:rsidP="00181F05">
      <w:pPr>
        <w:pStyle w:val="a2"/>
        <w:rPr>
          <w:rFonts w:ascii="Arial" w:hAnsi="Arial" w:cs="Arial"/>
          <w:lang w:val="ja-JP"/>
        </w:rPr>
      </w:pPr>
      <w:r w:rsidRPr="004D3944">
        <w:rPr>
          <w:rFonts w:ascii="Arial" w:hAnsi="Arial" w:cs="Arial"/>
          <w:lang w:val="ja-JP"/>
        </w:rPr>
        <w:t xml:space="preserve">    // </w:t>
      </w:r>
      <w:r w:rsidRPr="004D3944">
        <w:rPr>
          <w:rFonts w:ascii="Arial" w:hAnsi="Arial" w:cs="Arial"/>
          <w:lang w:val="ja-JP"/>
        </w:rPr>
        <w:t>画面返却値の作成</w:t>
      </w:r>
      <w:r w:rsidRPr="004D3944">
        <w:rPr>
          <w:rFonts w:ascii="Arial" w:hAnsi="Arial" w:cs="Arial"/>
          <w:lang w:val="ja-JP"/>
        </w:rPr>
        <w:t>(</w:t>
      </w:r>
      <w:r w:rsidRPr="004D3944">
        <w:rPr>
          <w:rFonts w:ascii="Arial" w:hAnsi="Arial" w:cs="Arial"/>
          <w:lang w:val="ja-JP"/>
        </w:rPr>
        <w:t>引継ぎ項目コピー</w:t>
      </w:r>
      <w:r w:rsidRPr="004D3944">
        <w:rPr>
          <w:rFonts w:ascii="Arial" w:hAnsi="Arial" w:cs="Arial"/>
          <w:lang w:val="ja-JP"/>
        </w:rPr>
        <w:t>)</w:t>
      </w:r>
    </w:p>
    <w:p w14:paraId="20F9D1F2" w14:textId="77777777" w:rsidR="00181F05" w:rsidRPr="004D3944" w:rsidRDefault="00181F05" w:rsidP="00181F05">
      <w:pPr>
        <w:pStyle w:val="a2"/>
        <w:rPr>
          <w:rFonts w:ascii="Arial" w:hAnsi="Arial" w:cs="Arial"/>
        </w:rPr>
      </w:pPr>
      <w:r w:rsidRPr="004D3944">
        <w:rPr>
          <w:rFonts w:ascii="Arial" w:hAnsi="Arial" w:cs="Arial"/>
        </w:rPr>
        <w:t xml:space="preserve">    this.sd04211Model = Beans.createAndCopy(Sd04211Model.class, this.indexForm).execute();</w:t>
      </w:r>
    </w:p>
    <w:p w14:paraId="2AF7F879" w14:textId="77777777" w:rsidR="00181F05" w:rsidRPr="004D3944" w:rsidRDefault="00181F05" w:rsidP="00181F05">
      <w:pPr>
        <w:pStyle w:val="a2"/>
        <w:rPr>
          <w:rFonts w:ascii="Arial" w:hAnsi="Arial" w:cs="Arial"/>
        </w:rPr>
      </w:pPr>
    </w:p>
    <w:p w14:paraId="0603FF58" w14:textId="77777777" w:rsidR="00181F05" w:rsidRPr="004D3944" w:rsidRDefault="00181F05" w:rsidP="00181F05">
      <w:pPr>
        <w:pStyle w:val="a2"/>
        <w:rPr>
          <w:rFonts w:ascii="Arial" w:hAnsi="Arial" w:cs="Arial"/>
          <w:lang w:val="ja-JP"/>
        </w:rPr>
      </w:pPr>
      <w:r w:rsidRPr="004D3944">
        <w:rPr>
          <w:rFonts w:ascii="Arial" w:hAnsi="Arial" w:cs="Arial"/>
        </w:rPr>
        <w:t xml:space="preserve">    </w:t>
      </w:r>
      <w:r w:rsidRPr="004D3944">
        <w:rPr>
          <w:rFonts w:ascii="Arial" w:hAnsi="Arial" w:cs="Arial"/>
          <w:lang w:val="ja-JP"/>
        </w:rPr>
        <w:t xml:space="preserve">// </w:t>
      </w:r>
      <w:r w:rsidRPr="004D3944">
        <w:rPr>
          <w:rFonts w:ascii="Arial" w:hAnsi="Arial" w:cs="Arial"/>
          <w:lang w:val="ja-JP"/>
        </w:rPr>
        <w:t>更新モードの場合、初期表示情報を取得する</w:t>
      </w:r>
    </w:p>
    <w:p w14:paraId="62678E16" w14:textId="77777777" w:rsidR="00181F05" w:rsidRPr="004D3944" w:rsidRDefault="00181F05" w:rsidP="00181F05">
      <w:pPr>
        <w:pStyle w:val="a2"/>
        <w:rPr>
          <w:rFonts w:ascii="Arial" w:hAnsi="Arial" w:cs="Arial"/>
        </w:rPr>
      </w:pPr>
      <w:r w:rsidRPr="004D3944">
        <w:rPr>
          <w:rFonts w:ascii="Arial" w:hAnsi="Arial" w:cs="Arial"/>
        </w:rPr>
        <w:t xml:space="preserve">    if (!StringUtils.equals(this.indexForm.screenType, ScreenTypeEnum.REGIST.getValue())) {</w:t>
      </w:r>
    </w:p>
    <w:p w14:paraId="39C2C7E5" w14:textId="77777777" w:rsidR="00181F05" w:rsidRPr="004D3944" w:rsidRDefault="001115F0" w:rsidP="00181F05">
      <w:pPr>
        <w:pStyle w:val="a2"/>
        <w:rPr>
          <w:rFonts w:ascii="Arial" w:hAnsi="Arial" w:cs="Arial"/>
        </w:rPr>
      </w:pPr>
      <w:r>
        <w:rPr>
          <w:rFonts w:ascii="Arial" w:hAnsi="Arial" w:cs="Arial"/>
          <w:noProof/>
        </w:rPr>
        <w:pict w14:anchorId="54E790B1">
          <v:shape id="_x0000_s1179" type="#_x0000_t62" style="position:absolute;left:0;text-align:left;margin-left:318.6pt;margin-top:14.75pt;width:198pt;height:154.5pt;z-index:251649536" adj="-7156,13002">
            <v:textbox style="mso-next-textbox:#_x0000_s1179" inset="5.85pt,.7pt,5.85pt,.7pt">
              <w:txbxContent>
                <w:p w14:paraId="763BC064" w14:textId="77777777" w:rsidR="001115F0" w:rsidRPr="006D0A10" w:rsidRDefault="001115F0" w:rsidP="00544B7D">
                  <w:pPr>
                    <w:pStyle w:val="PlainText"/>
                    <w:rPr>
                      <w:rFonts w:ascii="Arial" w:hAnsi="Arial" w:cs="Arial"/>
                      <w:sz w:val="18"/>
                      <w:szCs w:val="18"/>
                    </w:rPr>
                  </w:pPr>
                  <w:r w:rsidRPr="006D0A10">
                    <w:rPr>
                      <w:rFonts w:ascii="Arial" w:hAnsi="Arial" w:cs="Arial"/>
                      <w:sz w:val="18"/>
                      <w:szCs w:val="18"/>
                    </w:rPr>
                    <w:t>org.seasar.framework.beans.util.Ở Beans, có thể copy giá trị của cùng tên filed. Hãy tích cực sử dụng.</w:t>
                  </w:r>
                </w:p>
                <w:p w14:paraId="6D50AD18" w14:textId="77777777" w:rsidR="001115F0" w:rsidRPr="006D0A10" w:rsidRDefault="001115F0" w:rsidP="00544B7D">
                  <w:pPr>
                    <w:pStyle w:val="PlainText"/>
                    <w:rPr>
                      <w:rFonts w:ascii="Arial" w:hAnsi="Arial" w:cs="Arial"/>
                      <w:sz w:val="18"/>
                      <w:szCs w:val="18"/>
                    </w:rPr>
                  </w:pPr>
                  <w:r w:rsidRPr="006D0A10">
                    <w:rPr>
                      <w:rFonts w:ascii="Arial" w:hAnsi="Arial" w:cs="Arial"/>
                      <w:sz w:val="18"/>
                      <w:szCs w:val="18"/>
                    </w:rPr>
                    <w:t>Ngoài ra, cũng có thể setting loại bỏ, convert giá trị. Tham khảo bên dưới.</w:t>
                  </w:r>
                </w:p>
                <w:p w14:paraId="4B0D59CB" w14:textId="77777777" w:rsidR="001115F0" w:rsidRPr="006D0A10" w:rsidRDefault="001115F0" w:rsidP="00544B7D">
                  <w:pPr>
                    <w:pStyle w:val="PlainText"/>
                    <w:rPr>
                      <w:rFonts w:ascii="Arial" w:hAnsi="Arial" w:cs="Arial"/>
                      <w:sz w:val="18"/>
                      <w:szCs w:val="18"/>
                    </w:rPr>
                  </w:pPr>
                  <w:hyperlink r:id="rId33" w:history="1">
                    <w:r w:rsidRPr="006D0A10">
                      <w:rPr>
                        <w:rStyle w:val="Hyperlink"/>
                        <w:rFonts w:ascii="Arial" w:hAnsi="Arial" w:cs="Arial"/>
                        <w:sz w:val="18"/>
                        <w:szCs w:val="18"/>
                      </w:rPr>
                      <w:t>http://s2container.seasar.org/2.4/ja/beans.html</w:t>
                    </w:r>
                  </w:hyperlink>
                </w:p>
                <w:p w14:paraId="5A3AA61F" w14:textId="77777777" w:rsidR="001115F0" w:rsidRPr="006D0A10" w:rsidRDefault="001115F0" w:rsidP="00544B7D">
                  <w:pPr>
                    <w:pStyle w:val="PlainText"/>
                    <w:rPr>
                      <w:rFonts w:ascii="Arial" w:hAnsi="Arial" w:cs="Arial"/>
                      <w:sz w:val="18"/>
                      <w:szCs w:val="18"/>
                    </w:rPr>
                  </w:pPr>
                </w:p>
              </w:txbxContent>
            </v:textbox>
          </v:shape>
        </w:pict>
      </w:r>
      <w:r w:rsidR="00181F05" w:rsidRPr="004D3944">
        <w:rPr>
          <w:rFonts w:ascii="Arial" w:hAnsi="Arial" w:cs="Arial"/>
        </w:rPr>
        <w:t xml:space="preserve">      final Sd04211FindDto findDto =</w:t>
      </w:r>
    </w:p>
    <w:p w14:paraId="007B773C" w14:textId="77777777" w:rsidR="00181F05" w:rsidRPr="004D3944" w:rsidRDefault="00181F05" w:rsidP="00181F05">
      <w:pPr>
        <w:pStyle w:val="a2"/>
        <w:rPr>
          <w:rFonts w:ascii="Arial" w:hAnsi="Arial" w:cs="Arial"/>
        </w:rPr>
      </w:pPr>
      <w:r w:rsidRPr="004D3944">
        <w:rPr>
          <w:rFonts w:ascii="Arial" w:hAnsi="Arial" w:cs="Arial"/>
        </w:rPr>
        <w:t xml:space="preserve">          Beans.createAndCopy(Sd04211FindDto.class, this.indexForm).execute();</w:t>
      </w:r>
    </w:p>
    <w:p w14:paraId="1B99E083" w14:textId="77777777" w:rsidR="00181F05" w:rsidRPr="004D3944" w:rsidRDefault="00181F05" w:rsidP="00181F05">
      <w:pPr>
        <w:pStyle w:val="a2"/>
        <w:rPr>
          <w:rFonts w:ascii="Arial" w:hAnsi="Arial" w:cs="Arial"/>
        </w:rPr>
      </w:pPr>
      <w:r w:rsidRPr="004D3944">
        <w:rPr>
          <w:rFonts w:ascii="Arial" w:hAnsi="Arial" w:cs="Arial"/>
        </w:rPr>
        <w:t xml:space="preserve">      final Sd04211FindResultDto findResultDto = this.sd04211Logic.find(findDto);</w:t>
      </w:r>
    </w:p>
    <w:p w14:paraId="7946BF67" w14:textId="77777777" w:rsidR="00181F05" w:rsidRPr="004D3944" w:rsidRDefault="00181F05" w:rsidP="00181F05">
      <w:pPr>
        <w:pStyle w:val="a2"/>
        <w:rPr>
          <w:rFonts w:ascii="Arial" w:hAnsi="Arial" w:cs="Arial"/>
        </w:rPr>
      </w:pPr>
    </w:p>
    <w:p w14:paraId="2A29D881" w14:textId="77777777" w:rsidR="00181F05" w:rsidRPr="004D3944" w:rsidRDefault="00181F05" w:rsidP="00181F05">
      <w:pPr>
        <w:pStyle w:val="a2"/>
        <w:rPr>
          <w:rFonts w:ascii="Arial" w:hAnsi="Arial" w:cs="Arial"/>
        </w:rPr>
      </w:pPr>
      <w:r w:rsidRPr="004D3944">
        <w:rPr>
          <w:rFonts w:ascii="Arial" w:hAnsi="Arial" w:cs="Arial"/>
        </w:rPr>
        <w:t xml:space="preserve">      Beans.copy(findResultDto, this.sd04211Model).dateConverter("yyyy/MM/dd hh:mm:ss", "updata")</w:t>
      </w:r>
    </w:p>
    <w:p w14:paraId="22639552" w14:textId="77777777" w:rsidR="00181F05" w:rsidRPr="004D3944" w:rsidRDefault="00181F05" w:rsidP="00181F05">
      <w:pPr>
        <w:pStyle w:val="a2"/>
        <w:rPr>
          <w:rFonts w:ascii="Arial" w:hAnsi="Arial" w:cs="Arial"/>
        </w:rPr>
      </w:pPr>
      <w:r w:rsidRPr="004D3944">
        <w:rPr>
          <w:rFonts w:ascii="Arial" w:hAnsi="Arial" w:cs="Arial"/>
        </w:rPr>
        <w:lastRenderedPageBreak/>
        <w:t xml:space="preserve">          .dateInputFormatConverter("yksdt", "ykedt").execute();</w:t>
      </w:r>
    </w:p>
    <w:p w14:paraId="61643710" w14:textId="77777777" w:rsidR="00181F05" w:rsidRPr="004D3944" w:rsidRDefault="00181F05" w:rsidP="00181F05">
      <w:pPr>
        <w:pStyle w:val="a2"/>
        <w:rPr>
          <w:rFonts w:ascii="Arial" w:hAnsi="Arial" w:cs="Arial"/>
        </w:rPr>
      </w:pPr>
      <w:r w:rsidRPr="004D3944">
        <w:rPr>
          <w:rFonts w:ascii="Arial" w:hAnsi="Arial" w:cs="Arial"/>
        </w:rPr>
        <w:t xml:space="preserve">    }</w:t>
      </w:r>
    </w:p>
    <w:p w14:paraId="5CA15D91" w14:textId="77777777" w:rsidR="00181F05" w:rsidRPr="004D3944" w:rsidRDefault="00181F05" w:rsidP="00181F05">
      <w:pPr>
        <w:pStyle w:val="a2"/>
        <w:rPr>
          <w:rFonts w:ascii="Arial" w:hAnsi="Arial" w:cs="Arial"/>
        </w:rPr>
      </w:pPr>
    </w:p>
    <w:p w14:paraId="358F6E13" w14:textId="77777777" w:rsidR="00181F05" w:rsidRPr="004D3944" w:rsidRDefault="00181F05" w:rsidP="00181F05">
      <w:pPr>
        <w:pStyle w:val="a2"/>
        <w:rPr>
          <w:rFonts w:ascii="Arial" w:hAnsi="Arial" w:cs="Arial"/>
        </w:rPr>
      </w:pPr>
      <w:r w:rsidRPr="004D3944">
        <w:rPr>
          <w:rFonts w:ascii="Arial" w:hAnsi="Arial" w:cs="Arial"/>
        </w:rPr>
        <w:t xml:space="preserve">    return INDEX;</w:t>
      </w:r>
    </w:p>
    <w:p w14:paraId="5A7EA60B" w14:textId="77777777" w:rsidR="00181F05" w:rsidRPr="004D3944" w:rsidRDefault="00181F05" w:rsidP="00181F05">
      <w:pPr>
        <w:pStyle w:val="a2"/>
        <w:rPr>
          <w:rFonts w:ascii="Arial" w:hAnsi="Arial" w:cs="Arial"/>
        </w:rPr>
      </w:pPr>
    </w:p>
    <w:p w14:paraId="47B4D75A" w14:textId="77777777" w:rsidR="00181F05" w:rsidRPr="004D3944" w:rsidRDefault="00181F05" w:rsidP="00181F05">
      <w:pPr>
        <w:pStyle w:val="a2"/>
        <w:rPr>
          <w:rFonts w:ascii="Arial" w:hAnsi="Arial" w:cs="Arial"/>
          <w:lang w:val="ja-JP"/>
        </w:rPr>
      </w:pPr>
      <w:r w:rsidRPr="004D3944">
        <w:rPr>
          <w:rFonts w:ascii="Arial" w:hAnsi="Arial" w:cs="Arial"/>
        </w:rPr>
        <w:t xml:space="preserve">  </w:t>
      </w:r>
      <w:r w:rsidRPr="004D3944">
        <w:rPr>
          <w:rFonts w:ascii="Arial" w:hAnsi="Arial" w:cs="Arial"/>
          <w:lang w:val="ja-JP"/>
        </w:rPr>
        <w:t>}</w:t>
      </w:r>
    </w:p>
    <w:p w14:paraId="7FB66BFC" w14:textId="77777777" w:rsidR="00233906" w:rsidRPr="004D3944" w:rsidRDefault="00181F05" w:rsidP="00181F05">
      <w:pPr>
        <w:pStyle w:val="a2"/>
        <w:rPr>
          <w:rFonts w:ascii="Arial" w:hAnsi="Arial" w:cs="Arial"/>
          <w:lang w:val="ja-JP"/>
        </w:rPr>
      </w:pPr>
      <w:r w:rsidRPr="004D3944">
        <w:rPr>
          <w:rFonts w:ascii="Arial" w:hAnsi="Arial" w:cs="Arial"/>
          <w:lang w:val="ja-JP"/>
        </w:rPr>
        <w:t>}</w:t>
      </w:r>
    </w:p>
    <w:p w14:paraId="1459B004" w14:textId="77777777" w:rsidR="00181F05" w:rsidRPr="004D3944" w:rsidRDefault="00181F05" w:rsidP="00B05392">
      <w:pPr>
        <w:pStyle w:val="a2"/>
        <w:rPr>
          <w:rFonts w:ascii="Arial" w:hAnsi="Arial" w:cs="Arial"/>
          <w:lang w:val="ja-JP"/>
        </w:rPr>
      </w:pPr>
    </w:p>
    <w:p w14:paraId="4FC23A88" w14:textId="77777777" w:rsidR="00233906" w:rsidRPr="004D3944" w:rsidRDefault="00383868" w:rsidP="000F585A">
      <w:pPr>
        <w:pStyle w:val="Heading4"/>
        <w:rPr>
          <w:rFonts w:ascii="Arial" w:hAnsi="Arial" w:cs="Arial"/>
        </w:rPr>
      </w:pPr>
      <w:r w:rsidRPr="004D3944">
        <w:rPr>
          <w:rFonts w:ascii="Arial" w:hAnsi="Arial" w:cs="Arial"/>
        </w:rPr>
        <w:t>Form</w:t>
      </w:r>
    </w:p>
    <w:p w14:paraId="694C4C45" w14:textId="77777777" w:rsidR="00F1550B" w:rsidRPr="004D3944" w:rsidRDefault="00F1550B" w:rsidP="00F1550B">
      <w:pPr>
        <w:pStyle w:val="a2"/>
        <w:rPr>
          <w:rFonts w:ascii="Arial" w:hAnsi="Arial" w:cs="Arial"/>
        </w:rPr>
      </w:pPr>
      <w:r w:rsidRPr="004D3944">
        <w:rPr>
          <w:rFonts w:ascii="Arial" w:hAnsi="Arial" w:cs="Arial"/>
        </w:rPr>
        <w:t>/*</w:t>
      </w:r>
    </w:p>
    <w:p w14:paraId="2F16DD3E" w14:textId="77777777" w:rsidR="00F1550B" w:rsidRPr="004D3944" w:rsidRDefault="00F1550B" w:rsidP="00F1550B">
      <w:pPr>
        <w:pStyle w:val="a2"/>
        <w:rPr>
          <w:rFonts w:ascii="Arial" w:hAnsi="Arial" w:cs="Arial"/>
        </w:rPr>
      </w:pPr>
      <w:r w:rsidRPr="004D3944">
        <w:rPr>
          <w:rFonts w:ascii="Arial" w:hAnsi="Arial" w:cs="Arial"/>
        </w:rPr>
        <w:t xml:space="preserve"> * (C) DOWA HOLDINGS Co., Ltd. 2015</w:t>
      </w:r>
    </w:p>
    <w:p w14:paraId="1B3255C3" w14:textId="77777777" w:rsidR="00F1550B" w:rsidRPr="004D3944" w:rsidRDefault="00F1550B" w:rsidP="00F1550B">
      <w:pPr>
        <w:pStyle w:val="a2"/>
        <w:rPr>
          <w:rFonts w:ascii="Arial" w:hAnsi="Arial" w:cs="Arial"/>
        </w:rPr>
      </w:pPr>
      <w:r w:rsidRPr="004D3944">
        <w:rPr>
          <w:rFonts w:ascii="Arial" w:hAnsi="Arial" w:cs="Arial"/>
        </w:rPr>
        <w:t xml:space="preserve"> */</w:t>
      </w:r>
    </w:p>
    <w:p w14:paraId="7510E331" w14:textId="77777777" w:rsidR="00F1550B" w:rsidRPr="004D3944" w:rsidRDefault="00F1550B" w:rsidP="00F1550B">
      <w:pPr>
        <w:pStyle w:val="a2"/>
        <w:rPr>
          <w:rFonts w:ascii="Arial" w:hAnsi="Arial" w:cs="Arial"/>
        </w:rPr>
      </w:pPr>
    </w:p>
    <w:p w14:paraId="23E8C856" w14:textId="77777777" w:rsidR="00F1550B" w:rsidRPr="004D3944" w:rsidRDefault="00F1550B" w:rsidP="00F1550B">
      <w:pPr>
        <w:pStyle w:val="a2"/>
        <w:rPr>
          <w:rFonts w:ascii="Arial" w:hAnsi="Arial" w:cs="Arial"/>
        </w:rPr>
      </w:pPr>
      <w:r w:rsidRPr="004D3944">
        <w:rPr>
          <w:rFonts w:ascii="Arial" w:hAnsi="Arial" w:cs="Arial"/>
        </w:rPr>
        <w:t>package jp.co.dowa.sd.form.sd04211;</w:t>
      </w:r>
    </w:p>
    <w:p w14:paraId="345A56B2" w14:textId="77777777" w:rsidR="00F1550B" w:rsidRPr="004D3944" w:rsidRDefault="00F1550B" w:rsidP="00F1550B">
      <w:pPr>
        <w:pStyle w:val="a2"/>
        <w:rPr>
          <w:rFonts w:ascii="Arial" w:hAnsi="Arial" w:cs="Arial"/>
        </w:rPr>
      </w:pPr>
    </w:p>
    <w:p w14:paraId="08BCC123" w14:textId="77777777" w:rsidR="00F1550B" w:rsidRPr="004D3944" w:rsidRDefault="00F1550B" w:rsidP="00F1550B">
      <w:pPr>
        <w:pStyle w:val="a2"/>
        <w:rPr>
          <w:rFonts w:ascii="Arial" w:hAnsi="Arial" w:cs="Arial"/>
        </w:rPr>
      </w:pPr>
      <w:r w:rsidRPr="004D3944">
        <w:rPr>
          <w:rFonts w:ascii="Arial" w:hAnsi="Arial" w:cs="Arial"/>
        </w:rPr>
        <w:t>import org.seasar.struts.annotation.Required;</w:t>
      </w:r>
    </w:p>
    <w:p w14:paraId="4C4A005B" w14:textId="77777777" w:rsidR="00F1550B" w:rsidRPr="004D3944" w:rsidRDefault="00F1550B" w:rsidP="00F1550B">
      <w:pPr>
        <w:pStyle w:val="a2"/>
        <w:rPr>
          <w:rFonts w:ascii="Arial" w:hAnsi="Arial" w:cs="Arial"/>
        </w:rPr>
      </w:pPr>
    </w:p>
    <w:p w14:paraId="4DFC7614" w14:textId="77777777" w:rsidR="00F1550B" w:rsidRPr="004D3944" w:rsidRDefault="00F1550B" w:rsidP="00F1550B">
      <w:pPr>
        <w:pStyle w:val="a2"/>
        <w:rPr>
          <w:rFonts w:ascii="Arial" w:hAnsi="Arial" w:cs="Arial"/>
        </w:rPr>
      </w:pPr>
      <w:r w:rsidRPr="004D3944">
        <w:rPr>
          <w:rFonts w:ascii="Arial" w:hAnsi="Arial" w:cs="Arial"/>
        </w:rPr>
        <w:t>import java.io.Serializable;</w:t>
      </w:r>
    </w:p>
    <w:p w14:paraId="694AC0FE" w14:textId="77777777" w:rsidR="00F1550B" w:rsidRPr="004D3944" w:rsidRDefault="00F1550B" w:rsidP="00F1550B">
      <w:pPr>
        <w:pStyle w:val="a2"/>
        <w:rPr>
          <w:rFonts w:ascii="Arial" w:hAnsi="Arial" w:cs="Arial"/>
        </w:rPr>
      </w:pPr>
    </w:p>
    <w:p w14:paraId="73DAC768" w14:textId="77777777" w:rsidR="00F1550B" w:rsidRPr="004D3944" w:rsidRDefault="00F1550B" w:rsidP="00F1550B">
      <w:pPr>
        <w:pStyle w:val="a2"/>
        <w:rPr>
          <w:rFonts w:ascii="Arial" w:hAnsi="Arial" w:cs="Arial"/>
        </w:rPr>
      </w:pPr>
      <w:r w:rsidRPr="004D3944">
        <w:rPr>
          <w:rFonts w:ascii="Arial" w:hAnsi="Arial" w:cs="Arial"/>
        </w:rPr>
        <w:t>public class Sd04211Form implements Serializable {</w:t>
      </w:r>
    </w:p>
    <w:p w14:paraId="2B20D9A4" w14:textId="77777777" w:rsidR="00F1550B" w:rsidRPr="004D3944" w:rsidRDefault="00F1550B" w:rsidP="00F1550B">
      <w:pPr>
        <w:pStyle w:val="a2"/>
        <w:rPr>
          <w:rFonts w:ascii="Arial" w:hAnsi="Arial" w:cs="Arial"/>
        </w:rPr>
      </w:pPr>
    </w:p>
    <w:p w14:paraId="264A41F8" w14:textId="77777777" w:rsidR="00F1550B" w:rsidRPr="004D3944" w:rsidRDefault="00F1550B" w:rsidP="00F1550B">
      <w:pPr>
        <w:pStyle w:val="a2"/>
        <w:rPr>
          <w:rFonts w:ascii="Arial" w:hAnsi="Arial" w:cs="Arial"/>
        </w:rPr>
      </w:pPr>
      <w:r w:rsidRPr="004D3944">
        <w:rPr>
          <w:rFonts w:ascii="Arial" w:hAnsi="Arial" w:cs="Arial"/>
        </w:rPr>
        <w:t xml:space="preserve">  /**</w:t>
      </w:r>
    </w:p>
    <w:p w14:paraId="09D19553" w14:textId="77777777" w:rsidR="00F1550B" w:rsidRPr="004D3944" w:rsidRDefault="00F1550B" w:rsidP="00F1550B">
      <w:pPr>
        <w:pStyle w:val="a2"/>
        <w:rPr>
          <w:rFonts w:ascii="Arial" w:hAnsi="Arial" w:cs="Arial"/>
        </w:rPr>
      </w:pPr>
      <w:r w:rsidRPr="004D3944">
        <w:rPr>
          <w:rFonts w:ascii="Arial" w:hAnsi="Arial" w:cs="Arial"/>
        </w:rPr>
        <w:t xml:space="preserve">   * </w:t>
      </w:r>
      <w:r w:rsidRPr="004D3944">
        <w:rPr>
          <w:rFonts w:ascii="Arial" w:hAnsi="Arial" w:cs="Arial"/>
          <w:lang w:val="ja-JP"/>
        </w:rPr>
        <w:t>コンストラクタ</w:t>
      </w:r>
      <w:r w:rsidRPr="004D3944">
        <w:rPr>
          <w:rFonts w:ascii="Arial" w:hAnsi="Arial" w:cs="Arial"/>
        </w:rPr>
        <w:t>.</w:t>
      </w:r>
    </w:p>
    <w:p w14:paraId="485A368B" w14:textId="77777777" w:rsidR="00F1550B" w:rsidRPr="004D3944" w:rsidRDefault="00F1550B" w:rsidP="00F1550B">
      <w:pPr>
        <w:pStyle w:val="a2"/>
        <w:rPr>
          <w:rFonts w:ascii="Arial" w:hAnsi="Arial" w:cs="Arial"/>
        </w:rPr>
      </w:pPr>
      <w:r w:rsidRPr="004D3944">
        <w:rPr>
          <w:rFonts w:ascii="Arial" w:hAnsi="Arial" w:cs="Arial"/>
        </w:rPr>
        <w:t xml:space="preserve">   */</w:t>
      </w:r>
    </w:p>
    <w:p w14:paraId="47EB3E79" w14:textId="77777777" w:rsidR="00F1550B" w:rsidRPr="004D3944" w:rsidRDefault="00F1550B" w:rsidP="00F1550B">
      <w:pPr>
        <w:pStyle w:val="a2"/>
        <w:rPr>
          <w:rFonts w:ascii="Arial" w:hAnsi="Arial" w:cs="Arial"/>
        </w:rPr>
      </w:pPr>
      <w:r w:rsidRPr="004D3944">
        <w:rPr>
          <w:rFonts w:ascii="Arial" w:hAnsi="Arial" w:cs="Arial"/>
        </w:rPr>
        <w:t xml:space="preserve">  public </w:t>
      </w:r>
      <w:r w:rsidR="00E7660A" w:rsidRPr="004D3944">
        <w:rPr>
          <w:rFonts w:ascii="Arial" w:hAnsi="Arial" w:cs="Arial"/>
        </w:rPr>
        <w:t>IndexForm</w:t>
      </w:r>
      <w:r w:rsidRPr="004D3944">
        <w:rPr>
          <w:rFonts w:ascii="Arial" w:hAnsi="Arial" w:cs="Arial"/>
        </w:rPr>
        <w:t>() {}</w:t>
      </w:r>
    </w:p>
    <w:p w14:paraId="26C888D7" w14:textId="77777777" w:rsidR="00F1550B" w:rsidRPr="004D3944" w:rsidRDefault="00F1550B" w:rsidP="00F1550B">
      <w:pPr>
        <w:pStyle w:val="a2"/>
        <w:rPr>
          <w:rFonts w:ascii="Arial" w:hAnsi="Arial" w:cs="Arial"/>
        </w:rPr>
      </w:pPr>
    </w:p>
    <w:p w14:paraId="7636749F" w14:textId="77777777" w:rsidR="00F1550B" w:rsidRPr="004D3944" w:rsidRDefault="00F1550B" w:rsidP="00F1550B">
      <w:pPr>
        <w:pStyle w:val="a2"/>
        <w:rPr>
          <w:rFonts w:ascii="Arial" w:hAnsi="Arial" w:cs="Arial"/>
        </w:rPr>
      </w:pPr>
      <w:r w:rsidRPr="004D3944">
        <w:rPr>
          <w:rFonts w:ascii="Arial" w:hAnsi="Arial" w:cs="Arial"/>
        </w:rPr>
        <w:t xml:space="preserve">  /** </w:t>
      </w:r>
      <w:r w:rsidRPr="004D3944">
        <w:rPr>
          <w:rFonts w:ascii="Arial" w:hAnsi="Arial" w:cs="Arial"/>
          <w:lang w:val="ja-JP"/>
        </w:rPr>
        <w:t>製品部門</w:t>
      </w:r>
      <w:r w:rsidRPr="004D3944">
        <w:rPr>
          <w:rFonts w:ascii="Arial" w:hAnsi="Arial" w:cs="Arial"/>
        </w:rPr>
        <w:t xml:space="preserve"> . */</w:t>
      </w:r>
    </w:p>
    <w:p w14:paraId="2224F3C5" w14:textId="77777777" w:rsidR="00F1550B" w:rsidRPr="004D3944" w:rsidRDefault="00F1550B" w:rsidP="00F1550B">
      <w:pPr>
        <w:pStyle w:val="a2"/>
        <w:rPr>
          <w:rFonts w:ascii="Arial" w:hAnsi="Arial" w:cs="Arial"/>
        </w:rPr>
      </w:pPr>
      <w:r w:rsidRPr="004D3944">
        <w:rPr>
          <w:rFonts w:ascii="Arial" w:hAnsi="Arial" w:cs="Arial"/>
        </w:rPr>
        <w:t xml:space="preserve">  public String spart;</w:t>
      </w:r>
    </w:p>
    <w:p w14:paraId="7EA897B7" w14:textId="77777777" w:rsidR="00F1550B" w:rsidRPr="004D3944" w:rsidRDefault="00F1550B" w:rsidP="00F1550B">
      <w:pPr>
        <w:pStyle w:val="a2"/>
        <w:rPr>
          <w:rFonts w:ascii="Arial" w:hAnsi="Arial" w:cs="Arial"/>
        </w:rPr>
      </w:pPr>
    </w:p>
    <w:p w14:paraId="24D14ECE" w14:textId="77777777" w:rsidR="00F1550B" w:rsidRPr="004D3944" w:rsidRDefault="001115F0" w:rsidP="00F1550B">
      <w:pPr>
        <w:pStyle w:val="a2"/>
        <w:rPr>
          <w:rFonts w:ascii="Arial" w:hAnsi="Arial" w:cs="Arial"/>
        </w:rPr>
      </w:pPr>
      <w:r>
        <w:rPr>
          <w:rFonts w:ascii="Arial" w:hAnsi="Arial" w:cs="Arial"/>
          <w:noProof/>
        </w:rPr>
        <w:pict w14:anchorId="52A6AF17">
          <v:shape id="_x0000_s1116" type="#_x0000_t62" style="position:absolute;left:0;text-align:left;margin-left:294.6pt;margin-top:-.25pt;width:198pt;height:161.25pt;z-index:251630080" adj="-6665,21500">
            <v:textbox style="mso-next-textbox:#_x0000_s1116" inset="5.85pt,.7pt,5.85pt,.7pt">
              <w:txbxContent>
                <w:p w14:paraId="0C3E5DD0" w14:textId="77777777" w:rsidR="001115F0" w:rsidRDefault="001115F0" w:rsidP="002F528E">
                  <w:pPr>
                    <w:pStyle w:val="PlainText"/>
                    <w:rPr>
                      <w:sz w:val="18"/>
                      <w:szCs w:val="18"/>
                    </w:rPr>
                  </w:pPr>
                  <w:r>
                    <w:rPr>
                      <w:sz w:val="18"/>
                      <w:szCs w:val="18"/>
                    </w:rPr>
                    <w:t>C</w:t>
                  </w:r>
                  <w:r>
                    <w:rPr>
                      <w:sz w:val="18"/>
                      <w:szCs w:val="18"/>
                    </w:rPr>
                    <w:t>ó</w:t>
                  </w:r>
                  <w:r>
                    <w:rPr>
                      <w:sz w:val="18"/>
                      <w:szCs w:val="18"/>
                    </w:rPr>
                    <w:t xml:space="preserve"> danh s</w:t>
                  </w:r>
                  <w:r>
                    <w:rPr>
                      <w:sz w:val="18"/>
                      <w:szCs w:val="18"/>
                    </w:rPr>
                    <w:t>á</w:t>
                  </w:r>
                  <w:r>
                    <w:rPr>
                      <w:sz w:val="18"/>
                      <w:szCs w:val="18"/>
                    </w:rPr>
                    <w:t xml:space="preserve">ch </w:t>
                  </w:r>
                  <w:r>
                    <w:rPr>
                      <w:rFonts w:hint="eastAsia"/>
                      <w:sz w:val="18"/>
                      <w:szCs w:val="18"/>
                    </w:rPr>
                    <w:t>Validator</w:t>
                  </w:r>
                  <w:r>
                    <w:rPr>
                      <w:sz w:val="18"/>
                      <w:szCs w:val="18"/>
                    </w:rPr>
                    <w:t xml:space="preserve"> b</w:t>
                  </w:r>
                  <w:r>
                    <w:rPr>
                      <w:sz w:val="18"/>
                      <w:szCs w:val="18"/>
                    </w:rPr>
                    <w:t>ê</w:t>
                  </w:r>
                  <w:r>
                    <w:rPr>
                      <w:sz w:val="18"/>
                      <w:szCs w:val="18"/>
                    </w:rPr>
                    <w:t>n d</w:t>
                  </w:r>
                  <w:r>
                    <w:rPr>
                      <w:sz w:val="18"/>
                      <w:szCs w:val="18"/>
                    </w:rPr>
                    <w:t>ướ</w:t>
                  </w:r>
                  <w:r>
                    <w:rPr>
                      <w:sz w:val="18"/>
                      <w:szCs w:val="18"/>
                    </w:rPr>
                    <w:t>i.</w:t>
                  </w:r>
                </w:p>
                <w:p w14:paraId="4FA1AFC1" w14:textId="77777777" w:rsidR="001115F0" w:rsidRDefault="001115F0" w:rsidP="002F528E">
                  <w:pPr>
                    <w:pStyle w:val="PlainText"/>
                    <w:rPr>
                      <w:sz w:val="18"/>
                      <w:szCs w:val="18"/>
                    </w:rPr>
                  </w:pPr>
                  <w:r w:rsidRPr="009B24E4">
                    <w:rPr>
                      <w:sz w:val="18"/>
                      <w:szCs w:val="18"/>
                    </w:rPr>
                    <w:t>http://52.68.179.228/svn/1510_hanbai_sanpai/document/40_</w:t>
                  </w:r>
                  <w:r w:rsidRPr="009B24E4">
                    <w:rPr>
                      <w:sz w:val="18"/>
                      <w:szCs w:val="18"/>
                    </w:rPr>
                    <w:t>製造（</w:t>
                  </w:r>
                  <w:r w:rsidRPr="009B24E4">
                    <w:rPr>
                      <w:sz w:val="18"/>
                      <w:szCs w:val="18"/>
                    </w:rPr>
                    <w:t>M</w:t>
                  </w:r>
                  <w:r w:rsidRPr="009B24E4">
                    <w:rPr>
                      <w:sz w:val="18"/>
                      <w:szCs w:val="18"/>
                    </w:rPr>
                    <w:t>）</w:t>
                  </w:r>
                  <w:r w:rsidRPr="009B24E4">
                    <w:rPr>
                      <w:sz w:val="18"/>
                      <w:szCs w:val="18"/>
                    </w:rPr>
                    <w:t>/01_</w:t>
                  </w:r>
                  <w:r w:rsidRPr="009B24E4">
                    <w:rPr>
                      <w:sz w:val="18"/>
                      <w:szCs w:val="18"/>
                    </w:rPr>
                    <w:t>調査・検討</w:t>
                  </w:r>
                  <w:r w:rsidRPr="009B24E4">
                    <w:rPr>
                      <w:sz w:val="18"/>
                      <w:szCs w:val="18"/>
                    </w:rPr>
                    <w:t>/</w:t>
                  </w:r>
                  <w:r w:rsidRPr="009B24E4">
                    <w:rPr>
                      <w:sz w:val="18"/>
                      <w:szCs w:val="18"/>
                    </w:rPr>
                    <w:t>開発ガイドライン</w:t>
                  </w:r>
                  <w:r w:rsidRPr="009B24E4">
                    <w:rPr>
                      <w:sz w:val="18"/>
                      <w:szCs w:val="18"/>
                    </w:rPr>
                    <w:t>/Validator</w:t>
                  </w:r>
                  <w:r w:rsidRPr="009B24E4">
                    <w:rPr>
                      <w:sz w:val="18"/>
                      <w:szCs w:val="18"/>
                    </w:rPr>
                    <w:t>一覧</w:t>
                  </w:r>
                  <w:r w:rsidRPr="009B24E4">
                    <w:rPr>
                      <w:sz w:val="18"/>
                      <w:szCs w:val="18"/>
                    </w:rPr>
                    <w:t>.xlsx</w:t>
                  </w:r>
                </w:p>
                <w:p w14:paraId="08E06BFD" w14:textId="77777777" w:rsidR="001115F0" w:rsidRDefault="001115F0" w:rsidP="002F528E">
                  <w:pPr>
                    <w:pStyle w:val="PlainText"/>
                    <w:rPr>
                      <w:sz w:val="18"/>
                      <w:szCs w:val="18"/>
                    </w:rPr>
                  </w:pPr>
                </w:p>
                <w:p w14:paraId="249B7977" w14:textId="77777777" w:rsidR="001115F0" w:rsidRPr="009A14FA" w:rsidRDefault="001115F0" w:rsidP="002F528E">
                  <w:pPr>
                    <w:pStyle w:val="PlainText"/>
                    <w:rPr>
                      <w:sz w:val="18"/>
                      <w:szCs w:val="18"/>
                    </w:rPr>
                  </w:pPr>
                  <w:r>
                    <w:rPr>
                      <w:sz w:val="18"/>
                      <w:szCs w:val="18"/>
                    </w:rPr>
                    <w:t>N</w:t>
                  </w:r>
                  <w:r>
                    <w:rPr>
                      <w:sz w:val="18"/>
                      <w:szCs w:val="18"/>
                    </w:rPr>
                    <w:t>ế</w:t>
                  </w:r>
                  <w:r>
                    <w:rPr>
                      <w:sz w:val="18"/>
                      <w:szCs w:val="18"/>
                    </w:rPr>
                    <w:t>u c</w:t>
                  </w:r>
                  <w:r>
                    <w:rPr>
                      <w:sz w:val="18"/>
                      <w:szCs w:val="18"/>
                    </w:rPr>
                    <w:t>ò</w:t>
                  </w:r>
                  <w:r>
                    <w:rPr>
                      <w:sz w:val="18"/>
                      <w:szCs w:val="18"/>
                    </w:rPr>
                    <w:t>n thi</w:t>
                  </w:r>
                  <w:r>
                    <w:rPr>
                      <w:sz w:val="18"/>
                      <w:szCs w:val="18"/>
                    </w:rPr>
                    <w:t>ế</w:t>
                  </w:r>
                  <w:r>
                    <w:rPr>
                      <w:sz w:val="18"/>
                      <w:szCs w:val="18"/>
                    </w:rPr>
                    <w:t>u c</w:t>
                  </w:r>
                  <w:r>
                    <w:rPr>
                      <w:sz w:val="18"/>
                      <w:szCs w:val="18"/>
                    </w:rPr>
                    <w:t>á</w:t>
                  </w:r>
                  <w:r>
                    <w:rPr>
                      <w:sz w:val="18"/>
                      <w:szCs w:val="18"/>
                    </w:rPr>
                    <w:t>i n</w:t>
                  </w:r>
                  <w:r>
                    <w:rPr>
                      <w:sz w:val="18"/>
                      <w:szCs w:val="18"/>
                    </w:rPr>
                    <w:t>à</w:t>
                  </w:r>
                  <w:r>
                    <w:rPr>
                      <w:sz w:val="18"/>
                      <w:szCs w:val="18"/>
                    </w:rPr>
                    <w:t>o th</w:t>
                  </w:r>
                  <w:r>
                    <w:rPr>
                      <w:sz w:val="18"/>
                      <w:szCs w:val="18"/>
                    </w:rPr>
                    <w:t>ì</w:t>
                  </w:r>
                  <w:r>
                    <w:rPr>
                      <w:sz w:val="18"/>
                      <w:szCs w:val="18"/>
                    </w:rPr>
                    <w:t xml:space="preserve"> li</w:t>
                  </w:r>
                  <w:r>
                    <w:rPr>
                      <w:sz w:val="18"/>
                      <w:szCs w:val="18"/>
                    </w:rPr>
                    <w:t>ê</w:t>
                  </w:r>
                  <w:r>
                    <w:rPr>
                      <w:sz w:val="18"/>
                      <w:szCs w:val="18"/>
                    </w:rPr>
                    <w:t>n h</w:t>
                  </w:r>
                  <w:r>
                    <w:rPr>
                      <w:sz w:val="18"/>
                      <w:szCs w:val="18"/>
                    </w:rPr>
                    <w:t>ệ</w:t>
                  </w:r>
                  <w:r>
                    <w:rPr>
                      <w:sz w:val="18"/>
                      <w:szCs w:val="18"/>
                    </w:rPr>
                    <w:t xml:space="preserve"> Komada</w:t>
                  </w:r>
                </w:p>
              </w:txbxContent>
            </v:textbox>
          </v:shape>
        </w:pict>
      </w:r>
      <w:r w:rsidR="00F1550B" w:rsidRPr="004D3944">
        <w:rPr>
          <w:rFonts w:ascii="Arial" w:hAnsi="Arial" w:cs="Arial"/>
        </w:rPr>
        <w:t xml:space="preserve">  /** </w:t>
      </w:r>
      <w:r w:rsidR="00F1550B" w:rsidRPr="004D3944">
        <w:rPr>
          <w:rFonts w:ascii="Arial" w:hAnsi="Arial" w:cs="Arial"/>
          <w:lang w:val="ja-JP"/>
        </w:rPr>
        <w:t>運搬事業者コード</w:t>
      </w:r>
      <w:r w:rsidR="00F1550B" w:rsidRPr="004D3944">
        <w:rPr>
          <w:rFonts w:ascii="Arial" w:hAnsi="Arial" w:cs="Arial"/>
        </w:rPr>
        <w:t>. */</w:t>
      </w:r>
    </w:p>
    <w:p w14:paraId="0CC8EA1D" w14:textId="77777777" w:rsidR="00F1550B" w:rsidRPr="004D3944" w:rsidRDefault="00F1550B" w:rsidP="00F1550B">
      <w:pPr>
        <w:pStyle w:val="a2"/>
        <w:rPr>
          <w:rFonts w:ascii="Arial" w:hAnsi="Arial" w:cs="Arial"/>
        </w:rPr>
      </w:pPr>
      <w:r w:rsidRPr="004D3944">
        <w:rPr>
          <w:rFonts w:ascii="Arial" w:hAnsi="Arial" w:cs="Arial"/>
        </w:rPr>
        <w:t xml:space="preserve">  public String ujscd;</w:t>
      </w:r>
    </w:p>
    <w:p w14:paraId="12CA13A2" w14:textId="77777777" w:rsidR="00F1550B" w:rsidRPr="004D3944" w:rsidRDefault="00F1550B" w:rsidP="00F1550B">
      <w:pPr>
        <w:pStyle w:val="a2"/>
        <w:rPr>
          <w:rFonts w:ascii="Arial" w:hAnsi="Arial" w:cs="Arial"/>
        </w:rPr>
      </w:pPr>
    </w:p>
    <w:p w14:paraId="6D5FF10F" w14:textId="77777777" w:rsidR="00F1550B" w:rsidRPr="004D3944" w:rsidRDefault="00F1550B" w:rsidP="00F1550B">
      <w:pPr>
        <w:pStyle w:val="a2"/>
        <w:rPr>
          <w:rFonts w:ascii="Arial" w:hAnsi="Arial" w:cs="Arial"/>
        </w:rPr>
      </w:pPr>
      <w:r w:rsidRPr="004D3944">
        <w:rPr>
          <w:rFonts w:ascii="Arial" w:hAnsi="Arial" w:cs="Arial"/>
        </w:rPr>
        <w:t xml:space="preserve">  /** </w:t>
      </w:r>
      <w:r w:rsidRPr="004D3944">
        <w:rPr>
          <w:rFonts w:ascii="Arial" w:hAnsi="Arial" w:cs="Arial"/>
          <w:lang w:val="ja-JP"/>
        </w:rPr>
        <w:t>車両コード</w:t>
      </w:r>
      <w:r w:rsidRPr="004D3944">
        <w:rPr>
          <w:rFonts w:ascii="Arial" w:hAnsi="Arial" w:cs="Arial"/>
        </w:rPr>
        <w:t>. */</w:t>
      </w:r>
    </w:p>
    <w:p w14:paraId="14AFCA08" w14:textId="77777777" w:rsidR="00F1550B" w:rsidRPr="004D3944" w:rsidRDefault="00F1550B" w:rsidP="00F1550B">
      <w:pPr>
        <w:pStyle w:val="a2"/>
        <w:rPr>
          <w:rFonts w:ascii="Arial" w:hAnsi="Arial" w:cs="Arial"/>
        </w:rPr>
      </w:pPr>
      <w:r w:rsidRPr="004D3944">
        <w:rPr>
          <w:rFonts w:ascii="Arial" w:hAnsi="Arial" w:cs="Arial"/>
        </w:rPr>
        <w:t xml:space="preserve">  public String syacd;</w:t>
      </w:r>
    </w:p>
    <w:p w14:paraId="36E658DE" w14:textId="77777777" w:rsidR="00F1550B" w:rsidRPr="004D3944" w:rsidRDefault="00F1550B" w:rsidP="00F1550B">
      <w:pPr>
        <w:pStyle w:val="a2"/>
        <w:rPr>
          <w:rFonts w:ascii="Arial" w:hAnsi="Arial" w:cs="Arial"/>
        </w:rPr>
      </w:pPr>
    </w:p>
    <w:p w14:paraId="3DEC0CD2" w14:textId="77777777" w:rsidR="00F1550B" w:rsidRPr="004D3944" w:rsidRDefault="00F1550B" w:rsidP="00F1550B">
      <w:pPr>
        <w:pStyle w:val="a2"/>
        <w:rPr>
          <w:rFonts w:ascii="Arial" w:hAnsi="Arial" w:cs="Arial"/>
        </w:rPr>
      </w:pPr>
      <w:r w:rsidRPr="004D3944">
        <w:rPr>
          <w:rFonts w:ascii="Arial" w:hAnsi="Arial" w:cs="Arial"/>
        </w:rPr>
        <w:t xml:space="preserve">  /** </w:t>
      </w:r>
      <w:r w:rsidRPr="004D3944">
        <w:rPr>
          <w:rFonts w:ascii="Arial" w:hAnsi="Arial" w:cs="Arial"/>
          <w:lang w:val="ja-JP"/>
        </w:rPr>
        <w:t>車両枝番号</w:t>
      </w:r>
      <w:r w:rsidRPr="004D3944">
        <w:rPr>
          <w:rFonts w:ascii="Arial" w:hAnsi="Arial" w:cs="Arial"/>
        </w:rPr>
        <w:t xml:space="preserve"> // TODO:</w:t>
      </w:r>
      <w:r w:rsidRPr="004D3944">
        <w:rPr>
          <w:rFonts w:ascii="Arial" w:hAnsi="Arial" w:cs="Arial"/>
          <w:lang w:val="ja-JP"/>
        </w:rPr>
        <w:t>項目名未定</w:t>
      </w:r>
      <w:r w:rsidRPr="004D3944">
        <w:rPr>
          <w:rFonts w:ascii="Arial" w:hAnsi="Arial" w:cs="Arial"/>
        </w:rPr>
        <w:t>. */</w:t>
      </w:r>
    </w:p>
    <w:p w14:paraId="23B4BBC4" w14:textId="77777777" w:rsidR="00F1550B" w:rsidRPr="004D3944" w:rsidRDefault="00F1550B" w:rsidP="00F1550B">
      <w:pPr>
        <w:pStyle w:val="a2"/>
        <w:rPr>
          <w:rFonts w:ascii="Arial" w:hAnsi="Arial" w:cs="Arial"/>
        </w:rPr>
      </w:pPr>
      <w:r w:rsidRPr="004D3944">
        <w:rPr>
          <w:rFonts w:ascii="Arial" w:hAnsi="Arial" w:cs="Arial"/>
        </w:rPr>
        <w:t xml:space="preserve">  public String syaSeqno;</w:t>
      </w:r>
    </w:p>
    <w:p w14:paraId="6794221F" w14:textId="77777777" w:rsidR="00F1550B" w:rsidRPr="004D3944" w:rsidRDefault="00F1550B" w:rsidP="00F1550B">
      <w:pPr>
        <w:pStyle w:val="a2"/>
        <w:rPr>
          <w:rFonts w:ascii="Arial" w:hAnsi="Arial" w:cs="Arial"/>
        </w:rPr>
      </w:pPr>
    </w:p>
    <w:p w14:paraId="38EDE9E3" w14:textId="77777777" w:rsidR="00F1550B" w:rsidRPr="004D3944" w:rsidRDefault="00F1550B" w:rsidP="00F1550B">
      <w:pPr>
        <w:pStyle w:val="a2"/>
        <w:rPr>
          <w:rFonts w:ascii="Arial" w:hAnsi="Arial" w:cs="Arial"/>
        </w:rPr>
      </w:pPr>
      <w:r w:rsidRPr="004D3944">
        <w:rPr>
          <w:rFonts w:ascii="Arial" w:hAnsi="Arial" w:cs="Arial"/>
        </w:rPr>
        <w:t xml:space="preserve">  /** </w:t>
      </w:r>
      <w:r w:rsidRPr="004D3944">
        <w:rPr>
          <w:rFonts w:ascii="Arial" w:hAnsi="Arial" w:cs="Arial"/>
          <w:lang w:val="ja-JP"/>
        </w:rPr>
        <w:t>画面モード</w:t>
      </w:r>
      <w:r w:rsidRPr="004D3944">
        <w:rPr>
          <w:rFonts w:ascii="Arial" w:hAnsi="Arial" w:cs="Arial"/>
        </w:rPr>
        <w:t>. // TODO:</w:t>
      </w:r>
      <w:r w:rsidRPr="004D3944">
        <w:rPr>
          <w:rFonts w:ascii="Arial" w:hAnsi="Arial" w:cs="Arial"/>
          <w:lang w:val="ja-JP"/>
        </w:rPr>
        <w:t>項目名未定</w:t>
      </w:r>
      <w:r w:rsidRPr="004D3944">
        <w:rPr>
          <w:rFonts w:ascii="Arial" w:hAnsi="Arial" w:cs="Arial"/>
        </w:rPr>
        <w:t>. */</w:t>
      </w:r>
    </w:p>
    <w:p w14:paraId="1A326F27" w14:textId="77777777" w:rsidR="00F1550B" w:rsidRPr="004D3944" w:rsidRDefault="00F1550B" w:rsidP="00F1550B">
      <w:pPr>
        <w:pStyle w:val="a2"/>
        <w:rPr>
          <w:rStyle w:val="a1"/>
          <w:rFonts w:ascii="Arial" w:hAnsi="Arial" w:cs="Arial"/>
        </w:rPr>
      </w:pPr>
      <w:r w:rsidRPr="004D3944">
        <w:rPr>
          <w:rFonts w:ascii="Arial" w:hAnsi="Arial" w:cs="Arial"/>
        </w:rPr>
        <w:t xml:space="preserve">  </w:t>
      </w:r>
      <w:r w:rsidRPr="004D3944">
        <w:rPr>
          <w:rStyle w:val="a1"/>
          <w:rFonts w:ascii="Arial" w:hAnsi="Arial" w:cs="Arial"/>
        </w:rPr>
        <w:t>@Required</w:t>
      </w:r>
    </w:p>
    <w:p w14:paraId="1BDEDBCD" w14:textId="77777777" w:rsidR="00F1550B" w:rsidRPr="004D3944" w:rsidRDefault="00F1550B" w:rsidP="00F1550B">
      <w:pPr>
        <w:pStyle w:val="a2"/>
        <w:rPr>
          <w:rFonts w:ascii="Arial" w:hAnsi="Arial" w:cs="Arial"/>
        </w:rPr>
      </w:pPr>
      <w:r w:rsidRPr="004D3944">
        <w:rPr>
          <w:rFonts w:ascii="Arial" w:hAnsi="Arial" w:cs="Arial"/>
        </w:rPr>
        <w:t xml:space="preserve">  public String screenType;</w:t>
      </w:r>
    </w:p>
    <w:p w14:paraId="4FA2F687" w14:textId="77777777" w:rsidR="00F1550B" w:rsidRPr="004D3944" w:rsidRDefault="00F1550B" w:rsidP="00F1550B">
      <w:pPr>
        <w:pStyle w:val="a2"/>
        <w:rPr>
          <w:rFonts w:ascii="Arial" w:hAnsi="Arial" w:cs="Arial"/>
        </w:rPr>
      </w:pPr>
    </w:p>
    <w:p w14:paraId="39D87595" w14:textId="77777777" w:rsidR="00F1550B" w:rsidRPr="004D3944" w:rsidRDefault="00F1550B" w:rsidP="00F1550B">
      <w:pPr>
        <w:pStyle w:val="a2"/>
        <w:rPr>
          <w:rFonts w:ascii="Arial" w:hAnsi="Arial" w:cs="Arial"/>
        </w:rPr>
      </w:pPr>
      <w:r w:rsidRPr="004D3944">
        <w:rPr>
          <w:rFonts w:ascii="Arial" w:hAnsi="Arial" w:cs="Arial"/>
        </w:rPr>
        <w:t xml:space="preserve">  /** </w:t>
      </w:r>
      <w:r w:rsidRPr="004D3944">
        <w:rPr>
          <w:rFonts w:ascii="Arial" w:hAnsi="Arial" w:cs="Arial"/>
          <w:lang w:val="ja-JP"/>
        </w:rPr>
        <w:t>前画面検索条件</w:t>
      </w:r>
      <w:r w:rsidRPr="004D3944">
        <w:rPr>
          <w:rFonts w:ascii="Arial" w:hAnsi="Arial" w:cs="Arial"/>
        </w:rPr>
        <w:t>. TODO:</w:t>
      </w:r>
      <w:r w:rsidRPr="004D3944">
        <w:rPr>
          <w:rFonts w:ascii="Arial" w:hAnsi="Arial" w:cs="Arial"/>
          <w:lang w:val="ja-JP"/>
        </w:rPr>
        <w:t>項目名未定</w:t>
      </w:r>
      <w:r w:rsidRPr="004D3944">
        <w:rPr>
          <w:rFonts w:ascii="Arial" w:hAnsi="Arial" w:cs="Arial"/>
        </w:rPr>
        <w:t>. */</w:t>
      </w:r>
    </w:p>
    <w:p w14:paraId="4023951E" w14:textId="77777777" w:rsidR="00F1550B" w:rsidRPr="004D3944" w:rsidRDefault="00F1550B" w:rsidP="00F1550B">
      <w:pPr>
        <w:pStyle w:val="a2"/>
        <w:rPr>
          <w:rFonts w:ascii="Arial" w:hAnsi="Arial" w:cs="Arial"/>
        </w:rPr>
      </w:pPr>
      <w:r w:rsidRPr="004D3944">
        <w:rPr>
          <w:rFonts w:ascii="Arial" w:hAnsi="Arial" w:cs="Arial"/>
        </w:rPr>
        <w:t xml:space="preserve">  public String preSearchConditions;</w:t>
      </w:r>
    </w:p>
    <w:p w14:paraId="301C7E62" w14:textId="77777777" w:rsidR="007526FB" w:rsidRPr="004D3944" w:rsidRDefault="00F1550B" w:rsidP="00F1550B">
      <w:pPr>
        <w:pStyle w:val="a2"/>
        <w:rPr>
          <w:rFonts w:ascii="Arial" w:hAnsi="Arial" w:cs="Arial"/>
          <w:lang w:val="ja-JP"/>
        </w:rPr>
      </w:pPr>
      <w:r w:rsidRPr="004D3944">
        <w:rPr>
          <w:rFonts w:ascii="Arial" w:hAnsi="Arial" w:cs="Arial"/>
          <w:lang w:val="ja-JP"/>
        </w:rPr>
        <w:t>}</w:t>
      </w:r>
    </w:p>
    <w:p w14:paraId="50295150" w14:textId="77777777" w:rsidR="00D055CF" w:rsidRPr="004D3944" w:rsidRDefault="00263077" w:rsidP="00D3600C">
      <w:pPr>
        <w:pStyle w:val="Heading4"/>
        <w:rPr>
          <w:rFonts w:ascii="Arial" w:eastAsia="SimSun" w:hAnsi="Arial" w:cs="Arial"/>
          <w:lang w:eastAsia="zh-CN"/>
        </w:rPr>
      </w:pPr>
      <w:r w:rsidRPr="004D3944">
        <w:rPr>
          <w:rFonts w:ascii="Arial" w:hAnsi="Arial" w:cs="Arial"/>
        </w:rPr>
        <w:t>Mode</w:t>
      </w:r>
      <w:r w:rsidR="00842A93" w:rsidRPr="004D3944">
        <w:rPr>
          <w:rFonts w:ascii="Arial" w:hAnsi="Arial" w:cs="Arial"/>
        </w:rPr>
        <w:t>l</w:t>
      </w:r>
    </w:p>
    <w:p w14:paraId="5C21507D" w14:textId="77777777" w:rsidR="00D80182" w:rsidRPr="004D3944" w:rsidRDefault="00D80182" w:rsidP="006C6313">
      <w:pPr>
        <w:ind w:firstLine="250"/>
        <w:rPr>
          <w:rFonts w:ascii="Arial" w:eastAsia="SimSun" w:hAnsi="Arial" w:cs="Arial"/>
          <w:lang w:val="zh-CN" w:eastAsia="zh-CN"/>
        </w:rPr>
      </w:pPr>
    </w:p>
    <w:p w14:paraId="0519B0DE" w14:textId="77777777" w:rsidR="00742D04" w:rsidRPr="004D3944" w:rsidRDefault="00742D04" w:rsidP="00742D04">
      <w:pPr>
        <w:pStyle w:val="a2"/>
        <w:rPr>
          <w:rFonts w:ascii="Arial" w:hAnsi="Arial" w:cs="Arial"/>
        </w:rPr>
      </w:pPr>
      <w:r w:rsidRPr="004D3944">
        <w:rPr>
          <w:rFonts w:ascii="Arial" w:hAnsi="Arial" w:cs="Arial"/>
        </w:rPr>
        <w:t>/*</w:t>
      </w:r>
    </w:p>
    <w:p w14:paraId="45A2E5E0" w14:textId="77777777" w:rsidR="00742D04" w:rsidRPr="004D3944" w:rsidRDefault="00742D04" w:rsidP="00742D04">
      <w:pPr>
        <w:pStyle w:val="a2"/>
        <w:rPr>
          <w:rFonts w:ascii="Arial" w:hAnsi="Arial" w:cs="Arial"/>
        </w:rPr>
      </w:pPr>
      <w:r w:rsidRPr="004D3944">
        <w:rPr>
          <w:rFonts w:ascii="Arial" w:hAnsi="Arial" w:cs="Arial"/>
        </w:rPr>
        <w:t xml:space="preserve"> * (C) DOWA HOLDINGS Co., Ltd. 2015</w:t>
      </w:r>
    </w:p>
    <w:p w14:paraId="1559A92E" w14:textId="77777777" w:rsidR="00742D04" w:rsidRPr="004D3944" w:rsidRDefault="00742D04" w:rsidP="00742D04">
      <w:pPr>
        <w:pStyle w:val="a2"/>
        <w:rPr>
          <w:rFonts w:ascii="Arial" w:hAnsi="Arial" w:cs="Arial"/>
        </w:rPr>
      </w:pPr>
      <w:r w:rsidRPr="004D3944">
        <w:rPr>
          <w:rFonts w:ascii="Arial" w:hAnsi="Arial" w:cs="Arial"/>
        </w:rPr>
        <w:t xml:space="preserve"> */</w:t>
      </w:r>
    </w:p>
    <w:p w14:paraId="2BBC0548" w14:textId="77777777" w:rsidR="00742D04" w:rsidRPr="004D3944" w:rsidRDefault="00742D04" w:rsidP="00742D04">
      <w:pPr>
        <w:pStyle w:val="a2"/>
        <w:rPr>
          <w:rFonts w:ascii="Arial" w:hAnsi="Arial" w:cs="Arial"/>
        </w:rPr>
      </w:pPr>
    </w:p>
    <w:p w14:paraId="67235E24" w14:textId="77777777" w:rsidR="00742D04" w:rsidRPr="004D3944" w:rsidRDefault="00742D04" w:rsidP="00742D04">
      <w:pPr>
        <w:pStyle w:val="a2"/>
        <w:rPr>
          <w:rFonts w:ascii="Arial" w:hAnsi="Arial" w:cs="Arial"/>
        </w:rPr>
      </w:pPr>
      <w:r w:rsidRPr="004D3944">
        <w:rPr>
          <w:rFonts w:ascii="Arial" w:hAnsi="Arial" w:cs="Arial"/>
        </w:rPr>
        <w:t>package jp.co.dowa.sd.model.sd04211;</w:t>
      </w:r>
    </w:p>
    <w:p w14:paraId="52DF73C1" w14:textId="77777777" w:rsidR="00742D04" w:rsidRPr="004D3944" w:rsidRDefault="00742D04" w:rsidP="00742D04">
      <w:pPr>
        <w:pStyle w:val="a2"/>
        <w:rPr>
          <w:rFonts w:ascii="Arial" w:hAnsi="Arial" w:cs="Arial"/>
        </w:rPr>
      </w:pPr>
    </w:p>
    <w:p w14:paraId="6168836F" w14:textId="77777777" w:rsidR="00742D04" w:rsidRPr="004D3944" w:rsidRDefault="00742D04" w:rsidP="00742D04">
      <w:pPr>
        <w:pStyle w:val="a2"/>
        <w:rPr>
          <w:rFonts w:ascii="Arial" w:hAnsi="Arial" w:cs="Arial"/>
        </w:rPr>
      </w:pPr>
      <w:r w:rsidRPr="004D3944">
        <w:rPr>
          <w:rFonts w:ascii="Arial" w:hAnsi="Arial" w:cs="Arial"/>
        </w:rPr>
        <w:t>import jp.co.dowa.sd.interceptor.anotation.BaseMasterSupplementInfo;</w:t>
      </w:r>
    </w:p>
    <w:p w14:paraId="01872EBE" w14:textId="77777777" w:rsidR="00742D04" w:rsidRPr="004D3944" w:rsidRDefault="00742D04" w:rsidP="00742D04">
      <w:pPr>
        <w:pStyle w:val="a2"/>
        <w:rPr>
          <w:rFonts w:ascii="Arial" w:hAnsi="Arial" w:cs="Arial"/>
        </w:rPr>
      </w:pPr>
      <w:r w:rsidRPr="004D3944">
        <w:rPr>
          <w:rFonts w:ascii="Arial" w:hAnsi="Arial" w:cs="Arial"/>
        </w:rPr>
        <w:t>import jp.co.dowa.sd.interceptor.anotation.BaseMasterSupplementName;</w:t>
      </w:r>
    </w:p>
    <w:p w14:paraId="3A18D457" w14:textId="77777777" w:rsidR="00742D04" w:rsidRPr="004D3944" w:rsidRDefault="00742D04" w:rsidP="00742D04">
      <w:pPr>
        <w:pStyle w:val="a2"/>
        <w:rPr>
          <w:rFonts w:ascii="Arial" w:hAnsi="Arial" w:cs="Arial"/>
        </w:rPr>
      </w:pPr>
    </w:p>
    <w:p w14:paraId="6596D29D" w14:textId="77777777" w:rsidR="00742D04" w:rsidRPr="004D3944" w:rsidRDefault="00742D04" w:rsidP="00742D04">
      <w:pPr>
        <w:pStyle w:val="a2"/>
        <w:rPr>
          <w:rFonts w:ascii="Arial" w:hAnsi="Arial" w:cs="Arial"/>
        </w:rPr>
      </w:pPr>
      <w:r w:rsidRPr="004D3944">
        <w:rPr>
          <w:rFonts w:ascii="Arial" w:hAnsi="Arial" w:cs="Arial"/>
        </w:rPr>
        <w:t>import lombok.Data;</w:t>
      </w:r>
    </w:p>
    <w:p w14:paraId="661AC180" w14:textId="77777777" w:rsidR="00742D04" w:rsidRPr="004D3944" w:rsidRDefault="00742D04" w:rsidP="00742D04">
      <w:pPr>
        <w:pStyle w:val="a2"/>
        <w:rPr>
          <w:rFonts w:ascii="Arial" w:hAnsi="Arial" w:cs="Arial"/>
        </w:rPr>
      </w:pPr>
    </w:p>
    <w:p w14:paraId="2B7E3DFE" w14:textId="77777777" w:rsidR="00742D04" w:rsidRPr="004D3944" w:rsidRDefault="00742D04" w:rsidP="00742D04">
      <w:pPr>
        <w:pStyle w:val="a2"/>
        <w:rPr>
          <w:rFonts w:ascii="Arial" w:hAnsi="Arial" w:cs="Arial"/>
        </w:rPr>
      </w:pPr>
      <w:r w:rsidRPr="004D3944">
        <w:rPr>
          <w:rFonts w:ascii="Arial" w:hAnsi="Arial" w:cs="Arial"/>
        </w:rPr>
        <w:t>import java.io.Serializable;</w:t>
      </w:r>
    </w:p>
    <w:p w14:paraId="251D01BB" w14:textId="77777777" w:rsidR="00742D04" w:rsidRPr="004D3944" w:rsidRDefault="00742D04" w:rsidP="00742D04">
      <w:pPr>
        <w:pStyle w:val="a2"/>
        <w:rPr>
          <w:rFonts w:ascii="Arial" w:hAnsi="Arial" w:cs="Arial"/>
        </w:rPr>
      </w:pPr>
      <w:r w:rsidRPr="004D3944">
        <w:rPr>
          <w:rFonts w:ascii="Arial" w:hAnsi="Arial" w:cs="Arial"/>
        </w:rPr>
        <w:t>import java.util.List;</w:t>
      </w:r>
    </w:p>
    <w:p w14:paraId="64D82F35" w14:textId="77777777" w:rsidR="00742D04" w:rsidRPr="004D3944" w:rsidRDefault="00742D04" w:rsidP="00742D04">
      <w:pPr>
        <w:pStyle w:val="a2"/>
        <w:rPr>
          <w:rFonts w:ascii="Arial" w:hAnsi="Arial" w:cs="Arial"/>
        </w:rPr>
      </w:pPr>
      <w:r w:rsidRPr="004D3944">
        <w:rPr>
          <w:rFonts w:ascii="Arial" w:hAnsi="Arial" w:cs="Arial"/>
        </w:rPr>
        <w:t>import java.util.Map;</w:t>
      </w:r>
    </w:p>
    <w:p w14:paraId="54980102" w14:textId="77777777" w:rsidR="00742D04" w:rsidRPr="004D3944" w:rsidRDefault="00742D04" w:rsidP="00742D04">
      <w:pPr>
        <w:pStyle w:val="a2"/>
        <w:rPr>
          <w:rFonts w:ascii="Arial" w:hAnsi="Arial" w:cs="Arial"/>
        </w:rPr>
      </w:pPr>
    </w:p>
    <w:p w14:paraId="666B941F" w14:textId="77777777" w:rsidR="00742D04" w:rsidRPr="004D3944" w:rsidRDefault="00742D04" w:rsidP="00742D04">
      <w:pPr>
        <w:pStyle w:val="a2"/>
        <w:rPr>
          <w:rFonts w:ascii="Arial" w:hAnsi="Arial" w:cs="Arial"/>
        </w:rPr>
      </w:pPr>
      <w:r w:rsidRPr="004D3944">
        <w:rPr>
          <w:rFonts w:ascii="Arial" w:hAnsi="Arial" w:cs="Arial"/>
        </w:rPr>
        <w:t>/**</w:t>
      </w:r>
    </w:p>
    <w:p w14:paraId="481E66C4" w14:textId="77777777" w:rsidR="00742D04" w:rsidRPr="004D3944" w:rsidRDefault="00742D04" w:rsidP="00742D04">
      <w:pPr>
        <w:pStyle w:val="a2"/>
        <w:rPr>
          <w:rFonts w:ascii="Arial" w:hAnsi="Arial" w:cs="Arial"/>
        </w:rPr>
      </w:pPr>
      <w:r w:rsidRPr="004D3944">
        <w:rPr>
          <w:rFonts w:ascii="Arial" w:hAnsi="Arial" w:cs="Arial"/>
        </w:rPr>
        <w:t xml:space="preserve"> * </w:t>
      </w:r>
      <w:r w:rsidRPr="004D3944">
        <w:rPr>
          <w:rFonts w:ascii="Arial" w:hAnsi="Arial" w:cs="Arial"/>
          <w:lang w:val="ja-JP"/>
        </w:rPr>
        <w:t>車両台帳登録</w:t>
      </w:r>
      <w:r w:rsidRPr="004D3944">
        <w:rPr>
          <w:rFonts w:ascii="Arial" w:hAnsi="Arial" w:cs="Arial"/>
        </w:rPr>
        <w:t xml:space="preserve"> Model.</w:t>
      </w:r>
    </w:p>
    <w:p w14:paraId="5159508F" w14:textId="77777777" w:rsidR="00742D04" w:rsidRPr="004D3944" w:rsidRDefault="001115F0" w:rsidP="00742D04">
      <w:pPr>
        <w:pStyle w:val="a2"/>
        <w:rPr>
          <w:rFonts w:ascii="Arial" w:hAnsi="Arial" w:cs="Arial"/>
        </w:rPr>
      </w:pPr>
      <w:r>
        <w:rPr>
          <w:rFonts w:ascii="Arial" w:hAnsi="Arial" w:cs="Arial"/>
          <w:noProof/>
        </w:rPr>
        <w:pict w14:anchorId="5F97E88F">
          <v:shape id="_x0000_s1181" type="#_x0000_t62" style="position:absolute;left:0;text-align:left;margin-left:260.85pt;margin-top:170.75pt;width:187.5pt;height:63.75pt;z-index:251651584" adj="-40,28715">
            <v:textbox style="mso-next-textbox:#_x0000_s1181" inset="5.85pt,.7pt,5.85pt,.7pt">
              <w:txbxContent>
                <w:p w14:paraId="4EE12BDE" w14:textId="77777777" w:rsidR="001115F0" w:rsidRPr="009A14FA" w:rsidRDefault="001115F0" w:rsidP="00742D04">
                  <w:pPr>
                    <w:pStyle w:val="PlainText"/>
                    <w:rPr>
                      <w:sz w:val="18"/>
                      <w:szCs w:val="18"/>
                    </w:rPr>
                  </w:pPr>
                  <w:r>
                    <w:rPr>
                      <w:sz w:val="18"/>
                      <w:szCs w:val="18"/>
                    </w:rPr>
                    <w:t xml:space="preserve">Annotation </w:t>
                  </w:r>
                  <w:r>
                    <w:rPr>
                      <w:sz w:val="18"/>
                      <w:szCs w:val="18"/>
                    </w:rPr>
                    <w:t>để</w:t>
                  </w:r>
                  <w:r>
                    <w:rPr>
                      <w:sz w:val="18"/>
                      <w:szCs w:val="18"/>
                    </w:rPr>
                    <w:t xml:space="preserve"> get basic master th</w:t>
                  </w:r>
                  <w:r>
                    <w:rPr>
                      <w:sz w:val="18"/>
                      <w:szCs w:val="18"/>
                    </w:rPr>
                    <w:t>ì</w:t>
                  </w:r>
                  <w:r>
                    <w:rPr>
                      <w:sz w:val="18"/>
                      <w:szCs w:val="18"/>
                    </w:rPr>
                    <w:t xml:space="preserve"> d</w:t>
                  </w:r>
                  <w:r>
                    <w:rPr>
                      <w:sz w:val="18"/>
                      <w:szCs w:val="18"/>
                    </w:rPr>
                    <w:t>ù</w:t>
                  </w:r>
                  <w:r>
                    <w:rPr>
                      <w:sz w:val="18"/>
                      <w:szCs w:val="18"/>
                    </w:rPr>
                    <w:t>ng nh</w:t>
                  </w:r>
                  <w:r>
                    <w:rPr>
                      <w:sz w:val="18"/>
                      <w:szCs w:val="18"/>
                    </w:rPr>
                    <w:t>ư</w:t>
                  </w:r>
                  <w:r>
                    <w:rPr>
                      <w:sz w:val="18"/>
                      <w:szCs w:val="18"/>
                    </w:rPr>
                    <w:t xml:space="preserve"> b</w:t>
                  </w:r>
                  <w:r>
                    <w:rPr>
                      <w:sz w:val="18"/>
                      <w:szCs w:val="18"/>
                    </w:rPr>
                    <w:t>ê</w:t>
                  </w:r>
                  <w:r>
                    <w:rPr>
                      <w:sz w:val="18"/>
                      <w:szCs w:val="18"/>
                    </w:rPr>
                    <w:t>n d</w:t>
                  </w:r>
                  <w:r>
                    <w:rPr>
                      <w:sz w:val="18"/>
                      <w:szCs w:val="18"/>
                    </w:rPr>
                    <w:t>ướ</w:t>
                  </w:r>
                  <w:r>
                    <w:rPr>
                      <w:sz w:val="18"/>
                      <w:szCs w:val="18"/>
                    </w:rPr>
                    <w:t>i.</w:t>
                  </w:r>
                </w:p>
              </w:txbxContent>
            </v:textbox>
          </v:shape>
        </w:pict>
      </w:r>
      <w:r>
        <w:rPr>
          <w:rFonts w:ascii="Arial" w:hAnsi="Arial" w:cs="Arial"/>
          <w:noProof/>
        </w:rPr>
        <w:pict w14:anchorId="61C1A2AB">
          <v:shape id="_x0000_s1180" type="#_x0000_t62" style="position:absolute;left:0;text-align:left;margin-left:258.6pt;margin-top:9.5pt;width:198pt;height:105pt;z-index:251650560" adj="-6584,18051">
            <v:textbox style="mso-next-textbox:#_x0000_s1180" inset="5.85pt,.7pt,5.85pt,.7pt">
              <w:txbxContent>
                <w:p w14:paraId="15B5A0E0" w14:textId="77777777" w:rsidR="001115F0" w:rsidRPr="009A14FA" w:rsidRDefault="001115F0" w:rsidP="00742D04">
                  <w:pPr>
                    <w:pStyle w:val="PlainText"/>
                    <w:rPr>
                      <w:sz w:val="18"/>
                      <w:szCs w:val="18"/>
                    </w:rPr>
                  </w:pPr>
                  <w:r>
                    <w:rPr>
                      <w:sz w:val="18"/>
                      <w:szCs w:val="18"/>
                    </w:rPr>
                    <w:t>G</w:t>
                  </w:r>
                  <w:r>
                    <w:rPr>
                      <w:sz w:val="18"/>
                      <w:szCs w:val="18"/>
                    </w:rPr>
                    <w:t>á</w:t>
                  </w:r>
                  <w:r>
                    <w:rPr>
                      <w:sz w:val="18"/>
                      <w:szCs w:val="18"/>
                    </w:rPr>
                    <w:t>n Data annotation v</w:t>
                  </w:r>
                  <w:r>
                    <w:rPr>
                      <w:sz w:val="18"/>
                      <w:szCs w:val="18"/>
                    </w:rPr>
                    <w:t>à</w:t>
                  </w:r>
                  <w:r>
                    <w:rPr>
                      <w:sz w:val="18"/>
                      <w:szCs w:val="18"/>
                    </w:rPr>
                    <w:t>o C</w:t>
                  </w:r>
                  <w:r>
                    <w:rPr>
                      <w:rFonts w:hint="eastAsia"/>
                      <w:sz w:val="18"/>
                      <w:szCs w:val="18"/>
                    </w:rPr>
                    <w:t>la</w:t>
                  </w:r>
                  <w:r>
                    <w:rPr>
                      <w:sz w:val="18"/>
                      <w:szCs w:val="18"/>
                    </w:rPr>
                    <w:t>ss. N</w:t>
                  </w:r>
                  <w:r>
                    <w:rPr>
                      <w:sz w:val="18"/>
                      <w:szCs w:val="18"/>
                    </w:rPr>
                    <w:t>ế</w:t>
                  </w:r>
                  <w:r>
                    <w:rPr>
                      <w:sz w:val="18"/>
                      <w:szCs w:val="18"/>
                    </w:rPr>
                    <w:t>u l</w:t>
                  </w:r>
                  <w:r>
                    <w:rPr>
                      <w:sz w:val="18"/>
                      <w:szCs w:val="18"/>
                    </w:rPr>
                    <w:t>à</w:t>
                  </w:r>
                  <w:r>
                    <w:rPr>
                      <w:sz w:val="18"/>
                      <w:szCs w:val="18"/>
                    </w:rPr>
                    <w:t>m nh</w:t>
                  </w:r>
                  <w:r>
                    <w:rPr>
                      <w:sz w:val="18"/>
                      <w:szCs w:val="18"/>
                    </w:rPr>
                    <w:t>ư</w:t>
                  </w:r>
                  <w:r>
                    <w:rPr>
                      <w:sz w:val="18"/>
                      <w:szCs w:val="18"/>
                    </w:rPr>
                    <w:t xml:space="preserve"> v</w:t>
                  </w:r>
                  <w:r>
                    <w:rPr>
                      <w:sz w:val="18"/>
                      <w:szCs w:val="18"/>
                    </w:rPr>
                    <w:t>ậ</w:t>
                  </w:r>
                  <w:r>
                    <w:rPr>
                      <w:sz w:val="18"/>
                      <w:szCs w:val="18"/>
                    </w:rPr>
                    <w:t>y th</w:t>
                  </w:r>
                  <w:r>
                    <w:rPr>
                      <w:sz w:val="18"/>
                      <w:szCs w:val="18"/>
                    </w:rPr>
                    <w:t>ì</w:t>
                  </w:r>
                  <w:r>
                    <w:rPr>
                      <w:sz w:val="18"/>
                      <w:szCs w:val="18"/>
                    </w:rPr>
                    <w:t xml:space="preserve"> c</w:t>
                  </w:r>
                  <w:r>
                    <w:rPr>
                      <w:sz w:val="18"/>
                      <w:szCs w:val="18"/>
                    </w:rPr>
                    <w:t>ó</w:t>
                  </w:r>
                  <w:r>
                    <w:rPr>
                      <w:sz w:val="18"/>
                      <w:szCs w:val="18"/>
                    </w:rPr>
                    <w:t xml:space="preserve"> th</w:t>
                  </w:r>
                  <w:r>
                    <w:rPr>
                      <w:sz w:val="18"/>
                      <w:szCs w:val="18"/>
                    </w:rPr>
                    <w:t>ể</w:t>
                  </w:r>
                  <w:r>
                    <w:rPr>
                      <w:sz w:val="18"/>
                      <w:szCs w:val="18"/>
                    </w:rPr>
                    <w:t xml:space="preserve"> t</w:t>
                  </w:r>
                  <w:r>
                    <w:rPr>
                      <w:sz w:val="18"/>
                      <w:szCs w:val="18"/>
                    </w:rPr>
                    <w:t>ạ</w:t>
                  </w:r>
                  <w:r>
                    <w:rPr>
                      <w:sz w:val="18"/>
                      <w:szCs w:val="18"/>
                    </w:rPr>
                    <w:t xml:space="preserve">o </w:t>
                  </w:r>
                  <w:r>
                    <w:rPr>
                      <w:sz w:val="18"/>
                      <w:szCs w:val="18"/>
                    </w:rPr>
                    <w:t>đượ</w:t>
                  </w:r>
                  <w:r>
                    <w:rPr>
                      <w:sz w:val="18"/>
                      <w:szCs w:val="18"/>
                    </w:rPr>
                    <w:t>c</w:t>
                  </w:r>
                  <w:r w:rsidRPr="00AB6EB2">
                    <w:rPr>
                      <w:rFonts w:hint="eastAsia"/>
                      <w:sz w:val="18"/>
                      <w:szCs w:val="18"/>
                    </w:rPr>
                    <w:t xml:space="preserve"> </w:t>
                  </w:r>
                  <w:r>
                    <w:rPr>
                      <w:rFonts w:hint="eastAsia"/>
                      <w:sz w:val="18"/>
                      <w:szCs w:val="18"/>
                    </w:rPr>
                    <w:t>getter</w:t>
                  </w:r>
                  <w:r>
                    <w:rPr>
                      <w:rFonts w:hint="eastAsia"/>
                      <w:sz w:val="18"/>
                      <w:szCs w:val="18"/>
                    </w:rPr>
                    <w:t>、</w:t>
                  </w:r>
                  <w:r>
                    <w:rPr>
                      <w:rFonts w:hint="eastAsia"/>
                      <w:sz w:val="18"/>
                      <w:szCs w:val="18"/>
                    </w:rPr>
                    <w:t>setter</w:t>
                  </w:r>
                  <w:r>
                    <w:rPr>
                      <w:sz w:val="18"/>
                      <w:szCs w:val="18"/>
                    </w:rPr>
                    <w:t xml:space="preserve"> </w:t>
                  </w:r>
                  <w:r>
                    <w:rPr>
                      <w:sz w:val="18"/>
                      <w:szCs w:val="18"/>
                    </w:rPr>
                    <w:t>ở</w:t>
                  </w:r>
                  <w:r>
                    <w:rPr>
                      <w:sz w:val="18"/>
                      <w:szCs w:val="18"/>
                    </w:rPr>
                    <w:t xml:space="preserve"> nh</w:t>
                  </w:r>
                  <w:r>
                    <w:rPr>
                      <w:sz w:val="18"/>
                      <w:szCs w:val="18"/>
                    </w:rPr>
                    <w:t>ữ</w:t>
                  </w:r>
                  <w:r>
                    <w:rPr>
                      <w:sz w:val="18"/>
                      <w:szCs w:val="18"/>
                    </w:rPr>
                    <w:t>ng ch</w:t>
                  </w:r>
                  <w:r>
                    <w:rPr>
                      <w:sz w:val="18"/>
                      <w:szCs w:val="18"/>
                    </w:rPr>
                    <w:t>ỗ</w:t>
                  </w:r>
                  <w:r>
                    <w:rPr>
                      <w:sz w:val="18"/>
                      <w:szCs w:val="18"/>
                    </w:rPr>
                    <w:t xml:space="preserve"> m</w:t>
                  </w:r>
                  <w:r>
                    <w:rPr>
                      <w:sz w:val="18"/>
                      <w:szCs w:val="18"/>
                    </w:rPr>
                    <w:t>à</w:t>
                  </w:r>
                  <w:r>
                    <w:rPr>
                      <w:sz w:val="18"/>
                      <w:szCs w:val="18"/>
                    </w:rPr>
                    <w:t xml:space="preserve"> ko th</w:t>
                  </w:r>
                  <w:r>
                    <w:rPr>
                      <w:sz w:val="18"/>
                      <w:szCs w:val="18"/>
                    </w:rPr>
                    <w:t>ể</w:t>
                  </w:r>
                  <w:r>
                    <w:rPr>
                      <w:sz w:val="18"/>
                      <w:szCs w:val="18"/>
                    </w:rPr>
                    <w:t xml:space="preserve"> nh</w:t>
                  </w:r>
                  <w:r>
                    <w:rPr>
                      <w:sz w:val="18"/>
                      <w:szCs w:val="18"/>
                    </w:rPr>
                    <w:t>ì</w:t>
                  </w:r>
                  <w:r>
                    <w:rPr>
                      <w:sz w:val="18"/>
                      <w:szCs w:val="18"/>
                    </w:rPr>
                    <w:t>n th</w:t>
                  </w:r>
                  <w:r>
                    <w:rPr>
                      <w:sz w:val="18"/>
                      <w:szCs w:val="18"/>
                    </w:rPr>
                    <w:t>ấ</w:t>
                  </w:r>
                  <w:r>
                    <w:rPr>
                      <w:sz w:val="18"/>
                      <w:szCs w:val="18"/>
                    </w:rPr>
                    <w:t xml:space="preserve">y </w:t>
                  </w:r>
                  <w:r>
                    <w:rPr>
                      <w:rFonts w:hint="eastAsia"/>
                      <w:sz w:val="18"/>
                      <w:szCs w:val="18"/>
                    </w:rPr>
                    <w:t>Lombok</w:t>
                  </w:r>
                  <w:r>
                    <w:rPr>
                      <w:sz w:val="18"/>
                      <w:szCs w:val="18"/>
                    </w:rPr>
                    <w:t xml:space="preserve">. </w:t>
                  </w:r>
                  <w:r>
                    <w:rPr>
                      <w:rFonts w:hint="eastAsia"/>
                      <w:sz w:val="18"/>
                      <w:szCs w:val="18"/>
                    </w:rPr>
                    <w:t>(</w:t>
                  </w:r>
                  <w:r>
                    <w:rPr>
                      <w:sz w:val="18"/>
                      <w:szCs w:val="18"/>
                    </w:rPr>
                    <w:t>C</w:t>
                  </w:r>
                  <w:r>
                    <w:rPr>
                      <w:sz w:val="18"/>
                      <w:szCs w:val="18"/>
                    </w:rPr>
                    <w:t>ó</w:t>
                  </w:r>
                  <w:r>
                    <w:rPr>
                      <w:sz w:val="18"/>
                      <w:szCs w:val="18"/>
                    </w:rPr>
                    <w:t xml:space="preserve"> th</w:t>
                  </w:r>
                  <w:r>
                    <w:rPr>
                      <w:sz w:val="18"/>
                      <w:szCs w:val="18"/>
                    </w:rPr>
                    <w:t>ể</w:t>
                  </w:r>
                  <w:r>
                    <w:rPr>
                      <w:sz w:val="18"/>
                      <w:szCs w:val="18"/>
                    </w:rPr>
                    <w:t xml:space="preserve"> nh</w:t>
                  </w:r>
                  <w:r>
                    <w:rPr>
                      <w:sz w:val="18"/>
                      <w:szCs w:val="18"/>
                    </w:rPr>
                    <w:t>ì</w:t>
                  </w:r>
                  <w:r>
                    <w:rPr>
                      <w:sz w:val="18"/>
                      <w:szCs w:val="18"/>
                    </w:rPr>
                    <w:t>n th</w:t>
                  </w:r>
                  <w:r>
                    <w:rPr>
                      <w:sz w:val="18"/>
                      <w:szCs w:val="18"/>
                    </w:rPr>
                    <w:t>ấ</w:t>
                  </w:r>
                  <w:r>
                    <w:rPr>
                      <w:sz w:val="18"/>
                      <w:szCs w:val="18"/>
                    </w:rPr>
                    <w:t xml:space="preserve">y </w:t>
                  </w:r>
                  <w:r>
                    <w:rPr>
                      <w:sz w:val="18"/>
                      <w:szCs w:val="18"/>
                    </w:rPr>
                    <w:t>ở</w:t>
                  </w:r>
                  <w:r>
                    <w:rPr>
                      <w:sz w:val="18"/>
                      <w:szCs w:val="18"/>
                    </w:rPr>
                    <w:t xml:space="preserve"> outline</w:t>
                  </w:r>
                  <w:r>
                    <w:rPr>
                      <w:rFonts w:hint="eastAsia"/>
                      <w:sz w:val="18"/>
                      <w:szCs w:val="18"/>
                    </w:rPr>
                    <w:t>)</w:t>
                  </w:r>
                </w:p>
              </w:txbxContent>
            </v:textbox>
          </v:shape>
        </w:pict>
      </w:r>
      <w:r w:rsidR="00742D04" w:rsidRPr="004D3944">
        <w:rPr>
          <w:rFonts w:ascii="Arial" w:hAnsi="Arial" w:cs="Arial"/>
        </w:rPr>
        <w:t xml:space="preserve"> *</w:t>
      </w:r>
    </w:p>
    <w:p w14:paraId="6A74523E" w14:textId="77777777" w:rsidR="00742D04" w:rsidRPr="004D3944" w:rsidRDefault="00742D04" w:rsidP="00742D04">
      <w:pPr>
        <w:pStyle w:val="a2"/>
        <w:rPr>
          <w:rFonts w:ascii="Arial" w:hAnsi="Arial" w:cs="Arial"/>
        </w:rPr>
      </w:pPr>
      <w:r w:rsidRPr="004D3944">
        <w:rPr>
          <w:rFonts w:ascii="Arial" w:hAnsi="Arial" w:cs="Arial"/>
        </w:rPr>
        <w:t xml:space="preserve"> * @version $Revision$</w:t>
      </w:r>
    </w:p>
    <w:p w14:paraId="0B83FBA1" w14:textId="77777777" w:rsidR="00742D04" w:rsidRPr="004D3944" w:rsidRDefault="00742D04" w:rsidP="00742D04">
      <w:pPr>
        <w:pStyle w:val="a2"/>
        <w:rPr>
          <w:rFonts w:ascii="Arial" w:hAnsi="Arial" w:cs="Arial"/>
        </w:rPr>
      </w:pPr>
      <w:r w:rsidRPr="004D3944">
        <w:rPr>
          <w:rFonts w:ascii="Arial" w:hAnsi="Arial" w:cs="Arial"/>
        </w:rPr>
        <w:t xml:space="preserve"> * @author ndha</w:t>
      </w:r>
    </w:p>
    <w:p w14:paraId="61590091" w14:textId="77777777" w:rsidR="00742D04" w:rsidRPr="004D3944" w:rsidRDefault="00742D04" w:rsidP="00742D04">
      <w:pPr>
        <w:pStyle w:val="a2"/>
        <w:rPr>
          <w:rFonts w:ascii="Arial" w:hAnsi="Arial" w:cs="Arial"/>
        </w:rPr>
      </w:pPr>
      <w:r w:rsidRPr="004D3944">
        <w:rPr>
          <w:rFonts w:ascii="Arial" w:hAnsi="Arial" w:cs="Arial"/>
        </w:rPr>
        <w:t xml:space="preserve"> * @since 1.0</w:t>
      </w:r>
    </w:p>
    <w:p w14:paraId="2E77938B" w14:textId="77777777" w:rsidR="00742D04" w:rsidRPr="004D3944" w:rsidRDefault="00742D04" w:rsidP="00742D04">
      <w:pPr>
        <w:pStyle w:val="a2"/>
        <w:rPr>
          <w:rFonts w:ascii="Arial" w:hAnsi="Arial" w:cs="Arial"/>
        </w:rPr>
      </w:pPr>
      <w:r w:rsidRPr="004D3944">
        <w:rPr>
          <w:rFonts w:ascii="Arial" w:hAnsi="Arial" w:cs="Arial"/>
        </w:rPr>
        <w:lastRenderedPageBreak/>
        <w:t xml:space="preserve"> */</w:t>
      </w:r>
    </w:p>
    <w:p w14:paraId="3C63FF4F" w14:textId="77777777" w:rsidR="00742D04" w:rsidRPr="004D3944" w:rsidRDefault="00742D04" w:rsidP="00742D04">
      <w:pPr>
        <w:pStyle w:val="a2"/>
        <w:rPr>
          <w:rStyle w:val="a1"/>
          <w:rFonts w:ascii="Arial" w:hAnsi="Arial" w:cs="Arial"/>
        </w:rPr>
      </w:pPr>
      <w:r w:rsidRPr="004D3944">
        <w:rPr>
          <w:rStyle w:val="a1"/>
          <w:rFonts w:ascii="Arial" w:hAnsi="Arial" w:cs="Arial"/>
        </w:rPr>
        <w:t>@Data</w:t>
      </w:r>
    </w:p>
    <w:p w14:paraId="63463BEF" w14:textId="77777777" w:rsidR="00742D04" w:rsidRPr="004D3944" w:rsidRDefault="00742D04" w:rsidP="00742D04">
      <w:pPr>
        <w:pStyle w:val="a2"/>
        <w:rPr>
          <w:rFonts w:ascii="Arial" w:hAnsi="Arial" w:cs="Arial"/>
        </w:rPr>
      </w:pPr>
      <w:r w:rsidRPr="004D3944">
        <w:rPr>
          <w:rFonts w:ascii="Arial" w:hAnsi="Arial" w:cs="Arial"/>
        </w:rPr>
        <w:t>public class Sd04211Model implements Serializable {</w:t>
      </w:r>
    </w:p>
    <w:p w14:paraId="18762F8C" w14:textId="77777777" w:rsidR="00742D04" w:rsidRPr="004D3944" w:rsidRDefault="00742D04" w:rsidP="00742D04">
      <w:pPr>
        <w:pStyle w:val="a2"/>
        <w:rPr>
          <w:rFonts w:ascii="Arial" w:hAnsi="Arial" w:cs="Arial"/>
        </w:rPr>
      </w:pPr>
    </w:p>
    <w:p w14:paraId="090ABAAC" w14:textId="77777777" w:rsidR="00742D04" w:rsidRPr="004D3944" w:rsidRDefault="00742D04" w:rsidP="00742D04">
      <w:pPr>
        <w:pStyle w:val="a2"/>
        <w:rPr>
          <w:rFonts w:ascii="Arial" w:hAnsi="Arial" w:cs="Arial"/>
        </w:rPr>
      </w:pPr>
      <w:r w:rsidRPr="004D3944">
        <w:rPr>
          <w:rFonts w:ascii="Arial" w:hAnsi="Arial" w:cs="Arial"/>
        </w:rPr>
        <w:t xml:space="preserve">  /**</w:t>
      </w:r>
    </w:p>
    <w:p w14:paraId="7BA7FD6C" w14:textId="77777777" w:rsidR="00742D04" w:rsidRPr="004D3944" w:rsidRDefault="00742D04" w:rsidP="00742D04">
      <w:pPr>
        <w:pStyle w:val="a2"/>
        <w:rPr>
          <w:rFonts w:ascii="Arial" w:hAnsi="Arial" w:cs="Arial"/>
        </w:rPr>
      </w:pPr>
      <w:r w:rsidRPr="004D3944">
        <w:rPr>
          <w:rFonts w:ascii="Arial" w:hAnsi="Arial" w:cs="Arial"/>
        </w:rPr>
        <w:t xml:space="preserve">   * </w:t>
      </w:r>
      <w:r w:rsidRPr="004D3944">
        <w:rPr>
          <w:rFonts w:ascii="Arial" w:hAnsi="Arial" w:cs="Arial"/>
          <w:lang w:val="ja-JP"/>
        </w:rPr>
        <w:t>コンストラクタ</w:t>
      </w:r>
      <w:r w:rsidRPr="004D3944">
        <w:rPr>
          <w:rFonts w:ascii="Arial" w:hAnsi="Arial" w:cs="Arial"/>
        </w:rPr>
        <w:t>.</w:t>
      </w:r>
    </w:p>
    <w:p w14:paraId="76B20720" w14:textId="77777777" w:rsidR="00742D04" w:rsidRPr="004D3944" w:rsidRDefault="00742D04" w:rsidP="00742D04">
      <w:pPr>
        <w:pStyle w:val="a2"/>
        <w:rPr>
          <w:rFonts w:ascii="Arial" w:hAnsi="Arial" w:cs="Arial"/>
        </w:rPr>
      </w:pPr>
      <w:r w:rsidRPr="004D3944">
        <w:rPr>
          <w:rFonts w:ascii="Arial" w:hAnsi="Arial" w:cs="Arial"/>
        </w:rPr>
        <w:t xml:space="preserve">   */</w:t>
      </w:r>
    </w:p>
    <w:p w14:paraId="26C8503C" w14:textId="77777777" w:rsidR="00742D04" w:rsidRPr="004D3944" w:rsidRDefault="00742D04" w:rsidP="00742D04">
      <w:pPr>
        <w:pStyle w:val="a2"/>
        <w:rPr>
          <w:rFonts w:ascii="Arial" w:hAnsi="Arial" w:cs="Arial"/>
        </w:rPr>
      </w:pPr>
      <w:r w:rsidRPr="004D3944">
        <w:rPr>
          <w:rFonts w:ascii="Arial" w:hAnsi="Arial" w:cs="Arial"/>
        </w:rPr>
        <w:t xml:space="preserve">  public Sd04211Model() {}</w:t>
      </w:r>
    </w:p>
    <w:p w14:paraId="6DBAE024" w14:textId="77777777" w:rsidR="00742D04" w:rsidRPr="004D3944" w:rsidRDefault="00742D04" w:rsidP="00742D04">
      <w:pPr>
        <w:pStyle w:val="a2"/>
        <w:rPr>
          <w:rFonts w:ascii="Arial" w:hAnsi="Arial" w:cs="Arial"/>
        </w:rPr>
      </w:pPr>
    </w:p>
    <w:p w14:paraId="3535B6D2" w14:textId="77777777" w:rsidR="00742D04" w:rsidRPr="004D3944" w:rsidRDefault="00742D04" w:rsidP="00742D04">
      <w:pPr>
        <w:pStyle w:val="a2"/>
        <w:rPr>
          <w:rFonts w:ascii="Arial" w:hAnsi="Arial" w:cs="Arial"/>
        </w:rPr>
      </w:pPr>
      <w:r w:rsidRPr="004D3944">
        <w:rPr>
          <w:rFonts w:ascii="Arial" w:hAnsi="Arial" w:cs="Arial"/>
        </w:rPr>
        <w:t xml:space="preserve">  /** </w:t>
      </w:r>
      <w:r w:rsidRPr="004D3944">
        <w:rPr>
          <w:rFonts w:ascii="Arial" w:hAnsi="Arial" w:cs="Arial"/>
          <w:lang w:val="ja-JP"/>
        </w:rPr>
        <w:t>運搬事業者プルダウン</w:t>
      </w:r>
      <w:r w:rsidRPr="004D3944">
        <w:rPr>
          <w:rFonts w:ascii="Arial" w:hAnsi="Arial" w:cs="Arial"/>
        </w:rPr>
        <w:t>. */</w:t>
      </w:r>
    </w:p>
    <w:p w14:paraId="68B365F0" w14:textId="77777777" w:rsidR="00742D04" w:rsidRPr="004D3944" w:rsidRDefault="00742D04" w:rsidP="00742D04">
      <w:pPr>
        <w:pStyle w:val="a2"/>
        <w:rPr>
          <w:rStyle w:val="a1"/>
          <w:rFonts w:ascii="Arial" w:hAnsi="Arial" w:cs="Arial"/>
        </w:rPr>
      </w:pPr>
      <w:r w:rsidRPr="004D3944">
        <w:rPr>
          <w:rFonts w:ascii="Arial" w:hAnsi="Arial" w:cs="Arial"/>
        </w:rPr>
        <w:t xml:space="preserve">  </w:t>
      </w:r>
      <w:r w:rsidRPr="004D3944">
        <w:rPr>
          <w:rStyle w:val="a1"/>
          <w:rFonts w:ascii="Arial" w:hAnsi="Arial" w:cs="Arial"/>
        </w:rPr>
        <w:t>@BaseMasterSupplementInfo(cdtyp = "001", spart = "01", targetkbn = "1", valueField = "ujscd",</w:t>
      </w:r>
    </w:p>
    <w:p w14:paraId="455A8540" w14:textId="77777777" w:rsidR="00742D04" w:rsidRPr="004D3944" w:rsidRDefault="00742D04" w:rsidP="00742D04">
      <w:pPr>
        <w:pStyle w:val="a2"/>
        <w:rPr>
          <w:rStyle w:val="a1"/>
          <w:rFonts w:ascii="Arial" w:hAnsi="Arial" w:cs="Arial"/>
        </w:rPr>
      </w:pPr>
      <w:r w:rsidRPr="004D3944">
        <w:rPr>
          <w:rStyle w:val="a1"/>
          <w:rFonts w:ascii="Arial" w:hAnsi="Arial" w:cs="Arial"/>
        </w:rPr>
        <w:t xml:space="preserve">      nmflg = true)</w:t>
      </w:r>
    </w:p>
    <w:p w14:paraId="3CB6B2A8" w14:textId="77777777" w:rsidR="00742D04" w:rsidRPr="004D3944" w:rsidRDefault="00742D04" w:rsidP="00742D04">
      <w:pPr>
        <w:pStyle w:val="a2"/>
        <w:rPr>
          <w:rFonts w:ascii="Arial" w:hAnsi="Arial" w:cs="Arial"/>
        </w:rPr>
      </w:pPr>
      <w:r w:rsidRPr="004D3944">
        <w:rPr>
          <w:rFonts w:ascii="Arial" w:hAnsi="Arial" w:cs="Arial"/>
        </w:rPr>
        <w:t xml:space="preserve">  private List&lt;Map&lt;String, String&gt;&gt; ujsCdSelect;</w:t>
      </w:r>
    </w:p>
    <w:p w14:paraId="47F098AB" w14:textId="77777777" w:rsidR="00742D04" w:rsidRPr="004D3944" w:rsidRDefault="00742D04" w:rsidP="00742D04">
      <w:pPr>
        <w:pStyle w:val="a2"/>
        <w:rPr>
          <w:rFonts w:ascii="Arial" w:hAnsi="Arial" w:cs="Arial"/>
        </w:rPr>
      </w:pPr>
    </w:p>
    <w:p w14:paraId="741DB674" w14:textId="77777777" w:rsidR="00742D04" w:rsidRPr="004D3944" w:rsidRDefault="00742D04" w:rsidP="00742D04">
      <w:pPr>
        <w:pStyle w:val="a2"/>
        <w:rPr>
          <w:rFonts w:ascii="Arial" w:hAnsi="Arial" w:cs="Arial"/>
        </w:rPr>
      </w:pPr>
      <w:r w:rsidRPr="004D3944">
        <w:rPr>
          <w:rFonts w:ascii="Arial" w:hAnsi="Arial" w:cs="Arial"/>
        </w:rPr>
        <w:t xml:space="preserve">  /** </w:t>
      </w:r>
      <w:r w:rsidRPr="004D3944">
        <w:rPr>
          <w:rFonts w:ascii="Arial" w:hAnsi="Arial" w:cs="Arial"/>
          <w:lang w:val="ja-JP"/>
        </w:rPr>
        <w:t>運搬事業者コード</w:t>
      </w:r>
      <w:r w:rsidRPr="004D3944">
        <w:rPr>
          <w:rFonts w:ascii="Arial" w:hAnsi="Arial" w:cs="Arial"/>
        </w:rPr>
        <w:t>. */</w:t>
      </w:r>
    </w:p>
    <w:p w14:paraId="32ED7448" w14:textId="77777777" w:rsidR="00742D04" w:rsidRPr="004D3944" w:rsidRDefault="00742D04" w:rsidP="00742D04">
      <w:pPr>
        <w:pStyle w:val="a2"/>
        <w:rPr>
          <w:rFonts w:ascii="Arial" w:hAnsi="Arial" w:cs="Arial"/>
        </w:rPr>
      </w:pPr>
      <w:r w:rsidRPr="004D3944">
        <w:rPr>
          <w:rFonts w:ascii="Arial" w:hAnsi="Arial" w:cs="Arial"/>
        </w:rPr>
        <w:t xml:space="preserve">  private String ujscd;</w:t>
      </w:r>
    </w:p>
    <w:p w14:paraId="5A92B69C" w14:textId="77777777" w:rsidR="00742D04" w:rsidRPr="004D3944" w:rsidRDefault="00742D04" w:rsidP="00742D04">
      <w:pPr>
        <w:pStyle w:val="a2"/>
        <w:rPr>
          <w:rFonts w:ascii="Arial" w:hAnsi="Arial" w:cs="Arial"/>
        </w:rPr>
      </w:pPr>
    </w:p>
    <w:p w14:paraId="49747150" w14:textId="77777777" w:rsidR="00742D04" w:rsidRPr="004D3944" w:rsidRDefault="00742D04" w:rsidP="00742D04">
      <w:pPr>
        <w:pStyle w:val="a2"/>
        <w:rPr>
          <w:rFonts w:ascii="Arial" w:hAnsi="Arial" w:cs="Arial"/>
        </w:rPr>
      </w:pPr>
      <w:r w:rsidRPr="004D3944">
        <w:rPr>
          <w:rFonts w:ascii="Arial" w:hAnsi="Arial" w:cs="Arial"/>
        </w:rPr>
        <w:t xml:space="preserve">  /** </w:t>
      </w:r>
      <w:r w:rsidRPr="004D3944">
        <w:rPr>
          <w:rFonts w:ascii="Arial" w:hAnsi="Arial" w:cs="Arial"/>
          <w:lang w:val="ja-JP"/>
        </w:rPr>
        <w:t>運搬事業者名称</w:t>
      </w:r>
      <w:r w:rsidRPr="004D3944">
        <w:rPr>
          <w:rFonts w:ascii="Arial" w:hAnsi="Arial" w:cs="Arial"/>
        </w:rPr>
        <w:t>. */</w:t>
      </w:r>
    </w:p>
    <w:p w14:paraId="132BE075" w14:textId="77777777" w:rsidR="00742D04" w:rsidRPr="004D3944" w:rsidRDefault="00742D04" w:rsidP="00742D04">
      <w:pPr>
        <w:pStyle w:val="a2"/>
        <w:rPr>
          <w:rFonts w:ascii="Arial" w:hAnsi="Arial" w:cs="Arial"/>
        </w:rPr>
      </w:pPr>
      <w:r w:rsidRPr="004D3944">
        <w:rPr>
          <w:rFonts w:ascii="Arial" w:hAnsi="Arial" w:cs="Arial"/>
        </w:rPr>
        <w:t xml:space="preserve">  private String name6;</w:t>
      </w:r>
    </w:p>
    <w:p w14:paraId="154EAC8B" w14:textId="77777777" w:rsidR="00742D04" w:rsidRPr="004D3944" w:rsidRDefault="00742D04" w:rsidP="00742D04">
      <w:pPr>
        <w:pStyle w:val="a2"/>
        <w:rPr>
          <w:rFonts w:ascii="Arial" w:hAnsi="Arial" w:cs="Arial"/>
        </w:rPr>
      </w:pPr>
    </w:p>
    <w:p w14:paraId="063E0147" w14:textId="77777777" w:rsidR="00742D04" w:rsidRPr="004D3944" w:rsidRDefault="00742D04" w:rsidP="00742D04">
      <w:pPr>
        <w:pStyle w:val="a2"/>
        <w:rPr>
          <w:rFonts w:ascii="Arial" w:hAnsi="Arial" w:cs="Arial"/>
        </w:rPr>
      </w:pPr>
      <w:r w:rsidRPr="004D3944">
        <w:rPr>
          <w:rFonts w:ascii="Arial" w:hAnsi="Arial" w:cs="Arial"/>
        </w:rPr>
        <w:t xml:space="preserve">  /** </w:t>
      </w:r>
      <w:r w:rsidRPr="004D3944">
        <w:rPr>
          <w:rFonts w:ascii="Arial" w:hAnsi="Arial" w:cs="Arial"/>
          <w:lang w:val="ja-JP"/>
        </w:rPr>
        <w:t>製品部門名称</w:t>
      </w:r>
      <w:r w:rsidRPr="004D3944">
        <w:rPr>
          <w:rFonts w:ascii="Arial" w:hAnsi="Arial" w:cs="Arial"/>
        </w:rPr>
        <w:t>. */</w:t>
      </w:r>
    </w:p>
    <w:p w14:paraId="13C3BDCA" w14:textId="77777777" w:rsidR="00742D04" w:rsidRPr="004D3944" w:rsidRDefault="00742D04" w:rsidP="00742D04">
      <w:pPr>
        <w:pStyle w:val="a2"/>
        <w:rPr>
          <w:rFonts w:ascii="Arial" w:hAnsi="Arial" w:cs="Arial"/>
        </w:rPr>
      </w:pPr>
      <w:r w:rsidRPr="004D3944">
        <w:rPr>
          <w:rFonts w:ascii="Arial" w:hAnsi="Arial" w:cs="Arial"/>
        </w:rPr>
        <w:t xml:space="preserve">  private String spart;</w:t>
      </w:r>
    </w:p>
    <w:p w14:paraId="57549C50" w14:textId="77777777" w:rsidR="00742D04" w:rsidRPr="004D3944" w:rsidRDefault="00742D04" w:rsidP="00742D04">
      <w:pPr>
        <w:pStyle w:val="a2"/>
        <w:rPr>
          <w:rFonts w:ascii="Arial" w:hAnsi="Arial" w:cs="Arial"/>
        </w:rPr>
      </w:pPr>
    </w:p>
    <w:p w14:paraId="63FD9029" w14:textId="77777777" w:rsidR="00742D04" w:rsidRPr="004D3944" w:rsidRDefault="00742D04" w:rsidP="00742D04">
      <w:pPr>
        <w:pStyle w:val="a2"/>
        <w:rPr>
          <w:rFonts w:ascii="Arial" w:hAnsi="Arial" w:cs="Arial"/>
        </w:rPr>
      </w:pPr>
      <w:r w:rsidRPr="004D3944">
        <w:rPr>
          <w:rFonts w:ascii="Arial" w:hAnsi="Arial" w:cs="Arial"/>
        </w:rPr>
        <w:t xml:space="preserve">  /** </w:t>
      </w:r>
      <w:r w:rsidRPr="004D3944">
        <w:rPr>
          <w:rFonts w:ascii="Arial" w:hAnsi="Arial" w:cs="Arial"/>
          <w:lang w:val="ja-JP"/>
        </w:rPr>
        <w:t>車両コード</w:t>
      </w:r>
      <w:r w:rsidRPr="004D3944">
        <w:rPr>
          <w:rFonts w:ascii="Arial" w:hAnsi="Arial" w:cs="Arial"/>
        </w:rPr>
        <w:t>. */</w:t>
      </w:r>
    </w:p>
    <w:p w14:paraId="119072B4" w14:textId="77777777" w:rsidR="00742D04" w:rsidRPr="004D3944" w:rsidRDefault="00742D04" w:rsidP="00742D04">
      <w:pPr>
        <w:pStyle w:val="a2"/>
        <w:rPr>
          <w:rFonts w:ascii="Arial" w:hAnsi="Arial" w:cs="Arial"/>
        </w:rPr>
      </w:pPr>
      <w:r w:rsidRPr="004D3944">
        <w:rPr>
          <w:rFonts w:ascii="Arial" w:hAnsi="Arial" w:cs="Arial"/>
        </w:rPr>
        <w:t xml:space="preserve">  private String syacd;</w:t>
      </w:r>
    </w:p>
    <w:p w14:paraId="6D8D15E4" w14:textId="77777777" w:rsidR="00742D04" w:rsidRPr="004D3944" w:rsidRDefault="00742D04" w:rsidP="00742D04">
      <w:pPr>
        <w:pStyle w:val="a2"/>
        <w:rPr>
          <w:rFonts w:ascii="Arial" w:hAnsi="Arial" w:cs="Arial"/>
        </w:rPr>
      </w:pPr>
    </w:p>
    <w:p w14:paraId="588DB600" w14:textId="77777777" w:rsidR="00742D04" w:rsidRPr="004D3944" w:rsidRDefault="00742D04" w:rsidP="00742D04">
      <w:pPr>
        <w:pStyle w:val="a2"/>
        <w:rPr>
          <w:rFonts w:ascii="Arial" w:hAnsi="Arial" w:cs="Arial"/>
        </w:rPr>
      </w:pPr>
      <w:r w:rsidRPr="004D3944">
        <w:rPr>
          <w:rFonts w:ascii="Arial" w:hAnsi="Arial" w:cs="Arial"/>
        </w:rPr>
        <w:t xml:space="preserve">  /** </w:t>
      </w:r>
      <w:r w:rsidRPr="004D3944">
        <w:rPr>
          <w:rFonts w:ascii="Arial" w:hAnsi="Arial" w:cs="Arial"/>
          <w:lang w:val="ja-JP"/>
        </w:rPr>
        <w:t>車両枝番号</w:t>
      </w:r>
      <w:r w:rsidRPr="004D3944">
        <w:rPr>
          <w:rFonts w:ascii="Arial" w:hAnsi="Arial" w:cs="Arial"/>
        </w:rPr>
        <w:t>. */</w:t>
      </w:r>
    </w:p>
    <w:p w14:paraId="4F8C06AD" w14:textId="77777777" w:rsidR="00742D04" w:rsidRPr="004D3944" w:rsidRDefault="00742D04" w:rsidP="00742D04">
      <w:pPr>
        <w:pStyle w:val="a2"/>
        <w:rPr>
          <w:rFonts w:ascii="Arial" w:hAnsi="Arial" w:cs="Arial"/>
        </w:rPr>
      </w:pPr>
      <w:r w:rsidRPr="004D3944">
        <w:rPr>
          <w:rFonts w:ascii="Arial" w:hAnsi="Arial" w:cs="Arial"/>
        </w:rPr>
        <w:t xml:space="preserve">  private String vehic;</w:t>
      </w:r>
    </w:p>
    <w:p w14:paraId="49E8EB2C" w14:textId="77777777" w:rsidR="00742D04" w:rsidRPr="004D3944" w:rsidRDefault="00742D04" w:rsidP="00742D04">
      <w:pPr>
        <w:pStyle w:val="a2"/>
        <w:rPr>
          <w:rFonts w:ascii="Arial" w:hAnsi="Arial" w:cs="Arial"/>
        </w:rPr>
      </w:pPr>
    </w:p>
    <w:p w14:paraId="0792C60A" w14:textId="77777777" w:rsidR="00742D04" w:rsidRPr="004D3944" w:rsidRDefault="00742D04" w:rsidP="00742D04">
      <w:pPr>
        <w:pStyle w:val="a2"/>
        <w:rPr>
          <w:rFonts w:ascii="Arial" w:hAnsi="Arial" w:cs="Arial"/>
        </w:rPr>
      </w:pPr>
      <w:r w:rsidRPr="004D3944">
        <w:rPr>
          <w:rFonts w:ascii="Arial" w:hAnsi="Arial" w:cs="Arial"/>
        </w:rPr>
        <w:t xml:space="preserve">  /** </w:t>
      </w:r>
      <w:r w:rsidRPr="004D3944">
        <w:rPr>
          <w:rFonts w:ascii="Arial" w:hAnsi="Arial" w:cs="Arial"/>
          <w:lang w:val="ja-JP"/>
        </w:rPr>
        <w:t>最終更新日</w:t>
      </w:r>
      <w:r w:rsidRPr="004D3944">
        <w:rPr>
          <w:rFonts w:ascii="Arial" w:hAnsi="Arial" w:cs="Arial"/>
        </w:rPr>
        <w:t>. */</w:t>
      </w:r>
    </w:p>
    <w:p w14:paraId="24C412F3" w14:textId="77777777" w:rsidR="00742D04" w:rsidRPr="004D3944" w:rsidRDefault="00742D04" w:rsidP="00742D04">
      <w:pPr>
        <w:pStyle w:val="a2"/>
        <w:rPr>
          <w:rFonts w:ascii="Arial" w:hAnsi="Arial" w:cs="Arial"/>
        </w:rPr>
      </w:pPr>
      <w:r w:rsidRPr="004D3944">
        <w:rPr>
          <w:rFonts w:ascii="Arial" w:hAnsi="Arial" w:cs="Arial"/>
        </w:rPr>
        <w:t xml:space="preserve">  private String updata;</w:t>
      </w:r>
    </w:p>
    <w:p w14:paraId="1117B94A" w14:textId="77777777" w:rsidR="00742D04" w:rsidRPr="004D3944" w:rsidRDefault="00742D04" w:rsidP="00742D04">
      <w:pPr>
        <w:pStyle w:val="a2"/>
        <w:rPr>
          <w:rFonts w:ascii="Arial" w:hAnsi="Arial" w:cs="Arial"/>
        </w:rPr>
      </w:pPr>
    </w:p>
    <w:p w14:paraId="562C0A86" w14:textId="77777777" w:rsidR="00742D04" w:rsidRPr="004D3944" w:rsidRDefault="00742D04" w:rsidP="00742D04">
      <w:pPr>
        <w:pStyle w:val="a2"/>
        <w:rPr>
          <w:rFonts w:ascii="Arial" w:hAnsi="Arial" w:cs="Arial"/>
        </w:rPr>
      </w:pPr>
      <w:r w:rsidRPr="004D3944">
        <w:rPr>
          <w:rFonts w:ascii="Arial" w:hAnsi="Arial" w:cs="Arial"/>
        </w:rPr>
        <w:t xml:space="preserve">  /** </w:t>
      </w:r>
      <w:r w:rsidRPr="004D3944">
        <w:rPr>
          <w:rFonts w:ascii="Arial" w:hAnsi="Arial" w:cs="Arial"/>
          <w:lang w:val="ja-JP"/>
        </w:rPr>
        <w:t>車両番号コード</w:t>
      </w:r>
      <w:r w:rsidRPr="004D3944">
        <w:rPr>
          <w:rFonts w:ascii="Arial" w:hAnsi="Arial" w:cs="Arial"/>
        </w:rPr>
        <w:t>. */</w:t>
      </w:r>
    </w:p>
    <w:p w14:paraId="729C8AD2" w14:textId="77777777" w:rsidR="00742D04" w:rsidRPr="004D3944" w:rsidRDefault="00742D04" w:rsidP="00742D04">
      <w:pPr>
        <w:pStyle w:val="a2"/>
        <w:rPr>
          <w:rFonts w:ascii="Arial" w:hAnsi="Arial" w:cs="Arial"/>
        </w:rPr>
      </w:pPr>
      <w:r w:rsidRPr="004D3944">
        <w:rPr>
          <w:rFonts w:ascii="Arial" w:hAnsi="Arial" w:cs="Arial"/>
        </w:rPr>
        <w:t xml:space="preserve">  private String sytno;</w:t>
      </w:r>
    </w:p>
    <w:p w14:paraId="7A8699D0" w14:textId="77777777" w:rsidR="00742D04" w:rsidRPr="004D3944" w:rsidRDefault="00742D04" w:rsidP="00742D04">
      <w:pPr>
        <w:pStyle w:val="a2"/>
        <w:rPr>
          <w:rFonts w:ascii="Arial" w:hAnsi="Arial" w:cs="Arial"/>
        </w:rPr>
      </w:pPr>
    </w:p>
    <w:p w14:paraId="18C7C6C3" w14:textId="77777777" w:rsidR="00742D04" w:rsidRPr="004D3944" w:rsidRDefault="00742D04" w:rsidP="00742D04">
      <w:pPr>
        <w:pStyle w:val="a2"/>
        <w:rPr>
          <w:rFonts w:ascii="Arial" w:hAnsi="Arial" w:cs="Arial"/>
        </w:rPr>
      </w:pPr>
      <w:r w:rsidRPr="004D3944">
        <w:rPr>
          <w:rFonts w:ascii="Arial" w:hAnsi="Arial" w:cs="Arial"/>
        </w:rPr>
        <w:t xml:space="preserve">  /** </w:t>
      </w:r>
      <w:r w:rsidRPr="004D3944">
        <w:rPr>
          <w:rFonts w:ascii="Arial" w:hAnsi="Arial" w:cs="Arial"/>
          <w:lang w:val="ja-JP"/>
        </w:rPr>
        <w:t>販売組織コード</w:t>
      </w:r>
      <w:r w:rsidRPr="004D3944">
        <w:rPr>
          <w:rFonts w:ascii="Arial" w:hAnsi="Arial" w:cs="Arial"/>
        </w:rPr>
        <w:t>. */</w:t>
      </w:r>
    </w:p>
    <w:p w14:paraId="4320E69B" w14:textId="77777777" w:rsidR="00742D04" w:rsidRPr="004D3944" w:rsidRDefault="00742D04" w:rsidP="00742D04">
      <w:pPr>
        <w:pStyle w:val="a2"/>
        <w:rPr>
          <w:rFonts w:ascii="Arial" w:hAnsi="Arial" w:cs="Arial"/>
        </w:rPr>
      </w:pPr>
      <w:r w:rsidRPr="004D3944">
        <w:rPr>
          <w:rFonts w:ascii="Arial" w:hAnsi="Arial" w:cs="Arial"/>
        </w:rPr>
        <w:lastRenderedPageBreak/>
        <w:t xml:space="preserve">  private String nyrvk;</w:t>
      </w:r>
    </w:p>
    <w:p w14:paraId="603B91E3" w14:textId="77777777" w:rsidR="00742D04" w:rsidRPr="004D3944" w:rsidRDefault="00742D04" w:rsidP="00742D04">
      <w:pPr>
        <w:pStyle w:val="a2"/>
        <w:rPr>
          <w:rFonts w:ascii="Arial" w:hAnsi="Arial" w:cs="Arial"/>
        </w:rPr>
      </w:pPr>
    </w:p>
    <w:p w14:paraId="6858998A" w14:textId="77777777" w:rsidR="00742D04" w:rsidRPr="004D3944" w:rsidRDefault="00742D04" w:rsidP="00742D04">
      <w:pPr>
        <w:pStyle w:val="a2"/>
        <w:rPr>
          <w:rFonts w:ascii="Arial" w:hAnsi="Arial" w:cs="Arial"/>
        </w:rPr>
      </w:pPr>
      <w:r w:rsidRPr="004D3944">
        <w:rPr>
          <w:rFonts w:ascii="Arial" w:hAnsi="Arial" w:cs="Arial"/>
        </w:rPr>
        <w:t xml:space="preserve">  /** </w:t>
      </w:r>
      <w:r w:rsidRPr="004D3944">
        <w:rPr>
          <w:rFonts w:ascii="Arial" w:hAnsi="Arial" w:cs="Arial"/>
          <w:lang w:val="ja-JP"/>
        </w:rPr>
        <w:t>販売組織名称</w:t>
      </w:r>
      <w:r w:rsidRPr="004D3944">
        <w:rPr>
          <w:rFonts w:ascii="Arial" w:hAnsi="Arial" w:cs="Arial"/>
        </w:rPr>
        <w:t>. */</w:t>
      </w:r>
    </w:p>
    <w:p w14:paraId="2A072870" w14:textId="77777777" w:rsidR="00742D04" w:rsidRPr="004D3944" w:rsidRDefault="00742D04" w:rsidP="00742D04">
      <w:pPr>
        <w:pStyle w:val="a2"/>
        <w:rPr>
          <w:rFonts w:ascii="Arial" w:hAnsi="Arial" w:cs="Arial"/>
        </w:rPr>
      </w:pPr>
      <w:r w:rsidRPr="004D3944">
        <w:rPr>
          <w:rFonts w:ascii="Arial" w:hAnsi="Arial" w:cs="Arial"/>
        </w:rPr>
        <w:t xml:space="preserve">  private String name1;</w:t>
      </w:r>
    </w:p>
    <w:p w14:paraId="6FA71A57" w14:textId="77777777" w:rsidR="00742D04" w:rsidRPr="004D3944" w:rsidRDefault="00742D04" w:rsidP="00742D04">
      <w:pPr>
        <w:pStyle w:val="a2"/>
        <w:rPr>
          <w:rFonts w:ascii="Arial" w:hAnsi="Arial" w:cs="Arial"/>
        </w:rPr>
      </w:pPr>
    </w:p>
    <w:p w14:paraId="78AA6AA5" w14:textId="77777777" w:rsidR="00742D04" w:rsidRPr="004D3944" w:rsidRDefault="00742D04" w:rsidP="00742D04">
      <w:pPr>
        <w:pStyle w:val="a2"/>
        <w:rPr>
          <w:rFonts w:ascii="Arial" w:hAnsi="Arial" w:cs="Arial"/>
        </w:rPr>
      </w:pPr>
      <w:r w:rsidRPr="004D3944">
        <w:rPr>
          <w:rFonts w:ascii="Arial" w:hAnsi="Arial" w:cs="Arial"/>
        </w:rPr>
        <w:t xml:space="preserve">  /** </w:t>
      </w:r>
      <w:r w:rsidRPr="004D3944">
        <w:rPr>
          <w:rFonts w:ascii="Arial" w:hAnsi="Arial" w:cs="Arial"/>
          <w:lang w:val="ja-JP"/>
        </w:rPr>
        <w:t>車種コード</w:t>
      </w:r>
      <w:r w:rsidRPr="004D3944">
        <w:rPr>
          <w:rFonts w:ascii="Arial" w:hAnsi="Arial" w:cs="Arial"/>
        </w:rPr>
        <w:t>. */</w:t>
      </w:r>
    </w:p>
    <w:p w14:paraId="3CCA43A3" w14:textId="77777777" w:rsidR="00742D04" w:rsidRPr="004D3944" w:rsidRDefault="00742D04" w:rsidP="00742D04">
      <w:pPr>
        <w:pStyle w:val="a2"/>
        <w:rPr>
          <w:rFonts w:ascii="Arial" w:hAnsi="Arial" w:cs="Arial"/>
        </w:rPr>
      </w:pPr>
      <w:r w:rsidRPr="004D3944">
        <w:rPr>
          <w:rFonts w:ascii="Arial" w:hAnsi="Arial" w:cs="Arial"/>
        </w:rPr>
        <w:t xml:space="preserve">  private String syscd;</w:t>
      </w:r>
    </w:p>
    <w:p w14:paraId="36919C42" w14:textId="77777777" w:rsidR="00742D04" w:rsidRPr="004D3944" w:rsidRDefault="00742D04" w:rsidP="00742D04">
      <w:pPr>
        <w:pStyle w:val="a2"/>
        <w:rPr>
          <w:rFonts w:ascii="Arial" w:hAnsi="Arial" w:cs="Arial"/>
        </w:rPr>
      </w:pPr>
    </w:p>
    <w:p w14:paraId="0B2453DD" w14:textId="77777777" w:rsidR="00742D04" w:rsidRPr="004D3944" w:rsidRDefault="00742D04" w:rsidP="00742D04">
      <w:pPr>
        <w:pStyle w:val="a2"/>
        <w:rPr>
          <w:rFonts w:ascii="Arial" w:hAnsi="Arial" w:cs="Arial"/>
        </w:rPr>
      </w:pPr>
      <w:r w:rsidRPr="004D3944">
        <w:rPr>
          <w:rFonts w:ascii="Arial" w:hAnsi="Arial" w:cs="Arial"/>
        </w:rPr>
        <w:t xml:space="preserve">  /** </w:t>
      </w:r>
      <w:r w:rsidRPr="004D3944">
        <w:rPr>
          <w:rFonts w:ascii="Arial" w:hAnsi="Arial" w:cs="Arial"/>
          <w:lang w:val="ja-JP"/>
        </w:rPr>
        <w:t>車種名称</w:t>
      </w:r>
      <w:r w:rsidRPr="004D3944">
        <w:rPr>
          <w:rFonts w:ascii="Arial" w:hAnsi="Arial" w:cs="Arial"/>
        </w:rPr>
        <w:t>. */</w:t>
      </w:r>
    </w:p>
    <w:p w14:paraId="0BB20E7E" w14:textId="77777777" w:rsidR="00742D04" w:rsidRPr="004D3944" w:rsidRDefault="00742D04" w:rsidP="00742D04">
      <w:pPr>
        <w:pStyle w:val="a2"/>
        <w:rPr>
          <w:rStyle w:val="a1"/>
          <w:rFonts w:ascii="Arial" w:hAnsi="Arial" w:cs="Arial"/>
        </w:rPr>
      </w:pPr>
      <w:r w:rsidRPr="004D3944">
        <w:rPr>
          <w:rFonts w:ascii="Arial" w:hAnsi="Arial" w:cs="Arial"/>
        </w:rPr>
        <w:t xml:space="preserve">  </w:t>
      </w:r>
      <w:r w:rsidRPr="004D3944">
        <w:rPr>
          <w:rStyle w:val="a1"/>
          <w:rFonts w:ascii="Arial" w:hAnsi="Arial" w:cs="Arial"/>
        </w:rPr>
        <w:t>@BaseMasterSupplementName(spart = "ZZ", cdtyp = "12", ms1kb = "5", targetkbn = "1",</w:t>
      </w:r>
    </w:p>
    <w:p w14:paraId="48E2BD02" w14:textId="77777777" w:rsidR="00742D04" w:rsidRPr="004D3944" w:rsidRDefault="00742D04" w:rsidP="00742D04">
      <w:pPr>
        <w:pStyle w:val="a2"/>
        <w:rPr>
          <w:rStyle w:val="a1"/>
          <w:rFonts w:ascii="Arial" w:hAnsi="Arial" w:cs="Arial"/>
        </w:rPr>
      </w:pPr>
      <w:r w:rsidRPr="004D3944">
        <w:rPr>
          <w:rStyle w:val="a1"/>
          <w:rFonts w:ascii="Arial" w:hAnsi="Arial" w:cs="Arial"/>
        </w:rPr>
        <w:t xml:space="preserve">      valueField = "syscd")</w:t>
      </w:r>
    </w:p>
    <w:p w14:paraId="3D79C946" w14:textId="77777777" w:rsidR="00742D04" w:rsidRPr="004D3944" w:rsidRDefault="00742D04" w:rsidP="00742D04">
      <w:pPr>
        <w:pStyle w:val="a2"/>
        <w:rPr>
          <w:rFonts w:ascii="Arial" w:hAnsi="Arial" w:cs="Arial"/>
        </w:rPr>
      </w:pPr>
      <w:r w:rsidRPr="004D3944">
        <w:rPr>
          <w:rFonts w:ascii="Arial" w:hAnsi="Arial" w:cs="Arial"/>
        </w:rPr>
        <w:t xml:space="preserve">  private String mstnm;</w:t>
      </w:r>
    </w:p>
    <w:p w14:paraId="042B4A37" w14:textId="77777777" w:rsidR="00742D04" w:rsidRPr="004D3944" w:rsidRDefault="00742D04" w:rsidP="00742D04">
      <w:pPr>
        <w:pStyle w:val="a2"/>
        <w:rPr>
          <w:rFonts w:ascii="Arial" w:hAnsi="Arial" w:cs="Arial"/>
        </w:rPr>
      </w:pPr>
    </w:p>
    <w:p w14:paraId="0BCAD3E9" w14:textId="77777777" w:rsidR="00742D04" w:rsidRPr="004D3944" w:rsidRDefault="00742D04" w:rsidP="00742D04">
      <w:pPr>
        <w:pStyle w:val="a2"/>
        <w:rPr>
          <w:rFonts w:ascii="Arial" w:hAnsi="Arial" w:cs="Arial"/>
        </w:rPr>
      </w:pPr>
      <w:r w:rsidRPr="004D3944">
        <w:rPr>
          <w:rFonts w:ascii="Arial" w:hAnsi="Arial" w:cs="Arial"/>
        </w:rPr>
        <w:t xml:space="preserve">  /** </w:t>
      </w:r>
      <w:r w:rsidRPr="004D3944">
        <w:rPr>
          <w:rFonts w:ascii="Arial" w:hAnsi="Arial" w:cs="Arial"/>
          <w:lang w:val="ja-JP"/>
        </w:rPr>
        <w:t>最終更新者</w:t>
      </w:r>
      <w:r w:rsidRPr="004D3944">
        <w:rPr>
          <w:rFonts w:ascii="Arial" w:hAnsi="Arial" w:cs="Arial"/>
        </w:rPr>
        <w:t>. */</w:t>
      </w:r>
    </w:p>
    <w:p w14:paraId="7F304065" w14:textId="77777777" w:rsidR="00742D04" w:rsidRPr="004D3944" w:rsidRDefault="00742D04" w:rsidP="00742D04">
      <w:pPr>
        <w:pStyle w:val="a2"/>
        <w:rPr>
          <w:rFonts w:ascii="Arial" w:hAnsi="Arial" w:cs="Arial"/>
        </w:rPr>
      </w:pPr>
      <w:r w:rsidRPr="004D3944">
        <w:rPr>
          <w:rFonts w:ascii="Arial" w:hAnsi="Arial" w:cs="Arial"/>
        </w:rPr>
        <w:t xml:space="preserve">  private String hksha;</w:t>
      </w:r>
    </w:p>
    <w:p w14:paraId="79237014" w14:textId="77777777" w:rsidR="00742D04" w:rsidRPr="004D3944" w:rsidRDefault="00742D04" w:rsidP="00742D04">
      <w:pPr>
        <w:pStyle w:val="a2"/>
        <w:rPr>
          <w:rFonts w:ascii="Arial" w:hAnsi="Arial" w:cs="Arial"/>
        </w:rPr>
      </w:pPr>
    </w:p>
    <w:p w14:paraId="5F8FA62D" w14:textId="77777777" w:rsidR="00742D04" w:rsidRPr="004D3944" w:rsidRDefault="00742D04" w:rsidP="00742D04">
      <w:pPr>
        <w:pStyle w:val="a2"/>
        <w:rPr>
          <w:rFonts w:ascii="Arial" w:hAnsi="Arial" w:cs="Arial"/>
        </w:rPr>
      </w:pPr>
      <w:r w:rsidRPr="004D3944">
        <w:rPr>
          <w:rFonts w:ascii="Arial" w:hAnsi="Arial" w:cs="Arial"/>
        </w:rPr>
        <w:t xml:space="preserve">  /** </w:t>
      </w:r>
      <w:r w:rsidRPr="004D3944">
        <w:rPr>
          <w:rFonts w:ascii="Arial" w:hAnsi="Arial" w:cs="Arial"/>
          <w:lang w:val="ja-JP"/>
        </w:rPr>
        <w:t>有効期間</w:t>
      </w:r>
      <w:r w:rsidRPr="004D3944">
        <w:rPr>
          <w:rFonts w:ascii="Arial" w:hAnsi="Arial" w:cs="Arial"/>
        </w:rPr>
        <w:t>_</w:t>
      </w:r>
      <w:r w:rsidRPr="004D3944">
        <w:rPr>
          <w:rFonts w:ascii="Arial" w:hAnsi="Arial" w:cs="Arial"/>
          <w:lang w:val="ja-JP"/>
        </w:rPr>
        <w:t>有効開始日</w:t>
      </w:r>
      <w:r w:rsidRPr="004D3944">
        <w:rPr>
          <w:rFonts w:ascii="Arial" w:hAnsi="Arial" w:cs="Arial"/>
        </w:rPr>
        <w:t>. */</w:t>
      </w:r>
    </w:p>
    <w:p w14:paraId="24E6F061" w14:textId="77777777" w:rsidR="00742D04" w:rsidRPr="004D3944" w:rsidRDefault="00742D04" w:rsidP="00742D04">
      <w:pPr>
        <w:pStyle w:val="a2"/>
        <w:rPr>
          <w:rFonts w:ascii="Arial" w:hAnsi="Arial" w:cs="Arial"/>
        </w:rPr>
      </w:pPr>
      <w:r w:rsidRPr="004D3944">
        <w:rPr>
          <w:rFonts w:ascii="Arial" w:hAnsi="Arial" w:cs="Arial"/>
        </w:rPr>
        <w:t xml:space="preserve">  private String yksdt;</w:t>
      </w:r>
    </w:p>
    <w:p w14:paraId="4AA07F85" w14:textId="77777777" w:rsidR="00742D04" w:rsidRPr="004D3944" w:rsidRDefault="00742D04" w:rsidP="00742D04">
      <w:pPr>
        <w:pStyle w:val="a2"/>
        <w:rPr>
          <w:rFonts w:ascii="Arial" w:hAnsi="Arial" w:cs="Arial"/>
        </w:rPr>
      </w:pPr>
    </w:p>
    <w:p w14:paraId="0A48F9B2" w14:textId="77777777" w:rsidR="00742D04" w:rsidRPr="004D3944" w:rsidRDefault="00742D04" w:rsidP="00742D04">
      <w:pPr>
        <w:pStyle w:val="a2"/>
        <w:rPr>
          <w:rFonts w:ascii="Arial" w:hAnsi="Arial" w:cs="Arial"/>
        </w:rPr>
      </w:pPr>
      <w:r w:rsidRPr="004D3944">
        <w:rPr>
          <w:rFonts w:ascii="Arial" w:hAnsi="Arial" w:cs="Arial"/>
        </w:rPr>
        <w:t xml:space="preserve">  /** </w:t>
      </w:r>
      <w:r w:rsidRPr="004D3944">
        <w:rPr>
          <w:rFonts w:ascii="Arial" w:hAnsi="Arial" w:cs="Arial"/>
          <w:lang w:val="ja-JP"/>
        </w:rPr>
        <w:t>有効期間</w:t>
      </w:r>
      <w:r w:rsidRPr="004D3944">
        <w:rPr>
          <w:rFonts w:ascii="Arial" w:hAnsi="Arial" w:cs="Arial"/>
        </w:rPr>
        <w:t>_</w:t>
      </w:r>
      <w:r w:rsidRPr="004D3944">
        <w:rPr>
          <w:rFonts w:ascii="Arial" w:hAnsi="Arial" w:cs="Arial"/>
          <w:lang w:val="ja-JP"/>
        </w:rPr>
        <w:t>有効終了日</w:t>
      </w:r>
      <w:r w:rsidRPr="004D3944">
        <w:rPr>
          <w:rFonts w:ascii="Arial" w:hAnsi="Arial" w:cs="Arial"/>
        </w:rPr>
        <w:t>. */</w:t>
      </w:r>
    </w:p>
    <w:p w14:paraId="2C9FD61E" w14:textId="77777777" w:rsidR="00742D04" w:rsidRPr="004D3944" w:rsidRDefault="00742D04" w:rsidP="00742D04">
      <w:pPr>
        <w:pStyle w:val="a2"/>
        <w:rPr>
          <w:rFonts w:ascii="Arial" w:hAnsi="Arial" w:cs="Arial"/>
        </w:rPr>
      </w:pPr>
      <w:r w:rsidRPr="004D3944">
        <w:rPr>
          <w:rFonts w:ascii="Arial" w:hAnsi="Arial" w:cs="Arial"/>
        </w:rPr>
        <w:t xml:space="preserve">  private String ykedt;</w:t>
      </w:r>
    </w:p>
    <w:p w14:paraId="0AE5F613" w14:textId="77777777" w:rsidR="00742D04" w:rsidRPr="004D3944" w:rsidRDefault="00742D04" w:rsidP="00742D04">
      <w:pPr>
        <w:pStyle w:val="a2"/>
        <w:rPr>
          <w:rFonts w:ascii="Arial" w:hAnsi="Arial" w:cs="Arial"/>
        </w:rPr>
      </w:pPr>
    </w:p>
    <w:p w14:paraId="331DDAB8" w14:textId="77777777" w:rsidR="00742D04" w:rsidRPr="004D3944" w:rsidRDefault="00742D04" w:rsidP="00742D04">
      <w:pPr>
        <w:pStyle w:val="a2"/>
        <w:rPr>
          <w:rFonts w:ascii="Arial" w:hAnsi="Arial" w:cs="Arial"/>
        </w:rPr>
      </w:pPr>
      <w:r w:rsidRPr="004D3944">
        <w:rPr>
          <w:rFonts w:ascii="Arial" w:hAnsi="Arial" w:cs="Arial"/>
        </w:rPr>
        <w:t xml:space="preserve">  /** </w:t>
      </w:r>
      <w:r w:rsidRPr="004D3944">
        <w:rPr>
          <w:rFonts w:ascii="Arial" w:hAnsi="Arial" w:cs="Arial"/>
          <w:lang w:val="ja-JP"/>
        </w:rPr>
        <w:t>削除フラグ</w:t>
      </w:r>
      <w:r w:rsidRPr="004D3944">
        <w:rPr>
          <w:rFonts w:ascii="Arial" w:hAnsi="Arial" w:cs="Arial"/>
        </w:rPr>
        <w:t>_</w:t>
      </w:r>
      <w:r w:rsidRPr="004D3944">
        <w:rPr>
          <w:rFonts w:ascii="Arial" w:hAnsi="Arial" w:cs="Arial"/>
          <w:lang w:val="ja-JP"/>
        </w:rPr>
        <w:t>フラグ</w:t>
      </w:r>
      <w:r w:rsidRPr="004D3944">
        <w:rPr>
          <w:rFonts w:ascii="Arial" w:hAnsi="Arial" w:cs="Arial"/>
        </w:rPr>
        <w:t>. */</w:t>
      </w:r>
    </w:p>
    <w:p w14:paraId="1B5C97F1" w14:textId="77777777" w:rsidR="00742D04" w:rsidRPr="004D3944" w:rsidRDefault="00742D04" w:rsidP="00742D04">
      <w:pPr>
        <w:pStyle w:val="a2"/>
        <w:rPr>
          <w:rFonts w:ascii="Arial" w:hAnsi="Arial" w:cs="Arial"/>
        </w:rPr>
      </w:pPr>
      <w:r w:rsidRPr="004D3944">
        <w:rPr>
          <w:rFonts w:ascii="Arial" w:hAnsi="Arial" w:cs="Arial"/>
        </w:rPr>
        <w:t xml:space="preserve">  private boolean ykedtOver;</w:t>
      </w:r>
    </w:p>
    <w:p w14:paraId="4A3DBCE3" w14:textId="77777777" w:rsidR="00742D04" w:rsidRPr="004D3944" w:rsidRDefault="00742D04" w:rsidP="00742D04">
      <w:pPr>
        <w:pStyle w:val="a2"/>
        <w:rPr>
          <w:rFonts w:ascii="Arial" w:hAnsi="Arial" w:cs="Arial"/>
        </w:rPr>
      </w:pPr>
    </w:p>
    <w:p w14:paraId="3D841D1E" w14:textId="77777777" w:rsidR="00742D04" w:rsidRPr="004D3944" w:rsidRDefault="00742D04" w:rsidP="00742D04">
      <w:pPr>
        <w:pStyle w:val="a2"/>
        <w:rPr>
          <w:rFonts w:ascii="Arial" w:hAnsi="Arial" w:cs="Arial"/>
        </w:rPr>
      </w:pPr>
      <w:r w:rsidRPr="004D3944">
        <w:rPr>
          <w:rFonts w:ascii="Arial" w:hAnsi="Arial" w:cs="Arial"/>
        </w:rPr>
        <w:t xml:space="preserve">  /** </w:t>
      </w:r>
      <w:r w:rsidRPr="004D3944">
        <w:rPr>
          <w:rFonts w:ascii="Arial" w:hAnsi="Arial" w:cs="Arial"/>
          <w:lang w:val="ja-JP"/>
        </w:rPr>
        <w:t>最大積載量</w:t>
      </w:r>
      <w:r w:rsidRPr="004D3944">
        <w:rPr>
          <w:rFonts w:ascii="Arial" w:hAnsi="Arial" w:cs="Arial"/>
        </w:rPr>
        <w:t>_</w:t>
      </w:r>
      <w:r w:rsidRPr="004D3944">
        <w:rPr>
          <w:rFonts w:ascii="Arial" w:hAnsi="Arial" w:cs="Arial"/>
          <w:lang w:val="ja-JP"/>
        </w:rPr>
        <w:t>重量</w:t>
      </w:r>
      <w:r w:rsidRPr="004D3944">
        <w:rPr>
          <w:rFonts w:ascii="Arial" w:hAnsi="Arial" w:cs="Arial"/>
        </w:rPr>
        <w:t>. */</w:t>
      </w:r>
    </w:p>
    <w:p w14:paraId="105DDAC6" w14:textId="77777777" w:rsidR="00742D04" w:rsidRPr="004D3944" w:rsidRDefault="00742D04" w:rsidP="00742D04">
      <w:pPr>
        <w:pStyle w:val="a2"/>
        <w:rPr>
          <w:rFonts w:ascii="Arial" w:hAnsi="Arial" w:cs="Arial"/>
        </w:rPr>
      </w:pPr>
      <w:r w:rsidRPr="004D3944">
        <w:rPr>
          <w:rFonts w:ascii="Arial" w:hAnsi="Arial" w:cs="Arial"/>
        </w:rPr>
        <w:t xml:space="preserve">  private String sdsam;</w:t>
      </w:r>
    </w:p>
    <w:p w14:paraId="7B9E8D5B" w14:textId="77777777" w:rsidR="00742D04" w:rsidRPr="004D3944" w:rsidRDefault="00742D04" w:rsidP="00742D04">
      <w:pPr>
        <w:pStyle w:val="a2"/>
        <w:rPr>
          <w:rFonts w:ascii="Arial" w:hAnsi="Arial" w:cs="Arial"/>
        </w:rPr>
      </w:pPr>
    </w:p>
    <w:p w14:paraId="0CA1DB71" w14:textId="77777777" w:rsidR="00742D04" w:rsidRPr="004D3944" w:rsidRDefault="00742D04" w:rsidP="00742D04">
      <w:pPr>
        <w:pStyle w:val="a2"/>
        <w:rPr>
          <w:rFonts w:ascii="Arial" w:hAnsi="Arial" w:cs="Arial"/>
        </w:rPr>
      </w:pPr>
      <w:r w:rsidRPr="004D3944">
        <w:rPr>
          <w:rFonts w:ascii="Arial" w:hAnsi="Arial" w:cs="Arial"/>
        </w:rPr>
        <w:t xml:space="preserve">  /** </w:t>
      </w:r>
      <w:r w:rsidRPr="004D3944">
        <w:rPr>
          <w:rFonts w:ascii="Arial" w:hAnsi="Arial" w:cs="Arial"/>
          <w:lang w:val="ja-JP"/>
        </w:rPr>
        <w:t>車両重量</w:t>
      </w:r>
      <w:r w:rsidRPr="004D3944">
        <w:rPr>
          <w:rFonts w:ascii="Arial" w:hAnsi="Arial" w:cs="Arial"/>
        </w:rPr>
        <w:t>_</w:t>
      </w:r>
      <w:r w:rsidRPr="004D3944">
        <w:rPr>
          <w:rFonts w:ascii="Arial" w:hAnsi="Arial" w:cs="Arial"/>
          <w:lang w:val="ja-JP"/>
        </w:rPr>
        <w:t>重量</w:t>
      </w:r>
      <w:r w:rsidRPr="004D3944">
        <w:rPr>
          <w:rFonts w:ascii="Arial" w:hAnsi="Arial" w:cs="Arial"/>
        </w:rPr>
        <w:t>. */</w:t>
      </w:r>
    </w:p>
    <w:p w14:paraId="386C296F" w14:textId="77777777" w:rsidR="00742D04" w:rsidRPr="004D3944" w:rsidRDefault="00742D04" w:rsidP="00742D04">
      <w:pPr>
        <w:pStyle w:val="a2"/>
        <w:rPr>
          <w:rFonts w:ascii="Arial" w:hAnsi="Arial" w:cs="Arial"/>
        </w:rPr>
      </w:pPr>
      <w:r w:rsidRPr="004D3944">
        <w:rPr>
          <w:rFonts w:ascii="Arial" w:hAnsi="Arial" w:cs="Arial"/>
        </w:rPr>
        <w:t xml:space="preserve">  private String syaam;</w:t>
      </w:r>
    </w:p>
    <w:p w14:paraId="287E67AF" w14:textId="77777777" w:rsidR="00742D04" w:rsidRPr="004D3944" w:rsidRDefault="00742D04" w:rsidP="00742D04">
      <w:pPr>
        <w:pStyle w:val="a2"/>
        <w:rPr>
          <w:rFonts w:ascii="Arial" w:hAnsi="Arial" w:cs="Arial"/>
        </w:rPr>
      </w:pPr>
    </w:p>
    <w:p w14:paraId="145C6EAE" w14:textId="77777777" w:rsidR="00742D04" w:rsidRPr="004D3944" w:rsidRDefault="00742D04" w:rsidP="00742D04">
      <w:pPr>
        <w:pStyle w:val="a2"/>
        <w:rPr>
          <w:rFonts w:ascii="Arial" w:hAnsi="Arial" w:cs="Arial"/>
        </w:rPr>
      </w:pPr>
      <w:r w:rsidRPr="004D3944">
        <w:rPr>
          <w:rFonts w:ascii="Arial" w:hAnsi="Arial" w:cs="Arial"/>
        </w:rPr>
        <w:t xml:space="preserve">  /** </w:t>
      </w:r>
      <w:r w:rsidRPr="004D3944">
        <w:rPr>
          <w:rFonts w:ascii="Arial" w:hAnsi="Arial" w:cs="Arial"/>
          <w:lang w:val="ja-JP"/>
        </w:rPr>
        <w:t>車両総重量</w:t>
      </w:r>
      <w:r w:rsidRPr="004D3944">
        <w:rPr>
          <w:rFonts w:ascii="Arial" w:hAnsi="Arial" w:cs="Arial"/>
        </w:rPr>
        <w:t>_</w:t>
      </w:r>
      <w:r w:rsidRPr="004D3944">
        <w:rPr>
          <w:rFonts w:ascii="Arial" w:hAnsi="Arial" w:cs="Arial"/>
          <w:lang w:val="ja-JP"/>
        </w:rPr>
        <w:t>重量</w:t>
      </w:r>
      <w:r w:rsidRPr="004D3944">
        <w:rPr>
          <w:rFonts w:ascii="Arial" w:hAnsi="Arial" w:cs="Arial"/>
        </w:rPr>
        <w:t>. */</w:t>
      </w:r>
    </w:p>
    <w:p w14:paraId="390ED557" w14:textId="77777777" w:rsidR="00742D04" w:rsidRPr="004D3944" w:rsidRDefault="00742D04" w:rsidP="00742D04">
      <w:pPr>
        <w:pStyle w:val="a2"/>
        <w:rPr>
          <w:rFonts w:ascii="Arial" w:hAnsi="Arial" w:cs="Arial"/>
        </w:rPr>
      </w:pPr>
      <w:r w:rsidRPr="004D3944">
        <w:rPr>
          <w:rFonts w:ascii="Arial" w:hAnsi="Arial" w:cs="Arial"/>
        </w:rPr>
        <w:t xml:space="preserve">  private String srsam;</w:t>
      </w:r>
    </w:p>
    <w:p w14:paraId="091B3311" w14:textId="77777777" w:rsidR="00742D04" w:rsidRPr="004D3944" w:rsidRDefault="00742D04" w:rsidP="00742D04">
      <w:pPr>
        <w:pStyle w:val="a2"/>
        <w:rPr>
          <w:rFonts w:ascii="Arial" w:hAnsi="Arial" w:cs="Arial"/>
        </w:rPr>
      </w:pPr>
    </w:p>
    <w:p w14:paraId="7382B916" w14:textId="77777777" w:rsidR="00742D04" w:rsidRPr="004D3944" w:rsidRDefault="00742D04" w:rsidP="00742D04">
      <w:pPr>
        <w:pStyle w:val="a2"/>
        <w:rPr>
          <w:rFonts w:ascii="Arial" w:hAnsi="Arial" w:cs="Arial"/>
        </w:rPr>
      </w:pPr>
      <w:r w:rsidRPr="004D3944">
        <w:rPr>
          <w:rFonts w:ascii="Arial" w:hAnsi="Arial" w:cs="Arial"/>
        </w:rPr>
        <w:t xml:space="preserve">  /** </w:t>
      </w:r>
      <w:r w:rsidRPr="004D3944">
        <w:rPr>
          <w:rFonts w:ascii="Arial" w:hAnsi="Arial" w:cs="Arial"/>
          <w:lang w:val="ja-JP"/>
        </w:rPr>
        <w:t>指</w:t>
      </w:r>
      <w:r w:rsidR="004C727E" w:rsidRPr="004D3944">
        <w:rPr>
          <w:rFonts w:ascii="Arial" w:hAnsi="Arial" w:cs="Arial"/>
        </w:rPr>
        <w:t xml:space="preserve">Hình </w:t>
      </w:r>
      <w:r w:rsidRPr="004D3944">
        <w:rPr>
          <w:rFonts w:ascii="Arial" w:hAnsi="Arial" w:cs="Arial"/>
          <w:lang w:val="ja-JP"/>
        </w:rPr>
        <w:t>番号</w:t>
      </w:r>
      <w:r w:rsidRPr="004D3944">
        <w:rPr>
          <w:rFonts w:ascii="Arial" w:hAnsi="Arial" w:cs="Arial"/>
        </w:rPr>
        <w:t>_</w:t>
      </w:r>
      <w:r w:rsidRPr="004D3944">
        <w:rPr>
          <w:rFonts w:ascii="Arial" w:hAnsi="Arial" w:cs="Arial"/>
          <w:lang w:val="ja-JP"/>
        </w:rPr>
        <w:t>指</w:t>
      </w:r>
      <w:r w:rsidR="004C727E" w:rsidRPr="004D3944">
        <w:rPr>
          <w:rFonts w:ascii="Arial" w:hAnsi="Arial" w:cs="Arial"/>
        </w:rPr>
        <w:t xml:space="preserve">Hình </w:t>
      </w:r>
      <w:r w:rsidRPr="004D3944">
        <w:rPr>
          <w:rFonts w:ascii="Arial" w:hAnsi="Arial" w:cs="Arial"/>
        </w:rPr>
        <w:t>. */</w:t>
      </w:r>
    </w:p>
    <w:p w14:paraId="79037DBF" w14:textId="77777777" w:rsidR="00742D04" w:rsidRPr="004D3944" w:rsidRDefault="00742D04" w:rsidP="00742D04">
      <w:pPr>
        <w:pStyle w:val="a2"/>
        <w:rPr>
          <w:rFonts w:ascii="Arial" w:hAnsi="Arial" w:cs="Arial"/>
        </w:rPr>
      </w:pPr>
      <w:r w:rsidRPr="004D3944">
        <w:rPr>
          <w:rFonts w:ascii="Arial" w:hAnsi="Arial" w:cs="Arial"/>
        </w:rPr>
        <w:t xml:space="preserve">  private String aufnr;</w:t>
      </w:r>
    </w:p>
    <w:p w14:paraId="15FBF2DD" w14:textId="77777777" w:rsidR="00742D04" w:rsidRPr="004D3944" w:rsidRDefault="00742D04" w:rsidP="00742D04">
      <w:pPr>
        <w:pStyle w:val="a2"/>
        <w:rPr>
          <w:rFonts w:ascii="Arial" w:hAnsi="Arial" w:cs="Arial"/>
        </w:rPr>
      </w:pPr>
    </w:p>
    <w:p w14:paraId="7DA0C01A" w14:textId="77777777" w:rsidR="00742D04" w:rsidRPr="004D3944" w:rsidRDefault="00742D04" w:rsidP="00742D04">
      <w:pPr>
        <w:pStyle w:val="a2"/>
        <w:rPr>
          <w:rFonts w:ascii="Arial" w:hAnsi="Arial" w:cs="Arial"/>
        </w:rPr>
      </w:pPr>
      <w:r w:rsidRPr="004D3944">
        <w:rPr>
          <w:rFonts w:ascii="Arial" w:hAnsi="Arial" w:cs="Arial"/>
        </w:rPr>
        <w:t xml:space="preserve">  /** </w:t>
      </w:r>
      <w:r w:rsidRPr="004D3944">
        <w:rPr>
          <w:rFonts w:ascii="Arial" w:hAnsi="Arial" w:cs="Arial"/>
          <w:lang w:val="ja-JP"/>
        </w:rPr>
        <w:t>画面モード</w:t>
      </w:r>
      <w:r w:rsidRPr="004D3944">
        <w:rPr>
          <w:rFonts w:ascii="Arial" w:hAnsi="Arial" w:cs="Arial"/>
        </w:rPr>
        <w:t>. // TODO:</w:t>
      </w:r>
      <w:r w:rsidRPr="004D3944">
        <w:rPr>
          <w:rFonts w:ascii="Arial" w:hAnsi="Arial" w:cs="Arial"/>
          <w:lang w:val="ja-JP"/>
        </w:rPr>
        <w:t>項目名未定</w:t>
      </w:r>
      <w:r w:rsidRPr="004D3944">
        <w:rPr>
          <w:rFonts w:ascii="Arial" w:hAnsi="Arial" w:cs="Arial"/>
        </w:rPr>
        <w:t>. */</w:t>
      </w:r>
    </w:p>
    <w:p w14:paraId="1AF6B203" w14:textId="77777777" w:rsidR="00742D04" w:rsidRPr="004D3944" w:rsidRDefault="00742D04" w:rsidP="00742D04">
      <w:pPr>
        <w:pStyle w:val="a2"/>
        <w:rPr>
          <w:rFonts w:ascii="Arial" w:hAnsi="Arial" w:cs="Arial"/>
        </w:rPr>
      </w:pPr>
      <w:r w:rsidRPr="004D3944">
        <w:rPr>
          <w:rFonts w:ascii="Arial" w:hAnsi="Arial" w:cs="Arial"/>
        </w:rPr>
        <w:t xml:space="preserve">  private String screenType;</w:t>
      </w:r>
    </w:p>
    <w:p w14:paraId="0517EDA4" w14:textId="77777777" w:rsidR="00742D04" w:rsidRPr="004D3944" w:rsidRDefault="00742D04" w:rsidP="00742D04">
      <w:pPr>
        <w:pStyle w:val="a2"/>
        <w:rPr>
          <w:rFonts w:ascii="Arial" w:hAnsi="Arial" w:cs="Arial"/>
        </w:rPr>
      </w:pPr>
    </w:p>
    <w:p w14:paraId="02046A2C" w14:textId="77777777" w:rsidR="00742D04" w:rsidRPr="004D3944" w:rsidRDefault="00742D04" w:rsidP="00742D04">
      <w:pPr>
        <w:pStyle w:val="a2"/>
        <w:rPr>
          <w:rFonts w:ascii="Arial" w:hAnsi="Arial" w:cs="Arial"/>
        </w:rPr>
      </w:pPr>
      <w:r w:rsidRPr="004D3944">
        <w:rPr>
          <w:rFonts w:ascii="Arial" w:hAnsi="Arial" w:cs="Arial"/>
        </w:rPr>
        <w:t xml:space="preserve">  /** </w:t>
      </w:r>
      <w:r w:rsidRPr="004D3944">
        <w:rPr>
          <w:rFonts w:ascii="Arial" w:hAnsi="Arial" w:cs="Arial"/>
          <w:lang w:val="ja-JP"/>
        </w:rPr>
        <w:t>前画面検索条件</w:t>
      </w:r>
      <w:r w:rsidRPr="004D3944">
        <w:rPr>
          <w:rFonts w:ascii="Arial" w:hAnsi="Arial" w:cs="Arial"/>
        </w:rPr>
        <w:t>. TODO:</w:t>
      </w:r>
      <w:r w:rsidRPr="004D3944">
        <w:rPr>
          <w:rFonts w:ascii="Arial" w:hAnsi="Arial" w:cs="Arial"/>
          <w:lang w:val="ja-JP"/>
        </w:rPr>
        <w:t>項目名未定</w:t>
      </w:r>
      <w:r w:rsidRPr="004D3944">
        <w:rPr>
          <w:rFonts w:ascii="Arial" w:hAnsi="Arial" w:cs="Arial"/>
        </w:rPr>
        <w:t>. */</w:t>
      </w:r>
    </w:p>
    <w:p w14:paraId="7E69D94C" w14:textId="77777777" w:rsidR="00742D04" w:rsidRPr="004D3944" w:rsidRDefault="00742D04" w:rsidP="00742D04">
      <w:pPr>
        <w:pStyle w:val="a2"/>
        <w:rPr>
          <w:rFonts w:ascii="Arial" w:hAnsi="Arial" w:cs="Arial"/>
        </w:rPr>
      </w:pPr>
      <w:r w:rsidRPr="004D3944">
        <w:rPr>
          <w:rFonts w:ascii="Arial" w:hAnsi="Arial" w:cs="Arial"/>
        </w:rPr>
        <w:t xml:space="preserve">  private String preSearchConditions;</w:t>
      </w:r>
    </w:p>
    <w:p w14:paraId="3DC2251C" w14:textId="77777777" w:rsidR="00742D04" w:rsidRPr="004D3944" w:rsidRDefault="00742D04" w:rsidP="00742D04">
      <w:pPr>
        <w:pStyle w:val="a2"/>
        <w:rPr>
          <w:rFonts w:ascii="Arial" w:hAnsi="Arial" w:cs="Arial"/>
          <w:lang w:val="ja-JP"/>
        </w:rPr>
      </w:pPr>
      <w:r w:rsidRPr="004D3944">
        <w:rPr>
          <w:rFonts w:ascii="Arial" w:hAnsi="Arial" w:cs="Arial"/>
          <w:lang w:val="ja-JP"/>
        </w:rPr>
        <w:t>}</w:t>
      </w:r>
    </w:p>
    <w:p w14:paraId="5C166E53" w14:textId="77777777" w:rsidR="004A356B" w:rsidRPr="004D3944" w:rsidRDefault="004A356B" w:rsidP="00D3600C">
      <w:pPr>
        <w:pStyle w:val="Heading4"/>
        <w:rPr>
          <w:rFonts w:ascii="Arial" w:eastAsia="SimSun" w:hAnsi="Arial" w:cs="Arial"/>
          <w:lang w:eastAsia="zh-CN"/>
        </w:rPr>
      </w:pPr>
      <w:bookmarkStart w:id="96" w:name="_Ref437336003"/>
      <w:r w:rsidRPr="004D3944">
        <w:rPr>
          <w:rFonts w:ascii="Arial" w:hAnsi="Arial" w:cs="Arial"/>
        </w:rPr>
        <w:t>JSP</w:t>
      </w:r>
      <w:bookmarkEnd w:id="96"/>
    </w:p>
    <w:p w14:paraId="6393471C" w14:textId="77777777" w:rsidR="00CB3AFB" w:rsidRPr="004D3944" w:rsidRDefault="00CB3AFB" w:rsidP="006C6313">
      <w:pPr>
        <w:ind w:firstLine="250"/>
        <w:rPr>
          <w:rFonts w:ascii="Arial" w:eastAsia="SimSun" w:hAnsi="Arial" w:cs="Arial"/>
          <w:lang w:val="zh-CN" w:eastAsia="zh-CN"/>
        </w:rPr>
      </w:pPr>
    </w:p>
    <w:p w14:paraId="241BD8A9"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&lt;%@ page contentType="text/html; charset=UTF-8" pageEncoding="UTF-8" %&gt;</w:t>
      </w:r>
    </w:p>
    <w:p w14:paraId="5B539CEA"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&lt;%@ taglib prefix="imarttag" uri="http://www.intra-mart.co.jp/taglib/foundation/imarttag"%&gt;</w:t>
      </w:r>
    </w:p>
    <w:p w14:paraId="31B7AED3"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&lt;%@ taglib prefix="imart" uri="http://www.intra-mart.co.jp/taglib/core/standard"%&gt;</w:t>
      </w:r>
    </w:p>
    <w:p w14:paraId="6EBAAB1E" w14:textId="77777777" w:rsidR="005B45FC" w:rsidRPr="004D3944" w:rsidRDefault="001115F0" w:rsidP="006C6313">
      <w:pPr>
        <w:pStyle w:val="a2"/>
        <w:rPr>
          <w:rStyle w:val="a1"/>
          <w:rFonts w:ascii="Arial" w:hAnsi="Arial" w:cs="Arial"/>
          <w:b w:val="0"/>
          <w:bCs w:val="0"/>
          <w:color w:val="484848"/>
          <w:u w:val="none"/>
        </w:rPr>
      </w:pPr>
      <w:r>
        <w:rPr>
          <w:rFonts w:ascii="Arial" w:hAnsi="Arial" w:cs="Arial"/>
          <w:noProof/>
        </w:rPr>
        <w:pict w14:anchorId="5C8A6977">
          <v:shape id="_x0000_s1182" type="#_x0000_t62" style="position:absolute;left:0;text-align:left;margin-left:314.1pt;margin-top:5.75pt;width:198pt;height:73.5pt;z-index:251652608" adj="-2656,31518">
            <v:textbox style="mso-next-textbox:#_x0000_s1182" inset="5.85pt,.7pt,5.85pt,.7pt">
              <w:txbxContent>
                <w:p w14:paraId="5DF0F84B" w14:textId="77777777" w:rsidR="001115F0" w:rsidRDefault="001115F0" w:rsidP="0029110E">
                  <w:pPr>
                    <w:pStyle w:val="PlainText"/>
                    <w:rPr>
                      <w:sz w:val="18"/>
                      <w:szCs w:val="18"/>
                    </w:rPr>
                  </w:pPr>
                  <w:r>
                    <w:rPr>
                      <w:sz w:val="18"/>
                      <w:szCs w:val="18"/>
                    </w:rPr>
                    <w:t>Đọ</w:t>
                  </w:r>
                  <w:r>
                    <w:rPr>
                      <w:sz w:val="18"/>
                      <w:szCs w:val="18"/>
                    </w:rPr>
                    <w:t xml:space="preserve">c </w:t>
                  </w:r>
                  <w:r>
                    <w:rPr>
                      <w:rFonts w:hint="eastAsia"/>
                      <w:sz w:val="18"/>
                      <w:szCs w:val="18"/>
                    </w:rPr>
                    <w:t>layout.jsp</w:t>
                  </w:r>
                  <w:r>
                    <w:rPr>
                      <w:sz w:val="18"/>
                      <w:szCs w:val="18"/>
                    </w:rPr>
                    <w:t xml:space="preserve"> </w:t>
                  </w:r>
                  <w:r>
                    <w:rPr>
                      <w:sz w:val="18"/>
                      <w:szCs w:val="18"/>
                    </w:rPr>
                    <w:t>ở</w:t>
                  </w:r>
                  <w:r>
                    <w:rPr>
                      <w:sz w:val="18"/>
                      <w:szCs w:val="18"/>
                    </w:rPr>
                    <w:t xml:space="preserve"> Tiles.</w:t>
                  </w:r>
                </w:p>
                <w:p w14:paraId="00724545" w14:textId="77777777" w:rsidR="001115F0" w:rsidRPr="009A14FA" w:rsidRDefault="001115F0" w:rsidP="0029110E">
                  <w:pPr>
                    <w:pStyle w:val="PlainText"/>
                    <w:rPr>
                      <w:sz w:val="18"/>
                      <w:szCs w:val="18"/>
                    </w:rPr>
                  </w:pPr>
                  <w:r>
                    <w:rPr>
                      <w:sz w:val="18"/>
                      <w:szCs w:val="18"/>
                    </w:rPr>
                    <w:t>C</w:t>
                  </w:r>
                  <w:r>
                    <w:rPr>
                      <w:rFonts w:hint="eastAsia"/>
                      <w:sz w:val="18"/>
                      <w:szCs w:val="18"/>
                    </w:rPr>
                    <w:t>ommon.</w:t>
                  </w:r>
                  <w:r>
                    <w:rPr>
                      <w:sz w:val="18"/>
                      <w:szCs w:val="18"/>
                    </w:rPr>
                    <w:t>css</w:t>
                  </w:r>
                  <w:r>
                    <w:rPr>
                      <w:rFonts w:hint="eastAsia"/>
                      <w:sz w:val="18"/>
                      <w:szCs w:val="18"/>
                    </w:rPr>
                    <w:t>、</w:t>
                  </w:r>
                  <w:r>
                    <w:rPr>
                      <w:rFonts w:hint="eastAsia"/>
                      <w:sz w:val="18"/>
                      <w:szCs w:val="18"/>
                    </w:rPr>
                    <w:t>Jquery</w:t>
                  </w:r>
                  <w:r>
                    <w:rPr>
                      <w:sz w:val="18"/>
                      <w:szCs w:val="18"/>
                    </w:rPr>
                    <w:t xml:space="preserve"> s</w:t>
                  </w:r>
                  <w:r>
                    <w:rPr>
                      <w:sz w:val="18"/>
                      <w:szCs w:val="18"/>
                    </w:rPr>
                    <w:t>ẽ</w:t>
                  </w:r>
                  <w:r>
                    <w:rPr>
                      <w:sz w:val="18"/>
                      <w:szCs w:val="18"/>
                    </w:rPr>
                    <w:t xml:space="preserve"> </w:t>
                  </w:r>
                  <w:r>
                    <w:rPr>
                      <w:sz w:val="18"/>
                      <w:szCs w:val="18"/>
                    </w:rPr>
                    <w:t>đượ</w:t>
                  </w:r>
                  <w:r>
                    <w:rPr>
                      <w:sz w:val="18"/>
                      <w:szCs w:val="18"/>
                    </w:rPr>
                    <w:t>c load t</w:t>
                  </w:r>
                  <w:r>
                    <w:rPr>
                      <w:sz w:val="18"/>
                      <w:szCs w:val="18"/>
                    </w:rPr>
                    <w:t>ự</w:t>
                  </w:r>
                  <w:r>
                    <w:rPr>
                      <w:sz w:val="18"/>
                      <w:szCs w:val="18"/>
                    </w:rPr>
                    <w:t xml:space="preserve"> </w:t>
                  </w:r>
                  <w:r>
                    <w:rPr>
                      <w:sz w:val="18"/>
                      <w:szCs w:val="18"/>
                    </w:rPr>
                    <w:t>độ</w:t>
                  </w:r>
                  <w:r>
                    <w:rPr>
                      <w:sz w:val="18"/>
                      <w:szCs w:val="18"/>
                    </w:rPr>
                    <w:t>ng</w:t>
                  </w:r>
                </w:p>
              </w:txbxContent>
            </v:textbox>
          </v:shape>
        </w:pict>
      </w:r>
      <w:r w:rsidR="005B45FC" w:rsidRPr="004D3944">
        <w:rPr>
          <w:rStyle w:val="a1"/>
          <w:rFonts w:ascii="Arial" w:hAnsi="Arial" w:cs="Arial"/>
          <w:b w:val="0"/>
          <w:bCs w:val="0"/>
          <w:color w:val="484848"/>
          <w:u w:val="none"/>
        </w:rPr>
        <w:t>&lt;%@ taglib prefix="html" uri="http://struts.apache.org/tags-html"%&gt;</w:t>
      </w:r>
    </w:p>
    <w:p w14:paraId="0A438F45"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&lt;%@ taglib prefix="f" uri="http://sastruts.seasar.org/functions"%&gt;</w:t>
      </w:r>
    </w:p>
    <w:p w14:paraId="5CDBF6CC"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&lt;%@ taglib prefix="tiles" uri="http://struts.apache.org/tags-tiles"%&gt;</w:t>
      </w:r>
    </w:p>
    <w:p w14:paraId="7D97DACE"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&lt;%@ taglib prefix="dowaui" uri="http://dowa.co.jp/core/tags" %&gt;</w:t>
      </w:r>
    </w:p>
    <w:p w14:paraId="45B203DA"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&lt;%@ taglib prefix="c" uri="http://java.sun.com/jsp/jstl/core"%&gt;</w:t>
      </w:r>
    </w:p>
    <w:p w14:paraId="594A9524" w14:textId="77777777" w:rsidR="005B45FC" w:rsidRPr="004D3944" w:rsidRDefault="001115F0" w:rsidP="006C6313">
      <w:pPr>
        <w:pStyle w:val="a2"/>
        <w:rPr>
          <w:rStyle w:val="a1"/>
          <w:rFonts w:ascii="Arial" w:hAnsi="Arial" w:cs="Arial"/>
          <w:b w:val="0"/>
          <w:bCs w:val="0"/>
          <w:color w:val="484848"/>
          <w:u w:val="none"/>
        </w:rPr>
      </w:pPr>
      <w:r>
        <w:rPr>
          <w:rFonts w:ascii="Arial" w:hAnsi="Arial" w:cs="Arial"/>
          <w:noProof/>
        </w:rPr>
        <w:pict w14:anchorId="44FCD0EC">
          <v:shape id="_x0000_s1183" type="#_x0000_t62" style="position:absolute;left:0;text-align:left;margin-left:331.35pt;margin-top:14pt;width:184.5pt;height:46.5pt;z-index:251653632" adj="-4080,19858">
            <v:textbox style="mso-next-textbox:#_x0000_s1183" inset="5.85pt,.7pt,5.85pt,.7pt">
              <w:txbxContent>
                <w:p w14:paraId="0D1332CA" w14:textId="77777777" w:rsidR="001115F0" w:rsidRPr="009A14FA" w:rsidRDefault="001115F0" w:rsidP="0029110E">
                  <w:pPr>
                    <w:pStyle w:val="PlainText"/>
                    <w:rPr>
                      <w:sz w:val="18"/>
                      <w:szCs w:val="18"/>
                    </w:rPr>
                  </w:pPr>
                  <w:r>
                    <w:rPr>
                      <w:sz w:val="18"/>
                      <w:szCs w:val="18"/>
                    </w:rPr>
                    <w:t>S</w:t>
                  </w:r>
                  <w:r>
                    <w:rPr>
                      <w:sz w:val="18"/>
                      <w:szCs w:val="18"/>
                    </w:rPr>
                    <w:t>ẽ</w:t>
                  </w:r>
                  <w:r>
                    <w:rPr>
                      <w:sz w:val="18"/>
                      <w:szCs w:val="18"/>
                    </w:rPr>
                    <w:t xml:space="preserve"> th</w:t>
                  </w:r>
                  <w:r>
                    <w:rPr>
                      <w:sz w:val="18"/>
                      <w:szCs w:val="18"/>
                    </w:rPr>
                    <w:t>à</w:t>
                  </w:r>
                  <w:r>
                    <w:rPr>
                      <w:sz w:val="18"/>
                      <w:szCs w:val="18"/>
                    </w:rPr>
                    <w:t xml:space="preserve">nh tag </w:t>
                  </w:r>
                  <w:r>
                    <w:rPr>
                      <w:rFonts w:hint="eastAsia"/>
                      <w:sz w:val="18"/>
                      <w:szCs w:val="18"/>
                    </w:rPr>
                    <w:t>title</w:t>
                  </w:r>
                  <w:r>
                    <w:rPr>
                      <w:sz w:val="18"/>
                      <w:szCs w:val="18"/>
                    </w:rPr>
                    <w:t>. C</w:t>
                  </w:r>
                  <w:r>
                    <w:rPr>
                      <w:sz w:val="18"/>
                      <w:szCs w:val="18"/>
                    </w:rPr>
                    <w:t>ầ</w:t>
                  </w:r>
                  <w:r>
                    <w:rPr>
                      <w:sz w:val="18"/>
                      <w:szCs w:val="18"/>
                    </w:rPr>
                    <w:t>n setting popup (ch</w:t>
                  </w:r>
                  <w:r>
                    <w:rPr>
                      <w:sz w:val="18"/>
                      <w:szCs w:val="18"/>
                    </w:rPr>
                    <w:t>ẳ</w:t>
                  </w:r>
                  <w:r>
                    <w:rPr>
                      <w:sz w:val="18"/>
                      <w:szCs w:val="18"/>
                    </w:rPr>
                    <w:t>ng h</w:t>
                  </w:r>
                  <w:r>
                    <w:rPr>
                      <w:sz w:val="18"/>
                      <w:szCs w:val="18"/>
                    </w:rPr>
                    <w:t>ạ</w:t>
                  </w:r>
                  <w:r>
                    <w:rPr>
                      <w:sz w:val="18"/>
                      <w:szCs w:val="18"/>
                    </w:rPr>
                    <w:t>n)</w:t>
                  </w:r>
                </w:p>
              </w:txbxContent>
            </v:textbox>
          </v:shape>
        </w:pict>
      </w:r>
    </w:p>
    <w:p w14:paraId="1D4862D7" w14:textId="77777777" w:rsidR="005B45FC" w:rsidRPr="004D3944" w:rsidRDefault="005B45FC" w:rsidP="006C6313">
      <w:pPr>
        <w:pStyle w:val="a2"/>
        <w:rPr>
          <w:rStyle w:val="a1"/>
          <w:rFonts w:ascii="Arial" w:hAnsi="Arial" w:cs="Arial"/>
        </w:rPr>
      </w:pPr>
      <w:r w:rsidRPr="004D3944">
        <w:rPr>
          <w:rStyle w:val="a1"/>
          <w:rFonts w:ascii="Arial" w:hAnsi="Arial" w:cs="Arial"/>
        </w:rPr>
        <w:t>&lt;tiles:insert template="/WEB-INF/view/jp/co/dowa/sd/layout/layout.jsp" flush="true"&gt;</w:t>
      </w:r>
    </w:p>
    <w:p w14:paraId="7D04A6FF" w14:textId="77777777" w:rsidR="005B45FC" w:rsidRPr="004D3944" w:rsidRDefault="005B45FC" w:rsidP="006C6313">
      <w:pPr>
        <w:pStyle w:val="a2"/>
        <w:rPr>
          <w:rStyle w:val="a1"/>
          <w:rFonts w:ascii="Arial" w:hAnsi="Arial" w:cs="Arial"/>
        </w:rPr>
      </w:pPr>
      <w:r w:rsidRPr="004D3944">
        <w:rPr>
          <w:rStyle w:val="a1"/>
          <w:rFonts w:ascii="Arial" w:hAnsi="Arial" w:cs="Arial"/>
        </w:rPr>
        <w:t>&lt;tiles:put name="title"  value="${dowaui:message('jp.co.dowa.sd.sd04211.caption.001')}${dowaui:message('jp.co.dowa.sd.common.caption.001')}"/&gt;</w:t>
      </w:r>
    </w:p>
    <w:p w14:paraId="36877D1F" w14:textId="77777777" w:rsidR="005B45FC" w:rsidRPr="004D3944" w:rsidRDefault="001115F0" w:rsidP="006C6313">
      <w:pPr>
        <w:pStyle w:val="a2"/>
        <w:rPr>
          <w:rStyle w:val="a1"/>
          <w:rFonts w:ascii="Arial" w:hAnsi="Arial" w:cs="Arial"/>
        </w:rPr>
      </w:pPr>
      <w:r>
        <w:rPr>
          <w:rStyle w:val="a1"/>
        </w:rPr>
        <w:pict w14:anchorId="31E7CDA5">
          <v:shape id="_x0000_s1184" type="#_x0000_t62" style="position:absolute;left:0;text-align:left;margin-left:331.35pt;margin-top:11.35pt;width:184.5pt;height:77.25pt;z-index:251654656" adj="-7417,3355">
            <v:textbox style="mso-next-textbox:#_x0000_s1184" inset="5.85pt,.7pt,5.85pt,.7pt">
              <w:txbxContent>
                <w:p w14:paraId="17EF6B19" w14:textId="77777777" w:rsidR="001115F0" w:rsidRPr="009A14FA" w:rsidRDefault="001115F0" w:rsidP="0029110E">
                  <w:pPr>
                    <w:pStyle w:val="PlainText"/>
                    <w:rPr>
                      <w:sz w:val="18"/>
                      <w:szCs w:val="18"/>
                    </w:rPr>
                  </w:pPr>
                  <w:r>
                    <w:rPr>
                      <w:sz w:val="18"/>
                      <w:szCs w:val="18"/>
                    </w:rPr>
                    <w:t>Trong Tiles:put name=</w:t>
                  </w:r>
                  <w:r>
                    <w:rPr>
                      <w:sz w:val="18"/>
                      <w:szCs w:val="18"/>
                    </w:rPr>
                    <w:t>”</w:t>
                  </w:r>
                  <w:r>
                    <w:rPr>
                      <w:sz w:val="18"/>
                      <w:szCs w:val="18"/>
                    </w:rPr>
                    <w:t>header</w:t>
                  </w:r>
                  <w:r>
                    <w:rPr>
                      <w:sz w:val="18"/>
                      <w:szCs w:val="18"/>
                    </w:rPr>
                    <w:t>”</w:t>
                  </w:r>
                  <w:r>
                    <w:rPr>
                      <w:sz w:val="18"/>
                      <w:szCs w:val="18"/>
                    </w:rPr>
                    <w:t xml:space="preserve"> th</w:t>
                  </w:r>
                  <w:r>
                    <w:rPr>
                      <w:sz w:val="18"/>
                      <w:szCs w:val="18"/>
                    </w:rPr>
                    <w:t>ì</w:t>
                  </w:r>
                  <w:r>
                    <w:rPr>
                      <w:sz w:val="18"/>
                      <w:szCs w:val="18"/>
                    </w:rPr>
                    <w:t xml:space="preserve"> s</w:t>
                  </w:r>
                  <w:r>
                    <w:rPr>
                      <w:sz w:val="18"/>
                      <w:szCs w:val="18"/>
                    </w:rPr>
                    <w:t>ẽ</w:t>
                  </w:r>
                  <w:r>
                    <w:rPr>
                      <w:sz w:val="18"/>
                      <w:szCs w:val="18"/>
                    </w:rPr>
                    <w:t xml:space="preserve"> </w:t>
                  </w:r>
                  <w:r>
                    <w:rPr>
                      <w:sz w:val="18"/>
                      <w:szCs w:val="18"/>
                    </w:rPr>
                    <w:t>đượ</w:t>
                  </w:r>
                  <w:r>
                    <w:rPr>
                      <w:sz w:val="18"/>
                      <w:szCs w:val="18"/>
                    </w:rPr>
                    <w:t>c s</w:t>
                  </w:r>
                  <w:r>
                    <w:rPr>
                      <w:rFonts w:ascii="Times New Roman" w:hAnsi="Times New Roman"/>
                      <w:sz w:val="18"/>
                      <w:szCs w:val="18"/>
                      <w:lang w:val="vi-VN"/>
                    </w:rPr>
                    <w:t>e</w:t>
                  </w:r>
                  <w:r>
                    <w:rPr>
                      <w:sz w:val="18"/>
                      <w:szCs w:val="18"/>
                    </w:rPr>
                    <w:t xml:space="preserve">tting trong tag </w:t>
                  </w:r>
                  <w:r>
                    <w:rPr>
                      <w:rFonts w:hint="eastAsia"/>
                      <w:sz w:val="18"/>
                      <w:szCs w:val="18"/>
                    </w:rPr>
                    <w:t>header</w:t>
                  </w:r>
                </w:p>
              </w:txbxContent>
            </v:textbox>
          </v:shape>
        </w:pict>
      </w:r>
      <w:r w:rsidR="005B45FC" w:rsidRPr="004D3944">
        <w:rPr>
          <w:rStyle w:val="a1"/>
          <w:rFonts w:ascii="Arial" w:hAnsi="Arial" w:cs="Arial"/>
        </w:rPr>
        <w:t>&lt;tiles:put name="header" type="string"&gt;</w:t>
      </w:r>
    </w:p>
    <w:p w14:paraId="06D7EB1A" w14:textId="77777777" w:rsidR="005B45FC" w:rsidRPr="004D3944" w:rsidRDefault="005B45FC" w:rsidP="006C6313">
      <w:pPr>
        <w:pStyle w:val="a2"/>
        <w:rPr>
          <w:rStyle w:val="a1"/>
          <w:rFonts w:ascii="Arial" w:hAnsi="Arial" w:cs="Arial"/>
          <w:b w:val="0"/>
          <w:bCs w:val="0"/>
          <w:color w:val="484848"/>
          <w:u w:val="none"/>
        </w:rPr>
      </w:pPr>
    </w:p>
    <w:p w14:paraId="2462F9F2"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&lt;script src="${f:url('/dowa/csjs/sd04211/sd04211.js')}"&gt;&lt;/script&gt;</w:t>
      </w:r>
    </w:p>
    <w:p w14:paraId="041B86EB"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&lt;script type="text/javascript"&gt;</w:t>
      </w:r>
    </w:p>
    <w:p w14:paraId="2F139C38"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$(function() {</w:t>
      </w:r>
    </w:p>
    <w:p w14:paraId="1E5CE8B0" w14:textId="77777777" w:rsidR="005B45FC" w:rsidRPr="004D3944" w:rsidRDefault="005B45FC" w:rsidP="006C6313">
      <w:pPr>
        <w:pStyle w:val="a2"/>
        <w:rPr>
          <w:rStyle w:val="a1"/>
          <w:rFonts w:ascii="Arial" w:hAnsi="Arial" w:cs="Arial"/>
          <w:b w:val="0"/>
          <w:bCs w:val="0"/>
          <w:color w:val="484848"/>
          <w:u w:val="none"/>
        </w:rPr>
      </w:pPr>
    </w:p>
    <w:p w14:paraId="6D576155" w14:textId="77777777" w:rsidR="005B45FC" w:rsidRPr="004D3944" w:rsidRDefault="005B45FC" w:rsidP="006C6313">
      <w:pPr>
        <w:pStyle w:val="a2"/>
        <w:rPr>
          <w:rStyle w:val="a1"/>
          <w:rFonts w:ascii="Arial" w:hAnsi="Arial" w:cs="Arial"/>
          <w:b w:val="0"/>
          <w:bCs w:val="0"/>
          <w:color w:val="484848"/>
          <w:u w:val="none"/>
        </w:rPr>
      </w:pPr>
    </w:p>
    <w:p w14:paraId="4C3DD8F6"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w:t>
      </w:r>
    </w:p>
    <w:p w14:paraId="7BB94289"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function test() {</w:t>
      </w:r>
    </w:p>
    <w:p w14:paraId="0D3A7490"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alert("test");</w:t>
      </w:r>
    </w:p>
    <w:p w14:paraId="16967648" w14:textId="77777777" w:rsidR="005B45FC" w:rsidRPr="004D3944" w:rsidRDefault="005B45FC" w:rsidP="006C6313">
      <w:pPr>
        <w:pStyle w:val="a2"/>
        <w:rPr>
          <w:rStyle w:val="a1"/>
          <w:rFonts w:ascii="Arial" w:hAnsi="Arial" w:cs="Arial"/>
          <w:b w:val="0"/>
          <w:bCs w:val="0"/>
          <w:color w:val="484848"/>
          <w:u w:val="none"/>
        </w:rPr>
      </w:pPr>
    </w:p>
    <w:p w14:paraId="254463F3" w14:textId="77777777" w:rsidR="005B45FC" w:rsidRPr="004D3944" w:rsidRDefault="001115F0" w:rsidP="006C6313">
      <w:pPr>
        <w:pStyle w:val="a2"/>
        <w:rPr>
          <w:rStyle w:val="a1"/>
          <w:rFonts w:ascii="Arial" w:hAnsi="Arial" w:cs="Arial"/>
          <w:b w:val="0"/>
          <w:bCs w:val="0"/>
          <w:color w:val="484848"/>
          <w:u w:val="none"/>
        </w:rPr>
      </w:pPr>
      <w:r>
        <w:rPr>
          <w:rFonts w:ascii="Arial" w:hAnsi="Arial" w:cs="Arial"/>
          <w:noProof/>
        </w:rPr>
        <w:pict w14:anchorId="24C8F99A">
          <v:shape id="_x0000_s1186" type="#_x0000_t62" style="position:absolute;left:0;text-align:left;margin-left:336.6pt;margin-top:8pt;width:184.5pt;height:77.25pt;z-index:251656704" adj="-8558,20342">
            <v:textbox style="mso-next-textbox:#_x0000_s1186" inset="5.85pt,.7pt,5.85pt,.7pt">
              <w:txbxContent>
                <w:p w14:paraId="44439E23" w14:textId="77777777" w:rsidR="001115F0" w:rsidRPr="009A14FA" w:rsidRDefault="001115F0" w:rsidP="009572AC">
                  <w:pPr>
                    <w:pStyle w:val="PlainText"/>
                    <w:rPr>
                      <w:sz w:val="18"/>
                      <w:szCs w:val="18"/>
                    </w:rPr>
                  </w:pPr>
                  <w:r>
                    <w:rPr>
                      <w:sz w:val="18"/>
                      <w:szCs w:val="18"/>
                    </w:rPr>
                    <w:t>Trong Tiles:put name=</w:t>
                  </w:r>
                  <w:r>
                    <w:rPr>
                      <w:sz w:val="18"/>
                      <w:szCs w:val="18"/>
                    </w:rPr>
                    <w:t>”</w:t>
                  </w:r>
                  <w:r>
                    <w:rPr>
                      <w:rFonts w:hint="eastAsia"/>
                      <w:sz w:val="18"/>
                      <w:szCs w:val="18"/>
                    </w:rPr>
                    <w:t>content</w:t>
                  </w:r>
                  <w:r>
                    <w:rPr>
                      <w:sz w:val="18"/>
                      <w:szCs w:val="18"/>
                    </w:rPr>
                    <w:t>”</w:t>
                  </w:r>
                  <w:r>
                    <w:rPr>
                      <w:sz w:val="18"/>
                      <w:szCs w:val="18"/>
                    </w:rPr>
                    <w:t xml:space="preserve"> th</w:t>
                  </w:r>
                  <w:r>
                    <w:rPr>
                      <w:sz w:val="18"/>
                      <w:szCs w:val="18"/>
                    </w:rPr>
                    <w:t>ì</w:t>
                  </w:r>
                  <w:r>
                    <w:rPr>
                      <w:sz w:val="18"/>
                      <w:szCs w:val="18"/>
                    </w:rPr>
                    <w:t xml:space="preserve"> </w:t>
                  </w:r>
                  <w:r>
                    <w:rPr>
                      <w:sz w:val="18"/>
                      <w:szCs w:val="18"/>
                    </w:rPr>
                    <w:t>đượ</w:t>
                  </w:r>
                  <w:r>
                    <w:rPr>
                      <w:sz w:val="18"/>
                      <w:szCs w:val="18"/>
                    </w:rPr>
                    <w:t>c setting trong tag body</w:t>
                  </w:r>
                </w:p>
              </w:txbxContent>
            </v:textbox>
          </v:shape>
        </w:pict>
      </w:r>
      <w:r w:rsidR="005B45FC" w:rsidRPr="004D3944">
        <w:rPr>
          <w:rStyle w:val="a1"/>
          <w:rFonts w:ascii="Arial" w:hAnsi="Arial" w:cs="Arial"/>
          <w:b w:val="0"/>
          <w:bCs w:val="0"/>
          <w:color w:val="484848"/>
          <w:u w:val="none"/>
        </w:rPr>
        <w:t xml:space="preserve">  }</w:t>
      </w:r>
    </w:p>
    <w:p w14:paraId="4BBB392B" w14:textId="77777777" w:rsidR="005B45FC" w:rsidRPr="004D3944" w:rsidRDefault="005B45FC" w:rsidP="006C6313">
      <w:pPr>
        <w:pStyle w:val="a2"/>
        <w:rPr>
          <w:rStyle w:val="a1"/>
          <w:rFonts w:ascii="Arial" w:hAnsi="Arial" w:cs="Arial"/>
        </w:rPr>
      </w:pPr>
      <w:r w:rsidRPr="004D3944">
        <w:rPr>
          <w:rStyle w:val="a1"/>
          <w:rFonts w:ascii="Arial" w:hAnsi="Arial" w:cs="Arial"/>
        </w:rPr>
        <w:lastRenderedPageBreak/>
        <w:t>&lt;/script&gt;</w:t>
      </w:r>
    </w:p>
    <w:p w14:paraId="688D02EE" w14:textId="77777777" w:rsidR="005B45FC" w:rsidRPr="004D3944" w:rsidRDefault="005B45FC" w:rsidP="006C6313">
      <w:pPr>
        <w:pStyle w:val="a2"/>
        <w:rPr>
          <w:rStyle w:val="a1"/>
          <w:rFonts w:ascii="Arial" w:hAnsi="Arial" w:cs="Arial"/>
        </w:rPr>
      </w:pPr>
      <w:r w:rsidRPr="004D3944">
        <w:rPr>
          <w:rStyle w:val="a1"/>
          <w:rFonts w:ascii="Arial" w:hAnsi="Arial" w:cs="Arial"/>
        </w:rPr>
        <w:t>&lt;/tiles:put&gt;</w:t>
      </w:r>
    </w:p>
    <w:p w14:paraId="04B65C46" w14:textId="77777777" w:rsidR="005B45FC" w:rsidRPr="004D3944" w:rsidRDefault="005B45FC" w:rsidP="006C6313">
      <w:pPr>
        <w:pStyle w:val="a2"/>
        <w:rPr>
          <w:rStyle w:val="a1"/>
          <w:rFonts w:ascii="Arial" w:hAnsi="Arial" w:cs="Arial"/>
          <w:b w:val="0"/>
          <w:bCs w:val="0"/>
          <w:color w:val="484848"/>
          <w:u w:val="none"/>
        </w:rPr>
      </w:pPr>
    </w:p>
    <w:p w14:paraId="62FEADEA" w14:textId="77777777" w:rsidR="005B45FC" w:rsidRPr="004D3944" w:rsidRDefault="005B45FC" w:rsidP="006C6313">
      <w:pPr>
        <w:pStyle w:val="a2"/>
        <w:rPr>
          <w:rStyle w:val="a1"/>
          <w:rFonts w:ascii="Arial" w:hAnsi="Arial" w:cs="Arial"/>
        </w:rPr>
      </w:pPr>
      <w:r w:rsidRPr="004D3944">
        <w:rPr>
          <w:rStyle w:val="a1"/>
          <w:rFonts w:ascii="Arial" w:hAnsi="Arial" w:cs="Arial"/>
        </w:rPr>
        <w:t>&lt;tiles:put name="content" type="string"&gt;</w:t>
      </w:r>
    </w:p>
    <w:p w14:paraId="5F62C498" w14:textId="77777777" w:rsidR="005B45FC" w:rsidRPr="004D3944" w:rsidRDefault="001115F0" w:rsidP="006C6313">
      <w:pPr>
        <w:pStyle w:val="a2"/>
        <w:rPr>
          <w:rStyle w:val="a1"/>
          <w:rFonts w:ascii="Arial" w:hAnsi="Arial" w:cs="Arial"/>
          <w:b w:val="0"/>
          <w:bCs w:val="0"/>
          <w:color w:val="484848"/>
          <w:u w:val="none"/>
        </w:rPr>
      </w:pPr>
      <w:r>
        <w:rPr>
          <w:rFonts w:ascii="Arial" w:hAnsi="Arial" w:cs="Arial"/>
          <w:noProof/>
        </w:rPr>
        <w:pict w14:anchorId="4D1C476F">
          <v:shape id="_x0000_s1185" type="#_x0000_t62" style="position:absolute;left:0;text-align:left;margin-left:336.6pt;margin-top:.7pt;width:184.5pt;height:90.9pt;z-index:251655680" adj="-4080,26412">
            <v:textbox style="mso-next-textbox:#_x0000_s1185" inset="5.85pt,.7pt,5.85pt,.7pt">
              <w:txbxContent>
                <w:p w14:paraId="06C2A21B" w14:textId="77777777" w:rsidR="001115F0" w:rsidRPr="00DD42CB" w:rsidRDefault="001115F0" w:rsidP="009572AC">
                  <w:pPr>
                    <w:pStyle w:val="PlainText"/>
                    <w:rPr>
                      <w:rFonts w:ascii="Arial" w:hAnsi="Arial" w:cs="Arial"/>
                      <w:sz w:val="18"/>
                      <w:szCs w:val="18"/>
                    </w:rPr>
                  </w:pPr>
                  <w:r w:rsidRPr="00DD42CB">
                    <w:rPr>
                      <w:rFonts w:ascii="Arial" w:hAnsi="Arial" w:cs="Arial"/>
                      <w:sz w:val="18"/>
                      <w:szCs w:val="18"/>
                    </w:rPr>
                    <w:t>Việc assign event cho button thì về cơ bản sẽ làm ở file js nhưng vì chỗ này ko thể cho nên cho trực tiếp vào href cũng được</w:t>
                  </w:r>
                </w:p>
              </w:txbxContent>
            </v:textbox>
          </v:shape>
        </w:pict>
      </w:r>
      <w:r w:rsidR="005B45FC" w:rsidRPr="004D3944">
        <w:rPr>
          <w:rStyle w:val="a1"/>
          <w:rFonts w:ascii="Arial" w:hAnsi="Arial" w:cs="Arial"/>
          <w:b w:val="0"/>
          <w:bCs w:val="0"/>
          <w:color w:val="484848"/>
          <w:u w:val="none"/>
        </w:rPr>
        <w:t xml:space="preserve">  &lt;div class="ui-form-container"&gt;</w:t>
      </w:r>
    </w:p>
    <w:p w14:paraId="6B1CEC35"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&lt;div class="ui-title"&gt;</w:t>
      </w:r>
    </w:p>
    <w:p w14:paraId="4F9EAA29"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&lt;imarttag:imartTitleBar title="${dowaui:message('jp.co.dowa.sd.sd04211.caption.001')}" icon="/images/standard/title.gif"/&gt;</w:t>
      </w:r>
    </w:p>
    <w:p w14:paraId="14F2B8F2"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&lt;imarttag:imartToolbarFrame&gt;</w:t>
      </w:r>
    </w:p>
    <w:p w14:paraId="3EADCB6B"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&lt;imarttag:imartToolbarLeft&gt;</w:t>
      </w:r>
    </w:p>
    <w:p w14:paraId="2C61A7DB"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&lt;c:if test="${sd04211Model.screenType=='regist'}"&gt;</w:t>
      </w:r>
    </w:p>
    <w:p w14:paraId="39714A2F"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&lt;imarttag:imartIcon name="${dowaui:message('jp.co.dowa.sd.common.caption.001')}" icon="/images/icons/16x16/fugue-icons/shadow/application-task.png"</w:t>
      </w:r>
    </w:p>
    <w:p w14:paraId="4A37CDCE"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href="</w:t>
      </w:r>
      <w:r w:rsidRPr="004D3944">
        <w:rPr>
          <w:rStyle w:val="a1"/>
          <w:rFonts w:ascii="Arial" w:hAnsi="Arial" w:cs="Arial"/>
        </w:rPr>
        <w:t>Javascript:dowa.sd.sd04211.onClickRegisterBtn()</w:t>
      </w:r>
      <w:r w:rsidRPr="004D3944">
        <w:rPr>
          <w:rStyle w:val="a1"/>
          <w:rFonts w:ascii="Arial" w:hAnsi="Arial" w:cs="Arial"/>
          <w:b w:val="0"/>
          <w:bCs w:val="0"/>
          <w:color w:val="484848"/>
          <w:u w:val="none"/>
        </w:rPr>
        <w:t>;" /&gt;</w:t>
      </w:r>
    </w:p>
    <w:p w14:paraId="59DF44C8"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&lt;span class="separate_bar"&gt;&lt;/span&gt;</w:t>
      </w:r>
    </w:p>
    <w:p w14:paraId="655E8A8A"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&lt;imarttag:imartIcon name="${dowaui:message('jp.co.dowa.sd.common.caption.003')}" icon="/images/icons/16x16/fugue-icons/shadow/application-task.png"</w:t>
      </w:r>
    </w:p>
    <w:p w14:paraId="76F5C0D2"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href="javascript:dowa.sd.sd04211.onClickConfirmBtn();" /&gt;</w:t>
      </w:r>
    </w:p>
    <w:p w14:paraId="4CF33FAF" w14:textId="77777777" w:rsidR="005B45FC" w:rsidRPr="004D3944" w:rsidRDefault="005B45FC" w:rsidP="006C6313">
      <w:pPr>
        <w:pStyle w:val="a2"/>
        <w:rPr>
          <w:rStyle w:val="a1"/>
          <w:rFonts w:ascii="Arial" w:hAnsi="Arial" w:cs="Arial"/>
          <w:b w:val="0"/>
          <w:bCs w:val="0"/>
          <w:color w:val="484848"/>
          <w:u w:val="none"/>
        </w:rPr>
      </w:pPr>
    </w:p>
    <w:p w14:paraId="2ADEFF1B"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&lt;/c:if&gt;</w:t>
      </w:r>
    </w:p>
    <w:p w14:paraId="47ED832D"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&lt;c:if test="${sd04211Model.screenType=='edit'}"&gt;</w:t>
      </w:r>
    </w:p>
    <w:p w14:paraId="7DCE436A"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&lt;imarttag:imartIcon name="${dowaui:message('jp.co.dowa.sd.common.caption.002')}" icon="/images/icons/16x16/fugue-icons/shadow/application-task.png"</w:t>
      </w:r>
    </w:p>
    <w:p w14:paraId="6CFD3330"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href="Javascript:dowa.sd.sd04211.onClickUpdateBtn();"/&gt;</w:t>
      </w:r>
    </w:p>
    <w:p w14:paraId="48A1B80A"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&lt;span class="separate_bar"&gt;&lt;/span&gt;</w:t>
      </w:r>
    </w:p>
    <w:p w14:paraId="7F1E3E5B"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&lt;imarttag:imartIcon name="${dowaui:message('jp.co.dowa.sd.common.caption.003')}" icon="/images/icons/16x16/fugue-icons/shadow/application-task.png"</w:t>
      </w:r>
    </w:p>
    <w:p w14:paraId="464B2A63"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href="javascript:dowa.sd.sd04211.onClickConfirmBtn();" /&gt;</w:t>
      </w:r>
    </w:p>
    <w:p w14:paraId="4CA5DF39"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&lt;/c:if&gt;</w:t>
      </w:r>
    </w:p>
    <w:p w14:paraId="12715D95"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&lt;c:if test="${sd04211Model.screenType=='read'}"&gt;</w:t>
      </w:r>
    </w:p>
    <w:p w14:paraId="221FE8BC"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&lt;span class="separate_bar"&gt;&lt;/span&gt;</w:t>
      </w:r>
    </w:p>
    <w:p w14:paraId="3D303257"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&lt;imarttag:imartIcon name="${dowaui:message('jp.co.dowa.sd.common.caption.004')}" icon="/images/icons/16x16/fugue-icons/shadow/application-task.png"</w:t>
      </w:r>
    </w:p>
    <w:p w14:paraId="7D07F65D"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href="javascript:dowa.sd.sd04211.onClickCorrectionBtn();" /&gt;</w:t>
      </w:r>
    </w:p>
    <w:p w14:paraId="358347EB"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&lt;/c:if&gt;</w:t>
      </w:r>
    </w:p>
    <w:p w14:paraId="086ADF36"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&lt;/imarttag:imartToolbarLeft&gt;</w:t>
      </w:r>
    </w:p>
    <w:p w14:paraId="0701D01F"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lastRenderedPageBreak/>
        <w:t xml:space="preserve">        &lt;imarttag:imartToolbarRight&gt;</w:t>
      </w:r>
    </w:p>
    <w:p w14:paraId="6B99DCE5"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&lt;imarttag:imartIcon name="${dowaui:message('jp.co.dowa.sd.common.caption.005')}" icon="/images/icons/16x16/agt_back.png" href="javascript:sd.mockup.sd04211.back()" /&gt;</w:t>
      </w:r>
    </w:p>
    <w:p w14:paraId="08BC40C5"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&lt;/imarttag:imartToolbarRight&gt;</w:t>
      </w:r>
    </w:p>
    <w:p w14:paraId="390D778B"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&lt;/imarttag:imartToolbarFrame&gt;</w:t>
      </w:r>
    </w:p>
    <w:p w14:paraId="54AFEF41"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&lt;/div&gt;</w:t>
      </w:r>
    </w:p>
    <w:p w14:paraId="7C7A6FB2"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&lt;form id="sd04211Form" name="sd04211Form" method="post"&gt;</w:t>
      </w:r>
    </w:p>
    <w:p w14:paraId="001BECC4"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&lt;div id=errorDiv&gt;</w:t>
      </w:r>
    </w:p>
    <w:p w14:paraId="4A56BA4C"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&lt;span id=msg&gt;</w:t>
      </w:r>
    </w:p>
    <w:p w14:paraId="7C35DE0F" w14:textId="77777777" w:rsidR="005B45FC" w:rsidRPr="004D3944" w:rsidRDefault="001115F0" w:rsidP="006C6313">
      <w:pPr>
        <w:pStyle w:val="a2"/>
        <w:rPr>
          <w:rStyle w:val="a1"/>
          <w:rFonts w:ascii="Arial" w:hAnsi="Arial" w:cs="Arial"/>
          <w:b w:val="0"/>
          <w:bCs w:val="0"/>
          <w:color w:val="484848"/>
          <w:u w:val="none"/>
        </w:rPr>
      </w:pPr>
      <w:r>
        <w:rPr>
          <w:rFonts w:ascii="Arial" w:hAnsi="Arial" w:cs="Arial"/>
          <w:noProof/>
        </w:rPr>
        <w:pict w14:anchorId="50ED59E5">
          <v:shape id="_x0000_s1187" type="#_x0000_t62" style="position:absolute;left:0;text-align:left;margin-left:355.35pt;margin-top:10.25pt;width:184.5pt;height:77.25pt;z-index:251657728" adj="-8031,8808">
            <v:textbox style="mso-next-textbox:#_x0000_s1187" inset="5.85pt,.7pt,5.85pt,.7pt">
              <w:txbxContent>
                <w:p w14:paraId="4CF7BFEA" w14:textId="77777777" w:rsidR="001115F0" w:rsidRPr="009A14FA" w:rsidRDefault="001115F0" w:rsidP="002C7D11">
                  <w:pPr>
                    <w:pStyle w:val="PlainText"/>
                    <w:rPr>
                      <w:sz w:val="18"/>
                      <w:szCs w:val="18"/>
                    </w:rPr>
                  </w:pPr>
                  <w:r>
                    <w:rPr>
                      <w:sz w:val="18"/>
                      <w:szCs w:val="18"/>
                    </w:rPr>
                    <w:t>CSS th</w:t>
                  </w:r>
                  <w:r>
                    <w:rPr>
                      <w:sz w:val="18"/>
                      <w:szCs w:val="18"/>
                    </w:rPr>
                    <w:t>ì</w:t>
                  </w:r>
                  <w:r>
                    <w:rPr>
                      <w:sz w:val="18"/>
                      <w:szCs w:val="18"/>
                    </w:rPr>
                    <w:t xml:space="preserve"> s</w:t>
                  </w:r>
                  <w:r>
                    <w:rPr>
                      <w:sz w:val="18"/>
                      <w:szCs w:val="18"/>
                    </w:rPr>
                    <w:t>ẽ</w:t>
                  </w:r>
                  <w:r>
                    <w:rPr>
                      <w:sz w:val="18"/>
                      <w:szCs w:val="18"/>
                    </w:rPr>
                    <w:t xml:space="preserve"> v</w:t>
                  </w:r>
                  <w:r>
                    <w:rPr>
                      <w:sz w:val="18"/>
                      <w:szCs w:val="18"/>
                    </w:rPr>
                    <w:t>ừ</w:t>
                  </w:r>
                  <w:r>
                    <w:rPr>
                      <w:sz w:val="18"/>
                      <w:szCs w:val="18"/>
                    </w:rPr>
                    <w:t xml:space="preserve">a xem common </w:t>
                  </w:r>
                  <w:r>
                    <w:rPr>
                      <w:rFonts w:hint="eastAsia"/>
                      <w:sz w:val="18"/>
                      <w:szCs w:val="18"/>
                    </w:rPr>
                    <w:t>CSS</w:t>
                  </w:r>
                  <w:r>
                    <w:rPr>
                      <w:sz w:val="18"/>
                      <w:szCs w:val="18"/>
                    </w:rPr>
                    <w:t xml:space="preserve"> reference v</w:t>
                  </w:r>
                  <w:r>
                    <w:rPr>
                      <w:sz w:val="18"/>
                      <w:szCs w:val="18"/>
                    </w:rPr>
                    <w:t>ừ</w:t>
                  </w:r>
                  <w:r>
                    <w:rPr>
                      <w:sz w:val="18"/>
                      <w:szCs w:val="18"/>
                    </w:rPr>
                    <w:t>a setting nhen</w:t>
                  </w:r>
                </w:p>
              </w:txbxContent>
            </v:textbox>
          </v:shape>
        </w:pict>
      </w:r>
      <w:r>
        <w:rPr>
          <w:rFonts w:ascii="Arial" w:hAnsi="Arial" w:cs="Arial"/>
          <w:noProof/>
        </w:rPr>
        <w:pict w14:anchorId="3C9E8799">
          <v:shape id="_x0000_s1188" type="#_x0000_t62" style="position:absolute;left:0;text-align:left;margin-left:359.85pt;margin-top:62pt;width:184.5pt;height:77.25pt;z-index:251658752" adj="-8031,8808">
            <v:textbox style="mso-next-textbox:#_x0000_s1188" inset="5.85pt,.7pt,5.85pt,.7pt">
              <w:txbxContent>
                <w:p w14:paraId="6DDF6643" w14:textId="77777777" w:rsidR="001115F0" w:rsidRPr="009A14FA" w:rsidRDefault="001115F0" w:rsidP="002C7D11">
                  <w:pPr>
                    <w:pStyle w:val="PlainText"/>
                    <w:rPr>
                      <w:sz w:val="18"/>
                      <w:szCs w:val="18"/>
                    </w:rPr>
                  </w:pPr>
                  <w:r>
                    <w:rPr>
                      <w:sz w:val="18"/>
                      <w:szCs w:val="18"/>
                    </w:rPr>
                    <w:t>Taglib th</w:t>
                  </w:r>
                  <w:r>
                    <w:rPr>
                      <w:sz w:val="18"/>
                      <w:szCs w:val="18"/>
                    </w:rPr>
                    <w:t>ì</w:t>
                  </w:r>
                  <w:r>
                    <w:rPr>
                      <w:sz w:val="18"/>
                      <w:szCs w:val="18"/>
                    </w:rPr>
                    <w:t xml:space="preserve"> v</w:t>
                  </w:r>
                  <w:r>
                    <w:rPr>
                      <w:sz w:val="18"/>
                      <w:szCs w:val="18"/>
                    </w:rPr>
                    <w:t>ừ</w:t>
                  </w:r>
                  <w:r>
                    <w:rPr>
                      <w:sz w:val="18"/>
                      <w:szCs w:val="18"/>
                    </w:rPr>
                    <w:t>a xem danh s</w:t>
                  </w:r>
                  <w:r>
                    <w:rPr>
                      <w:sz w:val="18"/>
                      <w:szCs w:val="18"/>
                    </w:rPr>
                    <w:t>á</w:t>
                  </w:r>
                  <w:r>
                    <w:rPr>
                      <w:sz w:val="18"/>
                      <w:szCs w:val="18"/>
                    </w:rPr>
                    <w:t xml:space="preserve">ch </w:t>
                  </w:r>
                  <w:r>
                    <w:rPr>
                      <w:rFonts w:hint="eastAsia"/>
                      <w:sz w:val="18"/>
                      <w:szCs w:val="18"/>
                    </w:rPr>
                    <w:t>taglib</w:t>
                  </w:r>
                  <w:r>
                    <w:rPr>
                      <w:sz w:val="18"/>
                      <w:szCs w:val="18"/>
                    </w:rPr>
                    <w:t xml:space="preserve"> v</w:t>
                  </w:r>
                  <w:r>
                    <w:rPr>
                      <w:sz w:val="18"/>
                      <w:szCs w:val="18"/>
                    </w:rPr>
                    <w:t>ừ</w:t>
                  </w:r>
                  <w:r>
                    <w:rPr>
                      <w:sz w:val="18"/>
                      <w:szCs w:val="18"/>
                    </w:rPr>
                    <w:t>a setting nhen.</w:t>
                  </w:r>
                </w:p>
              </w:txbxContent>
            </v:textbox>
          </v:shape>
        </w:pict>
      </w:r>
      <w:r w:rsidR="005B45FC" w:rsidRPr="004D3944">
        <w:rPr>
          <w:rStyle w:val="a1"/>
          <w:rFonts w:ascii="Arial" w:hAnsi="Arial" w:cs="Arial"/>
          <w:b w:val="0"/>
          <w:bCs w:val="0"/>
          <w:color w:val="484848"/>
          <w:u w:val="none"/>
        </w:rPr>
        <w:t xml:space="preserve">        &lt;html:errors/&gt;</w:t>
      </w:r>
    </w:p>
    <w:p w14:paraId="3994D59E"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&lt;/span&gt;</w:t>
      </w:r>
    </w:p>
    <w:p w14:paraId="1DD3E518"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&lt;/div&gt;</w:t>
      </w:r>
    </w:p>
    <w:p w14:paraId="65088343"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&lt;input type="hidden" id="screenType" name="screenType" value="${sd04211Model.screenType}" /&gt;</w:t>
      </w:r>
    </w:p>
    <w:p w14:paraId="12A08E5D"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&lt;table class="ui-form"&gt;</w:t>
      </w:r>
    </w:p>
    <w:p w14:paraId="34824447"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&lt;colgroup&gt;</w:t>
      </w:r>
    </w:p>
    <w:p w14:paraId="04821E01"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&lt;col class="wd-12"&gt;</w:t>
      </w:r>
    </w:p>
    <w:p w14:paraId="0EC5C769"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&lt;col class="wd-38"&gt;</w:t>
      </w:r>
    </w:p>
    <w:p w14:paraId="547FBFB7"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&lt;col class="wd-12"&gt;</w:t>
      </w:r>
    </w:p>
    <w:p w14:paraId="43EAAEA4"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&lt;col class="wd-38"&gt;</w:t>
      </w:r>
    </w:p>
    <w:p w14:paraId="1D3A9748"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&lt;/colgroup&gt;</w:t>
      </w:r>
    </w:p>
    <w:p w14:paraId="6BCA667E"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&lt;tr&gt;</w:t>
      </w:r>
    </w:p>
    <w:p w14:paraId="4ECAD899"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&lt;c:if test="${sd04211Model.screenType=='regist'}"&gt;</w:t>
      </w:r>
    </w:p>
    <w:p w14:paraId="56E443EA"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&lt;th&gt;&lt;label class="ui-require"&gt;${dowaui:message('jp.co.dowa.sd.sd04211.caption.002')}&lt;/label&gt;&lt;/th&gt;</w:t>
      </w:r>
    </w:p>
    <w:p w14:paraId="0E0E5C26"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&lt;td&gt;</w:t>
      </w:r>
    </w:p>
    <w:p w14:paraId="57F1E61C"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&lt;dowaui:generalPurposeSearchSingle value="${sd04211Model.ujscd}" id="ujscd" name="ujscd" maxlength="10" class="wd-23"</w:t>
      </w:r>
    </w:p>
    <w:p w14:paraId="7615A4DF"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nameValue="${sd04211Model.name6}" namearea_name="name6" namearea_class="wd-60" namearea_maxlength="40"</w:t>
      </w:r>
    </w:p>
    <w:p w14:paraId="37630403"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searchiconOnclick="test();" screenType="${sd04211Model.screenType}" /&gt;</w:t>
      </w:r>
    </w:p>
    <w:p w14:paraId="6C9DAA73"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&lt;/td&gt;</w:t>
      </w:r>
    </w:p>
    <w:p w14:paraId="77A0E2ED"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&lt;/c:if&gt;</w:t>
      </w:r>
    </w:p>
    <w:p w14:paraId="722EA6B0"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&lt;c:if test="${sd04211Model.screenType!='regist'}"&gt;</w:t>
      </w:r>
    </w:p>
    <w:p w14:paraId="02BDB33D"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&lt;th&gt;&lt;label&gt;${dowaui:message('jp.co.dowa.sd.sd04211.caption.002')}&lt;/label&gt;&lt;/th&gt;</w:t>
      </w:r>
    </w:p>
    <w:p w14:paraId="4291E408"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&lt;td&gt;</w:t>
      </w:r>
    </w:p>
    <w:p w14:paraId="71E5DB93"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&lt;dowaui:generalPurposeSearchSingle value="${sd04211Model.ujscd}" id="ujscd" name="ujscd" maxlength="10" class="wd-23"</w:t>
      </w:r>
    </w:p>
    <w:p w14:paraId="1A2590FD"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lastRenderedPageBreak/>
        <w:t xml:space="preserve">              nameValue="${sd04211Model.name6}" namearea_name="name6" namearea_class="wd-60" namearea_maxlength="40"</w:t>
      </w:r>
    </w:p>
    <w:p w14:paraId="2E37F3AE"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searchiconOnclick="test();" screenType="read" /&gt;</w:t>
      </w:r>
    </w:p>
    <w:p w14:paraId="338C35C6"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&lt;/td&gt;</w:t>
      </w:r>
    </w:p>
    <w:p w14:paraId="24F7C56C"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&lt;/c:if&gt;</w:t>
      </w:r>
    </w:p>
    <w:p w14:paraId="505D8791"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&lt;c:if test="${sd04211Model.screenType=='regist'}"&gt;</w:t>
      </w:r>
    </w:p>
    <w:p w14:paraId="2F269C85"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&lt;th&gt;&lt;label class="ui-require"&gt;${dowaui:message('jp.co.dowa.sd.sd04211.caption.003')}&lt;/label&gt;&lt;/th&gt;</w:t>
      </w:r>
    </w:p>
    <w:p w14:paraId="774F61CC"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&lt;/c:if&gt;</w:t>
      </w:r>
    </w:p>
    <w:p w14:paraId="3B67B3E3"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&lt;c:if test="${sd04211Model.screenType!='regist'}"&gt;</w:t>
      </w:r>
    </w:p>
    <w:p w14:paraId="146CF125"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&lt;th&gt;&lt;label&gt;${dowaui:message('jp.co.dowa.sd.sd04211.caption.003')}&lt;/label&gt;&lt;/th&gt;</w:t>
      </w:r>
    </w:p>
    <w:p w14:paraId="326BDE93"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&lt;/c:if&gt;</w:t>
      </w:r>
    </w:p>
    <w:p w14:paraId="6F4687D7"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&lt;td&gt;</w:t>
      </w:r>
    </w:p>
    <w:p w14:paraId="7FD62628"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&lt;dowaui:productDeptSelect value="${sd04211Model.spart}" iphkb="" gmkcd="" id="spart" name="spart" width="200px"/&gt;</w:t>
      </w:r>
    </w:p>
    <w:p w14:paraId="5582D1D4"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&lt;/td&gt;</w:t>
      </w:r>
    </w:p>
    <w:p w14:paraId="16B89141"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&lt;/tr&gt;</w:t>
      </w:r>
    </w:p>
    <w:p w14:paraId="41A918EB"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&lt;tr&gt;</w:t>
      </w:r>
    </w:p>
    <w:p w14:paraId="0F2DD2F4"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&lt;c:if test="${sd04211Model.screenType=='regist'}"&gt;</w:t>
      </w:r>
    </w:p>
    <w:p w14:paraId="6C029D79"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&lt;th&gt;&lt;label class="ui-require"&gt;${dowaui:message('jp.co.dowa.sd.sd04211.caption.004')}&lt;/label&gt;&lt;/th&gt;</w:t>
      </w:r>
    </w:p>
    <w:p w14:paraId="3B602C0F"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&lt;td&gt;</w:t>
      </w:r>
    </w:p>
    <w:p w14:paraId="73871416"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&lt;input type="text" class="ui-text wd-10" name="syacd" id="syacd" maxlength="4" value="${sd04211Model.syacd}"/&gt;</w:t>
      </w:r>
    </w:p>
    <w:p w14:paraId="201A8BA0"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&lt;input type="text" class="ui-text wd-5" name="vehic" id="vehic" maxlength="1" value="${sd04211Model.vehic}"/&gt;</w:t>
      </w:r>
    </w:p>
    <w:p w14:paraId="356B47E0"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&lt;/td&gt;</w:t>
      </w:r>
    </w:p>
    <w:p w14:paraId="6FB1328A"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&lt;/c:if&gt;</w:t>
      </w:r>
    </w:p>
    <w:p w14:paraId="7BECD3FC"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&lt;c:if test="${sd04211Model.screenType!='regist'}"&gt;</w:t>
      </w:r>
    </w:p>
    <w:p w14:paraId="478D747D"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&lt;th&gt;&lt;label&gt;${dowaui:message('jp.co.dowa.sd.sd04211.caption.004')}&lt;/label&gt;&lt;/th&gt;</w:t>
      </w:r>
    </w:p>
    <w:p w14:paraId="18BAC8B0"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&lt;td&gt;</w:t>
      </w:r>
    </w:p>
    <w:p w14:paraId="50B1C348"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&lt;input type="text" class="ui-text-readonly wd-10" name="syacd" id="syacd" maxlength="4" value="${sd04211Model.syacd}" readonly /&gt;</w:t>
      </w:r>
    </w:p>
    <w:p w14:paraId="4E9D759A"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&lt;input type="text" class="ui-text-readonly wd-5" name="vehic" id="vehic" maxlength="1" value="${sd04211Model.vehic}" readonly /&gt;</w:t>
      </w:r>
    </w:p>
    <w:p w14:paraId="09B563A0"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&lt;/td&gt;</w:t>
      </w:r>
    </w:p>
    <w:p w14:paraId="0EBB99F7"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&lt;/c:if&gt;</w:t>
      </w:r>
    </w:p>
    <w:p w14:paraId="4E0E4BFB"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&lt;th&gt;&lt;label&gt;${dowaui:message('jp.co.dowa.sd.sd04211.caption.005')}&lt;/label&gt;&lt;/th&gt;</w:t>
      </w:r>
    </w:p>
    <w:p w14:paraId="1585BF51"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lastRenderedPageBreak/>
        <w:t xml:space="preserve">        &lt;td&gt;</w:t>
      </w:r>
    </w:p>
    <w:p w14:paraId="470945D1"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&lt;input type="text" class="ui-text-readonly wd-27" name="updata" id="updata" maxlength="20"  value="${sd04211Model.updata}" readonly /&gt;</w:t>
      </w:r>
    </w:p>
    <w:p w14:paraId="49C83007"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&lt;/td&gt;</w:t>
      </w:r>
    </w:p>
    <w:p w14:paraId="1FE752DD"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&lt;/tr&gt;</w:t>
      </w:r>
    </w:p>
    <w:p w14:paraId="0862A55B"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&lt;tr&gt;</w:t>
      </w:r>
    </w:p>
    <w:p w14:paraId="4B6E48F5"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&lt;c:if test="${sd04211Model.screenType!='read'}"&gt;</w:t>
      </w:r>
    </w:p>
    <w:p w14:paraId="60F1C1FC"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&lt;th&gt;&lt;label class="ui-require"&gt;${dowaui:message('jp.co.dowa.sd.sd04211.caption.006')}&lt;/label&gt;&lt;/th&gt;</w:t>
      </w:r>
    </w:p>
    <w:p w14:paraId="35ABB85D"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&lt;td&gt;</w:t>
      </w:r>
    </w:p>
    <w:p w14:paraId="17CC9D22"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&lt;input type="text" class="ui-text wd-42" name="sytno" id="sytno" maxlength="20" value="${sd04211Model.sytno}" /&gt;</w:t>
      </w:r>
    </w:p>
    <w:p w14:paraId="1FB4D08F"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&lt;/td&gt;</w:t>
      </w:r>
    </w:p>
    <w:p w14:paraId="76B1C20E"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&lt;/c:if&gt;</w:t>
      </w:r>
    </w:p>
    <w:p w14:paraId="1C6E9790"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&lt;c:if test="${sd04211Model.screenType=='read'}"&gt;</w:t>
      </w:r>
    </w:p>
    <w:p w14:paraId="59B9282F"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&lt;th&gt;&lt;label&gt;${dowaui:message('jp.co.dowa.sd.sd04211.caption.006')}&lt;/label&gt;&lt;/th&gt;</w:t>
      </w:r>
    </w:p>
    <w:p w14:paraId="2F4767BF"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&lt;td&gt;</w:t>
      </w:r>
    </w:p>
    <w:p w14:paraId="6163C79A"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&lt;input type="text" class="ui-text-readonly wd-42" name="sytno" id="sytno" maxlength="20" value="${sd04211Model.sytno}" readonly /&gt;</w:t>
      </w:r>
    </w:p>
    <w:p w14:paraId="4BED4825"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&lt;/td&gt;</w:t>
      </w:r>
    </w:p>
    <w:p w14:paraId="68F58E2D"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&lt;/c:if&gt;</w:t>
      </w:r>
    </w:p>
    <w:p w14:paraId="2F5C5347"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&lt;th&gt;&lt;label&gt;${dowaui:message('jp.co.dowa.sd.sd04211.caption.007')}&lt;/label&gt;&lt;/th&gt;</w:t>
      </w:r>
    </w:p>
    <w:p w14:paraId="03F39919"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&lt;td&gt;</w:t>
      </w:r>
    </w:p>
    <w:p w14:paraId="33450071"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&lt;dowaui:salesDeptSearchSingle value="${sd04211Model.nyrvk}" id="nyrvk" name="nyrvk" class="wd-10" maxlength="4"</w:t>
      </w:r>
    </w:p>
    <w:p w14:paraId="792EB6E7"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nameValue="${sd04211Model.name1}" namearea_class="wd-34" namearea_maxlength="16"</w:t>
      </w:r>
    </w:p>
    <w:p w14:paraId="102BC38B"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paternKbn="" spart="" vkorgdivision="" screenType="read" /&gt;</w:t>
      </w:r>
    </w:p>
    <w:p w14:paraId="79F95647"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&lt;/td&gt;</w:t>
      </w:r>
    </w:p>
    <w:p w14:paraId="6D6FD721"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&lt;/tr&gt;</w:t>
      </w:r>
    </w:p>
    <w:p w14:paraId="769CF835"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&lt;tr&gt;</w:t>
      </w:r>
    </w:p>
    <w:p w14:paraId="7EEB06C1"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&lt;c:if test="${sd04211Model.screenType!='read'}"&gt;</w:t>
      </w:r>
    </w:p>
    <w:p w14:paraId="196F23E9"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&lt;th&gt;&lt;label class="ui-require"&gt;${dowaui:message('jp.co.dowa.sd.sd04211.caption.008')}&lt;/label&gt;&lt;/th&gt;</w:t>
      </w:r>
    </w:p>
    <w:p w14:paraId="57C1569E"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&lt;/c:if&gt;</w:t>
      </w:r>
    </w:p>
    <w:p w14:paraId="2F24D559"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&lt;c:if test="${sd04211Model.screenType=='read'}"&gt;</w:t>
      </w:r>
    </w:p>
    <w:p w14:paraId="33198B07"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&lt;th&gt;&lt;label&gt;${dowaui:message('jp.co.dowa.sd.sd04211.caption.008')}&lt;/label&gt;&lt;/th&gt;</w:t>
      </w:r>
    </w:p>
    <w:p w14:paraId="75F76142"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&lt;/c:if&gt;</w:t>
      </w:r>
    </w:p>
    <w:p w14:paraId="2E5B1963"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&lt;td&gt;</w:t>
      </w:r>
    </w:p>
    <w:p w14:paraId="77E9C0E8"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lastRenderedPageBreak/>
        <w:t xml:space="preserve">            &lt;dowaui:baseMasterSearchMulti id="syscd" name="syscd" value="${sd04211Model.syscd}" class="wd-10" maxlength="3"</w:t>
      </w:r>
    </w:p>
    <w:p w14:paraId="5D9A6B3B"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nameValue="${sd04211Model.mstnm}" namearea_class="wd-35" namearea_maxlength="40" namearea_name="mstnm"</w:t>
      </w:r>
    </w:p>
    <w:p w14:paraId="0810A675"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spart="" cdtyp="" screenType="${sd04211Model.screenType}" targetType="1"/&gt;</w:t>
      </w:r>
    </w:p>
    <w:p w14:paraId="01CE78D3"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&lt;/td&gt;</w:t>
      </w:r>
    </w:p>
    <w:p w14:paraId="68FDF178"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&lt;th&gt;${dowaui:message('jp.co.dowa.sd.sd04211.caption.009')}&lt;/th&gt;</w:t>
      </w:r>
    </w:p>
    <w:p w14:paraId="712578FC"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&lt;td&gt;&lt;input type="text" class="ui-text-readonly wd-27" name="hksha" id="hksha" maxlength="12" value="${sd04211Model.hksha}" readonly/&gt;&lt;/td&gt;</w:t>
      </w:r>
    </w:p>
    <w:p w14:paraId="459F5E12"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&lt;/tr&gt;</w:t>
      </w:r>
    </w:p>
    <w:p w14:paraId="0DE8C291"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&lt;tr&gt;</w:t>
      </w:r>
    </w:p>
    <w:p w14:paraId="357CE8FA"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&lt;c:if test="${sd04211Model.screenType!='read'}"&gt;</w:t>
      </w:r>
    </w:p>
    <w:p w14:paraId="1402906C"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&lt;th&gt;&lt;label class="ui-require"&gt;${dowaui:message('jp.co.dowa.sd.sd04211.caption.010')}&lt;/label&gt;&lt;/th&gt;</w:t>
      </w:r>
    </w:p>
    <w:p w14:paraId="416B2B4B"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&lt;td&gt;</w:t>
      </w:r>
    </w:p>
    <w:p w14:paraId="4768AE98"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&lt;div id="floatingCalendarFrom" style="display:inline"&gt;</w:t>
      </w:r>
    </w:p>
    <w:p w14:paraId="15FEC899"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&lt;input type="text" class="ui-text wd-22" name="yksdt" id="yksdt" maxlength="10" value="${sd04211Model.yksdt}"&gt;</w:t>
      </w:r>
    </w:p>
    <w:p w14:paraId="6A626514"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&lt;imart:floatingCalendar element="document.sd04211Form.yksdt"&gt;</w:t>
      </w:r>
    </w:p>
    <w:p w14:paraId="5BCCA5C0"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&lt;imarttag:imartIcon icon="/images/icons/16x16/fugue-icons/shadow/calendar-blue.png" /&gt;</w:t>
      </w:r>
    </w:p>
    <w:p w14:paraId="54FFAFC2"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&lt;/imart:floatingCalendar&gt;</w:t>
      </w:r>
    </w:p>
    <w:p w14:paraId="70068CBA"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&lt;img id="clearicon_floatingCalendarFrom" class="ml-5" border="0" src="/imart/images/icons/16x16/deletecell.png" align="absmiddle"&gt;</w:t>
      </w:r>
    </w:p>
    <w:p w14:paraId="4651A0F3"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&lt;label&gt;</w:t>
      </w:r>
      <w:r w:rsidRPr="004D3944">
        <w:rPr>
          <w:rStyle w:val="a1"/>
          <w:rFonts w:ascii="Arial" w:hAnsi="Arial" w:cs="Arial"/>
          <w:b w:val="0"/>
          <w:bCs w:val="0"/>
          <w:color w:val="484848"/>
          <w:u w:val="none"/>
        </w:rPr>
        <w:t>～</w:t>
      </w:r>
      <w:r w:rsidRPr="004D3944">
        <w:rPr>
          <w:rStyle w:val="a1"/>
          <w:rFonts w:ascii="Arial" w:hAnsi="Arial" w:cs="Arial"/>
          <w:b w:val="0"/>
          <w:bCs w:val="0"/>
          <w:color w:val="484848"/>
          <w:u w:val="none"/>
        </w:rPr>
        <w:t>&lt;/label&gt;</w:t>
      </w:r>
    </w:p>
    <w:p w14:paraId="44985AFA"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&lt;/div&gt;</w:t>
      </w:r>
    </w:p>
    <w:p w14:paraId="23E6F45A"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&lt;div id="floatingCalendarTo" style="display:inline"&gt;</w:t>
      </w:r>
    </w:p>
    <w:p w14:paraId="6E38D7C4"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&lt;input type="text" class="ui-text wd-22" name="ykedt" id="ykedt" maxlength="10" value="${sd04211Model.ykedt}"&gt;</w:t>
      </w:r>
    </w:p>
    <w:p w14:paraId="15BA6774"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&lt;imart:floatingCalendar element="document.sd04211Form.ykedt"&gt;</w:t>
      </w:r>
    </w:p>
    <w:p w14:paraId="2B1F7A53"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&lt;imarttag:imartIcon icon="/images/icons/16x16/fugue-icons/shadow/calendar-blue.png" /&gt;</w:t>
      </w:r>
    </w:p>
    <w:p w14:paraId="71A489EE"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&lt;/imart:floatingCalendar&gt;</w:t>
      </w:r>
    </w:p>
    <w:p w14:paraId="504C701D"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&lt;img id="clearicon_floatingCalendarTo" class="ml-5" border="0" src="/imart/images/icons/16x16/deletecell.png" align="absmiddle"&gt;</w:t>
      </w:r>
    </w:p>
    <w:p w14:paraId="1F75DDBB"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&lt;/div&gt;</w:t>
      </w:r>
    </w:p>
    <w:p w14:paraId="07C81692"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&lt;/td&gt;</w:t>
      </w:r>
    </w:p>
    <w:p w14:paraId="22168508"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&lt;/c:if&gt;</w:t>
      </w:r>
    </w:p>
    <w:p w14:paraId="54FA3AE7"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&lt;c:if test="${sd04211Model.screenType=='read'}"&gt;</w:t>
      </w:r>
    </w:p>
    <w:p w14:paraId="1EB29633"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lastRenderedPageBreak/>
        <w:t xml:space="preserve">          &lt;th&gt;&lt;label&gt;${dowaui:message('jp.co.dowa.sd.sd04211.caption.010')}&lt;/label&gt;&lt;/th&gt;</w:t>
      </w:r>
    </w:p>
    <w:p w14:paraId="4438D3AE"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&lt;td&gt;</w:t>
      </w:r>
    </w:p>
    <w:p w14:paraId="531D9A0B"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&lt;div id="floatingCalendarFrom" style="display:inline"&gt;</w:t>
      </w:r>
    </w:p>
    <w:p w14:paraId="31AB7E0D"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&lt;input type="text" class="ui-text-readonly wd-22" name="yksdt" id="yksdt" maxlength="10" value="${sd04211Model.yksdt}" readonly&gt;</w:t>
      </w:r>
    </w:p>
    <w:p w14:paraId="1B0F7B56"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&lt;label&gt;</w:t>
      </w:r>
      <w:r w:rsidRPr="004D3944">
        <w:rPr>
          <w:rStyle w:val="a1"/>
          <w:rFonts w:ascii="Arial" w:hAnsi="Arial" w:cs="Arial"/>
          <w:b w:val="0"/>
          <w:bCs w:val="0"/>
          <w:color w:val="484848"/>
          <w:u w:val="none"/>
        </w:rPr>
        <w:t>～</w:t>
      </w:r>
      <w:r w:rsidRPr="004D3944">
        <w:rPr>
          <w:rStyle w:val="a1"/>
          <w:rFonts w:ascii="Arial" w:hAnsi="Arial" w:cs="Arial"/>
          <w:b w:val="0"/>
          <w:bCs w:val="0"/>
          <w:color w:val="484848"/>
          <w:u w:val="none"/>
        </w:rPr>
        <w:t>&lt;/label&gt;</w:t>
      </w:r>
    </w:p>
    <w:p w14:paraId="3BFB5813"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&lt;/div&gt;</w:t>
      </w:r>
    </w:p>
    <w:p w14:paraId="346EB5D5"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&lt;div id="floatingCalendarTo" style="display:inline"&gt;</w:t>
      </w:r>
    </w:p>
    <w:p w14:paraId="1642798F"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&lt;input type="text" class="ui-text-readonly wd-22" name="ykedt" maxlength="10" value="${sd04211Model.ykedt}" readonly&gt;</w:t>
      </w:r>
    </w:p>
    <w:p w14:paraId="0F3E19E0"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&lt;/div&gt;</w:t>
      </w:r>
    </w:p>
    <w:p w14:paraId="5C735F52"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&lt;/td&gt;</w:t>
      </w:r>
    </w:p>
    <w:p w14:paraId="511CA86D"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&lt;/c:if&gt;</w:t>
      </w:r>
    </w:p>
    <w:p w14:paraId="53763D0E"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&lt;th&gt;&lt;label&gt;${dowaui:message('jp.co.dowa.sd.sd04211.caption.011')}&lt;/label&gt;&lt;/th&gt;</w:t>
      </w:r>
    </w:p>
    <w:p w14:paraId="7A112BA8"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&lt;td&gt;</w:t>
      </w:r>
    </w:p>
    <w:p w14:paraId="7FC4C99C"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&lt;input type="checkbox" name="ykedtOver" id="ykedtOver" disabled</w:t>
      </w:r>
    </w:p>
    <w:p w14:paraId="3B774FFF"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&lt;c:if test="${sd04211Model.ykedtOver}"&gt;checked&lt;/c:if&gt;</w:t>
      </w:r>
    </w:p>
    <w:p w14:paraId="6B44B9E2"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/&gt;</w:t>
      </w:r>
    </w:p>
    <w:p w14:paraId="469C018C"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&lt;/td&gt;</w:t>
      </w:r>
    </w:p>
    <w:p w14:paraId="69F427CE"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&lt;/tr&gt;</w:t>
      </w:r>
    </w:p>
    <w:p w14:paraId="56A802C5"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&lt;tr&gt;</w:t>
      </w:r>
    </w:p>
    <w:p w14:paraId="067F1FDA"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&lt;c:if test="${sd04211Model.screenType!='read'}"&gt;</w:t>
      </w:r>
    </w:p>
    <w:p w14:paraId="55F5B154"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&lt;th&gt;&lt;label class="ui-require"&gt;${dowaui:message('jp.co.dowa.sd.sd04211.caption.012')}&lt;/label&gt;&lt;/th&gt;</w:t>
      </w:r>
    </w:p>
    <w:p w14:paraId="4DA0DA20"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&lt;td colspan="3"&gt;</w:t>
      </w:r>
    </w:p>
    <w:p w14:paraId="2EDCEC12"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&lt;input type="text" class="ui-text wd-6" name="sdsam" id="sdsam" maxlength="5" value="${sd04211Model.sdsam}"&gt;&lt;label&gt;kg&lt;/label&gt;</w:t>
      </w:r>
    </w:p>
    <w:p w14:paraId="6C593E56"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&lt;/td&gt;</w:t>
      </w:r>
    </w:p>
    <w:p w14:paraId="36B9543E"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&lt;/c:if&gt;</w:t>
      </w:r>
    </w:p>
    <w:p w14:paraId="7EE190AE"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&lt;c:if test="${sd04211Model.screenType=='read'}"&gt;</w:t>
      </w:r>
    </w:p>
    <w:p w14:paraId="2E787253"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&lt;th&gt;&lt;label&gt;${dowaui:message('jp.co.dowa.sd.sd04211.caption.012')}&lt;/label&gt;&lt;/th&gt;</w:t>
      </w:r>
    </w:p>
    <w:p w14:paraId="5DC6B198"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&lt;td colspan="3"&gt;</w:t>
      </w:r>
    </w:p>
    <w:p w14:paraId="2A97ED16"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&lt;input type="text" class="ui-text-readonly wd-6" name="sdsam" id="sdsam" maxlength="5" value="${sd04211Model.sdsam}"&gt;&lt;label&gt;kg&lt;/label&gt;</w:t>
      </w:r>
    </w:p>
    <w:p w14:paraId="216F28CE"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&lt;/td&gt;</w:t>
      </w:r>
    </w:p>
    <w:p w14:paraId="407D2913"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&lt;/c:if&gt;</w:t>
      </w:r>
    </w:p>
    <w:p w14:paraId="1C9D8742"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&lt;/tr&gt;</w:t>
      </w:r>
    </w:p>
    <w:p w14:paraId="625AC225"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lastRenderedPageBreak/>
        <w:t xml:space="preserve">      &lt;tr&gt;</w:t>
      </w:r>
    </w:p>
    <w:p w14:paraId="4ED6F71B"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&lt;c:if test="${sd04211Model.screenType!='read'}"&gt;</w:t>
      </w:r>
    </w:p>
    <w:p w14:paraId="27D2B5B4"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&lt;th&gt;&lt;label class="ui-require"&gt;${dowaui:message('jp.co.dowa.sd.sd04211.caption.013')}&lt;/label&gt;&lt;/th&gt;</w:t>
      </w:r>
    </w:p>
    <w:p w14:paraId="59918DA2"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&lt;td colspan="3"&gt;</w:t>
      </w:r>
    </w:p>
    <w:p w14:paraId="3FF3787D"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&lt;input type="text" class="ui-text wd-6" name="syaam" id="syaam" maxlength="5" value="${sd04211Model.syaam}"&gt;&lt;label&gt;kg&lt;/label&gt;</w:t>
      </w:r>
    </w:p>
    <w:p w14:paraId="7A6217D1"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&lt;/td&gt;</w:t>
      </w:r>
    </w:p>
    <w:p w14:paraId="2038A6E9"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&lt;/c:if&gt;</w:t>
      </w:r>
    </w:p>
    <w:p w14:paraId="38680765"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&lt;c:if test="${sd04211Model.screenType=='read'}"&gt;</w:t>
      </w:r>
    </w:p>
    <w:p w14:paraId="09F083DD"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&lt;th&gt;&lt;label&gt;${dowaui:message('jp.co.dowa.sd.sd04211.caption.013')}&lt;/label&gt;&lt;/th&gt;</w:t>
      </w:r>
    </w:p>
    <w:p w14:paraId="6AFF646A"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&lt;td colspan="3"&gt;</w:t>
      </w:r>
    </w:p>
    <w:p w14:paraId="62BC1A03"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&lt;input type="text" class="ui-text-readonly wd-6" name="syaam" id="syaam" maxlength="5" value="${sd04211Model.syaam}" readonly&gt;&lt;label&gt;kg&lt;/label&gt;</w:t>
      </w:r>
    </w:p>
    <w:p w14:paraId="653EC752"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&lt;/td&gt;</w:t>
      </w:r>
    </w:p>
    <w:p w14:paraId="347173A6"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&lt;/c:if&gt;</w:t>
      </w:r>
    </w:p>
    <w:p w14:paraId="7F6E7F7E"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&lt;/tr&gt;</w:t>
      </w:r>
    </w:p>
    <w:p w14:paraId="4D1DFCF5"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&lt;tr&gt;</w:t>
      </w:r>
    </w:p>
    <w:p w14:paraId="127E2A55"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&lt;c:if test="${sd04211Model.screenType!='read'}"&gt;</w:t>
      </w:r>
    </w:p>
    <w:p w14:paraId="0D2AC4DE"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&lt;th&gt;&lt;label class="ui-require"&gt;${dowaui:message('jp.co.dowa.sd.sd04211.caption.014')}&lt;/label&gt;&lt;/th&gt;</w:t>
      </w:r>
    </w:p>
    <w:p w14:paraId="3CCF1ECA"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&lt;td colspan="3"&gt;</w:t>
      </w:r>
    </w:p>
    <w:p w14:paraId="70DCF050"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&lt;input type="text" class="ui-text wd-6" name="srsam" id="srsam" maxlength="5" value="${sd04211Model.srsam}"&gt;&lt;label&gt;kg&lt;/label&gt;</w:t>
      </w:r>
    </w:p>
    <w:p w14:paraId="66FC3175"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&lt;/td&gt;</w:t>
      </w:r>
    </w:p>
    <w:p w14:paraId="74025434"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&lt;/c:if&gt;</w:t>
      </w:r>
    </w:p>
    <w:p w14:paraId="18655504"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&lt;c:if test="${sd04211Model.screenType=='read'}"&gt;</w:t>
      </w:r>
    </w:p>
    <w:p w14:paraId="027B3354"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&lt;th&gt;&lt;label&gt;${dowaui:message('jp.co.dowa.sd.sd04211.caption.014')}&lt;/label&gt;&lt;/th&gt;</w:t>
      </w:r>
    </w:p>
    <w:p w14:paraId="4B6CCBD2"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&lt;td colspan="3"&gt;</w:t>
      </w:r>
    </w:p>
    <w:p w14:paraId="27D41ADF"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&lt;input type="text" class="ui-text-readonly wd-6" name="srsam" id="srsam" maxlength="5" value="${sd04211Model.srsam}" readonly&gt;&lt;label&gt;kg&lt;/label&gt;</w:t>
      </w:r>
    </w:p>
    <w:p w14:paraId="0F17B6DB"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&lt;/td&gt;</w:t>
      </w:r>
    </w:p>
    <w:p w14:paraId="1BCE9ADF"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&lt;/c:if&gt;</w:t>
      </w:r>
    </w:p>
    <w:p w14:paraId="60181009"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&lt;/tr&gt;</w:t>
      </w:r>
    </w:p>
    <w:p w14:paraId="162C1DDC"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&lt;tr&gt;</w:t>
      </w:r>
    </w:p>
    <w:p w14:paraId="35824CAD"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&lt;th&gt;&lt;label&gt;${dowaui:message('jp.co.dowa.sd.sd04211.caption.015')}&lt;/label&gt;&lt;/th&gt;</w:t>
      </w:r>
    </w:p>
    <w:p w14:paraId="62C454D3"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&lt;td colspan="3"&gt;</w:t>
      </w:r>
    </w:p>
    <w:p w14:paraId="20F70389"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lastRenderedPageBreak/>
        <w:t xml:space="preserve">          &lt;dowaui:generalPurposeSearchSingle value="${sd04211Model.aufnr}" id="aufnr" name="aufnr" maxlength="12" class="wd-12"</w:t>
      </w:r>
    </w:p>
    <w:p w14:paraId="3F4F734A"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searchiconOnclick="test();" screenType="${sd04211Model.screenType}" displayMode="2"/&gt;</w:t>
      </w:r>
    </w:p>
    <w:p w14:paraId="6606B386"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&lt;/td&gt;</w:t>
      </w:r>
    </w:p>
    <w:p w14:paraId="2A220D1F"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&lt;/tr&gt;</w:t>
      </w:r>
    </w:p>
    <w:p w14:paraId="775E383F"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&lt;/tbody&gt;</w:t>
      </w:r>
    </w:p>
    <w:p w14:paraId="74A0CEDB"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&lt;/table&gt;</w:t>
      </w:r>
    </w:p>
    <w:p w14:paraId="582C9F11"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&lt;/form&gt;</w:t>
      </w:r>
    </w:p>
    <w:p w14:paraId="42DF4497"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&lt;form id="sd04211EditForm" name="sd04211EditForm" method="post" action="${f:url('/sd04211/edit/')}"&gt;</w:t>
      </w:r>
    </w:p>
    <w:p w14:paraId="0A572089"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&lt;/form&gt;</w:t>
      </w:r>
    </w:p>
    <w:p w14:paraId="4B87ECC7"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&lt;form id="sd04211ReadForm" name="sd04211ReadForm" method="post" action="${f:url('/sd04211/')}"&gt;</w:t>
      </w:r>
    </w:p>
    <w:p w14:paraId="3893734C"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&lt;/form&gt;</w:t>
      </w:r>
    </w:p>
    <w:p w14:paraId="0BBAFEC2" w14:textId="77777777" w:rsidR="005B45FC" w:rsidRPr="004D3944" w:rsidRDefault="005B45FC" w:rsidP="006C6313">
      <w:pPr>
        <w:pStyle w:val="a2"/>
        <w:rPr>
          <w:rStyle w:val="a1"/>
          <w:rFonts w:ascii="Arial" w:hAnsi="Arial" w:cs="Arial"/>
          <w:b w:val="0"/>
          <w:bCs w:val="0"/>
          <w:color w:val="484848"/>
          <w:u w:val="none"/>
        </w:rPr>
      </w:pPr>
      <w:r w:rsidRPr="004D3944">
        <w:rPr>
          <w:rStyle w:val="a1"/>
          <w:rFonts w:ascii="Arial" w:hAnsi="Arial" w:cs="Arial"/>
          <w:b w:val="0"/>
          <w:bCs w:val="0"/>
          <w:color w:val="484848"/>
          <w:u w:val="none"/>
        </w:rPr>
        <w:t xml:space="preserve">  &lt;/div&gt;</w:t>
      </w:r>
    </w:p>
    <w:p w14:paraId="1FCC0B48" w14:textId="77777777" w:rsidR="005B45FC" w:rsidRPr="004D3944" w:rsidRDefault="005B45FC" w:rsidP="006C6313">
      <w:pPr>
        <w:pStyle w:val="a2"/>
        <w:rPr>
          <w:rStyle w:val="a1"/>
          <w:rFonts w:ascii="Arial" w:hAnsi="Arial" w:cs="Arial"/>
          <w:b w:val="0"/>
          <w:bCs w:val="0"/>
          <w:color w:val="484848"/>
          <w:u w:val="none"/>
        </w:rPr>
      </w:pPr>
    </w:p>
    <w:p w14:paraId="71D98279" w14:textId="77777777" w:rsidR="005B45FC" w:rsidRPr="004D3944" w:rsidRDefault="005B45FC" w:rsidP="006C6313">
      <w:pPr>
        <w:pStyle w:val="a2"/>
        <w:rPr>
          <w:rStyle w:val="a1"/>
          <w:rFonts w:ascii="Arial" w:hAnsi="Arial" w:cs="Arial"/>
        </w:rPr>
      </w:pPr>
      <w:r w:rsidRPr="004D3944">
        <w:rPr>
          <w:rStyle w:val="a1"/>
          <w:rFonts w:ascii="Arial" w:hAnsi="Arial" w:cs="Arial"/>
        </w:rPr>
        <w:t>&lt;/tiles:put&gt;</w:t>
      </w:r>
    </w:p>
    <w:p w14:paraId="406F5A70" w14:textId="77777777" w:rsidR="005B45FC" w:rsidRPr="004D3944" w:rsidRDefault="005B45FC" w:rsidP="006C6313">
      <w:pPr>
        <w:pStyle w:val="a2"/>
        <w:rPr>
          <w:rStyle w:val="a1"/>
          <w:rFonts w:ascii="Arial" w:hAnsi="Arial" w:cs="Arial"/>
        </w:rPr>
      </w:pPr>
      <w:r w:rsidRPr="004D3944">
        <w:rPr>
          <w:rStyle w:val="a1"/>
          <w:rFonts w:ascii="Arial" w:hAnsi="Arial" w:cs="Arial"/>
        </w:rPr>
        <w:t>&lt;/tiles:insert&gt;</w:t>
      </w:r>
    </w:p>
    <w:p w14:paraId="0AED458B" w14:textId="77777777" w:rsidR="004E69AF" w:rsidRPr="004D3944" w:rsidRDefault="004E69AF" w:rsidP="00CC0D7C">
      <w:pPr>
        <w:ind w:firstLine="250"/>
        <w:rPr>
          <w:rFonts w:ascii="Arial" w:hAnsi="Arial" w:cs="Arial"/>
        </w:rPr>
      </w:pPr>
    </w:p>
    <w:p w14:paraId="4B91AA94" w14:textId="77777777" w:rsidR="00CC0D7C" w:rsidRPr="004D3944" w:rsidRDefault="004C727E" w:rsidP="00036FA3">
      <w:pPr>
        <w:pStyle w:val="Heading3"/>
        <w:spacing w:before="180"/>
        <w:rPr>
          <w:rFonts w:ascii="Arial" w:hAnsi="Arial" w:cs="Arial"/>
        </w:rPr>
      </w:pPr>
      <w:r w:rsidRPr="004D3944">
        <w:rPr>
          <w:rFonts w:ascii="Arial" w:hAnsi="Arial" w:cs="Arial"/>
        </w:rPr>
        <w:t>Lớp logic</w:t>
      </w:r>
    </w:p>
    <w:p w14:paraId="2E49DBBD" w14:textId="77777777" w:rsidR="00CC0D7C" w:rsidRPr="004D3944" w:rsidRDefault="00EA6729" w:rsidP="00D3600C">
      <w:pPr>
        <w:pStyle w:val="Heading4"/>
        <w:rPr>
          <w:rFonts w:ascii="Arial" w:eastAsia="SimSun" w:hAnsi="Arial" w:cs="Arial"/>
          <w:lang w:eastAsia="zh-CN"/>
        </w:rPr>
      </w:pPr>
      <w:r w:rsidRPr="004D3944">
        <w:rPr>
          <w:rFonts w:ascii="Arial" w:hAnsi="Arial" w:cs="Arial"/>
        </w:rPr>
        <w:t>Logic</w:t>
      </w:r>
    </w:p>
    <w:p w14:paraId="627FB1AF" w14:textId="77777777" w:rsidR="00757BEC" w:rsidRPr="004D3944" w:rsidRDefault="00757BEC" w:rsidP="006C6313">
      <w:pPr>
        <w:ind w:firstLine="250"/>
        <w:rPr>
          <w:rFonts w:ascii="Arial" w:eastAsia="SimSun" w:hAnsi="Arial" w:cs="Arial"/>
          <w:lang w:val="zh-CN" w:eastAsia="zh-CN"/>
        </w:rPr>
      </w:pPr>
    </w:p>
    <w:p w14:paraId="57D0601D" w14:textId="77777777" w:rsidR="00757BEC" w:rsidRPr="004D3944" w:rsidRDefault="00757BEC" w:rsidP="006C6313">
      <w:pPr>
        <w:pStyle w:val="a2"/>
        <w:rPr>
          <w:rFonts w:ascii="Arial" w:hAnsi="Arial" w:cs="Arial"/>
          <w:lang w:val="zh-CN" w:eastAsia="zh-CN"/>
        </w:rPr>
      </w:pPr>
      <w:r w:rsidRPr="004D3944">
        <w:rPr>
          <w:rFonts w:ascii="Arial" w:hAnsi="Arial" w:cs="Arial"/>
          <w:lang w:val="zh-CN" w:eastAsia="zh-CN"/>
        </w:rPr>
        <w:t>/*</w:t>
      </w:r>
    </w:p>
    <w:p w14:paraId="700414B2" w14:textId="77777777" w:rsidR="00757BEC" w:rsidRPr="004D3944" w:rsidRDefault="00757BEC" w:rsidP="006C6313">
      <w:pPr>
        <w:pStyle w:val="a2"/>
        <w:rPr>
          <w:rFonts w:ascii="Arial" w:hAnsi="Arial" w:cs="Arial"/>
          <w:lang w:val="zh-CN" w:eastAsia="zh-CN"/>
        </w:rPr>
      </w:pPr>
      <w:r w:rsidRPr="004D3944">
        <w:rPr>
          <w:rFonts w:ascii="Arial" w:hAnsi="Arial" w:cs="Arial"/>
          <w:lang w:val="zh-CN" w:eastAsia="zh-CN"/>
        </w:rPr>
        <w:t xml:space="preserve"> * (C) DOWA HOLDINGS Co., Ltd. 2015</w:t>
      </w:r>
    </w:p>
    <w:p w14:paraId="679ADA89" w14:textId="77777777" w:rsidR="00757BEC" w:rsidRPr="004D3944" w:rsidRDefault="00757BEC" w:rsidP="006C6313">
      <w:pPr>
        <w:pStyle w:val="a2"/>
        <w:rPr>
          <w:rFonts w:ascii="Arial" w:hAnsi="Arial" w:cs="Arial"/>
          <w:lang w:val="zh-CN" w:eastAsia="zh-CN"/>
        </w:rPr>
      </w:pPr>
      <w:r w:rsidRPr="004D3944">
        <w:rPr>
          <w:rFonts w:ascii="Arial" w:hAnsi="Arial" w:cs="Arial"/>
          <w:lang w:val="zh-CN" w:eastAsia="zh-CN"/>
        </w:rPr>
        <w:t xml:space="preserve"> */</w:t>
      </w:r>
    </w:p>
    <w:p w14:paraId="3ABEACEF" w14:textId="77777777" w:rsidR="00757BEC" w:rsidRPr="004D3944" w:rsidRDefault="00757BEC" w:rsidP="006C6313">
      <w:pPr>
        <w:pStyle w:val="a2"/>
        <w:rPr>
          <w:rFonts w:ascii="Arial" w:hAnsi="Arial" w:cs="Arial"/>
          <w:lang w:val="zh-CN" w:eastAsia="zh-CN"/>
        </w:rPr>
      </w:pPr>
    </w:p>
    <w:p w14:paraId="3FFD2DA2" w14:textId="77777777" w:rsidR="00757BEC" w:rsidRPr="004D3944" w:rsidRDefault="00757BEC" w:rsidP="006C6313">
      <w:pPr>
        <w:pStyle w:val="a2"/>
        <w:rPr>
          <w:rFonts w:ascii="Arial" w:hAnsi="Arial" w:cs="Arial"/>
          <w:lang w:val="zh-CN" w:eastAsia="zh-CN"/>
        </w:rPr>
      </w:pPr>
      <w:r w:rsidRPr="004D3944">
        <w:rPr>
          <w:rFonts w:ascii="Arial" w:hAnsi="Arial" w:cs="Arial"/>
          <w:lang w:val="zh-CN" w:eastAsia="zh-CN"/>
        </w:rPr>
        <w:t>package jp.co.dowa.sd.logic.sd04211;</w:t>
      </w:r>
    </w:p>
    <w:p w14:paraId="6ECC6D66" w14:textId="77777777" w:rsidR="00757BEC" w:rsidRPr="004D3944" w:rsidRDefault="00757BEC" w:rsidP="006C6313">
      <w:pPr>
        <w:pStyle w:val="a2"/>
        <w:rPr>
          <w:rFonts w:ascii="Arial" w:hAnsi="Arial" w:cs="Arial"/>
          <w:lang w:val="zh-CN" w:eastAsia="zh-CN"/>
        </w:rPr>
      </w:pPr>
    </w:p>
    <w:p w14:paraId="338DE22F" w14:textId="77777777" w:rsidR="00757BEC" w:rsidRPr="004D3944" w:rsidRDefault="00757BEC" w:rsidP="006C6313">
      <w:pPr>
        <w:pStyle w:val="a2"/>
        <w:rPr>
          <w:rFonts w:ascii="Arial" w:hAnsi="Arial" w:cs="Arial"/>
          <w:lang w:val="zh-CN" w:eastAsia="zh-CN"/>
        </w:rPr>
      </w:pPr>
      <w:r w:rsidRPr="004D3944">
        <w:rPr>
          <w:rFonts w:ascii="Arial" w:hAnsi="Arial" w:cs="Arial"/>
          <w:lang w:val="zh-CN" w:eastAsia="zh-CN"/>
        </w:rPr>
        <w:t>import jp.co.dowa.sd.component.sd04211.Sd04211DbAccessComponent;</w:t>
      </w:r>
    </w:p>
    <w:p w14:paraId="652AEFED" w14:textId="77777777" w:rsidR="00757BEC" w:rsidRPr="004D3944" w:rsidRDefault="00757BEC" w:rsidP="006C6313">
      <w:pPr>
        <w:pStyle w:val="a2"/>
        <w:rPr>
          <w:rFonts w:ascii="Arial" w:hAnsi="Arial" w:cs="Arial"/>
          <w:lang w:val="zh-CN" w:eastAsia="zh-CN"/>
        </w:rPr>
      </w:pPr>
      <w:r w:rsidRPr="004D3944">
        <w:rPr>
          <w:rFonts w:ascii="Arial" w:hAnsi="Arial" w:cs="Arial"/>
          <w:lang w:val="zh-CN" w:eastAsia="zh-CN"/>
        </w:rPr>
        <w:t>import jp.co.dowa.sd.core.exception.DowaSdSystemException;</w:t>
      </w:r>
    </w:p>
    <w:p w14:paraId="3B43428C" w14:textId="77777777" w:rsidR="00757BEC" w:rsidRPr="004D3944" w:rsidRDefault="00757BEC" w:rsidP="006C6313">
      <w:pPr>
        <w:pStyle w:val="a2"/>
        <w:rPr>
          <w:rFonts w:ascii="Arial" w:hAnsi="Arial" w:cs="Arial"/>
          <w:lang w:val="zh-CN" w:eastAsia="zh-CN"/>
        </w:rPr>
      </w:pPr>
      <w:r w:rsidRPr="004D3944">
        <w:rPr>
          <w:rFonts w:ascii="Arial" w:hAnsi="Arial" w:cs="Arial"/>
          <w:lang w:val="zh-CN" w:eastAsia="zh-CN"/>
        </w:rPr>
        <w:t>import jp.co.dowa.sd.dto.sd04211.Sd04211FindDto;</w:t>
      </w:r>
    </w:p>
    <w:p w14:paraId="1E5CBA78" w14:textId="77777777" w:rsidR="00757BEC" w:rsidRPr="004D3944" w:rsidRDefault="00757BEC" w:rsidP="006C6313">
      <w:pPr>
        <w:pStyle w:val="a2"/>
        <w:rPr>
          <w:rFonts w:ascii="Arial" w:hAnsi="Arial" w:cs="Arial"/>
          <w:lang w:val="zh-CN" w:eastAsia="zh-CN"/>
        </w:rPr>
      </w:pPr>
      <w:r w:rsidRPr="004D3944">
        <w:rPr>
          <w:rFonts w:ascii="Arial" w:hAnsi="Arial" w:cs="Arial"/>
          <w:lang w:val="zh-CN" w:eastAsia="zh-CN"/>
        </w:rPr>
        <w:t>import jp.co.dowa.sd.dto.sd04211.Sd04211FindResultDto;</w:t>
      </w:r>
    </w:p>
    <w:p w14:paraId="666A5D9D" w14:textId="77777777" w:rsidR="00757BEC" w:rsidRPr="004D3944" w:rsidRDefault="00757BEC" w:rsidP="006C6313">
      <w:pPr>
        <w:pStyle w:val="a2"/>
        <w:rPr>
          <w:rFonts w:ascii="Arial" w:hAnsi="Arial" w:cs="Arial"/>
          <w:lang w:val="zh-CN" w:eastAsia="zh-CN"/>
        </w:rPr>
      </w:pPr>
      <w:r w:rsidRPr="004D3944">
        <w:rPr>
          <w:rFonts w:ascii="Arial" w:hAnsi="Arial" w:cs="Arial"/>
          <w:lang w:val="zh-CN" w:eastAsia="zh-CN"/>
        </w:rPr>
        <w:t>import jp.co.dowa.sd.dto.sd04211.Sd04211RegisterDto;</w:t>
      </w:r>
    </w:p>
    <w:p w14:paraId="19964FF1" w14:textId="77777777" w:rsidR="00757BEC" w:rsidRPr="004D3944" w:rsidRDefault="00757BEC" w:rsidP="006C6313">
      <w:pPr>
        <w:pStyle w:val="a2"/>
        <w:rPr>
          <w:rFonts w:ascii="Arial" w:hAnsi="Arial" w:cs="Arial"/>
          <w:lang w:val="zh-CN" w:eastAsia="zh-CN"/>
        </w:rPr>
      </w:pPr>
      <w:r w:rsidRPr="004D3944">
        <w:rPr>
          <w:rFonts w:ascii="Arial" w:hAnsi="Arial" w:cs="Arial"/>
          <w:lang w:val="zh-CN" w:eastAsia="zh-CN"/>
        </w:rPr>
        <w:t>import jp.co.dowa.sd.dto.sd04211.Sd04211UpdateDto;</w:t>
      </w:r>
    </w:p>
    <w:p w14:paraId="3685865A" w14:textId="77777777" w:rsidR="00757BEC" w:rsidRPr="004D3944" w:rsidRDefault="00757BEC" w:rsidP="006C6313">
      <w:pPr>
        <w:pStyle w:val="a2"/>
        <w:rPr>
          <w:rFonts w:ascii="Arial" w:hAnsi="Arial" w:cs="Arial"/>
          <w:lang w:val="zh-CN" w:eastAsia="zh-CN"/>
        </w:rPr>
      </w:pPr>
      <w:r w:rsidRPr="004D3944">
        <w:rPr>
          <w:rFonts w:ascii="Arial" w:hAnsi="Arial" w:cs="Arial"/>
          <w:lang w:val="zh-CN" w:eastAsia="zh-CN"/>
        </w:rPr>
        <w:t>import jp.co.dowa.sd.entity.Zswma0;</w:t>
      </w:r>
    </w:p>
    <w:p w14:paraId="3B7FEE35" w14:textId="77777777" w:rsidR="00757BEC" w:rsidRPr="004D3944" w:rsidRDefault="00757BEC" w:rsidP="006C6313">
      <w:pPr>
        <w:pStyle w:val="a2"/>
        <w:rPr>
          <w:rFonts w:ascii="Arial" w:hAnsi="Arial" w:cs="Arial"/>
          <w:lang w:val="zh-CN" w:eastAsia="zh-CN"/>
        </w:rPr>
      </w:pPr>
      <w:r w:rsidRPr="004D3944">
        <w:rPr>
          <w:rFonts w:ascii="Arial" w:hAnsi="Arial" w:cs="Arial"/>
          <w:lang w:val="zh-CN" w:eastAsia="zh-CN"/>
        </w:rPr>
        <w:t>import jp.co.dowa.sd.service.Zswma0Service;</w:t>
      </w:r>
    </w:p>
    <w:p w14:paraId="35E233FB" w14:textId="77777777" w:rsidR="00757BEC" w:rsidRPr="004D3944" w:rsidRDefault="00757BEC" w:rsidP="006C6313">
      <w:pPr>
        <w:pStyle w:val="a2"/>
        <w:rPr>
          <w:rFonts w:ascii="Arial" w:hAnsi="Arial" w:cs="Arial"/>
          <w:lang w:val="zh-CN" w:eastAsia="zh-CN"/>
        </w:rPr>
      </w:pPr>
      <w:r w:rsidRPr="004D3944">
        <w:rPr>
          <w:rFonts w:ascii="Arial" w:hAnsi="Arial" w:cs="Arial"/>
          <w:lang w:val="zh-CN" w:eastAsia="zh-CN"/>
        </w:rPr>
        <w:lastRenderedPageBreak/>
        <w:t>import jp.co.dowa.sd.util.DateUtils;</w:t>
      </w:r>
    </w:p>
    <w:p w14:paraId="41F0FE06" w14:textId="77777777" w:rsidR="00757BEC" w:rsidRPr="004D3944" w:rsidRDefault="00757BEC" w:rsidP="006C6313">
      <w:pPr>
        <w:pStyle w:val="a2"/>
        <w:rPr>
          <w:rFonts w:ascii="Arial" w:hAnsi="Arial" w:cs="Arial"/>
          <w:lang w:val="zh-CN" w:eastAsia="zh-CN"/>
        </w:rPr>
      </w:pPr>
    </w:p>
    <w:p w14:paraId="554DFDDA" w14:textId="77777777" w:rsidR="00757BEC" w:rsidRPr="004D3944" w:rsidRDefault="00757BEC" w:rsidP="006C6313">
      <w:pPr>
        <w:pStyle w:val="a2"/>
        <w:rPr>
          <w:rFonts w:ascii="Arial" w:hAnsi="Arial" w:cs="Arial"/>
          <w:lang w:val="zh-CN" w:eastAsia="zh-CN"/>
        </w:rPr>
      </w:pPr>
      <w:r w:rsidRPr="004D3944">
        <w:rPr>
          <w:rFonts w:ascii="Arial" w:hAnsi="Arial" w:cs="Arial"/>
          <w:lang w:val="zh-CN" w:eastAsia="zh-CN"/>
        </w:rPr>
        <w:t>import org.seasar.framework.beans.util.Beans;</w:t>
      </w:r>
    </w:p>
    <w:p w14:paraId="2C106D96" w14:textId="77777777" w:rsidR="00757BEC" w:rsidRPr="004D3944" w:rsidRDefault="00757BEC" w:rsidP="006C6313">
      <w:pPr>
        <w:pStyle w:val="a2"/>
        <w:rPr>
          <w:rFonts w:ascii="Arial" w:hAnsi="Arial" w:cs="Arial"/>
          <w:lang w:val="zh-CN" w:eastAsia="zh-CN"/>
        </w:rPr>
      </w:pPr>
    </w:p>
    <w:p w14:paraId="0D48E1B9" w14:textId="77777777" w:rsidR="00757BEC" w:rsidRPr="004D3944" w:rsidRDefault="00757BEC" w:rsidP="006C6313">
      <w:pPr>
        <w:pStyle w:val="a2"/>
        <w:rPr>
          <w:rFonts w:ascii="Arial" w:hAnsi="Arial" w:cs="Arial"/>
          <w:lang w:val="zh-CN" w:eastAsia="zh-CN"/>
        </w:rPr>
      </w:pPr>
      <w:r w:rsidRPr="004D3944">
        <w:rPr>
          <w:rFonts w:ascii="Arial" w:hAnsi="Arial" w:cs="Arial"/>
          <w:lang w:val="zh-CN" w:eastAsia="zh-CN"/>
        </w:rPr>
        <w:t>import javax.annotation.Resource;</w:t>
      </w:r>
    </w:p>
    <w:p w14:paraId="40081B99" w14:textId="77777777" w:rsidR="00757BEC" w:rsidRPr="004D3944" w:rsidRDefault="00757BEC" w:rsidP="006C6313">
      <w:pPr>
        <w:pStyle w:val="a2"/>
        <w:rPr>
          <w:rFonts w:ascii="Arial" w:hAnsi="Arial" w:cs="Arial"/>
          <w:lang w:val="zh-CN" w:eastAsia="zh-CN"/>
        </w:rPr>
      </w:pPr>
    </w:p>
    <w:p w14:paraId="12178890" w14:textId="77777777" w:rsidR="00757BEC" w:rsidRPr="004D3944" w:rsidRDefault="00757BEC" w:rsidP="006C6313">
      <w:pPr>
        <w:pStyle w:val="a2"/>
        <w:rPr>
          <w:rFonts w:ascii="Arial" w:hAnsi="Arial" w:cs="Arial"/>
          <w:lang w:val="zh-CN" w:eastAsia="zh-CN"/>
        </w:rPr>
      </w:pPr>
      <w:r w:rsidRPr="004D3944">
        <w:rPr>
          <w:rFonts w:ascii="Arial" w:hAnsi="Arial" w:cs="Arial"/>
          <w:lang w:val="zh-CN" w:eastAsia="zh-CN"/>
        </w:rPr>
        <w:t>/**</w:t>
      </w:r>
    </w:p>
    <w:p w14:paraId="2BDEB6D5" w14:textId="77777777" w:rsidR="00757BEC" w:rsidRPr="004D3944" w:rsidRDefault="00757BEC" w:rsidP="006C6313">
      <w:pPr>
        <w:pStyle w:val="a2"/>
        <w:rPr>
          <w:rFonts w:ascii="Arial" w:hAnsi="Arial" w:cs="Arial"/>
          <w:lang w:val="zh-CN" w:eastAsia="zh-CN"/>
        </w:rPr>
      </w:pPr>
      <w:r w:rsidRPr="004D3944">
        <w:rPr>
          <w:rFonts w:ascii="Arial" w:hAnsi="Arial" w:cs="Arial"/>
          <w:lang w:val="zh-CN" w:eastAsia="zh-CN"/>
        </w:rPr>
        <w:t xml:space="preserve"> * </w:t>
      </w:r>
      <w:r w:rsidRPr="004D3944">
        <w:rPr>
          <w:rFonts w:ascii="Arial" w:hAnsi="Arial" w:cs="Arial"/>
          <w:lang w:val="zh-CN" w:eastAsia="zh-CN"/>
        </w:rPr>
        <w:t>車両台帳登録</w:t>
      </w:r>
      <w:r w:rsidRPr="004D3944">
        <w:rPr>
          <w:rFonts w:ascii="Arial" w:hAnsi="Arial" w:cs="Arial"/>
          <w:lang w:val="zh-CN" w:eastAsia="zh-CN"/>
        </w:rPr>
        <w:t xml:space="preserve"> </w:t>
      </w:r>
      <w:r w:rsidRPr="004D3944">
        <w:rPr>
          <w:rFonts w:ascii="Arial" w:hAnsi="Arial" w:cs="Arial"/>
          <w:lang w:val="zh-CN" w:eastAsia="zh-CN"/>
        </w:rPr>
        <w:t>業務ロジック</w:t>
      </w:r>
      <w:r w:rsidRPr="004D3944">
        <w:rPr>
          <w:rFonts w:ascii="Arial" w:hAnsi="Arial" w:cs="Arial"/>
          <w:lang w:val="zh-CN" w:eastAsia="zh-CN"/>
        </w:rPr>
        <w:t>.</w:t>
      </w:r>
    </w:p>
    <w:p w14:paraId="1A18DDE7" w14:textId="77777777" w:rsidR="00757BEC" w:rsidRPr="004D3944" w:rsidRDefault="00757BEC" w:rsidP="006C6313">
      <w:pPr>
        <w:pStyle w:val="a2"/>
        <w:rPr>
          <w:rFonts w:ascii="Arial" w:hAnsi="Arial" w:cs="Arial"/>
          <w:lang w:val="zh-CN" w:eastAsia="zh-CN"/>
        </w:rPr>
      </w:pPr>
      <w:r w:rsidRPr="004D3944">
        <w:rPr>
          <w:rFonts w:ascii="Arial" w:hAnsi="Arial" w:cs="Arial"/>
          <w:lang w:val="zh-CN" w:eastAsia="zh-CN"/>
        </w:rPr>
        <w:t xml:space="preserve"> *</w:t>
      </w:r>
    </w:p>
    <w:p w14:paraId="47059633" w14:textId="77777777" w:rsidR="00757BEC" w:rsidRPr="004D3944" w:rsidRDefault="00757BEC" w:rsidP="006C6313">
      <w:pPr>
        <w:pStyle w:val="a2"/>
        <w:rPr>
          <w:rFonts w:ascii="Arial" w:hAnsi="Arial" w:cs="Arial"/>
          <w:lang w:val="zh-CN" w:eastAsia="zh-CN"/>
        </w:rPr>
      </w:pPr>
      <w:r w:rsidRPr="004D3944">
        <w:rPr>
          <w:rFonts w:ascii="Arial" w:hAnsi="Arial" w:cs="Arial"/>
          <w:lang w:val="zh-CN" w:eastAsia="zh-CN"/>
        </w:rPr>
        <w:t xml:space="preserve"> * @version $Revision$</w:t>
      </w:r>
    </w:p>
    <w:p w14:paraId="3C5FED9B" w14:textId="77777777" w:rsidR="00757BEC" w:rsidRPr="004D3944" w:rsidRDefault="00757BEC" w:rsidP="006C6313">
      <w:pPr>
        <w:pStyle w:val="a2"/>
        <w:rPr>
          <w:rFonts w:ascii="Arial" w:hAnsi="Arial" w:cs="Arial"/>
          <w:lang w:val="zh-CN" w:eastAsia="zh-CN"/>
        </w:rPr>
      </w:pPr>
      <w:r w:rsidRPr="004D3944">
        <w:rPr>
          <w:rFonts w:ascii="Arial" w:hAnsi="Arial" w:cs="Arial"/>
          <w:lang w:val="zh-CN" w:eastAsia="zh-CN"/>
        </w:rPr>
        <w:t xml:space="preserve"> * @author ndha</w:t>
      </w:r>
    </w:p>
    <w:p w14:paraId="472B2D4C" w14:textId="77777777" w:rsidR="00757BEC" w:rsidRPr="004D3944" w:rsidRDefault="00757BEC" w:rsidP="006C6313">
      <w:pPr>
        <w:pStyle w:val="a2"/>
        <w:rPr>
          <w:rFonts w:ascii="Arial" w:hAnsi="Arial" w:cs="Arial"/>
          <w:lang w:val="zh-CN" w:eastAsia="zh-CN"/>
        </w:rPr>
      </w:pPr>
      <w:r w:rsidRPr="004D3944">
        <w:rPr>
          <w:rFonts w:ascii="Arial" w:hAnsi="Arial" w:cs="Arial"/>
          <w:lang w:val="zh-CN" w:eastAsia="zh-CN"/>
        </w:rPr>
        <w:t xml:space="preserve"> * @since 1.0</w:t>
      </w:r>
    </w:p>
    <w:p w14:paraId="5E759C37" w14:textId="77777777" w:rsidR="00757BEC" w:rsidRPr="004D3944" w:rsidRDefault="00757BEC" w:rsidP="006C6313">
      <w:pPr>
        <w:pStyle w:val="a2"/>
        <w:rPr>
          <w:rFonts w:ascii="Arial" w:hAnsi="Arial" w:cs="Arial"/>
          <w:lang w:val="zh-CN" w:eastAsia="zh-CN"/>
        </w:rPr>
      </w:pPr>
      <w:r w:rsidRPr="004D3944">
        <w:rPr>
          <w:rFonts w:ascii="Arial" w:hAnsi="Arial" w:cs="Arial"/>
          <w:lang w:val="zh-CN" w:eastAsia="zh-CN"/>
        </w:rPr>
        <w:t xml:space="preserve"> */</w:t>
      </w:r>
    </w:p>
    <w:p w14:paraId="60F6E17D" w14:textId="77777777" w:rsidR="00757BEC" w:rsidRPr="004D3944" w:rsidRDefault="00757BEC" w:rsidP="006C6313">
      <w:pPr>
        <w:pStyle w:val="a2"/>
        <w:rPr>
          <w:rFonts w:ascii="Arial" w:hAnsi="Arial" w:cs="Arial"/>
          <w:lang w:val="zh-CN" w:eastAsia="zh-CN"/>
        </w:rPr>
      </w:pPr>
      <w:r w:rsidRPr="004D3944">
        <w:rPr>
          <w:rFonts w:ascii="Arial" w:hAnsi="Arial" w:cs="Arial"/>
          <w:lang w:val="zh-CN" w:eastAsia="zh-CN"/>
        </w:rPr>
        <w:t>public class Sd04211Logic {</w:t>
      </w:r>
    </w:p>
    <w:p w14:paraId="7A356DBF" w14:textId="77777777" w:rsidR="00757BEC" w:rsidRPr="004D3944" w:rsidRDefault="00757BEC" w:rsidP="006C6313">
      <w:pPr>
        <w:pStyle w:val="a2"/>
        <w:rPr>
          <w:rFonts w:ascii="Arial" w:hAnsi="Arial" w:cs="Arial"/>
          <w:lang w:val="zh-CN" w:eastAsia="zh-CN"/>
        </w:rPr>
      </w:pPr>
    </w:p>
    <w:p w14:paraId="6EC02375" w14:textId="77777777" w:rsidR="00757BEC" w:rsidRPr="004D3944" w:rsidRDefault="00757BEC" w:rsidP="006C6313">
      <w:pPr>
        <w:pStyle w:val="a2"/>
        <w:rPr>
          <w:rFonts w:ascii="Arial" w:hAnsi="Arial" w:cs="Arial"/>
          <w:lang w:val="zh-CN" w:eastAsia="zh-CN"/>
        </w:rPr>
      </w:pPr>
      <w:r w:rsidRPr="004D3944">
        <w:rPr>
          <w:rFonts w:ascii="Arial" w:hAnsi="Arial" w:cs="Arial"/>
          <w:lang w:val="zh-CN" w:eastAsia="zh-CN"/>
        </w:rPr>
        <w:t xml:space="preserve">  @Resource</w:t>
      </w:r>
    </w:p>
    <w:p w14:paraId="5C1D2F12" w14:textId="77777777" w:rsidR="00757BEC" w:rsidRPr="004D3944" w:rsidRDefault="00757BEC" w:rsidP="006C6313">
      <w:pPr>
        <w:pStyle w:val="a2"/>
        <w:rPr>
          <w:rFonts w:ascii="Arial" w:hAnsi="Arial" w:cs="Arial"/>
          <w:lang w:val="zh-CN" w:eastAsia="zh-CN"/>
        </w:rPr>
      </w:pPr>
      <w:r w:rsidRPr="004D3944">
        <w:rPr>
          <w:rFonts w:ascii="Arial" w:hAnsi="Arial" w:cs="Arial"/>
          <w:lang w:val="zh-CN" w:eastAsia="zh-CN"/>
        </w:rPr>
        <w:t xml:space="preserve">  Sd04211DbAccessComponent sd04211DbAccessComponent;</w:t>
      </w:r>
    </w:p>
    <w:p w14:paraId="66A3B135" w14:textId="77777777" w:rsidR="00757BEC" w:rsidRPr="004D3944" w:rsidRDefault="00757BEC" w:rsidP="006C6313">
      <w:pPr>
        <w:pStyle w:val="a2"/>
        <w:rPr>
          <w:rFonts w:ascii="Arial" w:hAnsi="Arial" w:cs="Arial"/>
          <w:lang w:val="zh-CN" w:eastAsia="zh-CN"/>
        </w:rPr>
      </w:pPr>
    </w:p>
    <w:p w14:paraId="30D23F22" w14:textId="77777777" w:rsidR="00757BEC" w:rsidRPr="004D3944" w:rsidRDefault="00757BEC" w:rsidP="006C6313">
      <w:pPr>
        <w:pStyle w:val="a2"/>
        <w:rPr>
          <w:rFonts w:ascii="Arial" w:hAnsi="Arial" w:cs="Arial"/>
          <w:lang w:val="zh-CN" w:eastAsia="zh-CN"/>
        </w:rPr>
      </w:pPr>
      <w:r w:rsidRPr="004D3944">
        <w:rPr>
          <w:rFonts w:ascii="Arial" w:hAnsi="Arial" w:cs="Arial"/>
          <w:lang w:val="zh-CN" w:eastAsia="zh-CN"/>
        </w:rPr>
        <w:t xml:space="preserve">  @Resource</w:t>
      </w:r>
    </w:p>
    <w:p w14:paraId="0CCCBF04" w14:textId="77777777" w:rsidR="00757BEC" w:rsidRPr="004D3944" w:rsidRDefault="00757BEC" w:rsidP="006C6313">
      <w:pPr>
        <w:pStyle w:val="a2"/>
        <w:rPr>
          <w:rFonts w:ascii="Arial" w:hAnsi="Arial" w:cs="Arial"/>
          <w:lang w:val="zh-CN" w:eastAsia="zh-CN"/>
        </w:rPr>
      </w:pPr>
      <w:r w:rsidRPr="004D3944">
        <w:rPr>
          <w:rFonts w:ascii="Arial" w:hAnsi="Arial" w:cs="Arial"/>
          <w:lang w:val="zh-CN" w:eastAsia="zh-CN"/>
        </w:rPr>
        <w:t xml:space="preserve">  public Zswma0Service zswma0Service;</w:t>
      </w:r>
    </w:p>
    <w:p w14:paraId="25C8B0C1" w14:textId="77777777" w:rsidR="00757BEC" w:rsidRPr="004D3944" w:rsidRDefault="00757BEC" w:rsidP="006C6313">
      <w:pPr>
        <w:pStyle w:val="a2"/>
        <w:rPr>
          <w:rFonts w:ascii="Arial" w:hAnsi="Arial" w:cs="Arial"/>
          <w:lang w:val="zh-CN" w:eastAsia="zh-CN"/>
        </w:rPr>
      </w:pPr>
    </w:p>
    <w:p w14:paraId="1F31ADB6" w14:textId="77777777" w:rsidR="00757BEC" w:rsidRPr="004D3944" w:rsidRDefault="00757BEC" w:rsidP="006C6313">
      <w:pPr>
        <w:pStyle w:val="a2"/>
        <w:rPr>
          <w:rFonts w:ascii="Arial" w:hAnsi="Arial" w:cs="Arial"/>
          <w:lang w:val="zh-CN" w:eastAsia="zh-CN"/>
        </w:rPr>
      </w:pPr>
    </w:p>
    <w:p w14:paraId="4FE1F18A" w14:textId="77777777" w:rsidR="00757BEC" w:rsidRPr="004D3944" w:rsidRDefault="00757BEC" w:rsidP="006C6313">
      <w:pPr>
        <w:pStyle w:val="a2"/>
        <w:rPr>
          <w:rFonts w:ascii="Arial" w:hAnsi="Arial" w:cs="Arial"/>
          <w:lang w:val="zh-CN" w:eastAsia="zh-CN"/>
        </w:rPr>
      </w:pPr>
      <w:r w:rsidRPr="004D3944">
        <w:rPr>
          <w:rFonts w:ascii="Arial" w:hAnsi="Arial" w:cs="Arial"/>
          <w:lang w:val="zh-CN" w:eastAsia="zh-CN"/>
        </w:rPr>
        <w:t xml:space="preserve">  /**</w:t>
      </w:r>
    </w:p>
    <w:p w14:paraId="29FC0D7B" w14:textId="77777777" w:rsidR="00757BEC" w:rsidRPr="004D3944" w:rsidRDefault="00757BEC" w:rsidP="006C6313">
      <w:pPr>
        <w:pStyle w:val="a2"/>
        <w:rPr>
          <w:rFonts w:ascii="Arial" w:hAnsi="Arial" w:cs="Arial"/>
          <w:lang w:val="zh-CN" w:eastAsia="zh-CN"/>
        </w:rPr>
      </w:pPr>
      <w:r w:rsidRPr="004D3944">
        <w:rPr>
          <w:rFonts w:ascii="Arial" w:hAnsi="Arial" w:cs="Arial"/>
          <w:lang w:val="zh-CN" w:eastAsia="zh-CN"/>
        </w:rPr>
        <w:t xml:space="preserve">   * </w:t>
      </w:r>
      <w:r w:rsidRPr="004D3944">
        <w:rPr>
          <w:rFonts w:ascii="Arial" w:hAnsi="Arial" w:cs="Arial"/>
          <w:lang w:val="zh-CN" w:eastAsia="zh-CN"/>
        </w:rPr>
        <w:t>車両台帳を取得する</w:t>
      </w:r>
      <w:r w:rsidRPr="004D3944">
        <w:rPr>
          <w:rFonts w:ascii="Arial" w:hAnsi="Arial" w:cs="Arial"/>
          <w:lang w:val="zh-CN" w:eastAsia="zh-CN"/>
        </w:rPr>
        <w:t>.</w:t>
      </w:r>
    </w:p>
    <w:p w14:paraId="459DF310" w14:textId="77777777" w:rsidR="00757BEC" w:rsidRPr="004D3944" w:rsidRDefault="00757BEC" w:rsidP="006C6313">
      <w:pPr>
        <w:pStyle w:val="a2"/>
        <w:rPr>
          <w:rFonts w:ascii="Arial" w:hAnsi="Arial" w:cs="Arial"/>
          <w:lang w:val="zh-CN" w:eastAsia="zh-CN"/>
        </w:rPr>
      </w:pPr>
      <w:r w:rsidRPr="004D3944">
        <w:rPr>
          <w:rFonts w:ascii="Arial" w:hAnsi="Arial" w:cs="Arial"/>
          <w:lang w:val="zh-CN" w:eastAsia="zh-CN"/>
        </w:rPr>
        <w:t xml:space="preserve">   *</w:t>
      </w:r>
    </w:p>
    <w:p w14:paraId="57827C4F" w14:textId="77777777" w:rsidR="00757BEC" w:rsidRPr="004D3944" w:rsidRDefault="00757BEC" w:rsidP="006C6313">
      <w:pPr>
        <w:pStyle w:val="a2"/>
        <w:rPr>
          <w:rFonts w:ascii="Arial" w:hAnsi="Arial" w:cs="Arial"/>
          <w:lang w:val="zh-CN" w:eastAsia="zh-CN"/>
        </w:rPr>
      </w:pPr>
      <w:r w:rsidRPr="004D3944">
        <w:rPr>
          <w:rFonts w:ascii="Arial" w:hAnsi="Arial" w:cs="Arial"/>
          <w:lang w:val="zh-CN" w:eastAsia="zh-CN"/>
        </w:rPr>
        <w:t xml:space="preserve">   * @param findDto </w:t>
      </w:r>
      <w:r w:rsidRPr="004D3944">
        <w:rPr>
          <w:rFonts w:ascii="Arial" w:hAnsi="Arial" w:cs="Arial"/>
          <w:lang w:val="zh-CN" w:eastAsia="zh-CN"/>
        </w:rPr>
        <w:t>パラメータ</w:t>
      </w:r>
    </w:p>
    <w:p w14:paraId="43E7D830" w14:textId="77777777" w:rsidR="00757BEC" w:rsidRPr="004D3944" w:rsidRDefault="00757BEC" w:rsidP="006C6313">
      <w:pPr>
        <w:pStyle w:val="a2"/>
        <w:rPr>
          <w:rFonts w:ascii="Arial" w:hAnsi="Arial" w:cs="Arial"/>
          <w:lang w:val="zh-CN" w:eastAsia="zh-CN"/>
        </w:rPr>
      </w:pPr>
      <w:r w:rsidRPr="004D3944">
        <w:rPr>
          <w:rFonts w:ascii="Arial" w:hAnsi="Arial" w:cs="Arial"/>
          <w:lang w:val="zh-CN" w:eastAsia="zh-CN"/>
        </w:rPr>
        <w:t xml:space="preserve">   * @return </w:t>
      </w:r>
      <w:r w:rsidRPr="004D3944">
        <w:rPr>
          <w:rFonts w:ascii="Arial" w:hAnsi="Arial" w:cs="Arial"/>
          <w:lang w:val="zh-CN" w:eastAsia="zh-CN"/>
        </w:rPr>
        <w:t>処理結果</w:t>
      </w:r>
    </w:p>
    <w:p w14:paraId="305D7C16" w14:textId="77777777" w:rsidR="00757BEC" w:rsidRPr="004D3944" w:rsidRDefault="00757BEC" w:rsidP="006C6313">
      <w:pPr>
        <w:pStyle w:val="a2"/>
        <w:rPr>
          <w:rFonts w:ascii="Arial" w:hAnsi="Arial" w:cs="Arial"/>
          <w:lang w:val="zh-CN" w:eastAsia="zh-CN"/>
        </w:rPr>
      </w:pPr>
      <w:r w:rsidRPr="004D3944">
        <w:rPr>
          <w:rFonts w:ascii="Arial" w:hAnsi="Arial" w:cs="Arial"/>
          <w:lang w:val="zh-CN" w:eastAsia="zh-CN"/>
        </w:rPr>
        <w:t xml:space="preserve">   */</w:t>
      </w:r>
    </w:p>
    <w:p w14:paraId="0D6E18E2" w14:textId="77777777" w:rsidR="00757BEC" w:rsidRPr="004D3944" w:rsidRDefault="00757BEC" w:rsidP="006C6313">
      <w:pPr>
        <w:pStyle w:val="a2"/>
        <w:rPr>
          <w:rFonts w:ascii="Arial" w:hAnsi="Arial" w:cs="Arial"/>
          <w:lang w:val="zh-CN" w:eastAsia="zh-CN"/>
        </w:rPr>
      </w:pPr>
      <w:r w:rsidRPr="004D3944">
        <w:rPr>
          <w:rFonts w:ascii="Arial" w:hAnsi="Arial" w:cs="Arial"/>
          <w:lang w:val="zh-CN" w:eastAsia="zh-CN"/>
        </w:rPr>
        <w:t xml:space="preserve">  public Sd04211FindResultDto find(final Sd04211FindDto findDto) {</w:t>
      </w:r>
    </w:p>
    <w:p w14:paraId="53BD551E" w14:textId="77777777" w:rsidR="00757BEC" w:rsidRPr="004D3944" w:rsidRDefault="00757BEC" w:rsidP="006C6313">
      <w:pPr>
        <w:pStyle w:val="a2"/>
        <w:rPr>
          <w:rFonts w:ascii="Arial" w:hAnsi="Arial" w:cs="Arial"/>
          <w:lang w:val="zh-CN" w:eastAsia="zh-CN"/>
        </w:rPr>
      </w:pPr>
    </w:p>
    <w:p w14:paraId="21773086" w14:textId="77777777" w:rsidR="00757BEC" w:rsidRPr="004D3944" w:rsidRDefault="00757BEC" w:rsidP="006C6313">
      <w:pPr>
        <w:pStyle w:val="a2"/>
        <w:rPr>
          <w:rFonts w:ascii="Arial" w:hAnsi="Arial" w:cs="Arial"/>
          <w:lang w:val="zh-CN" w:eastAsia="zh-CN"/>
        </w:rPr>
      </w:pPr>
      <w:r w:rsidRPr="004D3944">
        <w:rPr>
          <w:rFonts w:ascii="Arial" w:hAnsi="Arial" w:cs="Arial"/>
          <w:lang w:val="zh-CN" w:eastAsia="zh-CN"/>
        </w:rPr>
        <w:t xml:space="preserve">    final Zswma0 zswma0 = this.zswma0Service.findById(findDto.getSpart(), findDto.getUjscd(),</w:t>
      </w:r>
    </w:p>
    <w:p w14:paraId="748D493C" w14:textId="77777777" w:rsidR="00757BEC" w:rsidRPr="004D3944" w:rsidRDefault="00757BEC" w:rsidP="006C6313">
      <w:pPr>
        <w:pStyle w:val="a2"/>
        <w:rPr>
          <w:rFonts w:ascii="Arial" w:hAnsi="Arial" w:cs="Arial"/>
          <w:lang w:val="zh-CN" w:eastAsia="zh-CN"/>
        </w:rPr>
      </w:pPr>
      <w:r w:rsidRPr="004D3944">
        <w:rPr>
          <w:rFonts w:ascii="Arial" w:hAnsi="Arial" w:cs="Arial"/>
          <w:lang w:val="zh-CN" w:eastAsia="zh-CN"/>
        </w:rPr>
        <w:t xml:space="preserve">        findDto.getSyacd(), findDto.getVehic());</w:t>
      </w:r>
    </w:p>
    <w:p w14:paraId="6B3F8AB7" w14:textId="77777777" w:rsidR="00757BEC" w:rsidRPr="004D3944" w:rsidRDefault="00757BEC" w:rsidP="006C6313">
      <w:pPr>
        <w:pStyle w:val="a2"/>
        <w:rPr>
          <w:rFonts w:ascii="Arial" w:hAnsi="Arial" w:cs="Arial"/>
          <w:lang w:val="zh-CN" w:eastAsia="zh-CN"/>
        </w:rPr>
      </w:pPr>
    </w:p>
    <w:p w14:paraId="7FB97B7F" w14:textId="77777777" w:rsidR="00757BEC" w:rsidRPr="004D3944" w:rsidRDefault="00757BEC" w:rsidP="006C6313">
      <w:pPr>
        <w:pStyle w:val="a2"/>
        <w:rPr>
          <w:rFonts w:ascii="Arial" w:hAnsi="Arial" w:cs="Arial"/>
          <w:lang w:val="zh-CN" w:eastAsia="zh-CN"/>
        </w:rPr>
      </w:pPr>
      <w:r w:rsidRPr="004D3944">
        <w:rPr>
          <w:rFonts w:ascii="Arial" w:hAnsi="Arial" w:cs="Arial"/>
          <w:lang w:val="zh-CN" w:eastAsia="zh-CN"/>
        </w:rPr>
        <w:t xml:space="preserve">    if (null == zswma0) {</w:t>
      </w:r>
    </w:p>
    <w:p w14:paraId="09C3C26F" w14:textId="77777777" w:rsidR="00757BEC" w:rsidRPr="004D3944" w:rsidRDefault="00757BEC" w:rsidP="006C6313">
      <w:pPr>
        <w:pStyle w:val="a2"/>
        <w:rPr>
          <w:rFonts w:ascii="Arial" w:hAnsi="Arial" w:cs="Arial"/>
          <w:lang w:val="zh-CN" w:eastAsia="zh-CN"/>
        </w:rPr>
      </w:pPr>
      <w:r w:rsidRPr="004D3944">
        <w:rPr>
          <w:rFonts w:ascii="Arial" w:hAnsi="Arial" w:cs="Arial"/>
          <w:lang w:val="zh-CN" w:eastAsia="zh-CN"/>
        </w:rPr>
        <w:t xml:space="preserve">      // TODO:</w:t>
      </w:r>
      <w:r w:rsidRPr="004D3944">
        <w:rPr>
          <w:rFonts w:ascii="Arial" w:hAnsi="Arial" w:cs="Arial"/>
          <w:lang w:val="zh-CN" w:eastAsia="zh-CN"/>
        </w:rPr>
        <w:t>エラー処理</w:t>
      </w:r>
    </w:p>
    <w:p w14:paraId="3606C337" w14:textId="77777777" w:rsidR="00757BEC" w:rsidRPr="004D3944" w:rsidRDefault="00757BEC" w:rsidP="006C6313">
      <w:pPr>
        <w:pStyle w:val="a2"/>
        <w:rPr>
          <w:rFonts w:ascii="Arial" w:hAnsi="Arial" w:cs="Arial"/>
          <w:lang w:val="zh-CN" w:eastAsia="zh-CN"/>
        </w:rPr>
      </w:pPr>
      <w:r w:rsidRPr="004D3944">
        <w:rPr>
          <w:rFonts w:ascii="Arial" w:hAnsi="Arial" w:cs="Arial"/>
          <w:lang w:val="zh-CN" w:eastAsia="zh-CN"/>
        </w:rPr>
        <w:t xml:space="preserve">      throw new DowaSdSystemException();</w:t>
      </w:r>
    </w:p>
    <w:p w14:paraId="3C7BD2DF" w14:textId="77777777" w:rsidR="00757BEC" w:rsidRPr="004D3944" w:rsidRDefault="00757BEC" w:rsidP="006C6313">
      <w:pPr>
        <w:pStyle w:val="a2"/>
        <w:rPr>
          <w:rFonts w:ascii="Arial" w:hAnsi="Arial" w:cs="Arial"/>
          <w:lang w:val="zh-CN" w:eastAsia="zh-CN"/>
        </w:rPr>
      </w:pPr>
      <w:r w:rsidRPr="004D3944">
        <w:rPr>
          <w:rFonts w:ascii="Arial" w:hAnsi="Arial" w:cs="Arial"/>
          <w:lang w:val="zh-CN" w:eastAsia="zh-CN"/>
        </w:rPr>
        <w:lastRenderedPageBreak/>
        <w:t xml:space="preserve">    }</w:t>
      </w:r>
    </w:p>
    <w:p w14:paraId="75559032" w14:textId="77777777" w:rsidR="00757BEC" w:rsidRPr="004D3944" w:rsidRDefault="00757BEC" w:rsidP="006C6313">
      <w:pPr>
        <w:pStyle w:val="a2"/>
        <w:rPr>
          <w:rFonts w:ascii="Arial" w:hAnsi="Arial" w:cs="Arial"/>
          <w:lang w:val="zh-CN" w:eastAsia="zh-CN"/>
        </w:rPr>
      </w:pPr>
    </w:p>
    <w:p w14:paraId="6E89D089" w14:textId="77777777" w:rsidR="00757BEC" w:rsidRPr="004D3944" w:rsidRDefault="00757BEC" w:rsidP="006C6313">
      <w:pPr>
        <w:pStyle w:val="a2"/>
        <w:rPr>
          <w:rFonts w:ascii="Arial" w:hAnsi="Arial" w:cs="Arial"/>
          <w:lang w:val="zh-CN" w:eastAsia="zh-CN"/>
        </w:rPr>
      </w:pPr>
      <w:r w:rsidRPr="004D3944">
        <w:rPr>
          <w:rFonts w:ascii="Arial" w:hAnsi="Arial" w:cs="Arial"/>
          <w:lang w:val="zh-CN" w:eastAsia="zh-CN"/>
        </w:rPr>
        <w:t xml:space="preserve">    final Sd04211FindResultDto result =</w:t>
      </w:r>
    </w:p>
    <w:p w14:paraId="38121A12" w14:textId="77777777" w:rsidR="00757BEC" w:rsidRPr="004D3944" w:rsidRDefault="00757BEC" w:rsidP="006C6313">
      <w:pPr>
        <w:pStyle w:val="a2"/>
        <w:rPr>
          <w:rFonts w:ascii="Arial" w:hAnsi="Arial" w:cs="Arial"/>
          <w:lang w:val="zh-CN" w:eastAsia="zh-CN"/>
        </w:rPr>
      </w:pPr>
      <w:r w:rsidRPr="004D3944">
        <w:rPr>
          <w:rFonts w:ascii="Arial" w:hAnsi="Arial" w:cs="Arial"/>
          <w:lang w:val="zh-CN" w:eastAsia="zh-CN"/>
        </w:rPr>
        <w:t xml:space="preserve">        Beans.createAndCopy(Sd04211FindResultDto.class, zswma0).execute();</w:t>
      </w:r>
    </w:p>
    <w:p w14:paraId="297EF996" w14:textId="77777777" w:rsidR="00757BEC" w:rsidRPr="004D3944" w:rsidRDefault="00757BEC" w:rsidP="006C6313">
      <w:pPr>
        <w:pStyle w:val="a2"/>
        <w:rPr>
          <w:rFonts w:ascii="Arial" w:hAnsi="Arial" w:cs="Arial"/>
          <w:lang w:val="zh-CN" w:eastAsia="zh-CN"/>
        </w:rPr>
      </w:pPr>
    </w:p>
    <w:p w14:paraId="0739A931" w14:textId="77777777" w:rsidR="00757BEC" w:rsidRPr="004D3944" w:rsidRDefault="00757BEC" w:rsidP="006C6313">
      <w:pPr>
        <w:pStyle w:val="a2"/>
        <w:rPr>
          <w:rFonts w:ascii="Arial" w:hAnsi="Arial" w:cs="Arial"/>
          <w:lang w:val="zh-CN" w:eastAsia="zh-CN"/>
        </w:rPr>
      </w:pPr>
      <w:r w:rsidRPr="004D3944">
        <w:rPr>
          <w:rFonts w:ascii="Arial" w:hAnsi="Arial" w:cs="Arial"/>
          <w:lang w:val="zh-CN" w:eastAsia="zh-CN"/>
        </w:rPr>
        <w:t xml:space="preserve">    final int periodCheckResult =</w:t>
      </w:r>
    </w:p>
    <w:p w14:paraId="4A1C6B08" w14:textId="77777777" w:rsidR="00757BEC" w:rsidRPr="004D3944" w:rsidRDefault="00757BEC" w:rsidP="006C6313">
      <w:pPr>
        <w:pStyle w:val="a2"/>
        <w:rPr>
          <w:rFonts w:ascii="Arial" w:hAnsi="Arial" w:cs="Arial"/>
          <w:lang w:val="zh-CN" w:eastAsia="zh-CN"/>
        </w:rPr>
      </w:pPr>
      <w:r w:rsidRPr="004D3944">
        <w:rPr>
          <w:rFonts w:ascii="Arial" w:hAnsi="Arial" w:cs="Arial"/>
          <w:lang w:val="zh-CN" w:eastAsia="zh-CN"/>
        </w:rPr>
        <w:t xml:space="preserve">        DateUtils.periodCheck(DateUtils.getSystemDate(), result.getYksdt(), result.getYkedt());</w:t>
      </w:r>
    </w:p>
    <w:p w14:paraId="3F42EE85" w14:textId="77777777" w:rsidR="00757BEC" w:rsidRPr="004D3944" w:rsidRDefault="00757BEC" w:rsidP="006C6313">
      <w:pPr>
        <w:pStyle w:val="a2"/>
        <w:rPr>
          <w:rFonts w:ascii="Arial" w:hAnsi="Arial" w:cs="Arial"/>
          <w:lang w:val="zh-CN" w:eastAsia="zh-CN"/>
        </w:rPr>
      </w:pPr>
    </w:p>
    <w:p w14:paraId="05C52B47" w14:textId="77777777" w:rsidR="00757BEC" w:rsidRPr="004D3944" w:rsidRDefault="00757BEC" w:rsidP="006C6313">
      <w:pPr>
        <w:pStyle w:val="a2"/>
        <w:rPr>
          <w:rFonts w:ascii="Arial" w:hAnsi="Arial" w:cs="Arial"/>
          <w:lang w:val="zh-CN" w:eastAsia="zh-CN"/>
        </w:rPr>
      </w:pPr>
      <w:r w:rsidRPr="004D3944">
        <w:rPr>
          <w:rFonts w:ascii="Arial" w:hAnsi="Arial" w:cs="Arial"/>
          <w:lang w:val="zh-CN" w:eastAsia="zh-CN"/>
        </w:rPr>
        <w:t xml:space="preserve">    if (periodCheckResult != 0) {</w:t>
      </w:r>
    </w:p>
    <w:p w14:paraId="7819F6CA" w14:textId="77777777" w:rsidR="00757BEC" w:rsidRPr="004D3944" w:rsidRDefault="00757BEC" w:rsidP="006C6313">
      <w:pPr>
        <w:pStyle w:val="a2"/>
        <w:rPr>
          <w:rFonts w:ascii="Arial" w:hAnsi="Arial" w:cs="Arial"/>
          <w:lang w:val="zh-CN" w:eastAsia="zh-CN"/>
        </w:rPr>
      </w:pPr>
      <w:r w:rsidRPr="004D3944">
        <w:rPr>
          <w:rFonts w:ascii="Arial" w:hAnsi="Arial" w:cs="Arial"/>
          <w:lang w:val="zh-CN" w:eastAsia="zh-CN"/>
        </w:rPr>
        <w:t xml:space="preserve">      result.setYkedtOver(true);</w:t>
      </w:r>
    </w:p>
    <w:p w14:paraId="171DA5D6" w14:textId="77777777" w:rsidR="00757BEC" w:rsidRPr="004D3944" w:rsidRDefault="00757BEC" w:rsidP="006C6313">
      <w:pPr>
        <w:pStyle w:val="a2"/>
        <w:rPr>
          <w:rFonts w:ascii="Arial" w:hAnsi="Arial" w:cs="Arial"/>
          <w:lang w:val="zh-CN" w:eastAsia="zh-CN"/>
        </w:rPr>
      </w:pPr>
      <w:r w:rsidRPr="004D3944">
        <w:rPr>
          <w:rFonts w:ascii="Arial" w:hAnsi="Arial" w:cs="Arial"/>
          <w:lang w:val="zh-CN" w:eastAsia="zh-CN"/>
        </w:rPr>
        <w:t xml:space="preserve">    }</w:t>
      </w:r>
    </w:p>
    <w:p w14:paraId="676FBF5B" w14:textId="77777777" w:rsidR="00757BEC" w:rsidRPr="004D3944" w:rsidRDefault="00757BEC" w:rsidP="006C6313">
      <w:pPr>
        <w:pStyle w:val="a2"/>
        <w:rPr>
          <w:rFonts w:ascii="Arial" w:hAnsi="Arial" w:cs="Arial"/>
          <w:lang w:val="zh-CN" w:eastAsia="zh-CN"/>
        </w:rPr>
      </w:pPr>
    </w:p>
    <w:p w14:paraId="450D043D" w14:textId="77777777" w:rsidR="00757BEC" w:rsidRPr="004D3944" w:rsidRDefault="00757BEC" w:rsidP="006C6313">
      <w:pPr>
        <w:pStyle w:val="a2"/>
        <w:rPr>
          <w:rFonts w:ascii="Arial" w:hAnsi="Arial" w:cs="Arial"/>
          <w:lang w:val="zh-CN" w:eastAsia="zh-CN"/>
        </w:rPr>
      </w:pPr>
      <w:r w:rsidRPr="004D3944">
        <w:rPr>
          <w:rFonts w:ascii="Arial" w:hAnsi="Arial" w:cs="Arial"/>
          <w:lang w:val="zh-CN" w:eastAsia="zh-CN"/>
        </w:rPr>
        <w:t xml:space="preserve">    return result;</w:t>
      </w:r>
    </w:p>
    <w:p w14:paraId="1F686D81" w14:textId="77777777" w:rsidR="00757BEC" w:rsidRPr="004D3944" w:rsidRDefault="00757BEC" w:rsidP="006C6313">
      <w:pPr>
        <w:pStyle w:val="a2"/>
        <w:rPr>
          <w:rFonts w:ascii="Arial" w:hAnsi="Arial" w:cs="Arial"/>
          <w:lang w:val="zh-CN" w:eastAsia="zh-CN"/>
        </w:rPr>
      </w:pPr>
      <w:r w:rsidRPr="004D3944">
        <w:rPr>
          <w:rFonts w:ascii="Arial" w:hAnsi="Arial" w:cs="Arial"/>
          <w:lang w:val="zh-CN" w:eastAsia="zh-CN"/>
        </w:rPr>
        <w:t xml:space="preserve">  }</w:t>
      </w:r>
    </w:p>
    <w:p w14:paraId="043DC36F" w14:textId="77777777" w:rsidR="00E1537A" w:rsidRPr="004D3944" w:rsidRDefault="00E1537A" w:rsidP="00D3600C">
      <w:pPr>
        <w:pStyle w:val="Heading4"/>
        <w:rPr>
          <w:rFonts w:ascii="Arial" w:hAnsi="Arial" w:cs="Arial"/>
        </w:rPr>
      </w:pPr>
      <w:r w:rsidRPr="004D3944">
        <w:rPr>
          <w:rFonts w:ascii="Arial" w:hAnsi="Arial" w:cs="Arial"/>
        </w:rPr>
        <w:t>Component</w:t>
      </w:r>
    </w:p>
    <w:p w14:paraId="507F3D6F" w14:textId="77777777" w:rsidR="00E03420" w:rsidRPr="004D3944" w:rsidRDefault="00E03420" w:rsidP="00CC0D7C">
      <w:pPr>
        <w:ind w:firstLine="250"/>
        <w:rPr>
          <w:rFonts w:ascii="Arial" w:hAnsi="Arial" w:cs="Arial"/>
          <w:lang w:val="ja-JP"/>
        </w:rPr>
      </w:pPr>
    </w:p>
    <w:p w14:paraId="3C64A96F" w14:textId="77777777" w:rsidR="00D05D97" w:rsidRPr="004D3944" w:rsidRDefault="00D05D97" w:rsidP="006C6313">
      <w:pPr>
        <w:pStyle w:val="a2"/>
        <w:rPr>
          <w:rFonts w:ascii="Arial" w:hAnsi="Arial" w:cs="Arial"/>
        </w:rPr>
      </w:pPr>
      <w:r w:rsidRPr="004D3944">
        <w:rPr>
          <w:rFonts w:ascii="Arial" w:hAnsi="Arial" w:cs="Arial"/>
        </w:rPr>
        <w:t>/*</w:t>
      </w:r>
    </w:p>
    <w:p w14:paraId="7CC4E68E" w14:textId="77777777" w:rsidR="00D05D97" w:rsidRPr="004D3944" w:rsidRDefault="00D05D97" w:rsidP="006C6313">
      <w:pPr>
        <w:pStyle w:val="a2"/>
        <w:rPr>
          <w:rFonts w:ascii="Arial" w:hAnsi="Arial" w:cs="Arial"/>
        </w:rPr>
      </w:pPr>
      <w:r w:rsidRPr="004D3944">
        <w:rPr>
          <w:rFonts w:ascii="Arial" w:hAnsi="Arial" w:cs="Arial"/>
        </w:rPr>
        <w:t xml:space="preserve"> * (C) DOWA HOLDINGS Co., Ltd. 2015</w:t>
      </w:r>
    </w:p>
    <w:p w14:paraId="28CDD09F" w14:textId="77777777" w:rsidR="00D05D97" w:rsidRPr="004D3944" w:rsidRDefault="00D05D97" w:rsidP="006C6313">
      <w:pPr>
        <w:pStyle w:val="a2"/>
        <w:rPr>
          <w:rFonts w:ascii="Arial" w:hAnsi="Arial" w:cs="Arial"/>
        </w:rPr>
      </w:pPr>
      <w:r w:rsidRPr="004D3944">
        <w:rPr>
          <w:rFonts w:ascii="Arial" w:hAnsi="Arial" w:cs="Arial"/>
        </w:rPr>
        <w:t xml:space="preserve"> */</w:t>
      </w:r>
    </w:p>
    <w:p w14:paraId="7AC92120" w14:textId="77777777" w:rsidR="00D05D97" w:rsidRPr="004D3944" w:rsidRDefault="00D05D97" w:rsidP="006C6313">
      <w:pPr>
        <w:pStyle w:val="a2"/>
        <w:rPr>
          <w:rFonts w:ascii="Arial" w:hAnsi="Arial" w:cs="Arial"/>
        </w:rPr>
      </w:pPr>
    </w:p>
    <w:p w14:paraId="1108BFC4" w14:textId="77777777" w:rsidR="00D05D97" w:rsidRPr="004D3944" w:rsidRDefault="00D05D97" w:rsidP="006C6313">
      <w:pPr>
        <w:pStyle w:val="a2"/>
        <w:rPr>
          <w:rFonts w:ascii="Arial" w:hAnsi="Arial" w:cs="Arial"/>
        </w:rPr>
      </w:pPr>
      <w:r w:rsidRPr="004D3944">
        <w:rPr>
          <w:rFonts w:ascii="Arial" w:hAnsi="Arial" w:cs="Arial"/>
        </w:rPr>
        <w:t>package jp.co.dowa.sd.component.sd04211;</w:t>
      </w:r>
    </w:p>
    <w:p w14:paraId="17B16E7D" w14:textId="77777777" w:rsidR="00D05D97" w:rsidRPr="004D3944" w:rsidRDefault="00D05D97" w:rsidP="006C6313">
      <w:pPr>
        <w:pStyle w:val="a2"/>
        <w:rPr>
          <w:rFonts w:ascii="Arial" w:hAnsi="Arial" w:cs="Arial"/>
        </w:rPr>
      </w:pPr>
    </w:p>
    <w:p w14:paraId="0CE8724D" w14:textId="77777777" w:rsidR="00D05D97" w:rsidRPr="004D3944" w:rsidRDefault="00D05D97" w:rsidP="006C6313">
      <w:pPr>
        <w:pStyle w:val="a2"/>
        <w:rPr>
          <w:rFonts w:ascii="Arial" w:hAnsi="Arial" w:cs="Arial"/>
        </w:rPr>
      </w:pPr>
      <w:r w:rsidRPr="004D3944">
        <w:rPr>
          <w:rFonts w:ascii="Arial" w:hAnsi="Arial" w:cs="Arial"/>
        </w:rPr>
        <w:t>import jp.co.dowa.sd.entity.Zswma0;</w:t>
      </w:r>
    </w:p>
    <w:p w14:paraId="4C75B2FD" w14:textId="77777777" w:rsidR="00D05D97" w:rsidRPr="004D3944" w:rsidRDefault="00D05D97" w:rsidP="006C6313">
      <w:pPr>
        <w:pStyle w:val="a2"/>
        <w:rPr>
          <w:rFonts w:ascii="Arial" w:hAnsi="Arial" w:cs="Arial"/>
        </w:rPr>
      </w:pPr>
      <w:r w:rsidRPr="004D3944">
        <w:rPr>
          <w:rFonts w:ascii="Arial" w:hAnsi="Arial" w:cs="Arial"/>
        </w:rPr>
        <w:t>import jp.co.dowa.sd.util.DateUtils;</w:t>
      </w:r>
    </w:p>
    <w:p w14:paraId="5A606488" w14:textId="77777777" w:rsidR="00D05D97" w:rsidRPr="004D3944" w:rsidRDefault="00D05D97" w:rsidP="006C6313">
      <w:pPr>
        <w:pStyle w:val="a2"/>
        <w:rPr>
          <w:rFonts w:ascii="Arial" w:hAnsi="Arial" w:cs="Arial"/>
        </w:rPr>
      </w:pPr>
    </w:p>
    <w:p w14:paraId="3EFDA054" w14:textId="77777777" w:rsidR="00D05D97" w:rsidRPr="004D3944" w:rsidRDefault="00D05D97" w:rsidP="006C6313">
      <w:pPr>
        <w:pStyle w:val="a2"/>
        <w:rPr>
          <w:rFonts w:ascii="Arial" w:hAnsi="Arial" w:cs="Arial"/>
          <w:lang w:val="ja-JP"/>
        </w:rPr>
      </w:pPr>
      <w:r w:rsidRPr="004D3944">
        <w:rPr>
          <w:rFonts w:ascii="Arial" w:hAnsi="Arial" w:cs="Arial"/>
          <w:lang w:val="ja-JP"/>
        </w:rPr>
        <w:t>/**</w:t>
      </w:r>
    </w:p>
    <w:p w14:paraId="22FC9813" w14:textId="77777777" w:rsidR="00D05D97" w:rsidRPr="004D3944" w:rsidRDefault="00D05D97" w:rsidP="006C6313">
      <w:pPr>
        <w:pStyle w:val="a2"/>
        <w:rPr>
          <w:rFonts w:ascii="Arial" w:hAnsi="Arial" w:cs="Arial"/>
          <w:lang w:val="ja-JP"/>
        </w:rPr>
      </w:pPr>
      <w:r w:rsidRPr="004D3944">
        <w:rPr>
          <w:rFonts w:ascii="Arial" w:hAnsi="Arial" w:cs="Arial"/>
          <w:lang w:val="ja-JP"/>
        </w:rPr>
        <w:t xml:space="preserve"> * </w:t>
      </w:r>
      <w:r w:rsidRPr="004D3944">
        <w:rPr>
          <w:rFonts w:ascii="Arial" w:hAnsi="Arial" w:cs="Arial"/>
          <w:lang w:val="ja-JP"/>
        </w:rPr>
        <w:t>車両台帳登録</w:t>
      </w:r>
      <w:r w:rsidRPr="004D3944">
        <w:rPr>
          <w:rFonts w:ascii="Arial" w:hAnsi="Arial" w:cs="Arial"/>
          <w:lang w:val="ja-JP"/>
        </w:rPr>
        <w:t xml:space="preserve"> DB</w:t>
      </w:r>
      <w:r w:rsidRPr="004D3944">
        <w:rPr>
          <w:rFonts w:ascii="Arial" w:hAnsi="Arial" w:cs="Arial"/>
          <w:lang w:val="ja-JP"/>
        </w:rPr>
        <w:t>アクセス関連</w:t>
      </w:r>
      <w:r w:rsidRPr="004D3944">
        <w:rPr>
          <w:rFonts w:ascii="Arial" w:hAnsi="Arial" w:cs="Arial"/>
          <w:lang w:val="ja-JP"/>
        </w:rPr>
        <w:t>.</w:t>
      </w:r>
    </w:p>
    <w:p w14:paraId="4F62D769" w14:textId="77777777" w:rsidR="00D05D97" w:rsidRPr="004D3944" w:rsidRDefault="00D05D97" w:rsidP="006C6313">
      <w:pPr>
        <w:pStyle w:val="a2"/>
        <w:rPr>
          <w:rFonts w:ascii="Arial" w:hAnsi="Arial" w:cs="Arial"/>
        </w:rPr>
      </w:pPr>
      <w:r w:rsidRPr="004D3944">
        <w:rPr>
          <w:rFonts w:ascii="Arial" w:hAnsi="Arial" w:cs="Arial"/>
          <w:lang w:val="ja-JP"/>
        </w:rPr>
        <w:t xml:space="preserve"> </w:t>
      </w:r>
      <w:r w:rsidRPr="004D3944">
        <w:rPr>
          <w:rFonts w:ascii="Arial" w:hAnsi="Arial" w:cs="Arial"/>
        </w:rPr>
        <w:t>*</w:t>
      </w:r>
    </w:p>
    <w:p w14:paraId="1DEEAE10" w14:textId="77777777" w:rsidR="00D05D97" w:rsidRPr="004D3944" w:rsidRDefault="00D05D97" w:rsidP="006C6313">
      <w:pPr>
        <w:pStyle w:val="a2"/>
        <w:rPr>
          <w:rFonts w:ascii="Arial" w:hAnsi="Arial" w:cs="Arial"/>
        </w:rPr>
      </w:pPr>
      <w:r w:rsidRPr="004D3944">
        <w:rPr>
          <w:rFonts w:ascii="Arial" w:hAnsi="Arial" w:cs="Arial"/>
        </w:rPr>
        <w:t xml:space="preserve"> * @version $Revision$</w:t>
      </w:r>
    </w:p>
    <w:p w14:paraId="68986A43" w14:textId="77777777" w:rsidR="00D05D97" w:rsidRPr="004D3944" w:rsidRDefault="00D05D97" w:rsidP="006C6313">
      <w:pPr>
        <w:pStyle w:val="a2"/>
        <w:rPr>
          <w:rFonts w:ascii="Arial" w:hAnsi="Arial" w:cs="Arial"/>
        </w:rPr>
      </w:pPr>
      <w:r w:rsidRPr="004D3944">
        <w:rPr>
          <w:rFonts w:ascii="Arial" w:hAnsi="Arial" w:cs="Arial"/>
        </w:rPr>
        <w:t xml:space="preserve"> * @author ndha</w:t>
      </w:r>
    </w:p>
    <w:p w14:paraId="3A316CFF" w14:textId="77777777" w:rsidR="00D05D97" w:rsidRPr="004D3944" w:rsidRDefault="00D05D97" w:rsidP="006C6313">
      <w:pPr>
        <w:pStyle w:val="a2"/>
        <w:rPr>
          <w:rFonts w:ascii="Arial" w:hAnsi="Arial" w:cs="Arial"/>
        </w:rPr>
      </w:pPr>
      <w:r w:rsidRPr="004D3944">
        <w:rPr>
          <w:rFonts w:ascii="Arial" w:hAnsi="Arial" w:cs="Arial"/>
        </w:rPr>
        <w:t xml:space="preserve"> * @since 1.0</w:t>
      </w:r>
    </w:p>
    <w:p w14:paraId="152F589E" w14:textId="77777777" w:rsidR="00D05D97" w:rsidRPr="004D3944" w:rsidRDefault="00D05D97" w:rsidP="006C6313">
      <w:pPr>
        <w:pStyle w:val="a2"/>
        <w:rPr>
          <w:rFonts w:ascii="Arial" w:hAnsi="Arial" w:cs="Arial"/>
        </w:rPr>
      </w:pPr>
      <w:r w:rsidRPr="004D3944">
        <w:rPr>
          <w:rFonts w:ascii="Arial" w:hAnsi="Arial" w:cs="Arial"/>
        </w:rPr>
        <w:t xml:space="preserve"> */</w:t>
      </w:r>
    </w:p>
    <w:p w14:paraId="5467610A" w14:textId="77777777" w:rsidR="00D05D97" w:rsidRPr="004D3944" w:rsidRDefault="00D05D97" w:rsidP="006C6313">
      <w:pPr>
        <w:pStyle w:val="a2"/>
        <w:rPr>
          <w:rFonts w:ascii="Arial" w:hAnsi="Arial" w:cs="Arial"/>
        </w:rPr>
      </w:pPr>
      <w:r w:rsidRPr="004D3944">
        <w:rPr>
          <w:rFonts w:ascii="Arial" w:hAnsi="Arial" w:cs="Arial"/>
        </w:rPr>
        <w:t>public class Sd04211DbAccessComponent {</w:t>
      </w:r>
    </w:p>
    <w:p w14:paraId="1D02ACF4" w14:textId="77777777" w:rsidR="00D05D97" w:rsidRPr="004D3944" w:rsidRDefault="00D05D97" w:rsidP="006C6313">
      <w:pPr>
        <w:pStyle w:val="a2"/>
        <w:rPr>
          <w:rFonts w:ascii="Arial" w:hAnsi="Arial" w:cs="Arial"/>
        </w:rPr>
      </w:pPr>
    </w:p>
    <w:p w14:paraId="0AB1CAD6" w14:textId="77777777" w:rsidR="00D05D97" w:rsidRPr="004D3944" w:rsidRDefault="00D05D97" w:rsidP="006C6313">
      <w:pPr>
        <w:pStyle w:val="a2"/>
        <w:rPr>
          <w:rFonts w:ascii="Arial" w:hAnsi="Arial" w:cs="Arial"/>
        </w:rPr>
      </w:pPr>
      <w:r w:rsidRPr="004D3944">
        <w:rPr>
          <w:rFonts w:ascii="Arial" w:hAnsi="Arial" w:cs="Arial"/>
        </w:rPr>
        <w:lastRenderedPageBreak/>
        <w:t xml:space="preserve">  /**</w:t>
      </w:r>
    </w:p>
    <w:p w14:paraId="61BF1E13" w14:textId="77777777" w:rsidR="00D05D97" w:rsidRPr="004D3944" w:rsidRDefault="00D05D97" w:rsidP="006C6313">
      <w:pPr>
        <w:pStyle w:val="a2"/>
        <w:rPr>
          <w:rFonts w:ascii="Arial" w:hAnsi="Arial" w:cs="Arial"/>
        </w:rPr>
      </w:pPr>
      <w:r w:rsidRPr="004D3944">
        <w:rPr>
          <w:rFonts w:ascii="Arial" w:hAnsi="Arial" w:cs="Arial"/>
        </w:rPr>
        <w:t xml:space="preserve">   * </w:t>
      </w:r>
      <w:r w:rsidRPr="004D3944">
        <w:rPr>
          <w:rFonts w:ascii="Arial" w:hAnsi="Arial" w:cs="Arial"/>
          <w:lang w:val="ja-JP"/>
        </w:rPr>
        <w:t>表示用更新情報を補完する</w:t>
      </w:r>
      <w:r w:rsidRPr="004D3944">
        <w:rPr>
          <w:rFonts w:ascii="Arial" w:hAnsi="Arial" w:cs="Arial"/>
        </w:rPr>
        <w:t>.</w:t>
      </w:r>
    </w:p>
    <w:p w14:paraId="7BF1B0CA" w14:textId="77777777" w:rsidR="00D05D97" w:rsidRPr="004D3944" w:rsidRDefault="00D05D97" w:rsidP="006C6313">
      <w:pPr>
        <w:pStyle w:val="a2"/>
        <w:rPr>
          <w:rFonts w:ascii="Arial" w:hAnsi="Arial" w:cs="Arial"/>
        </w:rPr>
      </w:pPr>
      <w:r w:rsidRPr="004D3944">
        <w:rPr>
          <w:rFonts w:ascii="Arial" w:hAnsi="Arial" w:cs="Arial"/>
        </w:rPr>
        <w:t xml:space="preserve">   *</w:t>
      </w:r>
    </w:p>
    <w:p w14:paraId="02183930" w14:textId="77777777" w:rsidR="00D05D97" w:rsidRPr="004D3944" w:rsidRDefault="00D05D97" w:rsidP="006C6313">
      <w:pPr>
        <w:pStyle w:val="a2"/>
        <w:rPr>
          <w:rFonts w:ascii="Arial" w:hAnsi="Arial" w:cs="Arial"/>
        </w:rPr>
      </w:pPr>
      <w:r w:rsidRPr="004D3944">
        <w:rPr>
          <w:rFonts w:ascii="Arial" w:hAnsi="Arial" w:cs="Arial"/>
        </w:rPr>
        <w:t xml:space="preserve">   * @param entity </w:t>
      </w:r>
      <w:r w:rsidRPr="004D3944">
        <w:rPr>
          <w:rFonts w:ascii="Arial" w:hAnsi="Arial" w:cs="Arial"/>
          <w:lang w:val="ja-JP"/>
        </w:rPr>
        <w:t>車両台帳</w:t>
      </w:r>
      <w:r w:rsidRPr="004D3944">
        <w:rPr>
          <w:rFonts w:ascii="Arial" w:hAnsi="Arial" w:cs="Arial"/>
        </w:rPr>
        <w:t>Entity</w:t>
      </w:r>
    </w:p>
    <w:p w14:paraId="76568707" w14:textId="77777777" w:rsidR="00D05D97" w:rsidRPr="004D3944" w:rsidRDefault="00D05D97" w:rsidP="006C6313">
      <w:pPr>
        <w:pStyle w:val="a2"/>
        <w:rPr>
          <w:rFonts w:ascii="Arial" w:hAnsi="Arial" w:cs="Arial"/>
        </w:rPr>
      </w:pPr>
      <w:r w:rsidRPr="004D3944">
        <w:rPr>
          <w:rFonts w:ascii="Arial" w:hAnsi="Arial" w:cs="Arial"/>
        </w:rPr>
        <w:t xml:space="preserve">   */</w:t>
      </w:r>
    </w:p>
    <w:p w14:paraId="70871845" w14:textId="77777777" w:rsidR="00D05D97" w:rsidRPr="004D3944" w:rsidRDefault="00D05D97" w:rsidP="006C6313">
      <w:pPr>
        <w:pStyle w:val="a2"/>
        <w:rPr>
          <w:rFonts w:ascii="Arial" w:hAnsi="Arial" w:cs="Arial"/>
        </w:rPr>
      </w:pPr>
      <w:r w:rsidRPr="004D3944">
        <w:rPr>
          <w:rFonts w:ascii="Arial" w:hAnsi="Arial" w:cs="Arial"/>
        </w:rPr>
        <w:t xml:space="preserve">  public void completeUpdateInfo(final Zswma0 entity) {</w:t>
      </w:r>
    </w:p>
    <w:p w14:paraId="09BB023C" w14:textId="77777777" w:rsidR="00D05D97" w:rsidRPr="004D3944" w:rsidRDefault="00D05D97" w:rsidP="006C6313">
      <w:pPr>
        <w:pStyle w:val="a2"/>
        <w:rPr>
          <w:rFonts w:ascii="Arial" w:hAnsi="Arial" w:cs="Arial"/>
          <w:rPrChange w:id="97" w:author="tdnmai" w:date="2016-01-04T12:08:00Z">
            <w:rPr>
              <w:lang w:val="ja-JP"/>
            </w:rPr>
          </w:rPrChange>
        </w:rPr>
      </w:pPr>
      <w:r w:rsidRPr="004D3944">
        <w:rPr>
          <w:rFonts w:ascii="Arial" w:hAnsi="Arial" w:cs="Arial"/>
        </w:rPr>
        <w:t xml:space="preserve">    </w:t>
      </w:r>
      <w:r w:rsidR="00BA0B6B" w:rsidRPr="004D3944">
        <w:rPr>
          <w:rFonts w:ascii="Arial" w:hAnsi="Arial" w:cs="Arial"/>
          <w:rPrChange w:id="98" w:author="tdnmai" w:date="2016-01-04T12:08:00Z">
            <w:rPr>
              <w:rFonts w:ascii="Meiryo UI" w:eastAsia="Meiryo UI" w:hAnsi="Meiryo UI" w:cs="Meiryo UI"/>
              <w:color w:val="auto"/>
              <w:spacing w:val="15"/>
              <w:sz w:val="22"/>
              <w:szCs w:val="22"/>
              <w:lang w:val="ja-JP"/>
            </w:rPr>
          </w:rPrChange>
        </w:rPr>
        <w:t>// TODO:</w:t>
      </w:r>
      <w:r w:rsidRPr="004D3944">
        <w:rPr>
          <w:rFonts w:ascii="Arial" w:hAnsi="Arial" w:cs="Arial"/>
          <w:lang w:val="ja-JP"/>
        </w:rPr>
        <w:t>表示用更新組織、更新者の取得</w:t>
      </w:r>
    </w:p>
    <w:p w14:paraId="66517250" w14:textId="77777777" w:rsidR="00D05D97" w:rsidRPr="004D3944" w:rsidRDefault="00BA0B6B" w:rsidP="006C6313">
      <w:pPr>
        <w:pStyle w:val="a2"/>
        <w:rPr>
          <w:rFonts w:ascii="Arial" w:hAnsi="Arial" w:cs="Arial"/>
          <w:rPrChange w:id="99" w:author="tdnmai" w:date="2016-01-04T12:08:00Z">
            <w:rPr>
              <w:lang w:val="ja-JP"/>
            </w:rPr>
          </w:rPrChange>
        </w:rPr>
      </w:pPr>
      <w:r w:rsidRPr="004D3944">
        <w:rPr>
          <w:rFonts w:ascii="Arial" w:hAnsi="Arial" w:cs="Arial"/>
          <w:rPrChange w:id="100" w:author="tdnmai" w:date="2016-01-04T12:08:00Z">
            <w:rPr>
              <w:rFonts w:ascii="Meiryo UI" w:eastAsia="Meiryo UI" w:hAnsi="Meiryo UI" w:cs="Meiryo UI"/>
              <w:color w:val="auto"/>
              <w:spacing w:val="15"/>
              <w:sz w:val="22"/>
              <w:szCs w:val="22"/>
              <w:lang w:val="ja-JP"/>
            </w:rPr>
          </w:rPrChange>
        </w:rPr>
        <w:t xml:space="preserve">    entity.hjkvk = "dep1";</w:t>
      </w:r>
    </w:p>
    <w:p w14:paraId="5D9B61F2" w14:textId="77777777" w:rsidR="00D05D97" w:rsidRPr="004D3944" w:rsidRDefault="00BA0B6B" w:rsidP="006C6313">
      <w:pPr>
        <w:pStyle w:val="a2"/>
        <w:rPr>
          <w:rFonts w:ascii="Arial" w:hAnsi="Arial" w:cs="Arial"/>
          <w:rPrChange w:id="101" w:author="tdnmai" w:date="2016-01-04T12:08:00Z">
            <w:rPr>
              <w:lang w:val="ja-JP"/>
            </w:rPr>
          </w:rPrChange>
        </w:rPr>
      </w:pPr>
      <w:r w:rsidRPr="004D3944">
        <w:rPr>
          <w:rFonts w:ascii="Arial" w:hAnsi="Arial" w:cs="Arial"/>
          <w:rPrChange w:id="102" w:author="tdnmai" w:date="2016-01-04T12:08:00Z">
            <w:rPr>
              <w:rFonts w:ascii="Meiryo UI" w:eastAsia="Meiryo UI" w:hAnsi="Meiryo UI" w:cs="Meiryo UI"/>
              <w:color w:val="auto"/>
              <w:spacing w:val="15"/>
              <w:sz w:val="22"/>
              <w:szCs w:val="22"/>
              <w:lang w:val="ja-JP"/>
            </w:rPr>
          </w:rPrChange>
        </w:rPr>
        <w:t xml:space="preserve">    entity.hksha = "aoyagi";</w:t>
      </w:r>
    </w:p>
    <w:p w14:paraId="2D09568F" w14:textId="77777777" w:rsidR="00D05D97" w:rsidRPr="004D3944" w:rsidRDefault="00BA0B6B" w:rsidP="006C6313">
      <w:pPr>
        <w:pStyle w:val="a2"/>
        <w:rPr>
          <w:rFonts w:ascii="Arial" w:hAnsi="Arial" w:cs="Arial"/>
          <w:lang w:val="ja-JP"/>
        </w:rPr>
      </w:pPr>
      <w:r w:rsidRPr="004D3944">
        <w:rPr>
          <w:rFonts w:ascii="Arial" w:hAnsi="Arial" w:cs="Arial"/>
          <w:rPrChange w:id="103" w:author="tdnmai" w:date="2016-01-04T12:08:00Z">
            <w:rPr>
              <w:rFonts w:ascii="Meiryo UI" w:eastAsia="Meiryo UI" w:hAnsi="Meiryo UI" w:cs="Meiryo UI"/>
              <w:color w:val="auto"/>
              <w:spacing w:val="15"/>
              <w:sz w:val="22"/>
              <w:szCs w:val="22"/>
              <w:lang w:val="ja-JP"/>
            </w:rPr>
          </w:rPrChange>
        </w:rPr>
        <w:t xml:space="preserve">    </w:t>
      </w:r>
      <w:r w:rsidR="00D05D97" w:rsidRPr="004D3944">
        <w:rPr>
          <w:rFonts w:ascii="Arial" w:hAnsi="Arial" w:cs="Arial"/>
          <w:lang w:val="ja-JP"/>
        </w:rPr>
        <w:t>entity.updata = DateUtils.getSystemDate();</w:t>
      </w:r>
    </w:p>
    <w:p w14:paraId="5A4A7707" w14:textId="77777777" w:rsidR="00D05D97" w:rsidRPr="004D3944" w:rsidRDefault="00D05D97" w:rsidP="006C6313">
      <w:pPr>
        <w:pStyle w:val="a2"/>
        <w:rPr>
          <w:rFonts w:ascii="Arial" w:hAnsi="Arial" w:cs="Arial"/>
          <w:lang w:val="ja-JP"/>
        </w:rPr>
      </w:pPr>
      <w:r w:rsidRPr="004D3944">
        <w:rPr>
          <w:rFonts w:ascii="Arial" w:hAnsi="Arial" w:cs="Arial"/>
          <w:lang w:val="ja-JP"/>
        </w:rPr>
        <w:t xml:space="preserve">  }</w:t>
      </w:r>
    </w:p>
    <w:p w14:paraId="75C52187" w14:textId="77777777" w:rsidR="00D05D97" w:rsidRPr="004D3944" w:rsidRDefault="00D05D97" w:rsidP="006C6313">
      <w:pPr>
        <w:pStyle w:val="a2"/>
        <w:rPr>
          <w:rFonts w:ascii="Arial" w:hAnsi="Arial" w:cs="Arial"/>
          <w:lang w:val="ja-JP"/>
        </w:rPr>
      </w:pPr>
    </w:p>
    <w:p w14:paraId="26A43E04" w14:textId="77777777" w:rsidR="00D05D97" w:rsidRPr="004D3944" w:rsidRDefault="00D05D97" w:rsidP="006C6313">
      <w:pPr>
        <w:pStyle w:val="a2"/>
        <w:rPr>
          <w:rFonts w:ascii="Arial" w:hAnsi="Arial" w:cs="Arial"/>
          <w:lang w:val="ja-JP"/>
        </w:rPr>
      </w:pPr>
      <w:r w:rsidRPr="004D3944">
        <w:rPr>
          <w:rFonts w:ascii="Arial" w:hAnsi="Arial" w:cs="Arial"/>
          <w:lang w:val="ja-JP"/>
        </w:rPr>
        <w:t>}</w:t>
      </w:r>
    </w:p>
    <w:p w14:paraId="05EBF09B" w14:textId="77777777" w:rsidR="0048115A" w:rsidRPr="004D3944" w:rsidRDefault="0048115A" w:rsidP="00D3600C">
      <w:pPr>
        <w:pStyle w:val="Heading4"/>
        <w:rPr>
          <w:rFonts w:ascii="Arial" w:hAnsi="Arial" w:cs="Arial"/>
        </w:rPr>
      </w:pPr>
      <w:r w:rsidRPr="004D3944">
        <w:rPr>
          <w:rFonts w:ascii="Arial" w:hAnsi="Arial" w:cs="Arial"/>
        </w:rPr>
        <w:t>Dto</w:t>
      </w:r>
    </w:p>
    <w:p w14:paraId="477A12EB" w14:textId="77777777" w:rsidR="00BE2316" w:rsidRPr="004D3944" w:rsidRDefault="00BE2316" w:rsidP="00BE2316">
      <w:pPr>
        <w:pStyle w:val="a2"/>
        <w:rPr>
          <w:rFonts w:ascii="Arial" w:hAnsi="Arial" w:cs="Arial"/>
          <w:lang w:val="ja-JP"/>
        </w:rPr>
      </w:pPr>
      <w:r w:rsidRPr="004D3944">
        <w:rPr>
          <w:rFonts w:ascii="Arial" w:hAnsi="Arial" w:cs="Arial"/>
          <w:lang w:val="ja-JP"/>
        </w:rPr>
        <w:t>/*</w:t>
      </w:r>
    </w:p>
    <w:p w14:paraId="3134AC72" w14:textId="77777777" w:rsidR="00BE2316" w:rsidRPr="004D3944" w:rsidRDefault="00BE2316" w:rsidP="00BE2316">
      <w:pPr>
        <w:pStyle w:val="a2"/>
        <w:rPr>
          <w:rFonts w:ascii="Arial" w:hAnsi="Arial" w:cs="Arial"/>
        </w:rPr>
      </w:pPr>
      <w:r w:rsidRPr="004D3944">
        <w:rPr>
          <w:rFonts w:ascii="Arial" w:hAnsi="Arial" w:cs="Arial"/>
        </w:rPr>
        <w:t xml:space="preserve"> * (C) DOWA HOLDINGS Co., Ltd. 2015</w:t>
      </w:r>
    </w:p>
    <w:p w14:paraId="4CC85A8B" w14:textId="77777777" w:rsidR="00BE2316" w:rsidRPr="004D3944" w:rsidRDefault="00BE2316" w:rsidP="00BE2316">
      <w:pPr>
        <w:pStyle w:val="a2"/>
        <w:rPr>
          <w:rFonts w:ascii="Arial" w:hAnsi="Arial" w:cs="Arial"/>
        </w:rPr>
      </w:pPr>
      <w:r w:rsidRPr="004D3944">
        <w:rPr>
          <w:rFonts w:ascii="Arial" w:hAnsi="Arial" w:cs="Arial"/>
        </w:rPr>
        <w:t xml:space="preserve"> */</w:t>
      </w:r>
    </w:p>
    <w:p w14:paraId="3D466B20" w14:textId="77777777" w:rsidR="00BE2316" w:rsidRPr="004D3944" w:rsidRDefault="00BE2316" w:rsidP="00BE2316">
      <w:pPr>
        <w:pStyle w:val="a2"/>
        <w:rPr>
          <w:rFonts w:ascii="Arial" w:hAnsi="Arial" w:cs="Arial"/>
        </w:rPr>
      </w:pPr>
    </w:p>
    <w:p w14:paraId="5188824A" w14:textId="77777777" w:rsidR="00BE2316" w:rsidRPr="004D3944" w:rsidRDefault="00BE2316" w:rsidP="00BE2316">
      <w:pPr>
        <w:pStyle w:val="a2"/>
        <w:rPr>
          <w:rFonts w:ascii="Arial" w:hAnsi="Arial" w:cs="Arial"/>
        </w:rPr>
      </w:pPr>
      <w:r w:rsidRPr="004D3944">
        <w:rPr>
          <w:rFonts w:ascii="Arial" w:hAnsi="Arial" w:cs="Arial"/>
        </w:rPr>
        <w:t>package jp.co.dowa.sd.dto.sd04211;</w:t>
      </w:r>
    </w:p>
    <w:p w14:paraId="7CFB3EA6" w14:textId="77777777" w:rsidR="00BE2316" w:rsidRPr="004D3944" w:rsidRDefault="00BE2316" w:rsidP="00BE2316">
      <w:pPr>
        <w:pStyle w:val="a2"/>
        <w:rPr>
          <w:rFonts w:ascii="Arial" w:hAnsi="Arial" w:cs="Arial"/>
        </w:rPr>
      </w:pPr>
    </w:p>
    <w:p w14:paraId="4D9F6A7A" w14:textId="77777777" w:rsidR="00BE2316" w:rsidRPr="004D3944" w:rsidRDefault="00BE2316" w:rsidP="00BE2316">
      <w:pPr>
        <w:pStyle w:val="a2"/>
        <w:rPr>
          <w:rFonts w:ascii="Arial" w:hAnsi="Arial" w:cs="Arial"/>
        </w:rPr>
      </w:pPr>
      <w:r w:rsidRPr="004D3944">
        <w:rPr>
          <w:rFonts w:ascii="Arial" w:hAnsi="Arial" w:cs="Arial"/>
        </w:rPr>
        <w:t>import lombok.Data;</w:t>
      </w:r>
    </w:p>
    <w:p w14:paraId="77C4B40B" w14:textId="77777777" w:rsidR="00BE2316" w:rsidRPr="004D3944" w:rsidRDefault="00BE2316" w:rsidP="00BE2316">
      <w:pPr>
        <w:pStyle w:val="a2"/>
        <w:rPr>
          <w:rFonts w:ascii="Arial" w:hAnsi="Arial" w:cs="Arial"/>
        </w:rPr>
      </w:pPr>
    </w:p>
    <w:p w14:paraId="503BEF26" w14:textId="77777777" w:rsidR="00BE2316" w:rsidRPr="004D3944" w:rsidRDefault="001115F0" w:rsidP="00BE2316">
      <w:pPr>
        <w:pStyle w:val="a2"/>
        <w:rPr>
          <w:rFonts w:ascii="Arial" w:hAnsi="Arial" w:cs="Arial"/>
        </w:rPr>
      </w:pPr>
      <w:r>
        <w:rPr>
          <w:rFonts w:ascii="Arial" w:hAnsi="Arial" w:cs="Arial"/>
          <w:noProof/>
        </w:rPr>
        <w:pict w14:anchorId="28C4D785">
          <v:shape id="_x0000_s1124" type="#_x0000_t62" style="position:absolute;left:0;text-align:left;margin-left:277.35pt;margin-top:15.7pt;width:198pt;height:105pt;z-index:251631104" adj="-6584,18051">
            <v:textbox style="mso-next-textbox:#_x0000_s1124" inset="5.85pt,.7pt,5.85pt,.7pt">
              <w:txbxContent>
                <w:p w14:paraId="2A16253A" w14:textId="77777777" w:rsidR="001115F0" w:rsidRPr="009A14FA" w:rsidRDefault="001115F0" w:rsidP="00DD79C1">
                  <w:pPr>
                    <w:pStyle w:val="PlainText"/>
                    <w:ind w:firstLine="210"/>
                    <w:rPr>
                      <w:sz w:val="18"/>
                      <w:szCs w:val="18"/>
                    </w:rPr>
                  </w:pPr>
                  <w:r>
                    <w:rPr>
                      <w:sz w:val="18"/>
                      <w:szCs w:val="18"/>
                    </w:rPr>
                    <w:t>G</w:t>
                  </w:r>
                  <w:r>
                    <w:rPr>
                      <w:sz w:val="18"/>
                      <w:szCs w:val="18"/>
                    </w:rPr>
                    <w:t>á</w:t>
                  </w:r>
                  <w:r>
                    <w:rPr>
                      <w:sz w:val="18"/>
                      <w:szCs w:val="18"/>
                    </w:rPr>
                    <w:t>n Data annotation cho C</w:t>
                  </w:r>
                  <w:r>
                    <w:rPr>
                      <w:rFonts w:hint="eastAsia"/>
                      <w:sz w:val="18"/>
                      <w:szCs w:val="18"/>
                    </w:rPr>
                    <w:t>la</w:t>
                  </w:r>
                  <w:r>
                    <w:rPr>
                      <w:sz w:val="18"/>
                      <w:szCs w:val="18"/>
                    </w:rPr>
                    <w:t>ss. N</w:t>
                  </w:r>
                  <w:r>
                    <w:rPr>
                      <w:sz w:val="18"/>
                      <w:szCs w:val="18"/>
                    </w:rPr>
                    <w:t>ế</w:t>
                  </w:r>
                  <w:r>
                    <w:rPr>
                      <w:sz w:val="18"/>
                      <w:szCs w:val="18"/>
                    </w:rPr>
                    <w:t>u l</w:t>
                  </w:r>
                  <w:r>
                    <w:rPr>
                      <w:sz w:val="18"/>
                      <w:szCs w:val="18"/>
                    </w:rPr>
                    <w:t>à</w:t>
                  </w:r>
                  <w:r>
                    <w:rPr>
                      <w:sz w:val="18"/>
                      <w:szCs w:val="18"/>
                    </w:rPr>
                    <w:t>m nh</w:t>
                  </w:r>
                  <w:r>
                    <w:rPr>
                      <w:sz w:val="18"/>
                      <w:szCs w:val="18"/>
                    </w:rPr>
                    <w:t>ư</w:t>
                  </w:r>
                  <w:r>
                    <w:rPr>
                      <w:sz w:val="18"/>
                      <w:szCs w:val="18"/>
                    </w:rPr>
                    <w:t xml:space="preserve"> v</w:t>
                  </w:r>
                  <w:r>
                    <w:rPr>
                      <w:sz w:val="18"/>
                      <w:szCs w:val="18"/>
                    </w:rPr>
                    <w:t>ậ</w:t>
                  </w:r>
                  <w:r>
                    <w:rPr>
                      <w:sz w:val="18"/>
                      <w:szCs w:val="18"/>
                    </w:rPr>
                    <w:t>y th</w:t>
                  </w:r>
                  <w:r>
                    <w:rPr>
                      <w:sz w:val="18"/>
                      <w:szCs w:val="18"/>
                    </w:rPr>
                    <w:t>ì</w:t>
                  </w:r>
                  <w:r>
                    <w:rPr>
                      <w:sz w:val="18"/>
                      <w:szCs w:val="18"/>
                    </w:rPr>
                    <w:t xml:space="preserve"> </w:t>
                  </w:r>
                  <w:r>
                    <w:rPr>
                      <w:rFonts w:ascii="Times New Roman" w:hAnsi="Times New Roman"/>
                      <w:sz w:val="18"/>
                      <w:szCs w:val="18"/>
                      <w:lang w:val="vi-VN"/>
                    </w:rPr>
                    <w:t>sẽ</w:t>
                  </w:r>
                  <w:r>
                    <w:rPr>
                      <w:sz w:val="18"/>
                      <w:szCs w:val="18"/>
                    </w:rPr>
                    <w:t xml:space="preserve"> t</w:t>
                  </w:r>
                  <w:r>
                    <w:rPr>
                      <w:sz w:val="18"/>
                      <w:szCs w:val="18"/>
                    </w:rPr>
                    <w:t>ạ</w:t>
                  </w:r>
                  <w:r>
                    <w:rPr>
                      <w:sz w:val="18"/>
                      <w:szCs w:val="18"/>
                    </w:rPr>
                    <w:t xml:space="preserve">o </w:t>
                  </w:r>
                  <w:r>
                    <w:rPr>
                      <w:rFonts w:hint="eastAsia"/>
                      <w:sz w:val="18"/>
                      <w:szCs w:val="18"/>
                    </w:rPr>
                    <w:t>getter</w:t>
                  </w:r>
                  <w:r>
                    <w:rPr>
                      <w:rFonts w:hint="eastAsia"/>
                      <w:sz w:val="18"/>
                      <w:szCs w:val="18"/>
                    </w:rPr>
                    <w:t>、</w:t>
                  </w:r>
                  <w:r>
                    <w:rPr>
                      <w:rFonts w:hint="eastAsia"/>
                      <w:sz w:val="18"/>
                      <w:szCs w:val="18"/>
                    </w:rPr>
                    <w:t>setter</w:t>
                  </w:r>
                  <w:r>
                    <w:rPr>
                      <w:sz w:val="18"/>
                      <w:szCs w:val="18"/>
                    </w:rPr>
                    <w:t xml:space="preserve"> </w:t>
                  </w:r>
                  <w:r>
                    <w:rPr>
                      <w:sz w:val="18"/>
                      <w:szCs w:val="18"/>
                    </w:rPr>
                    <w:t>ở</w:t>
                  </w:r>
                  <w:r>
                    <w:rPr>
                      <w:sz w:val="18"/>
                      <w:szCs w:val="18"/>
                    </w:rPr>
                    <w:t xml:space="preserve"> nh</w:t>
                  </w:r>
                  <w:r>
                    <w:rPr>
                      <w:sz w:val="18"/>
                      <w:szCs w:val="18"/>
                    </w:rPr>
                    <w:t>ữ</w:t>
                  </w:r>
                  <w:r>
                    <w:rPr>
                      <w:sz w:val="18"/>
                      <w:szCs w:val="18"/>
                    </w:rPr>
                    <w:t>ng ch</w:t>
                  </w:r>
                  <w:r>
                    <w:rPr>
                      <w:sz w:val="18"/>
                      <w:szCs w:val="18"/>
                    </w:rPr>
                    <w:t>ỗ</w:t>
                  </w:r>
                  <w:r>
                    <w:rPr>
                      <w:sz w:val="18"/>
                      <w:szCs w:val="18"/>
                    </w:rPr>
                    <w:t xml:space="preserve"> kh</w:t>
                  </w:r>
                  <w:r>
                    <w:rPr>
                      <w:sz w:val="18"/>
                      <w:szCs w:val="18"/>
                    </w:rPr>
                    <w:t>ô</w:t>
                  </w:r>
                  <w:r>
                    <w:rPr>
                      <w:sz w:val="18"/>
                      <w:szCs w:val="18"/>
                    </w:rPr>
                    <w:t>ng th</w:t>
                  </w:r>
                  <w:r>
                    <w:rPr>
                      <w:sz w:val="18"/>
                      <w:szCs w:val="18"/>
                    </w:rPr>
                    <w:t>ể</w:t>
                  </w:r>
                  <w:r>
                    <w:rPr>
                      <w:sz w:val="18"/>
                      <w:szCs w:val="18"/>
                    </w:rPr>
                    <w:t xml:space="preserve"> nh</w:t>
                  </w:r>
                  <w:r>
                    <w:rPr>
                      <w:sz w:val="18"/>
                      <w:szCs w:val="18"/>
                    </w:rPr>
                    <w:t>ì</w:t>
                  </w:r>
                  <w:r>
                    <w:rPr>
                      <w:sz w:val="18"/>
                      <w:szCs w:val="18"/>
                    </w:rPr>
                    <w:t>n th</w:t>
                  </w:r>
                  <w:r>
                    <w:rPr>
                      <w:sz w:val="18"/>
                      <w:szCs w:val="18"/>
                    </w:rPr>
                    <w:t>ấ</w:t>
                  </w:r>
                  <w:r>
                    <w:rPr>
                      <w:sz w:val="18"/>
                      <w:szCs w:val="18"/>
                    </w:rPr>
                    <w:t xml:space="preserve">y </w:t>
                  </w:r>
                  <w:r>
                    <w:rPr>
                      <w:rFonts w:hint="eastAsia"/>
                      <w:sz w:val="18"/>
                      <w:szCs w:val="18"/>
                    </w:rPr>
                    <w:t>Lombok</w:t>
                  </w:r>
                  <w:r>
                    <w:rPr>
                      <w:sz w:val="18"/>
                      <w:szCs w:val="18"/>
                    </w:rPr>
                    <w:t xml:space="preserve">. </w:t>
                  </w:r>
                  <w:r>
                    <w:rPr>
                      <w:rFonts w:hint="eastAsia"/>
                      <w:sz w:val="18"/>
                      <w:szCs w:val="18"/>
                    </w:rPr>
                    <w:t>(</w:t>
                  </w:r>
                  <w:r>
                    <w:rPr>
                      <w:sz w:val="18"/>
                      <w:szCs w:val="18"/>
                    </w:rPr>
                    <w:t>C</w:t>
                  </w:r>
                  <w:r>
                    <w:rPr>
                      <w:sz w:val="18"/>
                      <w:szCs w:val="18"/>
                    </w:rPr>
                    <w:t>ó</w:t>
                  </w:r>
                  <w:r>
                    <w:rPr>
                      <w:sz w:val="18"/>
                      <w:szCs w:val="18"/>
                    </w:rPr>
                    <w:t xml:space="preserve"> th</w:t>
                  </w:r>
                  <w:r>
                    <w:rPr>
                      <w:sz w:val="18"/>
                      <w:szCs w:val="18"/>
                    </w:rPr>
                    <w:t>ể</w:t>
                  </w:r>
                  <w:r>
                    <w:rPr>
                      <w:sz w:val="18"/>
                      <w:szCs w:val="18"/>
                    </w:rPr>
                    <w:t xml:space="preserve"> th</w:t>
                  </w:r>
                  <w:r>
                    <w:rPr>
                      <w:sz w:val="18"/>
                      <w:szCs w:val="18"/>
                    </w:rPr>
                    <w:t>ấ</w:t>
                  </w:r>
                  <w:r>
                    <w:rPr>
                      <w:sz w:val="18"/>
                      <w:szCs w:val="18"/>
                    </w:rPr>
                    <w:t xml:space="preserve">y </w:t>
                  </w:r>
                  <w:r>
                    <w:rPr>
                      <w:sz w:val="18"/>
                      <w:szCs w:val="18"/>
                    </w:rPr>
                    <w:t>ở</w:t>
                  </w:r>
                  <w:r>
                    <w:rPr>
                      <w:sz w:val="18"/>
                      <w:szCs w:val="18"/>
                    </w:rPr>
                    <w:t xml:space="preserve"> outline</w:t>
                  </w:r>
                  <w:r>
                    <w:rPr>
                      <w:rFonts w:hint="eastAsia"/>
                      <w:sz w:val="18"/>
                      <w:szCs w:val="18"/>
                    </w:rPr>
                    <w:t>)</w:t>
                  </w:r>
                </w:p>
              </w:txbxContent>
            </v:textbox>
          </v:shape>
        </w:pict>
      </w:r>
      <w:r w:rsidR="00BE2316" w:rsidRPr="004D3944">
        <w:rPr>
          <w:rFonts w:ascii="Arial" w:hAnsi="Arial" w:cs="Arial"/>
        </w:rPr>
        <w:t>import java.io.Serializable;</w:t>
      </w:r>
    </w:p>
    <w:p w14:paraId="2652670A" w14:textId="77777777" w:rsidR="00BE2316" w:rsidRPr="004D3944" w:rsidRDefault="00BE2316" w:rsidP="00BE2316">
      <w:pPr>
        <w:pStyle w:val="a2"/>
        <w:rPr>
          <w:rFonts w:ascii="Arial" w:hAnsi="Arial" w:cs="Arial"/>
        </w:rPr>
      </w:pPr>
    </w:p>
    <w:p w14:paraId="4247A321" w14:textId="77777777" w:rsidR="00BE2316" w:rsidRPr="004D3944" w:rsidRDefault="00BE2316" w:rsidP="00BE2316">
      <w:pPr>
        <w:pStyle w:val="a2"/>
        <w:rPr>
          <w:rFonts w:ascii="Arial" w:hAnsi="Arial" w:cs="Arial"/>
        </w:rPr>
      </w:pPr>
      <w:r w:rsidRPr="004D3944">
        <w:rPr>
          <w:rFonts w:ascii="Arial" w:hAnsi="Arial" w:cs="Arial"/>
        </w:rPr>
        <w:t>/**</w:t>
      </w:r>
    </w:p>
    <w:p w14:paraId="514A012E" w14:textId="77777777" w:rsidR="00BE2316" w:rsidRPr="004D3944" w:rsidRDefault="00BE2316" w:rsidP="00BE2316">
      <w:pPr>
        <w:pStyle w:val="a2"/>
        <w:rPr>
          <w:rFonts w:ascii="Arial" w:hAnsi="Arial" w:cs="Arial"/>
        </w:rPr>
      </w:pPr>
      <w:r w:rsidRPr="004D3944">
        <w:rPr>
          <w:rFonts w:ascii="Arial" w:hAnsi="Arial" w:cs="Arial"/>
        </w:rPr>
        <w:t xml:space="preserve"> * </w:t>
      </w:r>
      <w:r w:rsidRPr="004D3944">
        <w:rPr>
          <w:rFonts w:ascii="Arial" w:hAnsi="Arial" w:cs="Arial"/>
          <w:lang w:val="ja-JP"/>
        </w:rPr>
        <w:t>車両台帳登録</w:t>
      </w:r>
      <w:r w:rsidRPr="004D3944">
        <w:rPr>
          <w:rFonts w:ascii="Arial" w:hAnsi="Arial" w:cs="Arial"/>
        </w:rPr>
        <w:t xml:space="preserve"> find</w:t>
      </w:r>
      <w:r w:rsidRPr="004D3944">
        <w:rPr>
          <w:rFonts w:ascii="Arial" w:hAnsi="Arial" w:cs="Arial"/>
          <w:lang w:val="ja-JP"/>
        </w:rPr>
        <w:t>用</w:t>
      </w:r>
      <w:r w:rsidRPr="004D3944">
        <w:rPr>
          <w:rFonts w:ascii="Arial" w:hAnsi="Arial" w:cs="Arial"/>
        </w:rPr>
        <w:t>Dto.</w:t>
      </w:r>
    </w:p>
    <w:p w14:paraId="1F1C1389" w14:textId="77777777" w:rsidR="00BE2316" w:rsidRPr="004D3944" w:rsidRDefault="00BE2316" w:rsidP="00BE2316">
      <w:pPr>
        <w:pStyle w:val="a2"/>
        <w:rPr>
          <w:rFonts w:ascii="Arial" w:hAnsi="Arial" w:cs="Arial"/>
        </w:rPr>
      </w:pPr>
      <w:r w:rsidRPr="004D3944">
        <w:rPr>
          <w:rFonts w:ascii="Arial" w:hAnsi="Arial" w:cs="Arial"/>
        </w:rPr>
        <w:t xml:space="preserve"> *</w:t>
      </w:r>
    </w:p>
    <w:p w14:paraId="13262FBC" w14:textId="77777777" w:rsidR="00BE2316" w:rsidRPr="004D3944" w:rsidRDefault="00BE2316" w:rsidP="00BE2316">
      <w:pPr>
        <w:pStyle w:val="a2"/>
        <w:rPr>
          <w:rFonts w:ascii="Arial" w:hAnsi="Arial" w:cs="Arial"/>
        </w:rPr>
      </w:pPr>
      <w:r w:rsidRPr="004D3944">
        <w:rPr>
          <w:rFonts w:ascii="Arial" w:hAnsi="Arial" w:cs="Arial"/>
        </w:rPr>
        <w:t xml:space="preserve"> */</w:t>
      </w:r>
    </w:p>
    <w:p w14:paraId="3B020548" w14:textId="77777777" w:rsidR="00BE2316" w:rsidRPr="004D3944" w:rsidRDefault="00BE2316" w:rsidP="00BE2316">
      <w:pPr>
        <w:pStyle w:val="a2"/>
        <w:rPr>
          <w:rStyle w:val="a1"/>
          <w:rFonts w:ascii="Arial" w:hAnsi="Arial" w:cs="Arial"/>
        </w:rPr>
      </w:pPr>
      <w:r w:rsidRPr="004D3944">
        <w:rPr>
          <w:rStyle w:val="a1"/>
          <w:rFonts w:ascii="Arial" w:hAnsi="Arial" w:cs="Arial"/>
        </w:rPr>
        <w:t>@Data</w:t>
      </w:r>
    </w:p>
    <w:p w14:paraId="579167A8" w14:textId="77777777" w:rsidR="00BE2316" w:rsidRPr="004D3944" w:rsidRDefault="00BE2316" w:rsidP="00BE2316">
      <w:pPr>
        <w:pStyle w:val="a2"/>
        <w:rPr>
          <w:rFonts w:ascii="Arial" w:hAnsi="Arial" w:cs="Arial"/>
        </w:rPr>
      </w:pPr>
      <w:r w:rsidRPr="004D3944">
        <w:rPr>
          <w:rFonts w:ascii="Arial" w:hAnsi="Arial" w:cs="Arial"/>
        </w:rPr>
        <w:t>public class Sd04211FindDto implements Serializable {</w:t>
      </w:r>
    </w:p>
    <w:p w14:paraId="00428355" w14:textId="77777777" w:rsidR="00BE2316" w:rsidRPr="004D3944" w:rsidRDefault="00BE2316" w:rsidP="00BE2316">
      <w:pPr>
        <w:pStyle w:val="a2"/>
        <w:rPr>
          <w:rFonts w:ascii="Arial" w:hAnsi="Arial" w:cs="Arial"/>
        </w:rPr>
      </w:pPr>
    </w:p>
    <w:p w14:paraId="12B50B8E" w14:textId="77777777" w:rsidR="00BE2316" w:rsidRPr="004D3944" w:rsidRDefault="00BE2316" w:rsidP="00BE2316">
      <w:pPr>
        <w:pStyle w:val="a2"/>
        <w:rPr>
          <w:rFonts w:ascii="Arial" w:hAnsi="Arial" w:cs="Arial"/>
        </w:rPr>
      </w:pPr>
      <w:r w:rsidRPr="004D3944">
        <w:rPr>
          <w:rFonts w:ascii="Arial" w:hAnsi="Arial" w:cs="Arial"/>
        </w:rPr>
        <w:t xml:space="preserve">  /**</w:t>
      </w:r>
    </w:p>
    <w:p w14:paraId="4688F87D" w14:textId="77777777" w:rsidR="00BE2316" w:rsidRPr="004D3944" w:rsidRDefault="00BE2316" w:rsidP="00BE2316">
      <w:pPr>
        <w:pStyle w:val="a2"/>
        <w:rPr>
          <w:rFonts w:ascii="Arial" w:hAnsi="Arial" w:cs="Arial"/>
        </w:rPr>
      </w:pPr>
      <w:r w:rsidRPr="004D3944">
        <w:rPr>
          <w:rFonts w:ascii="Arial" w:hAnsi="Arial" w:cs="Arial"/>
        </w:rPr>
        <w:t xml:space="preserve">   * </w:t>
      </w:r>
      <w:r w:rsidRPr="004D3944">
        <w:rPr>
          <w:rFonts w:ascii="Arial" w:hAnsi="Arial" w:cs="Arial"/>
          <w:lang w:val="ja-JP"/>
        </w:rPr>
        <w:t>コンストラクタ</w:t>
      </w:r>
      <w:r w:rsidRPr="004D3944">
        <w:rPr>
          <w:rFonts w:ascii="Arial" w:hAnsi="Arial" w:cs="Arial"/>
        </w:rPr>
        <w:t>.</w:t>
      </w:r>
    </w:p>
    <w:p w14:paraId="0FB1BA92" w14:textId="77777777" w:rsidR="00BE2316" w:rsidRPr="004D3944" w:rsidRDefault="00BE2316" w:rsidP="00BE2316">
      <w:pPr>
        <w:pStyle w:val="a2"/>
        <w:rPr>
          <w:rFonts w:ascii="Arial" w:hAnsi="Arial" w:cs="Arial"/>
        </w:rPr>
      </w:pPr>
      <w:r w:rsidRPr="004D3944">
        <w:rPr>
          <w:rFonts w:ascii="Arial" w:hAnsi="Arial" w:cs="Arial"/>
        </w:rPr>
        <w:t xml:space="preserve">   */</w:t>
      </w:r>
    </w:p>
    <w:p w14:paraId="304F32F4" w14:textId="77777777" w:rsidR="00BE2316" w:rsidRPr="004D3944" w:rsidRDefault="00BE2316" w:rsidP="00BE2316">
      <w:pPr>
        <w:pStyle w:val="a2"/>
        <w:rPr>
          <w:rFonts w:ascii="Arial" w:hAnsi="Arial" w:cs="Arial"/>
        </w:rPr>
      </w:pPr>
      <w:r w:rsidRPr="004D3944">
        <w:rPr>
          <w:rFonts w:ascii="Arial" w:hAnsi="Arial" w:cs="Arial"/>
        </w:rPr>
        <w:lastRenderedPageBreak/>
        <w:t xml:space="preserve">  public Sd04211FindDto() {}</w:t>
      </w:r>
    </w:p>
    <w:p w14:paraId="69629228" w14:textId="77777777" w:rsidR="00BE2316" w:rsidRPr="004D3944" w:rsidRDefault="00BE2316" w:rsidP="00BE2316">
      <w:pPr>
        <w:pStyle w:val="a2"/>
        <w:rPr>
          <w:rFonts w:ascii="Arial" w:hAnsi="Arial" w:cs="Arial"/>
        </w:rPr>
      </w:pPr>
    </w:p>
    <w:p w14:paraId="058DE85E" w14:textId="77777777" w:rsidR="00BE2316" w:rsidRPr="004D3944" w:rsidRDefault="00BE2316" w:rsidP="00BE2316">
      <w:pPr>
        <w:pStyle w:val="a2"/>
        <w:rPr>
          <w:rFonts w:ascii="Arial" w:hAnsi="Arial" w:cs="Arial"/>
        </w:rPr>
      </w:pPr>
      <w:r w:rsidRPr="004D3944">
        <w:rPr>
          <w:rFonts w:ascii="Arial" w:hAnsi="Arial" w:cs="Arial"/>
        </w:rPr>
        <w:t xml:space="preserve">  /** </w:t>
      </w:r>
      <w:r w:rsidRPr="004D3944">
        <w:rPr>
          <w:rFonts w:ascii="Arial" w:hAnsi="Arial" w:cs="Arial"/>
          <w:lang w:val="ja-JP"/>
        </w:rPr>
        <w:t>製品部門</w:t>
      </w:r>
      <w:r w:rsidRPr="004D3944">
        <w:rPr>
          <w:rFonts w:ascii="Arial" w:hAnsi="Arial" w:cs="Arial"/>
        </w:rPr>
        <w:t xml:space="preserve"> . */</w:t>
      </w:r>
    </w:p>
    <w:p w14:paraId="30181DD7" w14:textId="77777777" w:rsidR="00BE2316" w:rsidRPr="004D3944" w:rsidRDefault="00BE2316" w:rsidP="00BE2316">
      <w:pPr>
        <w:pStyle w:val="a2"/>
        <w:rPr>
          <w:rFonts w:ascii="Arial" w:hAnsi="Arial" w:cs="Arial"/>
        </w:rPr>
      </w:pPr>
      <w:r w:rsidRPr="004D3944">
        <w:rPr>
          <w:rFonts w:ascii="Arial" w:hAnsi="Arial" w:cs="Arial"/>
        </w:rPr>
        <w:t xml:space="preserve">  private String spart;</w:t>
      </w:r>
    </w:p>
    <w:p w14:paraId="283D83B8" w14:textId="77777777" w:rsidR="00BE2316" w:rsidRPr="004D3944" w:rsidRDefault="00BE2316" w:rsidP="00BE2316">
      <w:pPr>
        <w:pStyle w:val="a2"/>
        <w:rPr>
          <w:rFonts w:ascii="Arial" w:hAnsi="Arial" w:cs="Arial"/>
        </w:rPr>
      </w:pPr>
    </w:p>
    <w:p w14:paraId="5AF2EFAD" w14:textId="77777777" w:rsidR="00BE2316" w:rsidRPr="004D3944" w:rsidRDefault="00BE2316" w:rsidP="00BE2316">
      <w:pPr>
        <w:pStyle w:val="a2"/>
        <w:rPr>
          <w:rFonts w:ascii="Arial" w:hAnsi="Arial" w:cs="Arial"/>
        </w:rPr>
      </w:pPr>
      <w:r w:rsidRPr="004D3944">
        <w:rPr>
          <w:rFonts w:ascii="Arial" w:hAnsi="Arial" w:cs="Arial"/>
        </w:rPr>
        <w:t xml:space="preserve">  /** </w:t>
      </w:r>
      <w:r w:rsidRPr="004D3944">
        <w:rPr>
          <w:rFonts w:ascii="Arial" w:hAnsi="Arial" w:cs="Arial"/>
          <w:lang w:val="ja-JP"/>
        </w:rPr>
        <w:t>運搬事業者コード</w:t>
      </w:r>
      <w:r w:rsidRPr="004D3944">
        <w:rPr>
          <w:rFonts w:ascii="Arial" w:hAnsi="Arial" w:cs="Arial"/>
        </w:rPr>
        <w:t>. */</w:t>
      </w:r>
    </w:p>
    <w:p w14:paraId="34E1A4C7" w14:textId="77777777" w:rsidR="00BE2316" w:rsidRPr="004D3944" w:rsidRDefault="00BE2316" w:rsidP="00BE2316">
      <w:pPr>
        <w:pStyle w:val="a2"/>
        <w:rPr>
          <w:rFonts w:ascii="Arial" w:hAnsi="Arial" w:cs="Arial"/>
        </w:rPr>
      </w:pPr>
      <w:r w:rsidRPr="004D3944">
        <w:rPr>
          <w:rFonts w:ascii="Arial" w:hAnsi="Arial" w:cs="Arial"/>
        </w:rPr>
        <w:t xml:space="preserve">  private String ujscd;</w:t>
      </w:r>
    </w:p>
    <w:p w14:paraId="4F7B3378" w14:textId="77777777" w:rsidR="00BE2316" w:rsidRPr="004D3944" w:rsidRDefault="00BE2316" w:rsidP="00BE2316">
      <w:pPr>
        <w:pStyle w:val="a2"/>
        <w:rPr>
          <w:rFonts w:ascii="Arial" w:hAnsi="Arial" w:cs="Arial"/>
        </w:rPr>
      </w:pPr>
    </w:p>
    <w:p w14:paraId="44725FE1" w14:textId="77777777" w:rsidR="00BE2316" w:rsidRPr="004D3944" w:rsidRDefault="00BE2316" w:rsidP="00BE2316">
      <w:pPr>
        <w:pStyle w:val="a2"/>
        <w:rPr>
          <w:rFonts w:ascii="Arial" w:hAnsi="Arial" w:cs="Arial"/>
        </w:rPr>
      </w:pPr>
      <w:r w:rsidRPr="004D3944">
        <w:rPr>
          <w:rFonts w:ascii="Arial" w:hAnsi="Arial" w:cs="Arial"/>
        </w:rPr>
        <w:t xml:space="preserve">  /** </w:t>
      </w:r>
      <w:r w:rsidRPr="004D3944">
        <w:rPr>
          <w:rFonts w:ascii="Arial" w:hAnsi="Arial" w:cs="Arial"/>
          <w:lang w:val="ja-JP"/>
        </w:rPr>
        <w:t>車両コード</w:t>
      </w:r>
      <w:r w:rsidRPr="004D3944">
        <w:rPr>
          <w:rFonts w:ascii="Arial" w:hAnsi="Arial" w:cs="Arial"/>
        </w:rPr>
        <w:t>. */</w:t>
      </w:r>
    </w:p>
    <w:p w14:paraId="72D51A0B" w14:textId="77777777" w:rsidR="00BE2316" w:rsidRPr="004D3944" w:rsidRDefault="00BE2316" w:rsidP="00BE2316">
      <w:pPr>
        <w:pStyle w:val="a2"/>
        <w:rPr>
          <w:rFonts w:ascii="Arial" w:hAnsi="Arial" w:cs="Arial"/>
        </w:rPr>
      </w:pPr>
      <w:r w:rsidRPr="004D3944">
        <w:rPr>
          <w:rFonts w:ascii="Arial" w:hAnsi="Arial" w:cs="Arial"/>
        </w:rPr>
        <w:t xml:space="preserve">  private String syacd;</w:t>
      </w:r>
    </w:p>
    <w:p w14:paraId="745519FE" w14:textId="77777777" w:rsidR="00BE2316" w:rsidRPr="004D3944" w:rsidRDefault="00BE2316" w:rsidP="00BE2316">
      <w:pPr>
        <w:pStyle w:val="a2"/>
        <w:rPr>
          <w:rFonts w:ascii="Arial" w:hAnsi="Arial" w:cs="Arial"/>
        </w:rPr>
      </w:pPr>
    </w:p>
    <w:p w14:paraId="7FD32B2B" w14:textId="77777777" w:rsidR="00BE2316" w:rsidRPr="004D3944" w:rsidRDefault="00BE2316" w:rsidP="00BE2316">
      <w:pPr>
        <w:pStyle w:val="a2"/>
        <w:rPr>
          <w:rFonts w:ascii="Arial" w:hAnsi="Arial" w:cs="Arial"/>
          <w:rPrChange w:id="104" w:author="tdnmai" w:date="2016-01-04T12:08:00Z">
            <w:rPr>
              <w:lang w:val="ja-JP"/>
            </w:rPr>
          </w:rPrChange>
        </w:rPr>
      </w:pPr>
      <w:r w:rsidRPr="004D3944">
        <w:rPr>
          <w:rFonts w:ascii="Arial" w:hAnsi="Arial" w:cs="Arial"/>
        </w:rPr>
        <w:t xml:space="preserve">  /** </w:t>
      </w:r>
      <w:r w:rsidRPr="004D3944">
        <w:rPr>
          <w:rFonts w:ascii="Arial" w:hAnsi="Arial" w:cs="Arial"/>
          <w:lang w:val="ja-JP"/>
        </w:rPr>
        <w:t>車両枝番号</w:t>
      </w:r>
      <w:r w:rsidRPr="004D3944">
        <w:rPr>
          <w:rFonts w:ascii="Arial" w:hAnsi="Arial" w:cs="Arial"/>
        </w:rPr>
        <w:t xml:space="preserve"> // TODO:</w:t>
      </w:r>
      <w:r w:rsidRPr="004D3944">
        <w:rPr>
          <w:rFonts w:ascii="Arial" w:hAnsi="Arial" w:cs="Arial"/>
          <w:lang w:val="ja-JP"/>
        </w:rPr>
        <w:t>項目名未定</w:t>
      </w:r>
      <w:r w:rsidRPr="004D3944">
        <w:rPr>
          <w:rFonts w:ascii="Arial" w:hAnsi="Arial" w:cs="Arial"/>
        </w:rPr>
        <w:t xml:space="preserve">. </w:t>
      </w:r>
      <w:r w:rsidR="00BA0B6B" w:rsidRPr="004D3944">
        <w:rPr>
          <w:rFonts w:ascii="Arial" w:hAnsi="Arial" w:cs="Arial"/>
          <w:rPrChange w:id="105" w:author="tdnmai" w:date="2016-01-04T12:08:00Z">
            <w:rPr>
              <w:rFonts w:ascii="Meiryo UI" w:eastAsia="Meiryo UI" w:hAnsi="Meiryo UI" w:cs="Meiryo UI"/>
              <w:color w:val="auto"/>
              <w:spacing w:val="15"/>
              <w:sz w:val="22"/>
              <w:szCs w:val="22"/>
              <w:lang w:val="ja-JP"/>
            </w:rPr>
          </w:rPrChange>
        </w:rPr>
        <w:t>*/</w:t>
      </w:r>
    </w:p>
    <w:p w14:paraId="632C013D" w14:textId="77777777" w:rsidR="00BE2316" w:rsidRPr="004D3944" w:rsidRDefault="00BA0B6B" w:rsidP="00BE2316">
      <w:pPr>
        <w:pStyle w:val="a2"/>
        <w:rPr>
          <w:rFonts w:ascii="Arial" w:hAnsi="Arial" w:cs="Arial"/>
          <w:rPrChange w:id="106" w:author="tdnmai" w:date="2016-01-04T12:08:00Z">
            <w:rPr>
              <w:lang w:val="ja-JP"/>
            </w:rPr>
          </w:rPrChange>
        </w:rPr>
      </w:pPr>
      <w:r w:rsidRPr="004D3944">
        <w:rPr>
          <w:rFonts w:ascii="Arial" w:hAnsi="Arial" w:cs="Arial"/>
          <w:rPrChange w:id="107" w:author="tdnmai" w:date="2016-01-04T12:08:00Z">
            <w:rPr>
              <w:rFonts w:ascii="Meiryo UI" w:eastAsia="Meiryo UI" w:hAnsi="Meiryo UI" w:cs="Meiryo UI"/>
              <w:color w:val="auto"/>
              <w:spacing w:val="15"/>
              <w:sz w:val="22"/>
              <w:szCs w:val="22"/>
              <w:lang w:val="ja-JP"/>
            </w:rPr>
          </w:rPrChange>
        </w:rPr>
        <w:t xml:space="preserve">  private String syaSeqno;</w:t>
      </w:r>
    </w:p>
    <w:p w14:paraId="2A385B4D" w14:textId="77777777" w:rsidR="008452CA" w:rsidRPr="004D3944" w:rsidRDefault="00BE2316" w:rsidP="00BE2316">
      <w:pPr>
        <w:pStyle w:val="a2"/>
        <w:rPr>
          <w:rFonts w:ascii="Arial" w:hAnsi="Arial" w:cs="Arial"/>
          <w:lang w:val="ja-JP"/>
        </w:rPr>
      </w:pPr>
      <w:r w:rsidRPr="004D3944">
        <w:rPr>
          <w:rFonts w:ascii="Arial" w:hAnsi="Arial" w:cs="Arial"/>
          <w:lang w:val="ja-JP"/>
        </w:rPr>
        <w:t>}</w:t>
      </w:r>
    </w:p>
    <w:p w14:paraId="4F136027" w14:textId="77777777" w:rsidR="00AD665F" w:rsidRPr="004D3944" w:rsidRDefault="00AD665F" w:rsidP="00AD665F">
      <w:pPr>
        <w:pStyle w:val="Heading4"/>
        <w:rPr>
          <w:rFonts w:ascii="Arial" w:eastAsia="SimSun" w:hAnsi="Arial" w:cs="Arial"/>
          <w:lang w:eastAsia="zh-CN"/>
        </w:rPr>
      </w:pPr>
      <w:r w:rsidRPr="004D3944">
        <w:rPr>
          <w:rFonts w:ascii="Arial" w:hAnsi="Arial" w:cs="Arial"/>
        </w:rPr>
        <w:t>ResultDto</w:t>
      </w:r>
    </w:p>
    <w:p w14:paraId="355CA770" w14:textId="77777777" w:rsidR="009025B4" w:rsidRPr="004D3944" w:rsidRDefault="009025B4" w:rsidP="006C6313">
      <w:pPr>
        <w:ind w:firstLine="250"/>
        <w:rPr>
          <w:rFonts w:ascii="Arial" w:eastAsia="SimSun" w:hAnsi="Arial" w:cs="Arial"/>
          <w:lang w:val="zh-CN" w:eastAsia="zh-CN"/>
        </w:rPr>
      </w:pPr>
    </w:p>
    <w:p w14:paraId="3E904369" w14:textId="77777777" w:rsidR="009025B4" w:rsidRPr="004D3944" w:rsidRDefault="009025B4" w:rsidP="006C6313">
      <w:pPr>
        <w:pStyle w:val="a2"/>
        <w:rPr>
          <w:rFonts w:ascii="Arial" w:hAnsi="Arial" w:cs="Arial"/>
          <w:lang w:val="zh-CN" w:eastAsia="zh-CN"/>
        </w:rPr>
      </w:pPr>
      <w:r w:rsidRPr="004D3944">
        <w:rPr>
          <w:rFonts w:ascii="Arial" w:hAnsi="Arial" w:cs="Arial"/>
          <w:lang w:val="zh-CN" w:eastAsia="zh-CN"/>
        </w:rPr>
        <w:t>/*</w:t>
      </w:r>
    </w:p>
    <w:p w14:paraId="3F76F72D" w14:textId="77777777" w:rsidR="009025B4" w:rsidRPr="004D3944" w:rsidRDefault="009025B4" w:rsidP="006C6313">
      <w:pPr>
        <w:pStyle w:val="a2"/>
        <w:rPr>
          <w:rFonts w:ascii="Arial" w:hAnsi="Arial" w:cs="Arial"/>
          <w:lang w:val="zh-CN" w:eastAsia="zh-CN"/>
        </w:rPr>
      </w:pPr>
      <w:r w:rsidRPr="004D3944">
        <w:rPr>
          <w:rFonts w:ascii="Arial" w:hAnsi="Arial" w:cs="Arial"/>
          <w:lang w:val="zh-CN" w:eastAsia="zh-CN"/>
        </w:rPr>
        <w:t xml:space="preserve"> * (C) DOWA HOLDINGS Co., Ltd. 2015</w:t>
      </w:r>
    </w:p>
    <w:p w14:paraId="51F53FA1" w14:textId="77777777" w:rsidR="009025B4" w:rsidRPr="004D3944" w:rsidRDefault="009025B4" w:rsidP="006C6313">
      <w:pPr>
        <w:pStyle w:val="a2"/>
        <w:rPr>
          <w:rFonts w:ascii="Arial" w:hAnsi="Arial" w:cs="Arial"/>
          <w:lang w:val="zh-CN" w:eastAsia="zh-CN"/>
        </w:rPr>
      </w:pPr>
      <w:r w:rsidRPr="004D3944">
        <w:rPr>
          <w:rFonts w:ascii="Arial" w:hAnsi="Arial" w:cs="Arial"/>
          <w:lang w:val="zh-CN" w:eastAsia="zh-CN"/>
        </w:rPr>
        <w:t xml:space="preserve"> */</w:t>
      </w:r>
    </w:p>
    <w:p w14:paraId="4896EBDD" w14:textId="77777777" w:rsidR="009025B4" w:rsidRPr="004D3944" w:rsidRDefault="009025B4" w:rsidP="006C6313">
      <w:pPr>
        <w:pStyle w:val="a2"/>
        <w:rPr>
          <w:rFonts w:ascii="Arial" w:hAnsi="Arial" w:cs="Arial"/>
          <w:lang w:val="zh-CN" w:eastAsia="zh-CN"/>
        </w:rPr>
      </w:pPr>
    </w:p>
    <w:p w14:paraId="60E35819" w14:textId="77777777" w:rsidR="009025B4" w:rsidRPr="004D3944" w:rsidRDefault="009025B4" w:rsidP="006C6313">
      <w:pPr>
        <w:pStyle w:val="a2"/>
        <w:rPr>
          <w:rFonts w:ascii="Arial" w:hAnsi="Arial" w:cs="Arial"/>
          <w:lang w:val="zh-CN" w:eastAsia="zh-CN"/>
        </w:rPr>
      </w:pPr>
      <w:r w:rsidRPr="004D3944">
        <w:rPr>
          <w:rFonts w:ascii="Arial" w:hAnsi="Arial" w:cs="Arial"/>
          <w:lang w:val="zh-CN" w:eastAsia="zh-CN"/>
        </w:rPr>
        <w:t>package jp.co.dowa.sd.dto.sd04211;</w:t>
      </w:r>
    </w:p>
    <w:p w14:paraId="0CB7969E" w14:textId="77777777" w:rsidR="009025B4" w:rsidRPr="004D3944" w:rsidRDefault="009025B4" w:rsidP="006C6313">
      <w:pPr>
        <w:pStyle w:val="a2"/>
        <w:rPr>
          <w:rFonts w:ascii="Arial" w:hAnsi="Arial" w:cs="Arial"/>
          <w:lang w:val="zh-CN" w:eastAsia="zh-CN"/>
        </w:rPr>
      </w:pPr>
    </w:p>
    <w:p w14:paraId="7A19F593" w14:textId="77777777" w:rsidR="009025B4" w:rsidRPr="004D3944" w:rsidRDefault="009025B4" w:rsidP="006C6313">
      <w:pPr>
        <w:pStyle w:val="a2"/>
        <w:rPr>
          <w:rFonts w:ascii="Arial" w:hAnsi="Arial" w:cs="Arial"/>
          <w:lang w:val="zh-CN" w:eastAsia="zh-CN"/>
        </w:rPr>
      </w:pPr>
      <w:r w:rsidRPr="004D3944">
        <w:rPr>
          <w:rFonts w:ascii="Arial" w:hAnsi="Arial" w:cs="Arial"/>
          <w:lang w:val="zh-CN" w:eastAsia="zh-CN"/>
        </w:rPr>
        <w:t>import lombok.Data;</w:t>
      </w:r>
    </w:p>
    <w:p w14:paraId="50EF01DC" w14:textId="77777777" w:rsidR="009025B4" w:rsidRPr="004D3944" w:rsidRDefault="009025B4" w:rsidP="006C6313">
      <w:pPr>
        <w:pStyle w:val="a2"/>
        <w:rPr>
          <w:rFonts w:ascii="Arial" w:hAnsi="Arial" w:cs="Arial"/>
          <w:lang w:val="zh-CN" w:eastAsia="zh-CN"/>
        </w:rPr>
      </w:pPr>
    </w:p>
    <w:p w14:paraId="7C273FB1" w14:textId="77777777" w:rsidR="009025B4" w:rsidRPr="004D3944" w:rsidRDefault="009025B4" w:rsidP="006C6313">
      <w:pPr>
        <w:pStyle w:val="a2"/>
        <w:rPr>
          <w:rFonts w:ascii="Arial" w:hAnsi="Arial" w:cs="Arial"/>
          <w:lang w:val="zh-CN" w:eastAsia="zh-CN"/>
        </w:rPr>
      </w:pPr>
      <w:r w:rsidRPr="004D3944">
        <w:rPr>
          <w:rFonts w:ascii="Arial" w:hAnsi="Arial" w:cs="Arial"/>
          <w:lang w:val="zh-CN" w:eastAsia="zh-CN"/>
        </w:rPr>
        <w:t>import java.io.Serializable;</w:t>
      </w:r>
    </w:p>
    <w:p w14:paraId="08C3634A" w14:textId="77777777" w:rsidR="009025B4" w:rsidRPr="004D3944" w:rsidRDefault="009025B4" w:rsidP="006C6313">
      <w:pPr>
        <w:pStyle w:val="a2"/>
        <w:rPr>
          <w:rFonts w:ascii="Arial" w:hAnsi="Arial" w:cs="Arial"/>
          <w:lang w:val="zh-CN" w:eastAsia="zh-CN"/>
        </w:rPr>
      </w:pPr>
      <w:r w:rsidRPr="004D3944">
        <w:rPr>
          <w:rFonts w:ascii="Arial" w:hAnsi="Arial" w:cs="Arial"/>
          <w:lang w:val="zh-CN" w:eastAsia="zh-CN"/>
        </w:rPr>
        <w:t>import java.sql.Timestamp;</w:t>
      </w:r>
    </w:p>
    <w:p w14:paraId="4AC4B645" w14:textId="77777777" w:rsidR="009025B4" w:rsidRPr="004D3944" w:rsidRDefault="009025B4" w:rsidP="006C6313">
      <w:pPr>
        <w:pStyle w:val="a2"/>
        <w:rPr>
          <w:rFonts w:ascii="Arial" w:hAnsi="Arial" w:cs="Arial"/>
          <w:lang w:val="zh-CN" w:eastAsia="zh-CN"/>
        </w:rPr>
      </w:pPr>
    </w:p>
    <w:p w14:paraId="77914B3B" w14:textId="77777777" w:rsidR="009025B4" w:rsidRPr="004D3944" w:rsidRDefault="009025B4" w:rsidP="006C6313">
      <w:pPr>
        <w:pStyle w:val="a2"/>
        <w:rPr>
          <w:rFonts w:ascii="Arial" w:hAnsi="Arial" w:cs="Arial"/>
          <w:lang w:val="zh-CN" w:eastAsia="zh-CN"/>
        </w:rPr>
      </w:pPr>
      <w:r w:rsidRPr="004D3944">
        <w:rPr>
          <w:rFonts w:ascii="Arial" w:hAnsi="Arial" w:cs="Arial"/>
          <w:lang w:val="zh-CN" w:eastAsia="zh-CN"/>
        </w:rPr>
        <w:t>/**</w:t>
      </w:r>
    </w:p>
    <w:p w14:paraId="1C00124B" w14:textId="77777777" w:rsidR="009025B4" w:rsidRPr="004D3944" w:rsidRDefault="009025B4" w:rsidP="006C6313">
      <w:pPr>
        <w:pStyle w:val="a2"/>
        <w:rPr>
          <w:rFonts w:ascii="Arial" w:hAnsi="Arial" w:cs="Arial"/>
          <w:lang w:val="zh-CN" w:eastAsia="zh-CN"/>
        </w:rPr>
      </w:pPr>
      <w:r w:rsidRPr="004D3944">
        <w:rPr>
          <w:rFonts w:ascii="Arial" w:hAnsi="Arial" w:cs="Arial"/>
          <w:lang w:val="zh-CN" w:eastAsia="zh-CN"/>
        </w:rPr>
        <w:t xml:space="preserve"> * </w:t>
      </w:r>
      <w:r w:rsidRPr="004D3944">
        <w:rPr>
          <w:rFonts w:ascii="Arial" w:hAnsi="Arial" w:cs="Arial"/>
          <w:lang w:val="zh-CN" w:eastAsia="zh-CN"/>
        </w:rPr>
        <w:t>車両台帳登録</w:t>
      </w:r>
      <w:r w:rsidRPr="004D3944">
        <w:rPr>
          <w:rFonts w:ascii="Arial" w:hAnsi="Arial" w:cs="Arial"/>
          <w:lang w:val="zh-CN" w:eastAsia="zh-CN"/>
        </w:rPr>
        <w:t xml:space="preserve"> find</w:t>
      </w:r>
      <w:r w:rsidRPr="004D3944">
        <w:rPr>
          <w:rFonts w:ascii="Arial" w:hAnsi="Arial" w:cs="Arial"/>
          <w:lang w:val="zh-CN" w:eastAsia="zh-CN"/>
        </w:rPr>
        <w:t>用</w:t>
      </w:r>
      <w:r w:rsidRPr="004D3944">
        <w:rPr>
          <w:rFonts w:ascii="Arial" w:hAnsi="Arial" w:cs="Arial"/>
          <w:lang w:val="zh-CN" w:eastAsia="zh-CN"/>
        </w:rPr>
        <w:t>Dto.</w:t>
      </w:r>
    </w:p>
    <w:p w14:paraId="49CA8476" w14:textId="77777777" w:rsidR="009025B4" w:rsidRPr="004D3944" w:rsidRDefault="009025B4" w:rsidP="006C6313">
      <w:pPr>
        <w:pStyle w:val="a2"/>
        <w:rPr>
          <w:rFonts w:ascii="Arial" w:hAnsi="Arial" w:cs="Arial"/>
          <w:lang w:val="zh-CN" w:eastAsia="zh-CN"/>
        </w:rPr>
      </w:pPr>
      <w:r w:rsidRPr="004D3944">
        <w:rPr>
          <w:rFonts w:ascii="Arial" w:hAnsi="Arial" w:cs="Arial"/>
          <w:lang w:val="zh-CN" w:eastAsia="zh-CN"/>
        </w:rPr>
        <w:t xml:space="preserve"> *</w:t>
      </w:r>
    </w:p>
    <w:p w14:paraId="79488C10" w14:textId="77777777" w:rsidR="009025B4" w:rsidRPr="004D3944" w:rsidRDefault="009025B4" w:rsidP="006C6313">
      <w:pPr>
        <w:pStyle w:val="a2"/>
        <w:rPr>
          <w:rFonts w:ascii="Arial" w:hAnsi="Arial" w:cs="Arial"/>
          <w:lang w:val="zh-CN" w:eastAsia="zh-CN"/>
        </w:rPr>
      </w:pPr>
      <w:r w:rsidRPr="004D3944">
        <w:rPr>
          <w:rFonts w:ascii="Arial" w:hAnsi="Arial" w:cs="Arial"/>
          <w:lang w:val="zh-CN" w:eastAsia="zh-CN"/>
        </w:rPr>
        <w:t xml:space="preserve"> */</w:t>
      </w:r>
    </w:p>
    <w:p w14:paraId="6F3242E9" w14:textId="77777777" w:rsidR="009025B4" w:rsidRPr="004D3944" w:rsidRDefault="009025B4" w:rsidP="006C6313">
      <w:pPr>
        <w:pStyle w:val="a2"/>
        <w:rPr>
          <w:rFonts w:ascii="Arial" w:hAnsi="Arial" w:cs="Arial"/>
          <w:lang w:val="zh-CN" w:eastAsia="zh-CN"/>
        </w:rPr>
      </w:pPr>
      <w:r w:rsidRPr="004D3944">
        <w:rPr>
          <w:rFonts w:ascii="Arial" w:hAnsi="Arial" w:cs="Arial"/>
          <w:lang w:val="zh-CN" w:eastAsia="zh-CN"/>
        </w:rPr>
        <w:t>@Data</w:t>
      </w:r>
    </w:p>
    <w:p w14:paraId="763DE3A5" w14:textId="77777777" w:rsidR="009025B4" w:rsidRPr="004D3944" w:rsidRDefault="009025B4" w:rsidP="006C6313">
      <w:pPr>
        <w:pStyle w:val="a2"/>
        <w:rPr>
          <w:rFonts w:ascii="Arial" w:hAnsi="Arial" w:cs="Arial"/>
          <w:lang w:val="zh-CN" w:eastAsia="zh-CN"/>
        </w:rPr>
      </w:pPr>
      <w:r w:rsidRPr="004D3944">
        <w:rPr>
          <w:rFonts w:ascii="Arial" w:hAnsi="Arial" w:cs="Arial"/>
          <w:lang w:val="zh-CN" w:eastAsia="zh-CN"/>
        </w:rPr>
        <w:t>public class Sd04211FindResultDto implements Serializable {</w:t>
      </w:r>
    </w:p>
    <w:p w14:paraId="3F532CA6" w14:textId="77777777" w:rsidR="009025B4" w:rsidRPr="004D3944" w:rsidRDefault="009025B4" w:rsidP="006C6313">
      <w:pPr>
        <w:pStyle w:val="a2"/>
        <w:rPr>
          <w:rFonts w:ascii="Arial" w:hAnsi="Arial" w:cs="Arial"/>
          <w:lang w:val="zh-CN" w:eastAsia="zh-CN"/>
        </w:rPr>
      </w:pPr>
    </w:p>
    <w:p w14:paraId="74E4B1F2" w14:textId="77777777" w:rsidR="009025B4" w:rsidRPr="004D3944" w:rsidRDefault="009025B4" w:rsidP="006C6313">
      <w:pPr>
        <w:pStyle w:val="a2"/>
        <w:rPr>
          <w:rFonts w:ascii="Arial" w:hAnsi="Arial" w:cs="Arial"/>
          <w:lang w:val="zh-CN" w:eastAsia="zh-CN"/>
        </w:rPr>
      </w:pPr>
      <w:r w:rsidRPr="004D3944">
        <w:rPr>
          <w:rFonts w:ascii="Arial" w:hAnsi="Arial" w:cs="Arial"/>
          <w:lang w:val="zh-CN" w:eastAsia="zh-CN"/>
        </w:rPr>
        <w:lastRenderedPageBreak/>
        <w:t xml:space="preserve">  /** </w:t>
      </w:r>
      <w:r w:rsidRPr="004D3944">
        <w:rPr>
          <w:rFonts w:ascii="Arial" w:hAnsi="Arial" w:cs="Arial"/>
          <w:lang w:val="zh-CN" w:eastAsia="zh-CN"/>
        </w:rPr>
        <w:t>製品部門</w:t>
      </w:r>
      <w:r w:rsidRPr="004D3944">
        <w:rPr>
          <w:rFonts w:ascii="Arial" w:hAnsi="Arial" w:cs="Arial"/>
          <w:lang w:val="zh-CN" w:eastAsia="zh-CN"/>
        </w:rPr>
        <w:t xml:space="preserve"> . */</w:t>
      </w:r>
    </w:p>
    <w:p w14:paraId="048B825C" w14:textId="77777777" w:rsidR="009025B4" w:rsidRPr="004D3944" w:rsidRDefault="009025B4" w:rsidP="006C6313">
      <w:pPr>
        <w:pStyle w:val="a2"/>
        <w:rPr>
          <w:rFonts w:ascii="Arial" w:hAnsi="Arial" w:cs="Arial"/>
          <w:lang w:val="zh-CN" w:eastAsia="zh-CN"/>
        </w:rPr>
      </w:pPr>
      <w:r w:rsidRPr="004D3944">
        <w:rPr>
          <w:rFonts w:ascii="Arial" w:hAnsi="Arial" w:cs="Arial"/>
          <w:lang w:val="zh-CN" w:eastAsia="zh-CN"/>
        </w:rPr>
        <w:t xml:space="preserve">  private String spart;</w:t>
      </w:r>
    </w:p>
    <w:p w14:paraId="7714B732" w14:textId="77777777" w:rsidR="009025B4" w:rsidRPr="004D3944" w:rsidRDefault="009025B4" w:rsidP="006C6313">
      <w:pPr>
        <w:pStyle w:val="a2"/>
        <w:rPr>
          <w:rFonts w:ascii="Arial" w:hAnsi="Arial" w:cs="Arial"/>
          <w:lang w:val="zh-CN" w:eastAsia="zh-CN"/>
        </w:rPr>
      </w:pPr>
    </w:p>
    <w:p w14:paraId="70C4E6B5" w14:textId="77777777" w:rsidR="009025B4" w:rsidRPr="004D3944" w:rsidRDefault="009025B4" w:rsidP="006C6313">
      <w:pPr>
        <w:pStyle w:val="a2"/>
        <w:rPr>
          <w:rFonts w:ascii="Arial" w:hAnsi="Arial" w:cs="Arial"/>
          <w:lang w:val="zh-CN" w:eastAsia="zh-CN"/>
        </w:rPr>
      </w:pPr>
      <w:r w:rsidRPr="004D3944">
        <w:rPr>
          <w:rFonts w:ascii="Arial" w:hAnsi="Arial" w:cs="Arial"/>
          <w:lang w:val="zh-CN" w:eastAsia="zh-CN"/>
        </w:rPr>
        <w:t xml:space="preserve">  /** </w:t>
      </w:r>
      <w:r w:rsidRPr="004D3944">
        <w:rPr>
          <w:rFonts w:ascii="Arial" w:hAnsi="Arial" w:cs="Arial"/>
          <w:lang w:val="zh-CN" w:eastAsia="zh-CN"/>
        </w:rPr>
        <w:t>運搬事業者コード</w:t>
      </w:r>
      <w:r w:rsidRPr="004D3944">
        <w:rPr>
          <w:rFonts w:ascii="Arial" w:hAnsi="Arial" w:cs="Arial"/>
          <w:lang w:val="zh-CN" w:eastAsia="zh-CN"/>
        </w:rPr>
        <w:t>. */</w:t>
      </w:r>
    </w:p>
    <w:p w14:paraId="4CD39D2C" w14:textId="77777777" w:rsidR="009025B4" w:rsidRPr="004D3944" w:rsidRDefault="009025B4" w:rsidP="006C6313">
      <w:pPr>
        <w:pStyle w:val="a2"/>
        <w:rPr>
          <w:rFonts w:ascii="Arial" w:hAnsi="Arial" w:cs="Arial"/>
          <w:lang w:val="zh-CN" w:eastAsia="zh-CN"/>
        </w:rPr>
      </w:pPr>
      <w:r w:rsidRPr="004D3944">
        <w:rPr>
          <w:rFonts w:ascii="Arial" w:hAnsi="Arial" w:cs="Arial"/>
          <w:lang w:val="zh-CN" w:eastAsia="zh-CN"/>
        </w:rPr>
        <w:t xml:space="preserve">  private String ujscd;</w:t>
      </w:r>
    </w:p>
    <w:p w14:paraId="6D417EB8" w14:textId="77777777" w:rsidR="009025B4" w:rsidRPr="004D3944" w:rsidRDefault="009025B4" w:rsidP="006C6313">
      <w:pPr>
        <w:pStyle w:val="a2"/>
        <w:rPr>
          <w:rFonts w:ascii="Arial" w:hAnsi="Arial" w:cs="Arial"/>
          <w:lang w:val="zh-CN" w:eastAsia="zh-CN"/>
        </w:rPr>
      </w:pPr>
    </w:p>
    <w:p w14:paraId="04A73B9A" w14:textId="77777777" w:rsidR="009025B4" w:rsidRPr="004D3944" w:rsidRDefault="009025B4" w:rsidP="006C6313">
      <w:pPr>
        <w:pStyle w:val="a2"/>
        <w:rPr>
          <w:rFonts w:ascii="Arial" w:hAnsi="Arial" w:cs="Arial"/>
          <w:lang w:val="zh-CN" w:eastAsia="zh-CN"/>
        </w:rPr>
      </w:pPr>
      <w:r w:rsidRPr="004D3944">
        <w:rPr>
          <w:rFonts w:ascii="Arial" w:hAnsi="Arial" w:cs="Arial"/>
          <w:lang w:val="zh-CN" w:eastAsia="zh-CN"/>
        </w:rPr>
        <w:t xml:space="preserve">  /** </w:t>
      </w:r>
      <w:r w:rsidRPr="004D3944">
        <w:rPr>
          <w:rFonts w:ascii="Arial" w:hAnsi="Arial" w:cs="Arial"/>
          <w:lang w:val="zh-CN" w:eastAsia="zh-CN"/>
        </w:rPr>
        <w:t>車両コード</w:t>
      </w:r>
      <w:r w:rsidRPr="004D3944">
        <w:rPr>
          <w:rFonts w:ascii="Arial" w:hAnsi="Arial" w:cs="Arial"/>
          <w:lang w:val="zh-CN" w:eastAsia="zh-CN"/>
        </w:rPr>
        <w:t>. */</w:t>
      </w:r>
    </w:p>
    <w:p w14:paraId="1EA64602" w14:textId="77777777" w:rsidR="009025B4" w:rsidRPr="004D3944" w:rsidRDefault="009025B4" w:rsidP="006C6313">
      <w:pPr>
        <w:pStyle w:val="a2"/>
        <w:rPr>
          <w:rFonts w:ascii="Arial" w:hAnsi="Arial" w:cs="Arial"/>
          <w:lang w:val="zh-CN" w:eastAsia="zh-CN"/>
        </w:rPr>
      </w:pPr>
      <w:r w:rsidRPr="004D3944">
        <w:rPr>
          <w:rFonts w:ascii="Arial" w:hAnsi="Arial" w:cs="Arial"/>
          <w:lang w:val="zh-CN" w:eastAsia="zh-CN"/>
        </w:rPr>
        <w:t xml:space="preserve">  private String syacd;</w:t>
      </w:r>
    </w:p>
    <w:p w14:paraId="6BD88401" w14:textId="77777777" w:rsidR="009025B4" w:rsidRPr="004D3944" w:rsidRDefault="009025B4" w:rsidP="006C6313">
      <w:pPr>
        <w:pStyle w:val="a2"/>
        <w:rPr>
          <w:rFonts w:ascii="Arial" w:hAnsi="Arial" w:cs="Arial"/>
          <w:lang w:val="zh-CN" w:eastAsia="zh-CN"/>
        </w:rPr>
      </w:pPr>
    </w:p>
    <w:p w14:paraId="6C4D0CED" w14:textId="77777777" w:rsidR="009025B4" w:rsidRPr="004D3944" w:rsidRDefault="009025B4" w:rsidP="006C6313">
      <w:pPr>
        <w:pStyle w:val="a2"/>
        <w:rPr>
          <w:rFonts w:ascii="Arial" w:hAnsi="Arial" w:cs="Arial"/>
          <w:lang w:val="zh-CN" w:eastAsia="zh-CN"/>
        </w:rPr>
      </w:pPr>
      <w:r w:rsidRPr="004D3944">
        <w:rPr>
          <w:rFonts w:ascii="Arial" w:hAnsi="Arial" w:cs="Arial"/>
          <w:lang w:val="zh-CN" w:eastAsia="zh-CN"/>
        </w:rPr>
        <w:t xml:space="preserve">  /** </w:t>
      </w:r>
      <w:r w:rsidRPr="004D3944">
        <w:rPr>
          <w:rFonts w:ascii="Arial" w:hAnsi="Arial" w:cs="Arial"/>
          <w:lang w:val="zh-CN" w:eastAsia="zh-CN"/>
        </w:rPr>
        <w:t>車両枝番号</w:t>
      </w:r>
      <w:r w:rsidRPr="004D3944">
        <w:rPr>
          <w:rFonts w:ascii="Arial" w:hAnsi="Arial" w:cs="Arial"/>
          <w:lang w:val="zh-CN" w:eastAsia="zh-CN"/>
        </w:rPr>
        <w:t>. */</w:t>
      </w:r>
    </w:p>
    <w:p w14:paraId="62F5D5F5" w14:textId="77777777" w:rsidR="009025B4" w:rsidRPr="004D3944" w:rsidRDefault="009025B4" w:rsidP="006C6313">
      <w:pPr>
        <w:pStyle w:val="a2"/>
        <w:rPr>
          <w:rFonts w:ascii="Arial" w:hAnsi="Arial" w:cs="Arial"/>
          <w:lang w:val="zh-CN" w:eastAsia="zh-CN"/>
        </w:rPr>
      </w:pPr>
      <w:r w:rsidRPr="004D3944">
        <w:rPr>
          <w:rFonts w:ascii="Arial" w:hAnsi="Arial" w:cs="Arial"/>
          <w:lang w:val="zh-CN" w:eastAsia="zh-CN"/>
        </w:rPr>
        <w:t xml:space="preserve">  private String vehic;</w:t>
      </w:r>
    </w:p>
    <w:p w14:paraId="0C1E0D92" w14:textId="77777777" w:rsidR="009025B4" w:rsidRPr="004D3944" w:rsidRDefault="009025B4" w:rsidP="006C6313">
      <w:pPr>
        <w:pStyle w:val="a2"/>
        <w:rPr>
          <w:rFonts w:ascii="Arial" w:hAnsi="Arial" w:cs="Arial"/>
          <w:lang w:val="zh-CN" w:eastAsia="zh-CN"/>
        </w:rPr>
      </w:pPr>
    </w:p>
    <w:p w14:paraId="77FB4D49" w14:textId="77777777" w:rsidR="009025B4" w:rsidRPr="004D3944" w:rsidRDefault="009025B4" w:rsidP="006C6313">
      <w:pPr>
        <w:pStyle w:val="a2"/>
        <w:rPr>
          <w:rFonts w:ascii="Arial" w:hAnsi="Arial" w:cs="Arial"/>
          <w:lang w:val="zh-CN" w:eastAsia="zh-CN"/>
        </w:rPr>
      </w:pPr>
      <w:r w:rsidRPr="004D3944">
        <w:rPr>
          <w:rFonts w:ascii="Arial" w:hAnsi="Arial" w:cs="Arial"/>
          <w:lang w:val="zh-CN" w:eastAsia="zh-CN"/>
        </w:rPr>
        <w:t xml:space="preserve">  /** </w:t>
      </w:r>
      <w:r w:rsidRPr="004D3944">
        <w:rPr>
          <w:rFonts w:ascii="Arial" w:hAnsi="Arial" w:cs="Arial"/>
          <w:lang w:val="zh-CN" w:eastAsia="zh-CN"/>
        </w:rPr>
        <w:t>更新日時</w:t>
      </w:r>
      <w:r w:rsidRPr="004D3944">
        <w:rPr>
          <w:rFonts w:ascii="Arial" w:hAnsi="Arial" w:cs="Arial"/>
          <w:lang w:val="zh-CN" w:eastAsia="zh-CN"/>
        </w:rPr>
        <w:t xml:space="preserve"> . */</w:t>
      </w:r>
    </w:p>
    <w:p w14:paraId="7ED0F302" w14:textId="77777777" w:rsidR="009025B4" w:rsidRPr="004D3944" w:rsidRDefault="009025B4" w:rsidP="006C6313">
      <w:pPr>
        <w:pStyle w:val="a2"/>
        <w:rPr>
          <w:rFonts w:ascii="Arial" w:hAnsi="Arial" w:cs="Arial"/>
          <w:lang w:val="zh-CN" w:eastAsia="zh-CN"/>
        </w:rPr>
      </w:pPr>
      <w:r w:rsidRPr="004D3944">
        <w:rPr>
          <w:rFonts w:ascii="Arial" w:hAnsi="Arial" w:cs="Arial"/>
          <w:lang w:val="zh-CN" w:eastAsia="zh-CN"/>
        </w:rPr>
        <w:t xml:space="preserve">  private Timestamp updata;</w:t>
      </w:r>
    </w:p>
    <w:p w14:paraId="31079FEB" w14:textId="77777777" w:rsidR="009025B4" w:rsidRPr="004D3944" w:rsidRDefault="009025B4" w:rsidP="006C6313">
      <w:pPr>
        <w:pStyle w:val="a2"/>
        <w:rPr>
          <w:rFonts w:ascii="Arial" w:hAnsi="Arial" w:cs="Arial"/>
          <w:lang w:val="zh-CN" w:eastAsia="zh-CN"/>
        </w:rPr>
      </w:pPr>
    </w:p>
    <w:p w14:paraId="0C8ECE85" w14:textId="77777777" w:rsidR="009025B4" w:rsidRPr="004D3944" w:rsidRDefault="009025B4" w:rsidP="006C6313">
      <w:pPr>
        <w:pStyle w:val="a2"/>
        <w:rPr>
          <w:rFonts w:ascii="Arial" w:hAnsi="Arial" w:cs="Arial"/>
          <w:lang w:val="zh-CN" w:eastAsia="zh-CN"/>
        </w:rPr>
      </w:pPr>
      <w:r w:rsidRPr="004D3944">
        <w:rPr>
          <w:rFonts w:ascii="Arial" w:hAnsi="Arial" w:cs="Arial"/>
          <w:lang w:val="zh-CN" w:eastAsia="zh-CN"/>
        </w:rPr>
        <w:t xml:space="preserve">  /** </w:t>
      </w:r>
      <w:r w:rsidRPr="004D3944">
        <w:rPr>
          <w:rFonts w:ascii="Arial" w:hAnsi="Arial" w:cs="Arial"/>
          <w:lang w:val="zh-CN" w:eastAsia="zh-CN"/>
        </w:rPr>
        <w:t>車両登録番号</w:t>
      </w:r>
      <w:r w:rsidRPr="004D3944">
        <w:rPr>
          <w:rFonts w:ascii="Arial" w:hAnsi="Arial" w:cs="Arial"/>
          <w:lang w:val="zh-CN" w:eastAsia="zh-CN"/>
        </w:rPr>
        <w:t>. */</w:t>
      </w:r>
    </w:p>
    <w:p w14:paraId="5D95771E" w14:textId="77777777" w:rsidR="009025B4" w:rsidRPr="004D3944" w:rsidRDefault="009025B4" w:rsidP="006C6313">
      <w:pPr>
        <w:pStyle w:val="a2"/>
        <w:rPr>
          <w:rFonts w:ascii="Arial" w:hAnsi="Arial" w:cs="Arial"/>
          <w:lang w:val="zh-CN" w:eastAsia="zh-CN"/>
        </w:rPr>
      </w:pPr>
      <w:r w:rsidRPr="004D3944">
        <w:rPr>
          <w:rFonts w:ascii="Arial" w:hAnsi="Arial" w:cs="Arial"/>
          <w:lang w:val="zh-CN" w:eastAsia="zh-CN"/>
        </w:rPr>
        <w:t xml:space="preserve">  private String sytno;</w:t>
      </w:r>
    </w:p>
    <w:p w14:paraId="4A079995" w14:textId="77777777" w:rsidR="009025B4" w:rsidRPr="004D3944" w:rsidRDefault="009025B4" w:rsidP="006C6313">
      <w:pPr>
        <w:pStyle w:val="a2"/>
        <w:rPr>
          <w:rFonts w:ascii="Arial" w:hAnsi="Arial" w:cs="Arial"/>
          <w:lang w:val="zh-CN" w:eastAsia="zh-CN"/>
        </w:rPr>
      </w:pPr>
    </w:p>
    <w:p w14:paraId="209BC13F" w14:textId="77777777" w:rsidR="009025B4" w:rsidRPr="004D3944" w:rsidRDefault="009025B4" w:rsidP="006C6313">
      <w:pPr>
        <w:pStyle w:val="a2"/>
        <w:rPr>
          <w:rFonts w:ascii="Arial" w:hAnsi="Arial" w:cs="Arial"/>
          <w:lang w:val="zh-CN" w:eastAsia="zh-CN"/>
        </w:rPr>
      </w:pPr>
      <w:r w:rsidRPr="004D3944">
        <w:rPr>
          <w:rFonts w:ascii="Arial" w:hAnsi="Arial" w:cs="Arial"/>
          <w:lang w:val="zh-CN" w:eastAsia="zh-CN"/>
        </w:rPr>
        <w:t xml:space="preserve">  /** </w:t>
      </w:r>
      <w:r w:rsidRPr="004D3944">
        <w:rPr>
          <w:rFonts w:ascii="Arial" w:hAnsi="Arial" w:cs="Arial"/>
          <w:lang w:val="zh-CN" w:eastAsia="zh-CN"/>
        </w:rPr>
        <w:t>販売組織</w:t>
      </w:r>
      <w:r w:rsidRPr="004D3944">
        <w:rPr>
          <w:rFonts w:ascii="Arial" w:hAnsi="Arial" w:cs="Arial"/>
          <w:lang w:val="zh-CN" w:eastAsia="zh-CN"/>
        </w:rPr>
        <w:t>. */</w:t>
      </w:r>
    </w:p>
    <w:p w14:paraId="125158BE" w14:textId="77777777" w:rsidR="009025B4" w:rsidRPr="004D3944" w:rsidRDefault="009025B4" w:rsidP="006C6313">
      <w:pPr>
        <w:pStyle w:val="a2"/>
        <w:rPr>
          <w:rFonts w:ascii="Arial" w:hAnsi="Arial" w:cs="Arial"/>
          <w:lang w:val="zh-CN" w:eastAsia="zh-CN"/>
        </w:rPr>
      </w:pPr>
      <w:r w:rsidRPr="004D3944">
        <w:rPr>
          <w:rFonts w:ascii="Arial" w:hAnsi="Arial" w:cs="Arial"/>
          <w:lang w:val="zh-CN" w:eastAsia="zh-CN"/>
        </w:rPr>
        <w:t xml:space="preserve">  private String nyrvk;</w:t>
      </w:r>
    </w:p>
    <w:p w14:paraId="55C6361B" w14:textId="77777777" w:rsidR="009025B4" w:rsidRPr="004D3944" w:rsidRDefault="009025B4" w:rsidP="006C6313">
      <w:pPr>
        <w:pStyle w:val="a2"/>
        <w:rPr>
          <w:rFonts w:ascii="Arial" w:hAnsi="Arial" w:cs="Arial"/>
          <w:lang w:val="zh-CN" w:eastAsia="zh-CN"/>
        </w:rPr>
      </w:pPr>
    </w:p>
    <w:p w14:paraId="301695C8" w14:textId="77777777" w:rsidR="009025B4" w:rsidRPr="004D3944" w:rsidRDefault="009025B4" w:rsidP="006C6313">
      <w:pPr>
        <w:pStyle w:val="a2"/>
        <w:rPr>
          <w:rFonts w:ascii="Arial" w:hAnsi="Arial" w:cs="Arial"/>
          <w:lang w:val="zh-CN" w:eastAsia="zh-CN"/>
        </w:rPr>
      </w:pPr>
      <w:r w:rsidRPr="004D3944">
        <w:rPr>
          <w:rFonts w:ascii="Arial" w:hAnsi="Arial" w:cs="Arial"/>
          <w:lang w:val="zh-CN" w:eastAsia="zh-CN"/>
        </w:rPr>
        <w:t xml:space="preserve">  /** </w:t>
      </w:r>
      <w:r w:rsidRPr="004D3944">
        <w:rPr>
          <w:rFonts w:ascii="Arial" w:hAnsi="Arial" w:cs="Arial"/>
          <w:lang w:val="zh-CN" w:eastAsia="zh-CN"/>
        </w:rPr>
        <w:t>車種コード</w:t>
      </w:r>
      <w:r w:rsidRPr="004D3944">
        <w:rPr>
          <w:rFonts w:ascii="Arial" w:hAnsi="Arial" w:cs="Arial"/>
          <w:lang w:val="zh-CN" w:eastAsia="zh-CN"/>
        </w:rPr>
        <w:t>. */</w:t>
      </w:r>
    </w:p>
    <w:p w14:paraId="6D7CE9AD" w14:textId="77777777" w:rsidR="009025B4" w:rsidRPr="004D3944" w:rsidRDefault="009025B4" w:rsidP="006C6313">
      <w:pPr>
        <w:pStyle w:val="a2"/>
        <w:rPr>
          <w:rFonts w:ascii="Arial" w:hAnsi="Arial" w:cs="Arial"/>
          <w:lang w:val="zh-CN" w:eastAsia="zh-CN"/>
        </w:rPr>
      </w:pPr>
      <w:r w:rsidRPr="004D3944">
        <w:rPr>
          <w:rFonts w:ascii="Arial" w:hAnsi="Arial" w:cs="Arial"/>
          <w:lang w:val="zh-CN" w:eastAsia="zh-CN"/>
        </w:rPr>
        <w:t xml:space="preserve">  private String syscd;</w:t>
      </w:r>
    </w:p>
    <w:p w14:paraId="6C1D91BF" w14:textId="77777777" w:rsidR="009025B4" w:rsidRPr="004D3944" w:rsidRDefault="009025B4" w:rsidP="006C6313">
      <w:pPr>
        <w:pStyle w:val="a2"/>
        <w:rPr>
          <w:rFonts w:ascii="Arial" w:hAnsi="Arial" w:cs="Arial"/>
          <w:lang w:val="zh-CN" w:eastAsia="zh-CN"/>
        </w:rPr>
      </w:pPr>
    </w:p>
    <w:p w14:paraId="456D4EFD" w14:textId="77777777" w:rsidR="009025B4" w:rsidRPr="004D3944" w:rsidRDefault="009025B4" w:rsidP="006C6313">
      <w:pPr>
        <w:pStyle w:val="a2"/>
        <w:rPr>
          <w:rFonts w:ascii="Arial" w:hAnsi="Arial" w:cs="Arial"/>
          <w:lang w:val="zh-CN" w:eastAsia="zh-CN"/>
        </w:rPr>
      </w:pPr>
      <w:r w:rsidRPr="004D3944">
        <w:rPr>
          <w:rFonts w:ascii="Arial" w:hAnsi="Arial" w:cs="Arial"/>
          <w:lang w:val="zh-CN" w:eastAsia="zh-CN"/>
        </w:rPr>
        <w:t xml:space="preserve">  /** </w:t>
      </w:r>
      <w:r w:rsidRPr="004D3944">
        <w:rPr>
          <w:rFonts w:ascii="Arial" w:hAnsi="Arial" w:cs="Arial"/>
          <w:lang w:val="zh-CN" w:eastAsia="zh-CN"/>
        </w:rPr>
        <w:t>最終更新者</w:t>
      </w:r>
      <w:r w:rsidRPr="004D3944">
        <w:rPr>
          <w:rFonts w:ascii="Arial" w:hAnsi="Arial" w:cs="Arial"/>
          <w:lang w:val="zh-CN" w:eastAsia="zh-CN"/>
        </w:rPr>
        <w:t xml:space="preserve"> . */</w:t>
      </w:r>
    </w:p>
    <w:p w14:paraId="0D7C0A78" w14:textId="77777777" w:rsidR="009025B4" w:rsidRPr="004D3944" w:rsidRDefault="009025B4" w:rsidP="006C6313">
      <w:pPr>
        <w:pStyle w:val="a2"/>
        <w:rPr>
          <w:rFonts w:ascii="Arial" w:hAnsi="Arial" w:cs="Arial"/>
          <w:lang w:val="zh-CN" w:eastAsia="zh-CN"/>
        </w:rPr>
      </w:pPr>
      <w:r w:rsidRPr="004D3944">
        <w:rPr>
          <w:rFonts w:ascii="Arial" w:hAnsi="Arial" w:cs="Arial"/>
          <w:lang w:val="zh-CN" w:eastAsia="zh-CN"/>
        </w:rPr>
        <w:t xml:space="preserve">  private String hksha;</w:t>
      </w:r>
    </w:p>
    <w:p w14:paraId="6AAA46CD" w14:textId="77777777" w:rsidR="009025B4" w:rsidRPr="004D3944" w:rsidRDefault="009025B4" w:rsidP="006C6313">
      <w:pPr>
        <w:pStyle w:val="a2"/>
        <w:rPr>
          <w:rFonts w:ascii="Arial" w:hAnsi="Arial" w:cs="Arial"/>
          <w:lang w:val="zh-CN" w:eastAsia="zh-CN"/>
        </w:rPr>
      </w:pPr>
    </w:p>
    <w:p w14:paraId="216B22EE" w14:textId="77777777" w:rsidR="009025B4" w:rsidRPr="004D3944" w:rsidRDefault="009025B4" w:rsidP="006C6313">
      <w:pPr>
        <w:pStyle w:val="a2"/>
        <w:rPr>
          <w:rFonts w:ascii="Arial" w:hAnsi="Arial" w:cs="Arial"/>
          <w:lang w:val="zh-CN" w:eastAsia="zh-CN"/>
        </w:rPr>
      </w:pPr>
      <w:r w:rsidRPr="004D3944">
        <w:rPr>
          <w:rFonts w:ascii="Arial" w:hAnsi="Arial" w:cs="Arial"/>
          <w:lang w:val="zh-CN" w:eastAsia="zh-CN"/>
        </w:rPr>
        <w:t xml:space="preserve">  /** </w:t>
      </w:r>
      <w:r w:rsidRPr="004D3944">
        <w:rPr>
          <w:rFonts w:ascii="Arial" w:hAnsi="Arial" w:cs="Arial"/>
          <w:lang w:val="zh-CN" w:eastAsia="zh-CN"/>
        </w:rPr>
        <w:t>有効開始日</w:t>
      </w:r>
      <w:r w:rsidRPr="004D3944">
        <w:rPr>
          <w:rFonts w:ascii="Arial" w:hAnsi="Arial" w:cs="Arial"/>
          <w:lang w:val="zh-CN" w:eastAsia="zh-CN"/>
        </w:rPr>
        <w:t>. */</w:t>
      </w:r>
    </w:p>
    <w:p w14:paraId="2627D2FD" w14:textId="77777777" w:rsidR="009025B4" w:rsidRPr="004D3944" w:rsidRDefault="009025B4" w:rsidP="006C6313">
      <w:pPr>
        <w:pStyle w:val="a2"/>
        <w:rPr>
          <w:rFonts w:ascii="Arial" w:hAnsi="Arial" w:cs="Arial"/>
          <w:lang w:val="zh-CN" w:eastAsia="zh-CN"/>
        </w:rPr>
      </w:pPr>
      <w:r w:rsidRPr="004D3944">
        <w:rPr>
          <w:rFonts w:ascii="Arial" w:hAnsi="Arial" w:cs="Arial"/>
          <w:lang w:val="zh-CN" w:eastAsia="zh-CN"/>
        </w:rPr>
        <w:t xml:space="preserve">  private String yksdt;</w:t>
      </w:r>
    </w:p>
    <w:p w14:paraId="60D5F52C" w14:textId="77777777" w:rsidR="009025B4" w:rsidRPr="004D3944" w:rsidRDefault="009025B4" w:rsidP="006C6313">
      <w:pPr>
        <w:pStyle w:val="a2"/>
        <w:rPr>
          <w:rFonts w:ascii="Arial" w:hAnsi="Arial" w:cs="Arial"/>
          <w:lang w:val="zh-CN" w:eastAsia="zh-CN"/>
        </w:rPr>
      </w:pPr>
    </w:p>
    <w:p w14:paraId="0B2B7AD8" w14:textId="77777777" w:rsidR="009025B4" w:rsidRPr="004D3944" w:rsidRDefault="009025B4" w:rsidP="006C6313">
      <w:pPr>
        <w:pStyle w:val="a2"/>
        <w:rPr>
          <w:rFonts w:ascii="Arial" w:hAnsi="Arial" w:cs="Arial"/>
          <w:lang w:val="zh-CN" w:eastAsia="zh-CN"/>
        </w:rPr>
      </w:pPr>
      <w:r w:rsidRPr="004D3944">
        <w:rPr>
          <w:rFonts w:ascii="Arial" w:hAnsi="Arial" w:cs="Arial"/>
          <w:lang w:val="zh-CN" w:eastAsia="zh-CN"/>
        </w:rPr>
        <w:t xml:space="preserve">  /** </w:t>
      </w:r>
      <w:r w:rsidRPr="004D3944">
        <w:rPr>
          <w:rFonts w:ascii="Arial" w:hAnsi="Arial" w:cs="Arial"/>
          <w:lang w:val="zh-CN" w:eastAsia="zh-CN"/>
        </w:rPr>
        <w:t>有効終了日</w:t>
      </w:r>
      <w:r w:rsidRPr="004D3944">
        <w:rPr>
          <w:rFonts w:ascii="Arial" w:hAnsi="Arial" w:cs="Arial"/>
          <w:lang w:val="zh-CN" w:eastAsia="zh-CN"/>
        </w:rPr>
        <w:t>. */</w:t>
      </w:r>
    </w:p>
    <w:p w14:paraId="1E146C7D" w14:textId="77777777" w:rsidR="009025B4" w:rsidRPr="004D3944" w:rsidRDefault="009025B4" w:rsidP="006C6313">
      <w:pPr>
        <w:pStyle w:val="a2"/>
        <w:rPr>
          <w:rFonts w:ascii="Arial" w:hAnsi="Arial" w:cs="Arial"/>
          <w:lang w:val="zh-CN" w:eastAsia="zh-CN"/>
        </w:rPr>
      </w:pPr>
      <w:r w:rsidRPr="004D3944">
        <w:rPr>
          <w:rFonts w:ascii="Arial" w:hAnsi="Arial" w:cs="Arial"/>
          <w:lang w:val="zh-CN" w:eastAsia="zh-CN"/>
        </w:rPr>
        <w:t xml:space="preserve">  private String ykedt;</w:t>
      </w:r>
    </w:p>
    <w:p w14:paraId="1092BDD9" w14:textId="77777777" w:rsidR="009025B4" w:rsidRPr="004D3944" w:rsidRDefault="009025B4" w:rsidP="006C6313">
      <w:pPr>
        <w:pStyle w:val="a2"/>
        <w:rPr>
          <w:rFonts w:ascii="Arial" w:hAnsi="Arial" w:cs="Arial"/>
          <w:lang w:val="zh-CN" w:eastAsia="zh-CN"/>
        </w:rPr>
      </w:pPr>
    </w:p>
    <w:p w14:paraId="6889D76A" w14:textId="77777777" w:rsidR="009025B4" w:rsidRPr="004D3944" w:rsidRDefault="009025B4" w:rsidP="006C6313">
      <w:pPr>
        <w:pStyle w:val="a2"/>
        <w:rPr>
          <w:rFonts w:ascii="Arial" w:hAnsi="Arial" w:cs="Arial"/>
          <w:lang w:val="zh-CN" w:eastAsia="zh-CN"/>
        </w:rPr>
      </w:pPr>
      <w:r w:rsidRPr="004D3944">
        <w:rPr>
          <w:rFonts w:ascii="Arial" w:hAnsi="Arial" w:cs="Arial"/>
          <w:lang w:val="zh-CN" w:eastAsia="zh-CN"/>
        </w:rPr>
        <w:t xml:space="preserve">  /** </w:t>
      </w:r>
      <w:r w:rsidRPr="004D3944">
        <w:rPr>
          <w:rFonts w:ascii="Arial" w:hAnsi="Arial" w:cs="Arial"/>
          <w:lang w:val="zh-CN" w:eastAsia="zh-CN"/>
        </w:rPr>
        <w:t>削除フラグ</w:t>
      </w:r>
      <w:r w:rsidRPr="004D3944">
        <w:rPr>
          <w:rFonts w:ascii="Arial" w:hAnsi="Arial" w:cs="Arial"/>
          <w:lang w:val="zh-CN" w:eastAsia="zh-CN"/>
        </w:rPr>
        <w:t>. TODO:DB</w:t>
      </w:r>
      <w:r w:rsidRPr="004D3944">
        <w:rPr>
          <w:rFonts w:ascii="Arial" w:hAnsi="Arial" w:cs="Arial"/>
          <w:lang w:val="zh-CN" w:eastAsia="zh-CN"/>
        </w:rPr>
        <w:t>項目にない。</w:t>
      </w:r>
      <w:r w:rsidRPr="004D3944">
        <w:rPr>
          <w:rFonts w:ascii="Arial" w:hAnsi="Arial" w:cs="Arial"/>
          <w:lang w:val="zh-CN" w:eastAsia="zh-CN"/>
        </w:rPr>
        <w:t xml:space="preserve"> */</w:t>
      </w:r>
    </w:p>
    <w:p w14:paraId="0B19F672" w14:textId="77777777" w:rsidR="009025B4" w:rsidRPr="004D3944" w:rsidRDefault="009025B4" w:rsidP="006C6313">
      <w:pPr>
        <w:pStyle w:val="a2"/>
        <w:rPr>
          <w:rFonts w:ascii="Arial" w:hAnsi="Arial" w:cs="Arial"/>
          <w:lang w:val="zh-CN" w:eastAsia="zh-CN"/>
        </w:rPr>
      </w:pPr>
      <w:r w:rsidRPr="004D3944">
        <w:rPr>
          <w:rFonts w:ascii="Arial" w:hAnsi="Arial" w:cs="Arial"/>
          <w:lang w:val="zh-CN" w:eastAsia="zh-CN"/>
        </w:rPr>
        <w:t xml:space="preserve">  private boolean ykedtOver;</w:t>
      </w:r>
    </w:p>
    <w:p w14:paraId="7E102D55" w14:textId="77777777" w:rsidR="009025B4" w:rsidRPr="004D3944" w:rsidRDefault="009025B4" w:rsidP="006C6313">
      <w:pPr>
        <w:pStyle w:val="a2"/>
        <w:rPr>
          <w:rFonts w:ascii="Arial" w:hAnsi="Arial" w:cs="Arial"/>
          <w:lang w:val="zh-CN" w:eastAsia="zh-CN"/>
        </w:rPr>
      </w:pPr>
    </w:p>
    <w:p w14:paraId="4DA7FF61" w14:textId="77777777" w:rsidR="009025B4" w:rsidRPr="004D3944" w:rsidRDefault="009025B4" w:rsidP="006C6313">
      <w:pPr>
        <w:pStyle w:val="a2"/>
        <w:rPr>
          <w:rFonts w:ascii="Arial" w:hAnsi="Arial" w:cs="Arial"/>
          <w:lang w:val="zh-CN" w:eastAsia="zh-CN"/>
        </w:rPr>
      </w:pPr>
      <w:r w:rsidRPr="004D3944">
        <w:rPr>
          <w:rFonts w:ascii="Arial" w:hAnsi="Arial" w:cs="Arial"/>
          <w:lang w:val="zh-CN" w:eastAsia="zh-CN"/>
        </w:rPr>
        <w:lastRenderedPageBreak/>
        <w:t xml:space="preserve">  /** </w:t>
      </w:r>
      <w:r w:rsidRPr="004D3944">
        <w:rPr>
          <w:rFonts w:ascii="Arial" w:hAnsi="Arial" w:cs="Arial"/>
          <w:lang w:val="zh-CN" w:eastAsia="zh-CN"/>
        </w:rPr>
        <w:t>最大積載量</w:t>
      </w:r>
      <w:r w:rsidRPr="004D3944">
        <w:rPr>
          <w:rFonts w:ascii="Arial" w:hAnsi="Arial" w:cs="Arial"/>
          <w:lang w:val="zh-CN" w:eastAsia="zh-CN"/>
        </w:rPr>
        <w:t>. */</w:t>
      </w:r>
    </w:p>
    <w:p w14:paraId="40FCFC7D" w14:textId="77777777" w:rsidR="009025B4" w:rsidRPr="004D3944" w:rsidRDefault="009025B4" w:rsidP="006C6313">
      <w:pPr>
        <w:pStyle w:val="a2"/>
        <w:rPr>
          <w:rFonts w:ascii="Arial" w:hAnsi="Arial" w:cs="Arial"/>
          <w:lang w:val="zh-CN" w:eastAsia="zh-CN"/>
        </w:rPr>
      </w:pPr>
      <w:r w:rsidRPr="004D3944">
        <w:rPr>
          <w:rFonts w:ascii="Arial" w:hAnsi="Arial" w:cs="Arial"/>
          <w:lang w:val="zh-CN" w:eastAsia="zh-CN"/>
        </w:rPr>
        <w:t xml:space="preserve">  private String sdsam;</w:t>
      </w:r>
    </w:p>
    <w:p w14:paraId="446F0F7E" w14:textId="77777777" w:rsidR="009025B4" w:rsidRPr="004D3944" w:rsidRDefault="009025B4" w:rsidP="006C6313">
      <w:pPr>
        <w:pStyle w:val="a2"/>
        <w:rPr>
          <w:rFonts w:ascii="Arial" w:hAnsi="Arial" w:cs="Arial"/>
          <w:lang w:val="zh-CN" w:eastAsia="zh-CN"/>
        </w:rPr>
      </w:pPr>
    </w:p>
    <w:p w14:paraId="73B22492" w14:textId="77777777" w:rsidR="009025B4" w:rsidRPr="004D3944" w:rsidRDefault="009025B4" w:rsidP="006C6313">
      <w:pPr>
        <w:pStyle w:val="a2"/>
        <w:rPr>
          <w:rFonts w:ascii="Arial" w:hAnsi="Arial" w:cs="Arial"/>
          <w:lang w:val="zh-CN" w:eastAsia="zh-CN"/>
        </w:rPr>
      </w:pPr>
      <w:r w:rsidRPr="004D3944">
        <w:rPr>
          <w:rFonts w:ascii="Arial" w:hAnsi="Arial" w:cs="Arial"/>
          <w:lang w:val="zh-CN" w:eastAsia="zh-CN"/>
        </w:rPr>
        <w:t xml:space="preserve">  /** </w:t>
      </w:r>
      <w:r w:rsidRPr="004D3944">
        <w:rPr>
          <w:rFonts w:ascii="Arial" w:hAnsi="Arial" w:cs="Arial"/>
          <w:lang w:val="zh-CN" w:eastAsia="zh-CN"/>
        </w:rPr>
        <w:t>車両重量</w:t>
      </w:r>
      <w:r w:rsidRPr="004D3944">
        <w:rPr>
          <w:rFonts w:ascii="Arial" w:hAnsi="Arial" w:cs="Arial"/>
          <w:lang w:val="zh-CN" w:eastAsia="zh-CN"/>
        </w:rPr>
        <w:t>. */</w:t>
      </w:r>
    </w:p>
    <w:p w14:paraId="1431E00A" w14:textId="77777777" w:rsidR="009025B4" w:rsidRPr="004D3944" w:rsidRDefault="009025B4" w:rsidP="006C6313">
      <w:pPr>
        <w:pStyle w:val="a2"/>
        <w:rPr>
          <w:rFonts w:ascii="Arial" w:hAnsi="Arial" w:cs="Arial"/>
          <w:lang w:val="zh-CN" w:eastAsia="zh-CN"/>
        </w:rPr>
      </w:pPr>
      <w:r w:rsidRPr="004D3944">
        <w:rPr>
          <w:rFonts w:ascii="Arial" w:hAnsi="Arial" w:cs="Arial"/>
          <w:lang w:val="zh-CN" w:eastAsia="zh-CN"/>
        </w:rPr>
        <w:t xml:space="preserve">  private String syaam;</w:t>
      </w:r>
    </w:p>
    <w:p w14:paraId="586CA1CB" w14:textId="77777777" w:rsidR="009025B4" w:rsidRPr="004D3944" w:rsidRDefault="009025B4" w:rsidP="006C6313">
      <w:pPr>
        <w:pStyle w:val="a2"/>
        <w:rPr>
          <w:rFonts w:ascii="Arial" w:hAnsi="Arial" w:cs="Arial"/>
          <w:lang w:val="zh-CN" w:eastAsia="zh-CN"/>
        </w:rPr>
      </w:pPr>
    </w:p>
    <w:p w14:paraId="5A87D17F" w14:textId="77777777" w:rsidR="009025B4" w:rsidRPr="004D3944" w:rsidRDefault="009025B4" w:rsidP="006C6313">
      <w:pPr>
        <w:pStyle w:val="a2"/>
        <w:rPr>
          <w:rFonts w:ascii="Arial" w:hAnsi="Arial" w:cs="Arial"/>
          <w:lang w:val="zh-CN" w:eastAsia="zh-CN"/>
        </w:rPr>
      </w:pPr>
      <w:r w:rsidRPr="004D3944">
        <w:rPr>
          <w:rFonts w:ascii="Arial" w:hAnsi="Arial" w:cs="Arial"/>
          <w:lang w:val="zh-CN" w:eastAsia="zh-CN"/>
        </w:rPr>
        <w:t xml:space="preserve">  /** </w:t>
      </w:r>
      <w:r w:rsidRPr="004D3944">
        <w:rPr>
          <w:rFonts w:ascii="Arial" w:hAnsi="Arial" w:cs="Arial"/>
          <w:lang w:val="zh-CN" w:eastAsia="zh-CN"/>
        </w:rPr>
        <w:t>車両総重量</w:t>
      </w:r>
      <w:r w:rsidRPr="004D3944">
        <w:rPr>
          <w:rFonts w:ascii="Arial" w:hAnsi="Arial" w:cs="Arial"/>
          <w:lang w:val="zh-CN" w:eastAsia="zh-CN"/>
        </w:rPr>
        <w:t>. */</w:t>
      </w:r>
    </w:p>
    <w:p w14:paraId="277CCC6E" w14:textId="77777777" w:rsidR="009025B4" w:rsidRPr="004D3944" w:rsidRDefault="009025B4" w:rsidP="006C6313">
      <w:pPr>
        <w:pStyle w:val="a2"/>
        <w:rPr>
          <w:rFonts w:ascii="Arial" w:hAnsi="Arial" w:cs="Arial"/>
          <w:lang w:val="zh-CN" w:eastAsia="zh-CN"/>
        </w:rPr>
      </w:pPr>
      <w:r w:rsidRPr="004D3944">
        <w:rPr>
          <w:rFonts w:ascii="Arial" w:hAnsi="Arial" w:cs="Arial"/>
          <w:lang w:val="zh-CN" w:eastAsia="zh-CN"/>
        </w:rPr>
        <w:t xml:space="preserve">  private String srsam;</w:t>
      </w:r>
    </w:p>
    <w:p w14:paraId="79BB62E3" w14:textId="77777777" w:rsidR="009025B4" w:rsidRPr="004D3944" w:rsidRDefault="009025B4" w:rsidP="006C6313">
      <w:pPr>
        <w:pStyle w:val="a2"/>
        <w:rPr>
          <w:rFonts w:ascii="Arial" w:hAnsi="Arial" w:cs="Arial"/>
          <w:lang w:val="zh-CN" w:eastAsia="zh-CN"/>
        </w:rPr>
      </w:pPr>
    </w:p>
    <w:p w14:paraId="24CD90E2" w14:textId="77777777" w:rsidR="009025B4" w:rsidRPr="004D3944" w:rsidRDefault="009025B4" w:rsidP="006C6313">
      <w:pPr>
        <w:pStyle w:val="a2"/>
        <w:rPr>
          <w:rFonts w:ascii="Arial" w:hAnsi="Arial" w:cs="Arial"/>
          <w:lang w:val="zh-CN" w:eastAsia="zh-CN"/>
        </w:rPr>
      </w:pPr>
      <w:r w:rsidRPr="004D3944">
        <w:rPr>
          <w:rFonts w:ascii="Arial" w:hAnsi="Arial" w:cs="Arial"/>
          <w:lang w:val="zh-CN" w:eastAsia="zh-CN"/>
        </w:rPr>
        <w:t xml:space="preserve">  /** </w:t>
      </w:r>
      <w:r w:rsidRPr="004D3944">
        <w:rPr>
          <w:rFonts w:ascii="Arial" w:hAnsi="Arial" w:cs="Arial"/>
          <w:lang w:val="zh-CN" w:eastAsia="zh-CN"/>
        </w:rPr>
        <w:t>指</w:t>
      </w:r>
      <w:r w:rsidR="004C727E" w:rsidRPr="004D3944">
        <w:rPr>
          <w:rFonts w:ascii="Arial" w:hAnsi="Arial" w:cs="Arial"/>
          <w:lang w:val="zh-CN" w:eastAsia="zh-CN"/>
        </w:rPr>
        <w:t xml:space="preserve">Hình </w:t>
      </w:r>
      <w:r w:rsidRPr="004D3944">
        <w:rPr>
          <w:rFonts w:ascii="Arial" w:hAnsi="Arial" w:cs="Arial"/>
          <w:lang w:val="zh-CN" w:eastAsia="zh-CN"/>
        </w:rPr>
        <w:t>番号</w:t>
      </w:r>
      <w:r w:rsidRPr="004D3944">
        <w:rPr>
          <w:rFonts w:ascii="Arial" w:hAnsi="Arial" w:cs="Arial"/>
          <w:lang w:val="zh-CN" w:eastAsia="zh-CN"/>
        </w:rPr>
        <w:t>. */</w:t>
      </w:r>
    </w:p>
    <w:p w14:paraId="7D3BEFA9" w14:textId="77777777" w:rsidR="009025B4" w:rsidRPr="004D3944" w:rsidRDefault="009025B4" w:rsidP="006C6313">
      <w:pPr>
        <w:pStyle w:val="a2"/>
        <w:rPr>
          <w:rFonts w:ascii="Arial" w:hAnsi="Arial" w:cs="Arial"/>
          <w:lang w:val="zh-CN" w:eastAsia="zh-CN"/>
        </w:rPr>
      </w:pPr>
      <w:r w:rsidRPr="004D3944">
        <w:rPr>
          <w:rFonts w:ascii="Arial" w:hAnsi="Arial" w:cs="Arial"/>
          <w:lang w:val="zh-CN" w:eastAsia="zh-CN"/>
        </w:rPr>
        <w:t xml:space="preserve">  private String aufnr;</w:t>
      </w:r>
    </w:p>
    <w:p w14:paraId="7F66241F" w14:textId="77777777" w:rsidR="009025B4" w:rsidRPr="004D3944" w:rsidRDefault="009025B4" w:rsidP="006C6313">
      <w:pPr>
        <w:pStyle w:val="a2"/>
        <w:rPr>
          <w:rFonts w:ascii="Arial" w:hAnsi="Arial" w:cs="Arial"/>
          <w:lang w:val="zh-CN" w:eastAsia="zh-CN"/>
        </w:rPr>
      </w:pPr>
    </w:p>
    <w:p w14:paraId="0C84B1AD" w14:textId="77777777" w:rsidR="009025B4" w:rsidRPr="004D3944" w:rsidRDefault="009025B4" w:rsidP="006C6313">
      <w:pPr>
        <w:pStyle w:val="a2"/>
        <w:rPr>
          <w:rFonts w:ascii="Arial" w:hAnsi="Arial" w:cs="Arial"/>
          <w:lang w:val="zh-CN" w:eastAsia="zh-CN"/>
        </w:rPr>
      </w:pPr>
      <w:r w:rsidRPr="004D3944">
        <w:rPr>
          <w:rFonts w:ascii="Arial" w:hAnsi="Arial" w:cs="Arial"/>
          <w:lang w:val="zh-CN" w:eastAsia="zh-CN"/>
        </w:rPr>
        <w:t>}</w:t>
      </w:r>
    </w:p>
    <w:p w14:paraId="59A0E96D" w14:textId="77777777" w:rsidR="000A1551" w:rsidRPr="004D3944" w:rsidRDefault="004C727E" w:rsidP="00036FA3">
      <w:pPr>
        <w:pStyle w:val="Heading3"/>
        <w:spacing w:before="180"/>
        <w:rPr>
          <w:rFonts w:ascii="Arial" w:hAnsi="Arial" w:cs="Arial"/>
        </w:rPr>
      </w:pPr>
      <w:r w:rsidRPr="004D3944">
        <w:rPr>
          <w:rFonts w:ascii="Arial" w:hAnsi="Arial" w:cs="Arial"/>
        </w:rPr>
        <w:t>Lớp service</w:t>
      </w:r>
    </w:p>
    <w:p w14:paraId="0D27E18D" w14:textId="77777777" w:rsidR="00CA3D69" w:rsidRPr="004D3944" w:rsidRDefault="00EC40DB" w:rsidP="00D3600C">
      <w:pPr>
        <w:pStyle w:val="Heading4"/>
        <w:rPr>
          <w:rFonts w:ascii="Arial" w:eastAsia="SimSun" w:hAnsi="Arial" w:cs="Arial"/>
          <w:lang w:eastAsia="zh-CN"/>
        </w:rPr>
      </w:pPr>
      <w:r w:rsidRPr="004D3944">
        <w:rPr>
          <w:rFonts w:ascii="Arial" w:eastAsia="SimSun" w:hAnsi="Arial" w:cs="Arial"/>
          <w:lang w:eastAsia="zh-CN"/>
        </w:rPr>
        <w:t>Service</w:t>
      </w:r>
    </w:p>
    <w:p w14:paraId="4E04A7BA" w14:textId="77777777" w:rsidR="009E4299" w:rsidRPr="004D3944" w:rsidRDefault="009E4299" w:rsidP="00086E4F">
      <w:pPr>
        <w:ind w:firstLine="250"/>
        <w:rPr>
          <w:rFonts w:ascii="Arial" w:eastAsia="SimSun" w:hAnsi="Arial" w:cs="Arial"/>
          <w:lang w:val="zh-CN" w:eastAsia="zh-CN"/>
        </w:rPr>
      </w:pPr>
    </w:p>
    <w:p w14:paraId="23A36BAE" w14:textId="77777777" w:rsidR="009E4299" w:rsidRPr="004D3944" w:rsidRDefault="009E4299" w:rsidP="009E4299">
      <w:pPr>
        <w:pStyle w:val="a2"/>
        <w:rPr>
          <w:rFonts w:ascii="Arial" w:hAnsi="Arial" w:cs="Arial"/>
        </w:rPr>
      </w:pPr>
      <w:r w:rsidRPr="004D3944">
        <w:rPr>
          <w:rFonts w:ascii="Arial" w:hAnsi="Arial" w:cs="Arial"/>
        </w:rPr>
        <w:t>package jp.co.dowa.sd.service;</w:t>
      </w:r>
    </w:p>
    <w:p w14:paraId="4F66B545" w14:textId="77777777" w:rsidR="009E4299" w:rsidRPr="004D3944" w:rsidRDefault="009E4299" w:rsidP="009E4299">
      <w:pPr>
        <w:pStyle w:val="a2"/>
        <w:rPr>
          <w:rFonts w:ascii="Arial" w:hAnsi="Arial" w:cs="Arial"/>
        </w:rPr>
      </w:pPr>
    </w:p>
    <w:p w14:paraId="324507B6" w14:textId="77777777" w:rsidR="009E4299" w:rsidRPr="004D3944" w:rsidRDefault="009E4299" w:rsidP="009E4299">
      <w:pPr>
        <w:pStyle w:val="a2"/>
        <w:rPr>
          <w:rFonts w:ascii="Arial" w:hAnsi="Arial" w:cs="Arial"/>
        </w:rPr>
      </w:pPr>
      <w:r w:rsidRPr="004D3944">
        <w:rPr>
          <w:rFonts w:ascii="Arial" w:hAnsi="Arial" w:cs="Arial"/>
        </w:rPr>
        <w:t>import jp.co.dowa.sd.condition.Zswma0.Zswma0R01Condition;</w:t>
      </w:r>
    </w:p>
    <w:p w14:paraId="1D459D52" w14:textId="77777777" w:rsidR="009E4299" w:rsidRPr="004D3944" w:rsidRDefault="009E4299" w:rsidP="009E4299">
      <w:pPr>
        <w:pStyle w:val="a2"/>
        <w:rPr>
          <w:rFonts w:ascii="Arial" w:hAnsi="Arial" w:cs="Arial"/>
        </w:rPr>
      </w:pPr>
      <w:r w:rsidRPr="004D3944">
        <w:rPr>
          <w:rFonts w:ascii="Arial" w:hAnsi="Arial" w:cs="Arial"/>
        </w:rPr>
        <w:t>import jp.co.dowa.sd.entity.Zswma0;</w:t>
      </w:r>
    </w:p>
    <w:p w14:paraId="12B12237" w14:textId="77777777" w:rsidR="009E4299" w:rsidRPr="004D3944" w:rsidRDefault="009E4299" w:rsidP="009E4299">
      <w:pPr>
        <w:pStyle w:val="a2"/>
        <w:rPr>
          <w:rFonts w:ascii="Arial" w:hAnsi="Arial" w:cs="Arial"/>
        </w:rPr>
      </w:pPr>
    </w:p>
    <w:p w14:paraId="307A6023" w14:textId="77777777" w:rsidR="009E4299" w:rsidRPr="004D3944" w:rsidRDefault="009E4299" w:rsidP="009E4299">
      <w:pPr>
        <w:pStyle w:val="a2"/>
        <w:rPr>
          <w:rFonts w:ascii="Arial" w:hAnsi="Arial" w:cs="Arial"/>
        </w:rPr>
      </w:pPr>
      <w:r w:rsidRPr="004D3944">
        <w:rPr>
          <w:rFonts w:ascii="Arial" w:hAnsi="Arial" w:cs="Arial"/>
        </w:rPr>
        <w:t>import javax.annotation.Generated;</w:t>
      </w:r>
    </w:p>
    <w:p w14:paraId="61C6F57B" w14:textId="77777777" w:rsidR="009E4299" w:rsidRPr="004D3944" w:rsidRDefault="009E4299" w:rsidP="009E4299">
      <w:pPr>
        <w:pStyle w:val="a2"/>
        <w:rPr>
          <w:rFonts w:ascii="Arial" w:hAnsi="Arial" w:cs="Arial"/>
        </w:rPr>
      </w:pPr>
    </w:p>
    <w:p w14:paraId="28C45690" w14:textId="77777777" w:rsidR="009E4299" w:rsidRPr="004D3944" w:rsidRDefault="009E4299" w:rsidP="009E4299">
      <w:pPr>
        <w:pStyle w:val="a2"/>
        <w:rPr>
          <w:rFonts w:ascii="Arial" w:hAnsi="Arial" w:cs="Arial"/>
        </w:rPr>
      </w:pPr>
      <w:r w:rsidRPr="004D3944">
        <w:rPr>
          <w:rFonts w:ascii="Arial" w:hAnsi="Arial" w:cs="Arial"/>
        </w:rPr>
        <w:t>/**</w:t>
      </w:r>
    </w:p>
    <w:p w14:paraId="0F3994DA" w14:textId="77777777" w:rsidR="009E4299" w:rsidRPr="004D3944" w:rsidRDefault="009E4299" w:rsidP="009E4299">
      <w:pPr>
        <w:pStyle w:val="a2"/>
        <w:rPr>
          <w:rFonts w:ascii="Arial" w:hAnsi="Arial" w:cs="Arial"/>
        </w:rPr>
      </w:pPr>
      <w:r w:rsidRPr="004D3944">
        <w:rPr>
          <w:rFonts w:ascii="Arial" w:hAnsi="Arial" w:cs="Arial"/>
        </w:rPr>
        <w:t xml:space="preserve"> * {@link Zswma0}</w:t>
      </w:r>
      <w:r w:rsidRPr="004D3944">
        <w:rPr>
          <w:rFonts w:ascii="Arial" w:hAnsi="Arial" w:cs="Arial"/>
          <w:lang w:val="ja-JP"/>
        </w:rPr>
        <w:t>のサービスクラスです。</w:t>
      </w:r>
    </w:p>
    <w:p w14:paraId="2F102E10" w14:textId="77777777" w:rsidR="009E4299" w:rsidRPr="004D3944" w:rsidRDefault="009E4299" w:rsidP="009E4299">
      <w:pPr>
        <w:pStyle w:val="a2"/>
        <w:rPr>
          <w:rFonts w:ascii="Arial" w:hAnsi="Arial" w:cs="Arial"/>
        </w:rPr>
      </w:pPr>
      <w:r w:rsidRPr="004D3944">
        <w:rPr>
          <w:rFonts w:ascii="Arial" w:hAnsi="Arial" w:cs="Arial"/>
        </w:rPr>
        <w:t xml:space="preserve"> *</w:t>
      </w:r>
    </w:p>
    <w:p w14:paraId="1AC3DE80" w14:textId="77777777" w:rsidR="009E4299" w:rsidRPr="004D3944" w:rsidRDefault="009E4299" w:rsidP="009E4299">
      <w:pPr>
        <w:pStyle w:val="a2"/>
        <w:rPr>
          <w:rFonts w:ascii="Arial" w:hAnsi="Arial" w:cs="Arial"/>
        </w:rPr>
      </w:pPr>
      <w:r w:rsidRPr="004D3944">
        <w:rPr>
          <w:rFonts w:ascii="Arial" w:hAnsi="Arial" w:cs="Arial"/>
        </w:rPr>
        <w:t xml:space="preserve"> */</w:t>
      </w:r>
    </w:p>
    <w:p w14:paraId="673BA14D" w14:textId="77777777" w:rsidR="009E4299" w:rsidRPr="004D3944" w:rsidRDefault="001115F0" w:rsidP="009E4299">
      <w:pPr>
        <w:pStyle w:val="a2"/>
        <w:rPr>
          <w:rFonts w:ascii="Arial" w:hAnsi="Arial" w:cs="Arial"/>
        </w:rPr>
      </w:pPr>
      <w:r>
        <w:rPr>
          <w:rFonts w:ascii="Arial" w:hAnsi="Arial" w:cs="Arial"/>
          <w:noProof/>
        </w:rPr>
        <w:pict w14:anchorId="228CC21D">
          <v:shape id="_x0000_s1169" type="#_x0000_t62" style="position:absolute;left:0;text-align:left;margin-left:255.6pt;margin-top:14.35pt;width:200.25pt;height:65.25pt;z-index:251641344" adj="-4487,19614">
            <v:textbox style="mso-next-textbox:#_x0000_s1169" inset="5.85pt,.7pt,5.85pt,.7pt">
              <w:txbxContent>
                <w:p w14:paraId="2407CD42" w14:textId="77777777" w:rsidR="001115F0" w:rsidRPr="009A14FA" w:rsidRDefault="001115F0" w:rsidP="00771C06">
                  <w:pPr>
                    <w:pStyle w:val="PlainText"/>
                    <w:rPr>
                      <w:sz w:val="18"/>
                      <w:szCs w:val="18"/>
                    </w:rPr>
                  </w:pPr>
                  <w:r>
                    <w:rPr>
                      <w:sz w:val="18"/>
                      <w:szCs w:val="18"/>
                    </w:rPr>
                    <w:t>K</w:t>
                  </w:r>
                  <w:r>
                    <w:rPr>
                      <w:sz w:val="18"/>
                      <w:szCs w:val="18"/>
                    </w:rPr>
                    <w:t>ế</w:t>
                  </w:r>
                  <w:r>
                    <w:rPr>
                      <w:sz w:val="18"/>
                      <w:szCs w:val="18"/>
                    </w:rPr>
                    <w:t xml:space="preserve"> th</w:t>
                  </w:r>
                  <w:r>
                    <w:rPr>
                      <w:sz w:val="18"/>
                      <w:szCs w:val="18"/>
                    </w:rPr>
                    <w:t>ừ</w:t>
                  </w:r>
                  <w:r>
                    <w:rPr>
                      <w:sz w:val="18"/>
                      <w:szCs w:val="18"/>
                    </w:rPr>
                    <w:t xml:space="preserve">a </w:t>
                  </w:r>
                  <w:r>
                    <w:rPr>
                      <w:rFonts w:hint="eastAsia"/>
                      <w:sz w:val="18"/>
                      <w:szCs w:val="18"/>
                    </w:rPr>
                    <w:t>ServiceGenerated</w:t>
                  </w:r>
                </w:p>
              </w:txbxContent>
            </v:textbox>
          </v:shape>
        </w:pict>
      </w:r>
      <w:r w:rsidR="009E4299" w:rsidRPr="004D3944">
        <w:rPr>
          <w:rFonts w:ascii="Arial" w:hAnsi="Arial" w:cs="Arial"/>
        </w:rPr>
        <w:t>@Generated(</w:t>
      </w:r>
    </w:p>
    <w:p w14:paraId="75A7E7C7" w14:textId="77777777" w:rsidR="009E4299" w:rsidRPr="004D3944" w:rsidRDefault="009E4299" w:rsidP="009E4299">
      <w:pPr>
        <w:pStyle w:val="a2"/>
        <w:rPr>
          <w:rFonts w:ascii="Arial" w:hAnsi="Arial" w:cs="Arial"/>
        </w:rPr>
      </w:pPr>
      <w:r w:rsidRPr="004D3944">
        <w:rPr>
          <w:rFonts w:ascii="Arial" w:hAnsi="Arial" w:cs="Arial"/>
        </w:rPr>
        <w:t xml:space="preserve">    value = {"S2JDBC-Gen 2.4.46",</w:t>
      </w:r>
    </w:p>
    <w:p w14:paraId="4573B135" w14:textId="77777777" w:rsidR="009E4299" w:rsidRPr="004D3944" w:rsidRDefault="009E4299" w:rsidP="009E4299">
      <w:pPr>
        <w:pStyle w:val="a2"/>
        <w:rPr>
          <w:rFonts w:ascii="Arial" w:hAnsi="Arial" w:cs="Arial"/>
        </w:rPr>
      </w:pPr>
      <w:r w:rsidRPr="004D3944">
        <w:rPr>
          <w:rFonts w:ascii="Arial" w:hAnsi="Arial" w:cs="Arial"/>
        </w:rPr>
        <w:t xml:space="preserve">        "org.seasar.extension.jdbc.gen.internal.model.ServiceModelFactoryImpl"},</w:t>
      </w:r>
    </w:p>
    <w:p w14:paraId="02621819" w14:textId="77777777" w:rsidR="009E4299" w:rsidRPr="004D3944" w:rsidRDefault="009E4299" w:rsidP="009E4299">
      <w:pPr>
        <w:pStyle w:val="a2"/>
        <w:rPr>
          <w:rFonts w:ascii="Arial" w:hAnsi="Arial" w:cs="Arial"/>
        </w:rPr>
      </w:pPr>
      <w:r w:rsidRPr="004D3944">
        <w:rPr>
          <w:rFonts w:ascii="Arial" w:hAnsi="Arial" w:cs="Arial"/>
        </w:rPr>
        <w:t xml:space="preserve">    date = "2015/12/03 19:16:42")</w:t>
      </w:r>
    </w:p>
    <w:p w14:paraId="08432265" w14:textId="77777777" w:rsidR="009E4299" w:rsidRPr="004D3944" w:rsidRDefault="009E4299" w:rsidP="009E4299">
      <w:pPr>
        <w:pStyle w:val="a2"/>
        <w:rPr>
          <w:rFonts w:ascii="Arial" w:hAnsi="Arial" w:cs="Arial"/>
        </w:rPr>
      </w:pPr>
      <w:r w:rsidRPr="004D3944">
        <w:rPr>
          <w:rFonts w:ascii="Arial" w:hAnsi="Arial" w:cs="Arial"/>
        </w:rPr>
        <w:t xml:space="preserve">public class Zswma0Service extends </w:t>
      </w:r>
      <w:r w:rsidRPr="004D3944">
        <w:rPr>
          <w:rStyle w:val="a1"/>
          <w:rFonts w:ascii="Arial" w:hAnsi="Arial" w:cs="Arial"/>
        </w:rPr>
        <w:t>Zswma0ServiceGenerated</w:t>
      </w:r>
      <w:r w:rsidRPr="004D3944">
        <w:rPr>
          <w:rFonts w:ascii="Arial" w:hAnsi="Arial" w:cs="Arial"/>
        </w:rPr>
        <w:t xml:space="preserve"> {</w:t>
      </w:r>
    </w:p>
    <w:p w14:paraId="128B2FB9" w14:textId="77777777" w:rsidR="009E4299" w:rsidRPr="004D3944" w:rsidRDefault="009E4299" w:rsidP="009E4299">
      <w:pPr>
        <w:pStyle w:val="a2"/>
        <w:rPr>
          <w:rFonts w:ascii="Arial" w:hAnsi="Arial" w:cs="Arial"/>
        </w:rPr>
      </w:pPr>
    </w:p>
    <w:p w14:paraId="00B28B11" w14:textId="77777777" w:rsidR="009E4299" w:rsidRPr="004D3944" w:rsidRDefault="009E4299" w:rsidP="009E4299">
      <w:pPr>
        <w:pStyle w:val="a2"/>
        <w:rPr>
          <w:rFonts w:ascii="Arial" w:hAnsi="Arial" w:cs="Arial"/>
        </w:rPr>
      </w:pPr>
      <w:r w:rsidRPr="004D3944">
        <w:rPr>
          <w:rFonts w:ascii="Arial" w:hAnsi="Arial" w:cs="Arial"/>
        </w:rPr>
        <w:t xml:space="preserve">  private static final String ZSWMA_R001 = "ZSWMA_R001.sql";</w:t>
      </w:r>
    </w:p>
    <w:p w14:paraId="5C8DBE9D" w14:textId="77777777" w:rsidR="009E4299" w:rsidRPr="004D3944" w:rsidRDefault="009E4299" w:rsidP="009E4299">
      <w:pPr>
        <w:pStyle w:val="a2"/>
        <w:rPr>
          <w:rFonts w:ascii="Arial" w:hAnsi="Arial" w:cs="Arial"/>
        </w:rPr>
      </w:pPr>
    </w:p>
    <w:p w14:paraId="44D66E68" w14:textId="77777777" w:rsidR="009E4299" w:rsidRPr="004D3944" w:rsidRDefault="009E4299" w:rsidP="009E4299">
      <w:pPr>
        <w:pStyle w:val="a2"/>
        <w:rPr>
          <w:rFonts w:ascii="Arial" w:hAnsi="Arial" w:cs="Arial"/>
          <w:lang w:val="ja-JP"/>
        </w:rPr>
      </w:pPr>
      <w:r w:rsidRPr="004D3944">
        <w:rPr>
          <w:rFonts w:ascii="Arial" w:hAnsi="Arial" w:cs="Arial"/>
        </w:rPr>
        <w:t xml:space="preserve">  </w:t>
      </w:r>
      <w:r w:rsidRPr="004D3944">
        <w:rPr>
          <w:rFonts w:ascii="Arial" w:hAnsi="Arial" w:cs="Arial"/>
          <w:lang w:val="ja-JP"/>
        </w:rPr>
        <w:t>/**</w:t>
      </w:r>
    </w:p>
    <w:p w14:paraId="71565F8C" w14:textId="77777777" w:rsidR="009E4299" w:rsidRPr="004D3944" w:rsidRDefault="009E4299" w:rsidP="009E4299">
      <w:pPr>
        <w:pStyle w:val="a2"/>
        <w:rPr>
          <w:rFonts w:ascii="Arial" w:hAnsi="Arial" w:cs="Arial"/>
          <w:lang w:val="ja-JP"/>
        </w:rPr>
      </w:pPr>
      <w:r w:rsidRPr="004D3944">
        <w:rPr>
          <w:rFonts w:ascii="Arial" w:hAnsi="Arial" w:cs="Arial"/>
          <w:lang w:val="ja-JP"/>
        </w:rPr>
        <w:t xml:space="preserve">   * </w:t>
      </w:r>
      <w:r w:rsidRPr="004D3944">
        <w:rPr>
          <w:rFonts w:ascii="Arial" w:hAnsi="Arial" w:cs="Arial"/>
          <w:lang w:val="ja-JP"/>
        </w:rPr>
        <w:t>車両台帳を取得します</w:t>
      </w:r>
      <w:r w:rsidRPr="004D3944">
        <w:rPr>
          <w:rFonts w:ascii="Arial" w:hAnsi="Arial" w:cs="Arial"/>
          <w:lang w:val="ja-JP"/>
        </w:rPr>
        <w:t>.</w:t>
      </w:r>
    </w:p>
    <w:p w14:paraId="199C80E9" w14:textId="77777777" w:rsidR="009E4299" w:rsidRPr="004D3944" w:rsidRDefault="009E4299" w:rsidP="009E4299">
      <w:pPr>
        <w:pStyle w:val="a2"/>
        <w:rPr>
          <w:rFonts w:ascii="Arial" w:hAnsi="Arial" w:cs="Arial"/>
          <w:lang w:val="ja-JP"/>
        </w:rPr>
      </w:pPr>
      <w:r w:rsidRPr="004D3944">
        <w:rPr>
          <w:rFonts w:ascii="Arial" w:hAnsi="Arial" w:cs="Arial"/>
          <w:lang w:val="ja-JP"/>
        </w:rPr>
        <w:t xml:space="preserve">   *</w:t>
      </w:r>
    </w:p>
    <w:p w14:paraId="240A38A6" w14:textId="77777777" w:rsidR="009E4299" w:rsidRPr="004D3944" w:rsidRDefault="009E4299" w:rsidP="009E4299">
      <w:pPr>
        <w:pStyle w:val="a2"/>
        <w:rPr>
          <w:rFonts w:ascii="Arial" w:hAnsi="Arial" w:cs="Arial"/>
          <w:lang w:val="ja-JP"/>
        </w:rPr>
      </w:pPr>
      <w:r w:rsidRPr="004D3944">
        <w:rPr>
          <w:rFonts w:ascii="Arial" w:hAnsi="Arial" w:cs="Arial"/>
          <w:lang w:val="ja-JP"/>
        </w:rPr>
        <w:t xml:space="preserve">   * @param condition </w:t>
      </w:r>
      <w:r w:rsidRPr="004D3944">
        <w:rPr>
          <w:rFonts w:ascii="Arial" w:hAnsi="Arial" w:cs="Arial"/>
          <w:lang w:val="ja-JP"/>
        </w:rPr>
        <w:t>取得条件</w:t>
      </w:r>
    </w:p>
    <w:p w14:paraId="372BEF27" w14:textId="77777777" w:rsidR="009E4299" w:rsidRPr="004D3944" w:rsidRDefault="001115F0" w:rsidP="009E4299">
      <w:pPr>
        <w:pStyle w:val="a2"/>
        <w:rPr>
          <w:rFonts w:ascii="Arial" w:hAnsi="Arial" w:cs="Arial"/>
          <w:lang w:val="ja-JP"/>
        </w:rPr>
      </w:pPr>
      <w:r>
        <w:rPr>
          <w:rFonts w:ascii="Arial" w:hAnsi="Arial" w:cs="Arial"/>
          <w:noProof/>
        </w:rPr>
        <w:pict w14:anchorId="0CFFA03D">
          <v:shape id="_x0000_s1170" type="#_x0000_t62" style="position:absolute;left:0;text-align:left;margin-left:263.85pt;margin-top:16.85pt;width:200.25pt;height:65.25pt;z-index:251642368" adj="-4487,19614">
            <v:textbox style="mso-next-textbox:#_x0000_s1170" inset="5.85pt,.7pt,5.85pt,.7pt">
              <w:txbxContent>
                <w:p w14:paraId="4FA87C1C" w14:textId="77777777" w:rsidR="001115F0" w:rsidRPr="009A14FA" w:rsidRDefault="001115F0" w:rsidP="00086E4F">
                  <w:pPr>
                    <w:pStyle w:val="PlainText"/>
                    <w:rPr>
                      <w:sz w:val="18"/>
                      <w:szCs w:val="18"/>
                    </w:rPr>
                  </w:pPr>
                  <w:r>
                    <w:rPr>
                      <w:sz w:val="18"/>
                      <w:szCs w:val="18"/>
                    </w:rPr>
                    <w:t>C</w:t>
                  </w:r>
                  <w:r>
                    <w:rPr>
                      <w:sz w:val="18"/>
                      <w:szCs w:val="18"/>
                    </w:rPr>
                    <w:t>ơ</w:t>
                  </w:r>
                  <w:r>
                    <w:rPr>
                      <w:sz w:val="18"/>
                      <w:szCs w:val="18"/>
                    </w:rPr>
                    <w:t xml:space="preserve"> b</w:t>
                  </w:r>
                  <w:r>
                    <w:rPr>
                      <w:sz w:val="18"/>
                      <w:szCs w:val="18"/>
                    </w:rPr>
                    <w:t>ả</w:t>
                  </w:r>
                  <w:r>
                    <w:rPr>
                      <w:sz w:val="18"/>
                      <w:szCs w:val="18"/>
                    </w:rPr>
                    <w:t>n l</w:t>
                  </w:r>
                  <w:r>
                    <w:rPr>
                      <w:sz w:val="18"/>
                      <w:szCs w:val="18"/>
                    </w:rPr>
                    <w:t>à</w:t>
                  </w:r>
                  <w:r>
                    <w:rPr>
                      <w:sz w:val="18"/>
                      <w:szCs w:val="18"/>
                    </w:rPr>
                    <w:t xml:space="preserve"> d</w:t>
                  </w:r>
                  <w:r>
                    <w:rPr>
                      <w:sz w:val="18"/>
                      <w:szCs w:val="18"/>
                    </w:rPr>
                    <w:t>ù</w:t>
                  </w:r>
                  <w:r>
                    <w:rPr>
                      <w:sz w:val="18"/>
                      <w:szCs w:val="18"/>
                    </w:rPr>
                    <w:t xml:space="preserve">ng file </w:t>
                  </w:r>
                  <w:r>
                    <w:rPr>
                      <w:rFonts w:hint="eastAsia"/>
                      <w:sz w:val="18"/>
                      <w:szCs w:val="18"/>
                    </w:rPr>
                    <w:t>SQL</w:t>
                  </w:r>
                  <w:r>
                    <w:rPr>
                      <w:sz w:val="18"/>
                      <w:szCs w:val="18"/>
                    </w:rPr>
                    <w:t xml:space="preserve"> </w:t>
                  </w:r>
                  <w:r>
                    <w:rPr>
                      <w:sz w:val="18"/>
                      <w:szCs w:val="18"/>
                    </w:rPr>
                    <w:t>để</w:t>
                  </w:r>
                  <w:r>
                    <w:rPr>
                      <w:sz w:val="18"/>
                      <w:szCs w:val="18"/>
                    </w:rPr>
                    <w:t xml:space="preserve"> ch</w:t>
                  </w:r>
                  <w:r>
                    <w:rPr>
                      <w:sz w:val="18"/>
                      <w:szCs w:val="18"/>
                    </w:rPr>
                    <w:t>ạ</w:t>
                  </w:r>
                  <w:r>
                    <w:rPr>
                      <w:sz w:val="18"/>
                      <w:szCs w:val="18"/>
                    </w:rPr>
                    <w:t>y SQL.</w:t>
                  </w:r>
                </w:p>
              </w:txbxContent>
            </v:textbox>
          </v:shape>
        </w:pict>
      </w:r>
      <w:r w:rsidR="009E4299" w:rsidRPr="004D3944">
        <w:rPr>
          <w:rFonts w:ascii="Arial" w:hAnsi="Arial" w:cs="Arial"/>
          <w:lang w:val="ja-JP"/>
        </w:rPr>
        <w:t xml:space="preserve">   * @return </w:t>
      </w:r>
      <w:r w:rsidR="009E4299" w:rsidRPr="004D3944">
        <w:rPr>
          <w:rFonts w:ascii="Arial" w:hAnsi="Arial" w:cs="Arial"/>
          <w:lang w:val="ja-JP"/>
        </w:rPr>
        <w:t>車両台帳データ</w:t>
      </w:r>
    </w:p>
    <w:p w14:paraId="2B828383" w14:textId="77777777" w:rsidR="009E4299" w:rsidRPr="004D3944" w:rsidRDefault="009E4299" w:rsidP="009E4299">
      <w:pPr>
        <w:pStyle w:val="a2"/>
        <w:rPr>
          <w:rFonts w:ascii="Arial" w:hAnsi="Arial" w:cs="Arial"/>
          <w:lang w:val="ja-JP"/>
        </w:rPr>
      </w:pPr>
      <w:r w:rsidRPr="004D3944">
        <w:rPr>
          <w:rFonts w:ascii="Arial" w:hAnsi="Arial" w:cs="Arial"/>
          <w:lang w:val="ja-JP"/>
        </w:rPr>
        <w:t xml:space="preserve">   */</w:t>
      </w:r>
    </w:p>
    <w:p w14:paraId="48FBF1FC" w14:textId="77777777" w:rsidR="009E4299" w:rsidRPr="004D3944" w:rsidRDefault="009E4299" w:rsidP="009E4299">
      <w:pPr>
        <w:pStyle w:val="a2"/>
        <w:rPr>
          <w:rFonts w:ascii="Arial" w:hAnsi="Arial" w:cs="Arial"/>
          <w:lang w:val="ja-JP"/>
        </w:rPr>
      </w:pPr>
      <w:r w:rsidRPr="004D3944">
        <w:rPr>
          <w:rFonts w:ascii="Arial" w:hAnsi="Arial" w:cs="Arial"/>
          <w:lang w:val="ja-JP"/>
        </w:rPr>
        <w:t xml:space="preserve">  public Zswma0 r001(final Zswma0R01Condition condition) {</w:t>
      </w:r>
    </w:p>
    <w:p w14:paraId="047F2FA3" w14:textId="77777777" w:rsidR="009E4299" w:rsidRPr="004D3944" w:rsidRDefault="009E4299" w:rsidP="009E4299">
      <w:pPr>
        <w:pStyle w:val="a2"/>
        <w:rPr>
          <w:rFonts w:ascii="Arial" w:hAnsi="Arial" w:cs="Arial"/>
          <w:lang w:val="ja-JP"/>
        </w:rPr>
      </w:pPr>
      <w:r w:rsidRPr="004D3944">
        <w:rPr>
          <w:rFonts w:ascii="Arial" w:hAnsi="Arial" w:cs="Arial"/>
          <w:lang w:val="ja-JP"/>
        </w:rPr>
        <w:t xml:space="preserve">    return this.selectBySqlFile(Zswma0.class, Zswma0Service.ZSWMA_R001, condition)</w:t>
      </w:r>
    </w:p>
    <w:p w14:paraId="1E532096" w14:textId="77777777" w:rsidR="009E4299" w:rsidRPr="004D3944" w:rsidRDefault="009E4299" w:rsidP="009E4299">
      <w:pPr>
        <w:pStyle w:val="a2"/>
        <w:rPr>
          <w:rFonts w:ascii="Arial" w:hAnsi="Arial" w:cs="Arial"/>
          <w:lang w:val="ja-JP"/>
        </w:rPr>
      </w:pPr>
      <w:r w:rsidRPr="004D3944">
        <w:rPr>
          <w:rFonts w:ascii="Arial" w:hAnsi="Arial" w:cs="Arial"/>
          <w:lang w:val="ja-JP"/>
        </w:rPr>
        <w:t xml:space="preserve">        .getSingleResult();</w:t>
      </w:r>
    </w:p>
    <w:p w14:paraId="7615DFF3" w14:textId="77777777" w:rsidR="009E4299" w:rsidRPr="004D3944" w:rsidRDefault="009E4299" w:rsidP="009E4299">
      <w:pPr>
        <w:pStyle w:val="a2"/>
        <w:rPr>
          <w:rFonts w:ascii="Arial" w:hAnsi="Arial" w:cs="Arial"/>
          <w:lang w:val="ja-JP"/>
        </w:rPr>
      </w:pPr>
      <w:r w:rsidRPr="004D3944">
        <w:rPr>
          <w:rFonts w:ascii="Arial" w:hAnsi="Arial" w:cs="Arial"/>
          <w:lang w:val="ja-JP"/>
        </w:rPr>
        <w:t xml:space="preserve">  }</w:t>
      </w:r>
    </w:p>
    <w:p w14:paraId="403D55BA" w14:textId="77777777" w:rsidR="009E4299" w:rsidRPr="004D3944" w:rsidRDefault="009E4299" w:rsidP="009E4299">
      <w:pPr>
        <w:pStyle w:val="a2"/>
        <w:rPr>
          <w:rFonts w:ascii="Arial" w:hAnsi="Arial" w:cs="Arial"/>
          <w:lang w:val="ja-JP"/>
        </w:rPr>
      </w:pPr>
      <w:r w:rsidRPr="004D3944">
        <w:rPr>
          <w:rFonts w:ascii="Arial" w:hAnsi="Arial" w:cs="Arial"/>
          <w:lang w:val="ja-JP"/>
        </w:rPr>
        <w:t>}</w:t>
      </w:r>
    </w:p>
    <w:p w14:paraId="0C0EA281" w14:textId="77777777" w:rsidR="00E01A17" w:rsidRPr="004D3944" w:rsidRDefault="00871EA4" w:rsidP="00E01A17">
      <w:pPr>
        <w:pStyle w:val="Heading2"/>
        <w:spacing w:before="180"/>
        <w:ind w:left="0" w:hanging="140"/>
        <w:rPr>
          <w:rFonts w:ascii="Arial" w:hAnsi="Arial" w:cs="Arial"/>
        </w:rPr>
      </w:pPr>
      <w:bookmarkStart w:id="108" w:name="_Toc438563485"/>
      <w:r w:rsidRPr="004D3944">
        <w:rPr>
          <w:rFonts w:ascii="Arial" w:hAnsi="Arial" w:cs="Arial"/>
        </w:rPr>
        <w:t>Ch</w:t>
      </w:r>
      <w:r w:rsidRPr="004D3944">
        <w:rPr>
          <w:rFonts w:ascii="Arial" w:hAnsi="Arial" w:cs="Arial"/>
          <w:lang w:val="vi-VN"/>
        </w:rPr>
        <w:t>ức</w:t>
      </w:r>
      <w:r w:rsidRPr="004D3944">
        <w:rPr>
          <w:rFonts w:ascii="Arial" w:hAnsi="Arial" w:cs="Arial"/>
        </w:rPr>
        <w:t xml:space="preserve"> năng đăng kí/update/delete màn hình </w:t>
      </w:r>
      <w:bookmarkEnd w:id="108"/>
    </w:p>
    <w:p w14:paraId="287CF1DA" w14:textId="77777777" w:rsidR="00E01A17" w:rsidRPr="004D3944" w:rsidRDefault="00871EA4" w:rsidP="00E01A17">
      <w:pPr>
        <w:ind w:firstLine="250"/>
        <w:rPr>
          <w:rFonts w:ascii="Arial" w:hAnsi="Arial" w:cs="Arial"/>
        </w:rPr>
      </w:pPr>
      <w:r w:rsidRPr="004D3944">
        <w:rPr>
          <w:rFonts w:ascii="Arial" w:hAnsi="Arial" w:cs="Arial"/>
        </w:rPr>
        <w:t xml:space="preserve">Nêu ví dụ về hình ảnh thực hiện phần đăng kí của màn hình </w:t>
      </w:r>
      <w:r w:rsidR="00E01A17" w:rsidRPr="004D3944">
        <w:rPr>
          <w:rFonts w:ascii="Arial" w:hAnsi="Arial" w:cs="Arial"/>
          <w:lang w:val="ja-JP"/>
        </w:rPr>
        <w:t>車両台帳登録</w:t>
      </w:r>
      <w:r w:rsidRPr="004D3944">
        <w:rPr>
          <w:rFonts w:ascii="Arial" w:hAnsi="Arial" w:cs="Arial"/>
        </w:rPr>
        <w:t>.</w:t>
      </w:r>
    </w:p>
    <w:p w14:paraId="5C56FA81" w14:textId="77777777" w:rsidR="00F01EB7" w:rsidRPr="004D3944" w:rsidRDefault="00871EA4" w:rsidP="00036FA3">
      <w:pPr>
        <w:pStyle w:val="Heading3"/>
        <w:spacing w:before="180"/>
        <w:rPr>
          <w:rFonts w:ascii="Arial" w:hAnsi="Arial" w:cs="Arial"/>
          <w:lang w:val="en-US"/>
        </w:rPr>
      </w:pPr>
      <w:r w:rsidRPr="004D3944">
        <w:rPr>
          <w:rFonts w:ascii="Arial" w:hAnsi="Arial" w:cs="Arial"/>
          <w:lang w:val="en-US"/>
        </w:rPr>
        <w:t>Hình ảnh di chuyển màn hình</w:t>
      </w:r>
    </w:p>
    <w:p w14:paraId="0FD51D8E" w14:textId="77777777" w:rsidR="00F01EB7" w:rsidRPr="004D3944" w:rsidRDefault="00871EA4" w:rsidP="00F01EB7">
      <w:pPr>
        <w:ind w:firstLine="250"/>
        <w:rPr>
          <w:rFonts w:ascii="Arial" w:hAnsi="Arial" w:cs="Arial"/>
        </w:rPr>
      </w:pPr>
      <w:r w:rsidRPr="004D3944">
        <w:rPr>
          <w:rFonts w:ascii="Arial" w:hAnsi="Arial" w:cs="Arial"/>
        </w:rPr>
        <w:t>Implement với dự định di chuyển như bên dưới.</w:t>
      </w:r>
    </w:p>
    <w:p w14:paraId="7DDB7945" w14:textId="77777777" w:rsidR="00882770" w:rsidRPr="004D3944" w:rsidRDefault="001115F0" w:rsidP="00882770">
      <w:pPr>
        <w:keepNext/>
        <w:ind w:firstLine="220"/>
        <w:rPr>
          <w:rFonts w:ascii="Arial" w:hAnsi="Arial" w:cs="Arial"/>
        </w:rPr>
      </w:pPr>
      <w:r>
        <w:rPr>
          <w:rFonts w:ascii="Arial" w:hAnsi="Arial" w:cs="Arial"/>
        </w:rPr>
      </w:r>
      <w:r>
        <w:rPr>
          <w:rFonts w:ascii="Arial" w:hAnsi="Arial" w:cs="Arial"/>
        </w:rPr>
        <w:pict w14:anchorId="7FE6C1F5">
          <v:group id="_x0000_s1236" editas="canvas" style="width:415.75pt;height:165.75pt;mso-position-horizontal-relative:char;mso-position-vertical-relative:line" coordsize="8315,3315">
            <o:lock v:ext="edit" aspectratio="t"/>
            <v:shape id="_x0000_s1235" type="#_x0000_t75" style="position:absolute;width:8315;height:3315" o:preferrelative="f" filled="t">
              <v:path o:extrusionok="t" o:connecttype="none"/>
              <o:lock v:ext="edit" text="t"/>
            </v:shape>
            <v:rect id="_x0000_s1237" style="position:absolute;left:3345;top:363;width:3222;height:351;mso-wrap-style:none" filled="f" stroked="f">
              <v:textbox style="mso-next-textbox:#_x0000_s1237;mso-fit-shape-to-text:t" inset="0,0,0,0">
                <w:txbxContent>
                  <w:p w14:paraId="6AEA5C1D" w14:textId="77777777" w:rsidR="001115F0" w:rsidRDefault="001115F0" w:rsidP="00871EA4">
                    <w:pPr>
                      <w:ind w:left="0" w:firstLine="210"/>
                    </w:pPr>
                    <w:r>
                      <w:rPr>
                        <w:rFonts w:asciiTheme="minorHAnsi" w:eastAsia="MS P????" w:hAnsiTheme="minorHAnsi" w:cs="MS P????"/>
                        <w:color w:val="000000"/>
                        <w:sz w:val="18"/>
                        <w:szCs w:val="18"/>
                      </w:rPr>
                      <w:t>Đăng kí, update, xác đ</w:t>
                    </w:r>
                    <w:r>
                      <w:rPr>
                        <w:rFonts w:ascii="Arial" w:eastAsia="MS P????" w:hAnsi="Arial" w:cs="Arial"/>
                        <w:color w:val="000000"/>
                        <w:sz w:val="18"/>
                        <w:szCs w:val="18"/>
                      </w:rPr>
                      <w:t>ịnh…</w:t>
                    </w:r>
                  </w:p>
                </w:txbxContent>
              </v:textbox>
            </v:rect>
            <v:rect id="_x0000_s1238" style="position:absolute;left:232;top:319;width:1378;height:1051" fillcolor="#d9d9d9" stroked="f"/>
            <v:rect id="_x0000_s1239" style="position:absolute;left:232;top:319;width:1378;height:1051" filled="f" strokecolor="#a6a6a6" strokeweight="1.25pt">
              <v:stroke joinstyle="round"/>
            </v:rect>
            <v:rect id="_x0000_s1240" style="position:absolute;left:358;top:410;width:811;height:273;mso-wrap-style:none" filled="f" stroked="f">
              <v:textbox style="mso-next-textbox:#_x0000_s1240;mso-fit-shape-to-text:t" inset="0,0,0,0">
                <w:txbxContent>
                  <w:p w14:paraId="1C4C9CD3" w14:textId="77777777" w:rsidR="001115F0" w:rsidRPr="00871EA4" w:rsidRDefault="001115F0" w:rsidP="00871EA4">
                    <w:pPr>
                      <w:ind w:left="0" w:firstLine="170"/>
                      <w:rPr>
                        <w:rFonts w:asciiTheme="minorHAnsi" w:hAnsiTheme="minorHAnsi"/>
                      </w:rPr>
                    </w:pPr>
                    <w:r>
                      <w:rPr>
                        <w:rFonts w:asciiTheme="minorHAnsi" w:eastAsia="????" w:hAnsiTheme="minorHAnsi" w:cs="????"/>
                        <w:color w:val="000000"/>
                        <w:sz w:val="14"/>
                        <w:szCs w:val="14"/>
                      </w:rPr>
                      <w:t>Menu</w:t>
                    </w:r>
                  </w:p>
                </w:txbxContent>
              </v:textbox>
            </v:rect>
            <v:rect id="_x0000_s1241" style="position:absolute;left:269;top:1920;width:1379;height:1051" fillcolor="#d9d9d9" stroked="f"/>
            <v:rect id="_x0000_s1242" style="position:absolute;left:269;top:1920;width:1379;height:1051" filled="f" strokecolor="#a6a6a6" strokeweight="1.25pt">
              <v:stroke joinstyle="round"/>
            </v:rect>
            <v:rect id="_x0000_s1243" style="position:absolute;left:396;top:2012;width:677;height:273;mso-wrap-style:none" filled="f" stroked="f">
              <v:textbox style="mso-next-textbox:#_x0000_s1243;mso-fit-shape-to-text:t" inset="0,0,0,0">
                <w:txbxContent>
                  <w:p w14:paraId="3CC08619" w14:textId="77777777" w:rsidR="001115F0" w:rsidRPr="00871EA4" w:rsidRDefault="001115F0" w:rsidP="00871EA4">
                    <w:pPr>
                      <w:ind w:left="0" w:firstLine="170"/>
                      <w:rPr>
                        <w:rFonts w:asciiTheme="minorHAnsi" w:hAnsiTheme="minorHAnsi"/>
                      </w:rPr>
                    </w:pPr>
                    <w:r>
                      <w:rPr>
                        <w:rFonts w:asciiTheme="minorHAnsi" w:eastAsia="????" w:hAnsiTheme="minorHAnsi" w:cs="????"/>
                        <w:color w:val="000000"/>
                        <w:sz w:val="14"/>
                        <w:szCs w:val="14"/>
                      </w:rPr>
                      <w:t>List</w:t>
                    </w:r>
                  </w:p>
                </w:txbxContent>
              </v:textbox>
            </v:rect>
            <v:rect id="_x0000_s1244" style="position:absolute;left:2262;top:1095;width:1591;height:963" filled="f" strokecolor="#a6a6a6" strokeweight="1.25pt">
              <v:stroke joinstyle="round"/>
            </v:rect>
            <v:rect id="_x0000_s1245" style="position:absolute;left:2388;top:1186;width:1401;height:182;mso-wrap-style:none" filled="f" stroked="f">
              <v:textbox style="mso-next-textbox:#_x0000_s1245;mso-fit-shape-to-text:t" inset="0,0,0,0">
                <w:txbxContent>
                  <w:p w14:paraId="33B12202" w14:textId="77777777" w:rsidR="001115F0" w:rsidRDefault="001115F0" w:rsidP="00871EA4">
                    <w:pPr>
                      <w:ind w:left="0" w:firstLine="170"/>
                    </w:pPr>
                    <w:r>
                      <w:rPr>
                        <w:rFonts w:ascii="????" w:eastAsia="????" w:cs="????" w:hint="eastAsia"/>
                        <w:color w:val="000000"/>
                        <w:sz w:val="14"/>
                        <w:szCs w:val="14"/>
                      </w:rPr>
                      <w:t>車両台帳登録</w:t>
                    </w:r>
                  </w:p>
                </w:txbxContent>
              </v:textbox>
            </v:rect>
            <v:shape id="_x0000_s1246" style="position:absolute;left:3038;top:782;width:1122;height:844" coordsize="1432,1080" path="m32,400l32,16,16,32r1400,l1400,16r,1000l1416,1000r-277,l1139,1032r277,hdc1425,1032,1432,1025,1432,1016hal1432,16hdc1432,8,1425,,1416,hal16,hdc8,,,8,,16hal,400r32,xm1160,952r-128,64l1160,1080r,-128xe" fillcolor="#a6a6a6" strokecolor="#a6a6a6" strokeweight=".05pt">
              <v:path arrowok="t"/>
              <o:lock v:ext="edit" verticies="t"/>
            </v:shape>
            <w10:anchorlock/>
          </v:group>
        </w:pict>
      </w:r>
    </w:p>
    <w:p w14:paraId="67C83E1B" w14:textId="77777777" w:rsidR="00483C69" w:rsidRPr="004D3944" w:rsidRDefault="004C727E" w:rsidP="00216597">
      <w:pPr>
        <w:pStyle w:val="Caption"/>
        <w:ind w:firstLine="250"/>
        <w:rPr>
          <w:rFonts w:ascii="Arial" w:hAnsi="Arial" w:cs="Arial"/>
        </w:rPr>
      </w:pPr>
      <w:r w:rsidRPr="004D3944">
        <w:rPr>
          <w:rFonts w:ascii="Arial" w:hAnsi="Arial" w:cs="Arial"/>
        </w:rPr>
        <w:t xml:space="preserve">Hình </w:t>
      </w:r>
      <w:r w:rsidR="00882770" w:rsidRPr="004D3944">
        <w:rPr>
          <w:rFonts w:ascii="Arial" w:hAnsi="Arial" w:cs="Arial"/>
        </w:rPr>
        <w:t xml:space="preserve"> </w:t>
      </w:r>
      <w:r w:rsidR="00BA0B6B" w:rsidRPr="004D3944">
        <w:rPr>
          <w:rFonts w:ascii="Arial" w:hAnsi="Arial" w:cs="Arial"/>
        </w:rPr>
        <w:fldChar w:fldCharType="begin"/>
      </w:r>
      <w:r w:rsidR="002F619A" w:rsidRPr="004D3944">
        <w:rPr>
          <w:rFonts w:ascii="Arial" w:hAnsi="Arial" w:cs="Arial"/>
        </w:rPr>
        <w:instrText xml:space="preserve"> STYLEREF 1 \s </w:instrText>
      </w:r>
      <w:r w:rsidR="00BA0B6B" w:rsidRPr="004D3944">
        <w:rPr>
          <w:rFonts w:ascii="Arial" w:hAnsi="Arial" w:cs="Arial"/>
        </w:rPr>
        <w:fldChar w:fldCharType="separate"/>
      </w:r>
      <w:r w:rsidR="003F191F" w:rsidRPr="004D3944">
        <w:rPr>
          <w:rFonts w:ascii="Arial" w:hAnsi="Arial" w:cs="Arial"/>
          <w:noProof/>
        </w:rPr>
        <w:t>5</w:t>
      </w:r>
      <w:r w:rsidR="00BA0B6B" w:rsidRPr="004D3944">
        <w:rPr>
          <w:rFonts w:ascii="Arial" w:hAnsi="Arial" w:cs="Arial"/>
          <w:noProof/>
        </w:rPr>
        <w:fldChar w:fldCharType="end"/>
      </w:r>
      <w:r w:rsidR="003F191F" w:rsidRPr="004D3944">
        <w:rPr>
          <w:rFonts w:ascii="Arial" w:hAnsi="Arial" w:cs="Arial"/>
        </w:rPr>
        <w:noBreakHyphen/>
      </w:r>
      <w:r w:rsidR="00BA0B6B" w:rsidRPr="004D3944">
        <w:rPr>
          <w:rFonts w:ascii="Arial" w:hAnsi="Arial" w:cs="Arial"/>
        </w:rPr>
        <w:fldChar w:fldCharType="begin"/>
      </w:r>
      <w:r w:rsidR="002F619A" w:rsidRPr="004D3944">
        <w:rPr>
          <w:rFonts w:ascii="Arial" w:hAnsi="Arial" w:cs="Arial"/>
        </w:rPr>
        <w:instrText xml:space="preserve"> SEQ </w:instrText>
      </w:r>
      <w:r w:rsidR="002F619A" w:rsidRPr="004D3944">
        <w:rPr>
          <w:rFonts w:ascii="Arial" w:hAnsi="Arial" w:cs="Arial"/>
        </w:rPr>
        <w:instrText>図</w:instrText>
      </w:r>
      <w:r w:rsidR="002F619A" w:rsidRPr="004D3944">
        <w:rPr>
          <w:rFonts w:ascii="Arial" w:hAnsi="Arial" w:cs="Arial"/>
        </w:rPr>
        <w:instrText xml:space="preserve"> \* ARABIC \s 1 </w:instrText>
      </w:r>
      <w:r w:rsidR="00BA0B6B" w:rsidRPr="004D3944">
        <w:rPr>
          <w:rFonts w:ascii="Arial" w:hAnsi="Arial" w:cs="Arial"/>
        </w:rPr>
        <w:fldChar w:fldCharType="separate"/>
      </w:r>
      <w:r w:rsidR="003F191F" w:rsidRPr="004D3944">
        <w:rPr>
          <w:rFonts w:ascii="Arial" w:hAnsi="Arial" w:cs="Arial"/>
          <w:noProof/>
        </w:rPr>
        <w:t>2</w:t>
      </w:r>
      <w:r w:rsidR="00BA0B6B" w:rsidRPr="004D3944">
        <w:rPr>
          <w:rFonts w:ascii="Arial" w:hAnsi="Arial" w:cs="Arial"/>
          <w:noProof/>
        </w:rPr>
        <w:fldChar w:fldCharType="end"/>
      </w:r>
      <w:r w:rsidR="00882770" w:rsidRPr="004D3944">
        <w:rPr>
          <w:rFonts w:ascii="Arial" w:hAnsi="Arial" w:cs="Arial"/>
        </w:rPr>
        <w:t xml:space="preserve">　</w:t>
      </w:r>
      <w:r w:rsidR="00871EA4" w:rsidRPr="004D3944">
        <w:rPr>
          <w:rFonts w:ascii="Arial" w:hAnsi="Arial" w:cs="Arial"/>
        </w:rPr>
        <w:t xml:space="preserve">Di chuyển màn hình khi đăng kí ở màn hình </w:t>
      </w:r>
      <w:r w:rsidR="00882770" w:rsidRPr="004D3944">
        <w:rPr>
          <w:rFonts w:ascii="Arial" w:hAnsi="Arial" w:cs="Arial"/>
        </w:rPr>
        <w:t>車両台帳登録</w:t>
      </w:r>
    </w:p>
    <w:p w14:paraId="08037D56" w14:textId="77777777" w:rsidR="000341CE" w:rsidRPr="004D3944" w:rsidRDefault="004C727E" w:rsidP="00036FA3">
      <w:pPr>
        <w:pStyle w:val="Heading3"/>
        <w:spacing w:before="180"/>
        <w:rPr>
          <w:rFonts w:ascii="Arial" w:hAnsi="Arial" w:cs="Arial"/>
        </w:rPr>
      </w:pPr>
      <w:r w:rsidRPr="004D3944">
        <w:rPr>
          <w:rFonts w:ascii="Arial" w:hAnsi="Arial" w:cs="Arial"/>
        </w:rPr>
        <w:t>Cấu trúc source</w:t>
      </w:r>
    </w:p>
    <w:p w14:paraId="08EBF276" w14:textId="77777777" w:rsidR="000341CE" w:rsidRPr="004D3944" w:rsidRDefault="004C727E" w:rsidP="000341CE">
      <w:pPr>
        <w:ind w:firstLine="250"/>
        <w:rPr>
          <w:rFonts w:ascii="Arial" w:hAnsi="Arial" w:cs="Arial"/>
        </w:rPr>
      </w:pPr>
      <w:r w:rsidRPr="004D3944">
        <w:rPr>
          <w:rFonts w:ascii="Arial" w:hAnsi="Arial" w:cs="Arial"/>
        </w:rPr>
        <w:t>Cấu trúc source như bên dưới. Ngoài ra, khi hiển thị khởi tạo thì sẽ di chuyển từ màn hình khác cho nên không dùng lớp client. Và, đối với lớp service thì vì những cái không phải là sevice mới được sinh ra tự động cho nên sẽ không mô tả.</w:t>
      </w:r>
    </w:p>
    <w:p w14:paraId="5EC13E68" w14:textId="77777777" w:rsidR="000341CE" w:rsidRPr="004D3944" w:rsidRDefault="000341CE" w:rsidP="000341CE">
      <w:pPr>
        <w:ind w:firstLine="250"/>
        <w:rPr>
          <w:rFonts w:ascii="Arial" w:hAnsi="Arial" w:cs="Arial"/>
        </w:rPr>
      </w:pPr>
    </w:p>
    <w:p w14:paraId="3683F5B2" w14:textId="77777777" w:rsidR="00DF7046" w:rsidRPr="004D3944" w:rsidRDefault="00871EA4" w:rsidP="00613364">
      <w:pPr>
        <w:pStyle w:val="Caption"/>
        <w:keepNext/>
        <w:ind w:firstLine="250"/>
        <w:rPr>
          <w:rFonts w:ascii="Arial" w:hAnsi="Arial" w:cs="Arial"/>
        </w:rPr>
      </w:pPr>
      <w:r w:rsidRPr="004D3944">
        <w:rPr>
          <w:rFonts w:ascii="Arial" w:hAnsi="Arial" w:cs="Arial"/>
        </w:rPr>
        <w:t xml:space="preserve">Bảng </w:t>
      </w:r>
      <w:r w:rsidR="00DF7046" w:rsidRPr="004D3944">
        <w:rPr>
          <w:rFonts w:ascii="Arial" w:hAnsi="Arial" w:cs="Arial"/>
        </w:rPr>
        <w:t xml:space="preserve"> </w:t>
      </w:r>
      <w:r w:rsidR="00BA0B6B" w:rsidRPr="004D3944">
        <w:rPr>
          <w:rFonts w:ascii="Arial" w:hAnsi="Arial" w:cs="Arial"/>
        </w:rPr>
        <w:fldChar w:fldCharType="begin"/>
      </w:r>
      <w:r w:rsidR="002F619A" w:rsidRPr="004D3944">
        <w:rPr>
          <w:rFonts w:ascii="Arial" w:hAnsi="Arial" w:cs="Arial"/>
        </w:rPr>
        <w:instrText xml:space="preserve"> STYLEREF 1 \s </w:instrText>
      </w:r>
      <w:r w:rsidR="00BA0B6B" w:rsidRPr="004D3944">
        <w:rPr>
          <w:rFonts w:ascii="Arial" w:hAnsi="Arial" w:cs="Arial"/>
        </w:rPr>
        <w:fldChar w:fldCharType="separate"/>
      </w:r>
      <w:r w:rsidR="000E2054" w:rsidRPr="004D3944">
        <w:rPr>
          <w:rFonts w:ascii="Arial" w:hAnsi="Arial" w:cs="Arial"/>
          <w:noProof/>
        </w:rPr>
        <w:t>5</w:t>
      </w:r>
      <w:r w:rsidR="00BA0B6B" w:rsidRPr="004D3944">
        <w:rPr>
          <w:rFonts w:ascii="Arial" w:hAnsi="Arial" w:cs="Arial"/>
          <w:noProof/>
        </w:rPr>
        <w:fldChar w:fldCharType="end"/>
      </w:r>
      <w:r w:rsidR="000E2054" w:rsidRPr="004D3944">
        <w:rPr>
          <w:rFonts w:ascii="Arial" w:hAnsi="Arial" w:cs="Arial"/>
        </w:rPr>
        <w:noBreakHyphen/>
      </w:r>
      <w:r w:rsidR="00BA0B6B" w:rsidRPr="004D3944">
        <w:rPr>
          <w:rFonts w:ascii="Arial" w:hAnsi="Arial" w:cs="Arial"/>
        </w:rPr>
        <w:fldChar w:fldCharType="begin"/>
      </w:r>
      <w:r w:rsidR="002F619A" w:rsidRPr="004D3944">
        <w:rPr>
          <w:rFonts w:ascii="Arial" w:hAnsi="Arial" w:cs="Arial"/>
        </w:rPr>
        <w:instrText xml:space="preserve"> SEQ </w:instrText>
      </w:r>
      <w:r w:rsidR="002F619A" w:rsidRPr="004D3944">
        <w:rPr>
          <w:rFonts w:ascii="Arial" w:hAnsi="Arial" w:cs="Arial"/>
        </w:rPr>
        <w:instrText>表</w:instrText>
      </w:r>
      <w:r w:rsidR="002F619A" w:rsidRPr="004D3944">
        <w:rPr>
          <w:rFonts w:ascii="Arial" w:hAnsi="Arial" w:cs="Arial"/>
        </w:rPr>
        <w:instrText xml:space="preserve"> \* ARABIC \s 1 </w:instrText>
      </w:r>
      <w:r w:rsidR="00BA0B6B" w:rsidRPr="004D3944">
        <w:rPr>
          <w:rFonts w:ascii="Arial" w:hAnsi="Arial" w:cs="Arial"/>
        </w:rPr>
        <w:fldChar w:fldCharType="separate"/>
      </w:r>
      <w:r w:rsidR="000E2054" w:rsidRPr="004D3944">
        <w:rPr>
          <w:rFonts w:ascii="Arial" w:hAnsi="Arial" w:cs="Arial"/>
          <w:noProof/>
        </w:rPr>
        <w:t>1</w:t>
      </w:r>
      <w:r w:rsidR="00BA0B6B" w:rsidRPr="004D3944">
        <w:rPr>
          <w:rFonts w:ascii="Arial" w:hAnsi="Arial" w:cs="Arial"/>
          <w:noProof/>
        </w:rPr>
        <w:fldChar w:fldCharType="end"/>
      </w:r>
      <w:r w:rsidR="00DF7046" w:rsidRPr="004D3944">
        <w:rPr>
          <w:rFonts w:ascii="Arial" w:hAnsi="Arial" w:cs="Arial"/>
        </w:rPr>
        <w:t xml:space="preserve"> </w:t>
      </w:r>
      <w:r w:rsidRPr="004D3944">
        <w:rPr>
          <w:rFonts w:ascii="Arial" w:hAnsi="Arial" w:cs="Arial"/>
        </w:rPr>
        <w:t xml:space="preserve">Cấu trúc source khi hiển thị khởi tạo màn hình </w:t>
      </w:r>
      <w:r w:rsidR="00DF7046" w:rsidRPr="004D3944">
        <w:rPr>
          <w:rFonts w:ascii="Arial" w:hAnsi="Arial" w:cs="Arial"/>
        </w:rPr>
        <w:t>車両台帳登録</w:t>
      </w:r>
    </w:p>
    <w:tbl>
      <w:tblPr>
        <w:tblStyle w:val="LightShading1"/>
        <w:tblW w:w="0" w:type="auto"/>
        <w:tblInd w:w="956" w:type="dxa"/>
        <w:tblLook w:val="04A0" w:firstRow="1" w:lastRow="0" w:firstColumn="1" w:lastColumn="0" w:noHBand="0" w:noVBand="1"/>
      </w:tblPr>
      <w:tblGrid>
        <w:gridCol w:w="1446"/>
        <w:gridCol w:w="1478"/>
        <w:gridCol w:w="6683"/>
      </w:tblGrid>
      <w:tr w:rsidR="000341CE" w:rsidRPr="004D3944" w14:paraId="2BE9659E" w14:textId="77777777" w:rsidTr="00704579">
        <w:trPr>
          <w:cnfStyle w:val="100000000000" w:firstRow="1" w:lastRow="0" w:firstColumn="0" w:lastColumn="0" w:oddVBand="0" w:evenVBand="0" w:oddHBand="0"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1446" w:type="dxa"/>
          </w:tcPr>
          <w:p w14:paraId="7F75864D" w14:textId="77777777" w:rsidR="000341CE" w:rsidRPr="004D3944" w:rsidRDefault="004C727E" w:rsidP="00704579">
            <w:pPr>
              <w:pStyle w:val="a4"/>
              <w:rPr>
                <w:rFonts w:ascii="Arial" w:hAnsi="Arial" w:cs="Arial"/>
              </w:rPr>
            </w:pPr>
            <w:r w:rsidRPr="004D3944">
              <w:rPr>
                <w:rFonts w:ascii="Arial" w:hAnsi="Arial" w:cs="Arial"/>
              </w:rPr>
              <w:t>Layer</w:t>
            </w:r>
          </w:p>
        </w:tc>
        <w:tc>
          <w:tcPr>
            <w:tcW w:w="1478" w:type="dxa"/>
          </w:tcPr>
          <w:p w14:paraId="5AAE339A" w14:textId="77777777" w:rsidR="000341CE" w:rsidRPr="004D3944" w:rsidRDefault="004C727E" w:rsidP="00704579">
            <w:pPr>
              <w:pStyle w:val="a4"/>
              <w:cnfStyle w:val="100000000000" w:firstRow="1"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Class chính</w:t>
            </w:r>
          </w:p>
        </w:tc>
        <w:tc>
          <w:tcPr>
            <w:tcW w:w="6683" w:type="dxa"/>
          </w:tcPr>
          <w:p w14:paraId="67FE900E" w14:textId="77777777" w:rsidR="000341CE" w:rsidRPr="004D3944" w:rsidRDefault="00871EA4" w:rsidP="00704579">
            <w:pPr>
              <w:pStyle w:val="a4"/>
              <w:cnfStyle w:val="100000000000" w:firstRow="1"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Source</w:t>
            </w:r>
          </w:p>
        </w:tc>
      </w:tr>
      <w:tr w:rsidR="00467344" w:rsidRPr="004D3944" w14:paraId="5CB6D108" w14:textId="77777777" w:rsidTr="00704579">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1446" w:type="dxa"/>
          </w:tcPr>
          <w:p w14:paraId="33EC33E5" w14:textId="77777777" w:rsidR="00467344" w:rsidRPr="004D3944" w:rsidRDefault="00871EA4" w:rsidP="00704579">
            <w:pPr>
              <w:pStyle w:val="a4"/>
              <w:rPr>
                <w:rFonts w:ascii="Arial" w:hAnsi="Arial" w:cs="Arial"/>
              </w:rPr>
            </w:pPr>
            <w:r w:rsidRPr="004D3944">
              <w:rPr>
                <w:rFonts w:ascii="Arial" w:hAnsi="Arial" w:cs="Arial"/>
              </w:rPr>
              <w:t>Lớp client</w:t>
            </w:r>
          </w:p>
        </w:tc>
        <w:tc>
          <w:tcPr>
            <w:tcW w:w="1478" w:type="dxa"/>
          </w:tcPr>
          <w:p w14:paraId="078F9556" w14:textId="77777777" w:rsidR="00467344" w:rsidRPr="004D3944" w:rsidRDefault="00467344" w:rsidP="00704579">
            <w:pPr>
              <w:pStyle w:val="a4"/>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CSJS</w:t>
            </w:r>
          </w:p>
        </w:tc>
        <w:tc>
          <w:tcPr>
            <w:tcW w:w="6683" w:type="dxa"/>
          </w:tcPr>
          <w:p w14:paraId="2A60C01D" w14:textId="77777777" w:rsidR="00467344" w:rsidRPr="004D3944" w:rsidRDefault="00467344" w:rsidP="00314852">
            <w:pPr>
              <w:pStyle w:val="a4"/>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/dowa/csjs/sd04211/sd04211.js</w:t>
            </w:r>
          </w:p>
        </w:tc>
      </w:tr>
      <w:tr w:rsidR="000341CE" w:rsidRPr="004D3944" w14:paraId="639E6FDE" w14:textId="77777777" w:rsidTr="00704579">
        <w:trPr>
          <w:trHeight w:val="595"/>
        </w:trPr>
        <w:tc>
          <w:tcPr>
            <w:cnfStyle w:val="001000000000" w:firstRow="0" w:lastRow="0" w:firstColumn="1" w:lastColumn="0" w:oddVBand="0" w:evenVBand="0" w:oddHBand="0" w:evenHBand="0" w:firstRowFirstColumn="0" w:firstRowLastColumn="0" w:lastRowFirstColumn="0" w:lastRowLastColumn="0"/>
            <w:tcW w:w="1446" w:type="dxa"/>
            <w:vMerge w:val="restart"/>
          </w:tcPr>
          <w:p w14:paraId="6C7DF818" w14:textId="77777777" w:rsidR="000341CE" w:rsidRPr="004D3944" w:rsidRDefault="004C727E" w:rsidP="00704579">
            <w:pPr>
              <w:pStyle w:val="a4"/>
              <w:rPr>
                <w:rFonts w:ascii="Arial" w:hAnsi="Arial" w:cs="Arial"/>
              </w:rPr>
            </w:pPr>
            <w:r w:rsidRPr="004D3944">
              <w:rPr>
                <w:rFonts w:ascii="Arial" w:hAnsi="Arial" w:cs="Arial"/>
              </w:rPr>
              <w:lastRenderedPageBreak/>
              <w:t>Lớp presentation</w:t>
            </w:r>
          </w:p>
        </w:tc>
        <w:tc>
          <w:tcPr>
            <w:tcW w:w="1478" w:type="dxa"/>
          </w:tcPr>
          <w:p w14:paraId="37A3A8E8" w14:textId="77777777" w:rsidR="000341CE" w:rsidRPr="004D3944" w:rsidRDefault="000341CE" w:rsidP="00704579">
            <w:pPr>
              <w:pStyle w:val="a4"/>
              <w:cnfStyle w:val="000000000000" w:firstRow="0"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Action</w:t>
            </w:r>
          </w:p>
        </w:tc>
        <w:tc>
          <w:tcPr>
            <w:tcW w:w="6683" w:type="dxa"/>
          </w:tcPr>
          <w:p w14:paraId="1C938D3F" w14:textId="77777777" w:rsidR="000341CE" w:rsidRPr="004D3944" w:rsidRDefault="000341CE" w:rsidP="00314852">
            <w:pPr>
              <w:pStyle w:val="a4"/>
              <w:cnfStyle w:val="000000000000" w:firstRow="0"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jp.co.dowa.sd.action.sd04211.</w:t>
            </w:r>
            <w:r w:rsidR="00314852" w:rsidRPr="004D3944">
              <w:rPr>
                <w:rFonts w:ascii="Arial" w:hAnsi="Arial" w:cs="Arial"/>
              </w:rPr>
              <w:t>Edit</w:t>
            </w:r>
            <w:r w:rsidRPr="004D3944">
              <w:rPr>
                <w:rFonts w:ascii="Arial" w:hAnsi="Arial" w:cs="Arial"/>
              </w:rPr>
              <w:t>Action</w:t>
            </w:r>
          </w:p>
        </w:tc>
      </w:tr>
      <w:tr w:rsidR="000341CE" w:rsidRPr="004D3944" w14:paraId="237EBEC5" w14:textId="77777777" w:rsidTr="00704579">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1446" w:type="dxa"/>
            <w:vMerge/>
          </w:tcPr>
          <w:p w14:paraId="50368A83" w14:textId="77777777" w:rsidR="000341CE" w:rsidRPr="004D3944" w:rsidRDefault="000341CE" w:rsidP="00704579">
            <w:pPr>
              <w:pStyle w:val="a4"/>
              <w:rPr>
                <w:rFonts w:ascii="Arial" w:hAnsi="Arial" w:cs="Arial"/>
              </w:rPr>
            </w:pPr>
          </w:p>
        </w:tc>
        <w:tc>
          <w:tcPr>
            <w:tcW w:w="1478" w:type="dxa"/>
          </w:tcPr>
          <w:p w14:paraId="576CAEE3" w14:textId="77777777" w:rsidR="000341CE" w:rsidRPr="004D3944" w:rsidRDefault="000341CE" w:rsidP="00704579">
            <w:pPr>
              <w:pStyle w:val="a4"/>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Form</w:t>
            </w:r>
          </w:p>
        </w:tc>
        <w:tc>
          <w:tcPr>
            <w:tcW w:w="6683" w:type="dxa"/>
          </w:tcPr>
          <w:p w14:paraId="7F7E187F" w14:textId="77777777" w:rsidR="000341CE" w:rsidRPr="004D3944" w:rsidRDefault="000341CE" w:rsidP="00704579">
            <w:pPr>
              <w:pStyle w:val="a4"/>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jp.co.dowa.sd.form.sd04211.IndexForm</w:t>
            </w:r>
          </w:p>
        </w:tc>
      </w:tr>
      <w:tr w:rsidR="000341CE" w:rsidRPr="004D3944" w14:paraId="73F94C74" w14:textId="77777777" w:rsidTr="00704579">
        <w:trPr>
          <w:trHeight w:val="595"/>
        </w:trPr>
        <w:tc>
          <w:tcPr>
            <w:cnfStyle w:val="001000000000" w:firstRow="0" w:lastRow="0" w:firstColumn="1" w:lastColumn="0" w:oddVBand="0" w:evenVBand="0" w:oddHBand="0" w:evenHBand="0" w:firstRowFirstColumn="0" w:firstRowLastColumn="0" w:lastRowFirstColumn="0" w:lastRowLastColumn="0"/>
            <w:tcW w:w="1446" w:type="dxa"/>
            <w:vMerge/>
          </w:tcPr>
          <w:p w14:paraId="50693E24" w14:textId="77777777" w:rsidR="000341CE" w:rsidRPr="004D3944" w:rsidRDefault="000341CE" w:rsidP="00704579">
            <w:pPr>
              <w:pStyle w:val="a4"/>
              <w:rPr>
                <w:rFonts w:ascii="Arial" w:hAnsi="Arial" w:cs="Arial"/>
              </w:rPr>
            </w:pPr>
          </w:p>
        </w:tc>
        <w:tc>
          <w:tcPr>
            <w:tcW w:w="1478" w:type="dxa"/>
          </w:tcPr>
          <w:p w14:paraId="7081DC38" w14:textId="77777777" w:rsidR="000341CE" w:rsidRPr="004D3944" w:rsidRDefault="00126526" w:rsidP="00704579">
            <w:pPr>
              <w:pStyle w:val="a4"/>
              <w:cnfStyle w:val="000000000000" w:firstRow="0"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Form</w:t>
            </w:r>
          </w:p>
        </w:tc>
        <w:tc>
          <w:tcPr>
            <w:tcW w:w="6683" w:type="dxa"/>
          </w:tcPr>
          <w:p w14:paraId="40EA34D3" w14:textId="77777777" w:rsidR="000341CE" w:rsidRPr="004D3944" w:rsidRDefault="00126526" w:rsidP="00126526">
            <w:pPr>
              <w:pStyle w:val="a4"/>
              <w:cnfStyle w:val="000000000000" w:firstRow="0"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jp.co.dowa.sd.form.sd04211.EditForm</w:t>
            </w:r>
          </w:p>
        </w:tc>
      </w:tr>
      <w:tr w:rsidR="000341CE" w:rsidRPr="004D3944" w14:paraId="376B7A9A" w14:textId="77777777" w:rsidTr="00704579">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1446" w:type="dxa"/>
            <w:vMerge/>
          </w:tcPr>
          <w:p w14:paraId="3DF6FB1F" w14:textId="77777777" w:rsidR="000341CE" w:rsidRPr="004D3944" w:rsidRDefault="000341CE" w:rsidP="00704579">
            <w:pPr>
              <w:pStyle w:val="a4"/>
              <w:rPr>
                <w:rFonts w:ascii="Arial" w:hAnsi="Arial" w:cs="Arial"/>
              </w:rPr>
            </w:pPr>
          </w:p>
        </w:tc>
        <w:tc>
          <w:tcPr>
            <w:tcW w:w="1478" w:type="dxa"/>
          </w:tcPr>
          <w:p w14:paraId="470CAD34" w14:textId="77777777" w:rsidR="000341CE" w:rsidRPr="004D3944" w:rsidRDefault="000341CE" w:rsidP="00704579">
            <w:pPr>
              <w:pStyle w:val="a4"/>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JSP</w:t>
            </w:r>
          </w:p>
        </w:tc>
        <w:tc>
          <w:tcPr>
            <w:tcW w:w="6683" w:type="dxa"/>
          </w:tcPr>
          <w:p w14:paraId="4C5D6EAB" w14:textId="77777777" w:rsidR="000341CE" w:rsidRPr="004D3944" w:rsidRDefault="000341CE" w:rsidP="00704579">
            <w:pPr>
              <w:pStyle w:val="a4"/>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/jp/co/dowa/sd/sd04211/index.jsp</w:t>
            </w:r>
          </w:p>
        </w:tc>
      </w:tr>
      <w:tr w:rsidR="00840939" w:rsidRPr="004D3944" w14:paraId="500E26EE" w14:textId="77777777" w:rsidTr="00704579">
        <w:trPr>
          <w:trHeight w:val="595"/>
        </w:trPr>
        <w:tc>
          <w:tcPr>
            <w:cnfStyle w:val="001000000000" w:firstRow="0" w:lastRow="0" w:firstColumn="1" w:lastColumn="0" w:oddVBand="0" w:evenVBand="0" w:oddHBand="0" w:evenHBand="0" w:firstRowFirstColumn="0" w:firstRowLastColumn="0" w:lastRowFirstColumn="0" w:lastRowLastColumn="0"/>
            <w:tcW w:w="1446" w:type="dxa"/>
            <w:vMerge w:val="restart"/>
          </w:tcPr>
          <w:p w14:paraId="314B2FAD" w14:textId="77777777" w:rsidR="00840939" w:rsidRPr="004D3944" w:rsidRDefault="004C727E" w:rsidP="00704579">
            <w:pPr>
              <w:pStyle w:val="a4"/>
              <w:rPr>
                <w:rFonts w:ascii="Arial" w:hAnsi="Arial" w:cs="Arial"/>
              </w:rPr>
            </w:pPr>
            <w:r w:rsidRPr="004D3944">
              <w:rPr>
                <w:rFonts w:ascii="Arial" w:hAnsi="Arial" w:cs="Arial"/>
              </w:rPr>
              <w:t>Lớp logic</w:t>
            </w:r>
          </w:p>
        </w:tc>
        <w:tc>
          <w:tcPr>
            <w:tcW w:w="1478" w:type="dxa"/>
          </w:tcPr>
          <w:p w14:paraId="2C70CF7F" w14:textId="77777777" w:rsidR="00840939" w:rsidRPr="004D3944" w:rsidRDefault="00840939" w:rsidP="00704579">
            <w:pPr>
              <w:pStyle w:val="a4"/>
              <w:cnfStyle w:val="000000000000" w:firstRow="0"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Logic</w:t>
            </w:r>
          </w:p>
        </w:tc>
        <w:tc>
          <w:tcPr>
            <w:tcW w:w="6683" w:type="dxa"/>
          </w:tcPr>
          <w:p w14:paraId="7ED51832" w14:textId="77777777" w:rsidR="00840939" w:rsidRPr="004D3944" w:rsidRDefault="00840939" w:rsidP="00704579">
            <w:pPr>
              <w:pStyle w:val="a4"/>
              <w:cnfStyle w:val="000000000000" w:firstRow="0"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jp.co.dowa.sd.logic.sd04211.Sd04211Logic</w:t>
            </w:r>
          </w:p>
        </w:tc>
      </w:tr>
      <w:tr w:rsidR="00840939" w:rsidRPr="004D3944" w14:paraId="2C6D85A2" w14:textId="77777777" w:rsidTr="00577495">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1446" w:type="dxa"/>
            <w:vMerge/>
          </w:tcPr>
          <w:p w14:paraId="49F86089" w14:textId="77777777" w:rsidR="00840939" w:rsidRPr="004D3944" w:rsidRDefault="00840939" w:rsidP="00704579">
            <w:pPr>
              <w:pStyle w:val="a4"/>
              <w:rPr>
                <w:rFonts w:ascii="Arial" w:hAnsi="Arial" w:cs="Arial"/>
              </w:rPr>
            </w:pPr>
          </w:p>
        </w:tc>
        <w:tc>
          <w:tcPr>
            <w:tcW w:w="1478" w:type="dxa"/>
          </w:tcPr>
          <w:p w14:paraId="589C4D12" w14:textId="77777777" w:rsidR="00840939" w:rsidRPr="004D3944" w:rsidRDefault="00840939" w:rsidP="00704579">
            <w:pPr>
              <w:pStyle w:val="a4"/>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Dto</w:t>
            </w:r>
          </w:p>
        </w:tc>
        <w:tc>
          <w:tcPr>
            <w:tcW w:w="6683" w:type="dxa"/>
          </w:tcPr>
          <w:p w14:paraId="7F459B8E" w14:textId="77777777" w:rsidR="00840939" w:rsidRPr="004D3944" w:rsidRDefault="00840939" w:rsidP="00577495">
            <w:pPr>
              <w:pStyle w:val="a4"/>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jp.co.dowa.sd.dto.sd04211.Sd04211RegisterDto</w:t>
            </w:r>
          </w:p>
        </w:tc>
      </w:tr>
      <w:tr w:rsidR="00577495" w:rsidRPr="004D3944" w14:paraId="446FB422" w14:textId="77777777" w:rsidTr="00704579">
        <w:trPr>
          <w:trHeight w:val="595"/>
        </w:trPr>
        <w:tc>
          <w:tcPr>
            <w:cnfStyle w:val="001000000000" w:firstRow="0" w:lastRow="0" w:firstColumn="1" w:lastColumn="0" w:oddVBand="0" w:evenVBand="0" w:oddHBand="0" w:evenHBand="0" w:firstRowFirstColumn="0" w:firstRowLastColumn="0" w:lastRowFirstColumn="0" w:lastRowLastColumn="0"/>
            <w:tcW w:w="1446" w:type="dxa"/>
          </w:tcPr>
          <w:p w14:paraId="00AC52D3" w14:textId="77777777" w:rsidR="00577495" w:rsidRPr="004D3944" w:rsidRDefault="004C727E" w:rsidP="00704579">
            <w:pPr>
              <w:pStyle w:val="a4"/>
              <w:rPr>
                <w:rFonts w:ascii="Arial" w:hAnsi="Arial" w:cs="Arial"/>
              </w:rPr>
            </w:pPr>
            <w:r w:rsidRPr="004D3944">
              <w:rPr>
                <w:rFonts w:ascii="Arial" w:hAnsi="Arial" w:cs="Arial"/>
              </w:rPr>
              <w:t>Lớp service</w:t>
            </w:r>
          </w:p>
        </w:tc>
        <w:tc>
          <w:tcPr>
            <w:tcW w:w="1478" w:type="dxa"/>
          </w:tcPr>
          <w:p w14:paraId="6DF21A41" w14:textId="77777777" w:rsidR="00577495" w:rsidRPr="004D3944" w:rsidRDefault="00577495" w:rsidP="00704579">
            <w:pPr>
              <w:pStyle w:val="a4"/>
              <w:cnfStyle w:val="000000000000" w:firstRow="0"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Service</w:t>
            </w:r>
          </w:p>
        </w:tc>
        <w:tc>
          <w:tcPr>
            <w:tcW w:w="6683" w:type="dxa"/>
          </w:tcPr>
          <w:p w14:paraId="7BE612E4" w14:textId="77777777" w:rsidR="00577495" w:rsidRPr="004D3944" w:rsidRDefault="00B36A39" w:rsidP="00704579">
            <w:pPr>
              <w:pStyle w:val="a4"/>
              <w:cnfStyle w:val="000000000000" w:firstRow="0"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jp.co.dowa.sd.service.</w:t>
            </w:r>
            <w:r w:rsidR="00AC3324" w:rsidRPr="004D3944">
              <w:rPr>
                <w:rFonts w:ascii="Arial" w:hAnsi="Arial" w:cs="Arial"/>
              </w:rPr>
              <w:t xml:space="preserve"> Zswma0Service</w:t>
            </w:r>
          </w:p>
        </w:tc>
      </w:tr>
    </w:tbl>
    <w:p w14:paraId="0C5E4735" w14:textId="77777777" w:rsidR="00483C69" w:rsidRPr="004D3944" w:rsidRDefault="00483C69" w:rsidP="00F01EB7">
      <w:pPr>
        <w:ind w:firstLine="250"/>
        <w:rPr>
          <w:rFonts w:ascii="Arial" w:hAnsi="Arial" w:cs="Arial"/>
        </w:rPr>
      </w:pPr>
    </w:p>
    <w:p w14:paraId="17DE8157" w14:textId="77777777" w:rsidR="00483C69" w:rsidRPr="004D3944" w:rsidRDefault="00871EA4" w:rsidP="00036FA3">
      <w:pPr>
        <w:pStyle w:val="Heading3"/>
        <w:spacing w:before="180"/>
        <w:rPr>
          <w:rFonts w:ascii="Arial" w:hAnsi="Arial" w:cs="Arial"/>
        </w:rPr>
      </w:pPr>
      <w:r w:rsidRPr="004D3944">
        <w:rPr>
          <w:rFonts w:ascii="Arial" w:hAnsi="Arial" w:cs="Arial"/>
        </w:rPr>
        <w:t>Lớp client</w:t>
      </w:r>
    </w:p>
    <w:p w14:paraId="4E14AC37" w14:textId="77777777" w:rsidR="00607AE3" w:rsidRPr="004D3944" w:rsidRDefault="00607AE3" w:rsidP="00607AE3">
      <w:pPr>
        <w:pStyle w:val="Heading4"/>
        <w:rPr>
          <w:rFonts w:ascii="Arial" w:hAnsi="Arial" w:cs="Arial"/>
        </w:rPr>
      </w:pPr>
      <w:r w:rsidRPr="004D3944">
        <w:rPr>
          <w:rFonts w:ascii="Arial" w:hAnsi="Arial" w:cs="Arial"/>
        </w:rPr>
        <w:t>CSJS</w:t>
      </w:r>
    </w:p>
    <w:p w14:paraId="0A1F8A02" w14:textId="77777777" w:rsidR="007D5003" w:rsidRPr="004D3944" w:rsidRDefault="001115F0" w:rsidP="007D5003">
      <w:pPr>
        <w:pStyle w:val="a2"/>
        <w:rPr>
          <w:rStyle w:val="a1"/>
          <w:rFonts w:ascii="Arial" w:hAnsi="Arial" w:cs="Arial"/>
        </w:rPr>
      </w:pPr>
      <w:r>
        <w:rPr>
          <w:rFonts w:ascii="Arial" w:hAnsi="Arial" w:cs="Arial"/>
          <w:noProof/>
        </w:rPr>
        <w:pict w14:anchorId="52ABD8A0">
          <v:shape id="_x0000_s1156" type="#_x0000_t62" style="position:absolute;left:0;text-align:left;margin-left:194.1pt;margin-top:21.15pt;width:156pt;height:47.25pt;z-index:251632128" adj="-3579,20229">
            <v:textbox style="mso-next-textbox:#_x0000_s1156" inset="5.85pt,.7pt,5.85pt,.7pt">
              <w:txbxContent>
                <w:p w14:paraId="193754D4" w14:textId="77777777" w:rsidR="001115F0" w:rsidRPr="009A14FA" w:rsidRDefault="001115F0" w:rsidP="002D78F2">
                  <w:pPr>
                    <w:pStyle w:val="PlainText"/>
                    <w:rPr>
                      <w:sz w:val="18"/>
                      <w:szCs w:val="18"/>
                    </w:rPr>
                  </w:pPr>
                  <w:r>
                    <w:rPr>
                      <w:sz w:val="18"/>
                      <w:szCs w:val="18"/>
                    </w:rPr>
                    <w:t>Khai b</w:t>
                  </w:r>
                  <w:r>
                    <w:rPr>
                      <w:sz w:val="18"/>
                      <w:szCs w:val="18"/>
                    </w:rPr>
                    <w:t>á</w:t>
                  </w:r>
                  <w:r>
                    <w:rPr>
                      <w:sz w:val="18"/>
                      <w:szCs w:val="18"/>
                    </w:rPr>
                    <w:t>o NameSpace.</w:t>
                  </w:r>
                </w:p>
              </w:txbxContent>
            </v:textbox>
          </v:shape>
        </w:pict>
      </w:r>
      <w:r w:rsidR="007D5003" w:rsidRPr="004D3944">
        <w:rPr>
          <w:rStyle w:val="a1"/>
          <w:rFonts w:ascii="Arial" w:hAnsi="Arial" w:cs="Arial"/>
        </w:rPr>
        <w:t>var dowa = dowa || {};</w:t>
      </w:r>
    </w:p>
    <w:p w14:paraId="76FE21E6" w14:textId="77777777" w:rsidR="007D5003" w:rsidRPr="004D3944" w:rsidRDefault="007D5003" w:rsidP="007D5003">
      <w:pPr>
        <w:pStyle w:val="a2"/>
        <w:rPr>
          <w:rStyle w:val="a1"/>
          <w:rFonts w:ascii="Arial" w:hAnsi="Arial" w:cs="Arial"/>
        </w:rPr>
      </w:pPr>
      <w:r w:rsidRPr="004D3944">
        <w:rPr>
          <w:rStyle w:val="a1"/>
          <w:rFonts w:ascii="Arial" w:hAnsi="Arial" w:cs="Arial"/>
        </w:rPr>
        <w:t>dowa.sd = dowa.sd || {};</w:t>
      </w:r>
    </w:p>
    <w:p w14:paraId="0E677715" w14:textId="77777777" w:rsidR="007D5003" w:rsidRPr="004D3944" w:rsidRDefault="001115F0" w:rsidP="007D5003">
      <w:pPr>
        <w:pStyle w:val="a2"/>
        <w:rPr>
          <w:rStyle w:val="a1"/>
          <w:rFonts w:ascii="Arial" w:hAnsi="Arial" w:cs="Arial"/>
        </w:rPr>
      </w:pPr>
      <w:r>
        <w:rPr>
          <w:rFonts w:ascii="Arial" w:hAnsi="Arial" w:cs="Arial"/>
          <w:noProof/>
        </w:rPr>
        <w:pict w14:anchorId="25A25F73">
          <v:shape id="_x0000_s1157" type="#_x0000_t62" style="position:absolute;left:0;text-align:left;margin-left:307.35pt;margin-top:9.15pt;width:156pt;height:77.25pt;z-index:251633152" adj="-3579,20761">
            <v:textbox style="mso-next-textbox:#_x0000_s1157" inset="5.85pt,.7pt,5.85pt,.7pt">
              <w:txbxContent>
                <w:p w14:paraId="690FF6F7" w14:textId="77777777" w:rsidR="001115F0" w:rsidRPr="009A14FA" w:rsidRDefault="001115F0" w:rsidP="00D830CD">
                  <w:pPr>
                    <w:pStyle w:val="PlainText"/>
                    <w:rPr>
                      <w:sz w:val="18"/>
                      <w:szCs w:val="18"/>
                    </w:rPr>
                  </w:pPr>
                  <w:r>
                    <w:rPr>
                      <w:sz w:val="18"/>
                      <w:szCs w:val="18"/>
                    </w:rPr>
                    <w:t>V</w:t>
                  </w:r>
                  <w:r>
                    <w:rPr>
                      <w:sz w:val="18"/>
                      <w:szCs w:val="18"/>
                    </w:rPr>
                    <w:t>ì</w:t>
                  </w:r>
                  <w:r>
                    <w:rPr>
                      <w:sz w:val="18"/>
                      <w:szCs w:val="18"/>
                    </w:rPr>
                    <w:t xml:space="preserve"> ko th</w:t>
                  </w:r>
                  <w:r>
                    <w:rPr>
                      <w:sz w:val="18"/>
                      <w:szCs w:val="18"/>
                    </w:rPr>
                    <w:t>ể</w:t>
                  </w:r>
                  <w:r>
                    <w:rPr>
                      <w:sz w:val="18"/>
                      <w:szCs w:val="18"/>
                    </w:rPr>
                    <w:t xml:space="preserve"> ho</w:t>
                  </w:r>
                  <w:r>
                    <w:rPr>
                      <w:sz w:val="18"/>
                      <w:szCs w:val="18"/>
                    </w:rPr>
                    <w:t>à</w:t>
                  </w:r>
                  <w:r>
                    <w:rPr>
                      <w:sz w:val="18"/>
                      <w:szCs w:val="18"/>
                    </w:rPr>
                    <w:t>n thi</w:t>
                  </w:r>
                  <w:r>
                    <w:rPr>
                      <w:sz w:val="18"/>
                      <w:szCs w:val="18"/>
                    </w:rPr>
                    <w:t>ệ</w:t>
                  </w:r>
                  <w:r>
                    <w:rPr>
                      <w:sz w:val="18"/>
                      <w:szCs w:val="18"/>
                    </w:rPr>
                    <w:t xml:space="preserve">n </w:t>
                  </w:r>
                  <w:r>
                    <w:rPr>
                      <w:sz w:val="18"/>
                      <w:szCs w:val="18"/>
                    </w:rPr>
                    <w:t>ở</w:t>
                  </w:r>
                  <w:r>
                    <w:rPr>
                      <w:sz w:val="18"/>
                      <w:szCs w:val="18"/>
                    </w:rPr>
                    <w:t xml:space="preserve"> d</w:t>
                  </w:r>
                  <w:r>
                    <w:rPr>
                      <w:sz w:val="18"/>
                      <w:szCs w:val="18"/>
                    </w:rPr>
                    <w:t>ạ</w:t>
                  </w:r>
                  <w:r>
                    <w:rPr>
                      <w:sz w:val="18"/>
                      <w:szCs w:val="18"/>
                    </w:rPr>
                    <w:t>ng EL cho n</w:t>
                  </w:r>
                  <w:r>
                    <w:rPr>
                      <w:sz w:val="18"/>
                      <w:szCs w:val="18"/>
                    </w:rPr>
                    <w:t>ê</w:t>
                  </w:r>
                  <w:r>
                    <w:rPr>
                      <w:sz w:val="18"/>
                      <w:szCs w:val="18"/>
                    </w:rPr>
                    <w:t>n h</w:t>
                  </w:r>
                  <w:r>
                    <w:rPr>
                      <w:sz w:val="18"/>
                      <w:szCs w:val="18"/>
                    </w:rPr>
                    <w:t>ã</w:t>
                  </w:r>
                  <w:r>
                    <w:rPr>
                      <w:sz w:val="18"/>
                      <w:szCs w:val="18"/>
                    </w:rPr>
                    <w:t>y vi</w:t>
                  </w:r>
                  <w:r>
                    <w:rPr>
                      <w:sz w:val="18"/>
                      <w:szCs w:val="18"/>
                    </w:rPr>
                    <w:t>ế</w:t>
                  </w:r>
                  <w:r>
                    <w:rPr>
                      <w:sz w:val="18"/>
                      <w:szCs w:val="18"/>
                    </w:rPr>
                    <w:t>t URL v</w:t>
                  </w:r>
                  <w:r>
                    <w:rPr>
                      <w:sz w:val="18"/>
                      <w:szCs w:val="18"/>
                    </w:rPr>
                    <w:t>à</w:t>
                  </w:r>
                  <w:r>
                    <w:rPr>
                      <w:sz w:val="18"/>
                      <w:szCs w:val="18"/>
                    </w:rPr>
                    <w:t>o ph</w:t>
                  </w:r>
                  <w:r>
                    <w:rPr>
                      <w:sz w:val="18"/>
                      <w:szCs w:val="18"/>
                    </w:rPr>
                    <w:t>í</w:t>
                  </w:r>
                  <w:r>
                    <w:rPr>
                      <w:sz w:val="18"/>
                      <w:szCs w:val="18"/>
                    </w:rPr>
                    <w:t>a JSP</w:t>
                  </w:r>
                </w:p>
              </w:txbxContent>
            </v:textbox>
          </v:shape>
        </w:pict>
      </w:r>
      <w:r w:rsidR="007D5003" w:rsidRPr="004D3944">
        <w:rPr>
          <w:rStyle w:val="a1"/>
          <w:rFonts w:ascii="Arial" w:hAnsi="Arial" w:cs="Arial"/>
        </w:rPr>
        <w:t>dowa.sd.sd04211 = {};</w:t>
      </w:r>
    </w:p>
    <w:p w14:paraId="3250244A" w14:textId="77777777" w:rsidR="007D5003" w:rsidRPr="004D3944" w:rsidRDefault="007D5003" w:rsidP="007D5003">
      <w:pPr>
        <w:pStyle w:val="a2"/>
        <w:rPr>
          <w:rFonts w:ascii="Arial" w:hAnsi="Arial" w:cs="Arial"/>
          <w:lang w:val="zh-CN"/>
        </w:rPr>
      </w:pPr>
    </w:p>
    <w:p w14:paraId="478D058C" w14:textId="77777777" w:rsidR="007D5003" w:rsidRPr="004D3944" w:rsidRDefault="007D5003" w:rsidP="007D5003">
      <w:pPr>
        <w:pStyle w:val="a2"/>
        <w:rPr>
          <w:rFonts w:ascii="Arial" w:hAnsi="Arial" w:cs="Arial"/>
          <w:lang w:val="zh-CN"/>
        </w:rPr>
      </w:pPr>
      <w:r w:rsidRPr="004D3944">
        <w:rPr>
          <w:rFonts w:ascii="Arial" w:hAnsi="Arial" w:cs="Arial"/>
          <w:lang w:val="zh-CN"/>
        </w:rPr>
        <w:t>(function($) {</w:t>
      </w:r>
    </w:p>
    <w:p w14:paraId="081A9D76" w14:textId="77777777" w:rsidR="007D5003" w:rsidRPr="004D3944" w:rsidRDefault="007D5003" w:rsidP="007D5003">
      <w:pPr>
        <w:pStyle w:val="a2"/>
        <w:rPr>
          <w:rFonts w:ascii="Arial" w:hAnsi="Arial" w:cs="Arial"/>
          <w:lang w:val="zh-CN"/>
        </w:rPr>
      </w:pPr>
      <w:r w:rsidRPr="004D3944">
        <w:rPr>
          <w:rFonts w:ascii="Arial" w:hAnsi="Arial" w:cs="Arial"/>
          <w:lang w:val="zh-CN"/>
        </w:rPr>
        <w:t xml:space="preserve">  dowa.sd.sd04211.onClickEditBtn = function() {</w:t>
      </w:r>
    </w:p>
    <w:p w14:paraId="001763EE" w14:textId="77777777" w:rsidR="007D5003" w:rsidRPr="004D3944" w:rsidRDefault="007D5003" w:rsidP="007D5003">
      <w:pPr>
        <w:pStyle w:val="a2"/>
        <w:rPr>
          <w:rFonts w:ascii="Arial" w:hAnsi="Arial" w:cs="Arial"/>
          <w:lang w:val="zh-CN"/>
        </w:rPr>
      </w:pPr>
    </w:p>
    <w:p w14:paraId="1C614D72" w14:textId="77777777" w:rsidR="007D5003" w:rsidRPr="004D3944" w:rsidRDefault="001115F0" w:rsidP="007D5003">
      <w:pPr>
        <w:pStyle w:val="a2"/>
        <w:rPr>
          <w:rFonts w:ascii="Arial" w:hAnsi="Arial" w:cs="Arial"/>
          <w:lang w:val="zh-CN"/>
        </w:rPr>
      </w:pPr>
      <w:r>
        <w:rPr>
          <w:rFonts w:ascii="Arial" w:hAnsi="Arial" w:cs="Arial"/>
          <w:noProof/>
        </w:rPr>
        <w:pict w14:anchorId="613472C7">
          <v:shape id="_x0000_s1158" type="#_x0000_t62" style="position:absolute;left:0;text-align:left;margin-left:324.6pt;margin-top:5.4pt;width:156pt;height:77.25pt;z-index:251634176" adj="-5448,9437">
            <v:textbox style="mso-next-textbox:#_x0000_s1158" inset="5.85pt,.7pt,5.85pt,.7pt">
              <w:txbxContent>
                <w:p w14:paraId="35508966" w14:textId="77777777" w:rsidR="001115F0" w:rsidRPr="009A14FA" w:rsidRDefault="001115F0" w:rsidP="00D830CD">
                  <w:pPr>
                    <w:pStyle w:val="PlainText"/>
                    <w:rPr>
                      <w:sz w:val="18"/>
                      <w:szCs w:val="18"/>
                    </w:rPr>
                  </w:pPr>
                  <w:r>
                    <w:rPr>
                      <w:sz w:val="18"/>
                      <w:szCs w:val="18"/>
                    </w:rPr>
                    <w:t>Li</w:t>
                  </w:r>
                  <w:r>
                    <w:rPr>
                      <w:sz w:val="18"/>
                      <w:szCs w:val="18"/>
                    </w:rPr>
                    <w:t>ê</w:t>
                  </w:r>
                  <w:r>
                    <w:rPr>
                      <w:sz w:val="18"/>
                      <w:szCs w:val="18"/>
                    </w:rPr>
                    <w:t xml:space="preserve">n quan </w:t>
                  </w:r>
                  <w:r>
                    <w:rPr>
                      <w:sz w:val="18"/>
                      <w:szCs w:val="18"/>
                    </w:rPr>
                    <w:t>đế</w:t>
                  </w:r>
                  <w:r>
                    <w:rPr>
                      <w:sz w:val="18"/>
                      <w:szCs w:val="18"/>
                    </w:rPr>
                    <w:t>n ph</w:t>
                  </w:r>
                  <w:r>
                    <w:rPr>
                      <w:sz w:val="18"/>
                      <w:szCs w:val="18"/>
                    </w:rPr>
                    <w:t>ầ</w:t>
                  </w:r>
                  <w:r>
                    <w:rPr>
                      <w:sz w:val="18"/>
                      <w:szCs w:val="18"/>
                    </w:rPr>
                    <w:t>n common th</w:t>
                  </w:r>
                  <w:r>
                    <w:rPr>
                      <w:sz w:val="18"/>
                      <w:szCs w:val="18"/>
                    </w:rPr>
                    <w:t>ì</w:t>
                  </w:r>
                  <w:r>
                    <w:rPr>
                      <w:sz w:val="18"/>
                      <w:szCs w:val="18"/>
                    </w:rPr>
                    <w:t xml:space="preserve"> trong n</w:t>
                  </w:r>
                  <w:r>
                    <w:rPr>
                      <w:sz w:val="18"/>
                      <w:szCs w:val="18"/>
                    </w:rPr>
                    <w:t>ộ</w:t>
                  </w:r>
                  <w:r>
                    <w:rPr>
                      <w:sz w:val="18"/>
                      <w:szCs w:val="18"/>
                    </w:rPr>
                    <w:t>i b</w:t>
                  </w:r>
                  <w:r>
                    <w:rPr>
                      <w:sz w:val="18"/>
                      <w:szCs w:val="18"/>
                    </w:rPr>
                    <w:t>ộ</w:t>
                  </w:r>
                  <w:r>
                    <w:rPr>
                      <w:sz w:val="18"/>
                      <w:szCs w:val="18"/>
                    </w:rPr>
                    <w:t xml:space="preserve"> s</w:t>
                  </w:r>
                  <w:r>
                    <w:rPr>
                      <w:sz w:val="18"/>
                      <w:szCs w:val="18"/>
                    </w:rPr>
                    <w:t>ẽ</w:t>
                  </w:r>
                  <w:r>
                    <w:rPr>
                      <w:sz w:val="18"/>
                      <w:szCs w:val="18"/>
                    </w:rPr>
                    <w:t xml:space="preserve"> </w:t>
                  </w:r>
                  <w:r>
                    <w:rPr>
                      <w:rFonts w:hint="eastAsia"/>
                      <w:sz w:val="18"/>
                      <w:szCs w:val="18"/>
                    </w:rPr>
                    <w:t xml:space="preserve">serialize </w:t>
                  </w:r>
                  <w:r>
                    <w:rPr>
                      <w:sz w:val="18"/>
                      <w:szCs w:val="18"/>
                    </w:rPr>
                    <w:t xml:space="preserve"> </w:t>
                  </w:r>
                  <w:r>
                    <w:rPr>
                      <w:rFonts w:hint="eastAsia"/>
                      <w:sz w:val="18"/>
                      <w:szCs w:val="18"/>
                    </w:rPr>
                    <w:t>Form</w:t>
                  </w:r>
                  <w:r>
                    <w:rPr>
                      <w:sz w:val="18"/>
                      <w:szCs w:val="18"/>
                    </w:rPr>
                    <w:t xml:space="preserve"> r</w:t>
                  </w:r>
                  <w:r>
                    <w:rPr>
                      <w:sz w:val="18"/>
                      <w:szCs w:val="18"/>
                    </w:rPr>
                    <w:t>ồ</w:t>
                  </w:r>
                  <w:r>
                    <w:rPr>
                      <w:sz w:val="18"/>
                      <w:szCs w:val="18"/>
                    </w:rPr>
                    <w:t>i g</w:t>
                  </w:r>
                  <w:r>
                    <w:rPr>
                      <w:sz w:val="18"/>
                      <w:szCs w:val="18"/>
                    </w:rPr>
                    <w:t>ử</w:t>
                  </w:r>
                  <w:r>
                    <w:rPr>
                      <w:sz w:val="18"/>
                      <w:szCs w:val="18"/>
                    </w:rPr>
                    <w:t xml:space="preserve">i </w:t>
                  </w:r>
                  <w:r>
                    <w:rPr>
                      <w:sz w:val="18"/>
                      <w:szCs w:val="18"/>
                    </w:rPr>
                    <w:t>đế</w:t>
                  </w:r>
                  <w:r>
                    <w:rPr>
                      <w:sz w:val="18"/>
                      <w:szCs w:val="18"/>
                    </w:rPr>
                    <w:t>n server</w:t>
                  </w:r>
                </w:p>
              </w:txbxContent>
            </v:textbox>
          </v:shape>
        </w:pict>
      </w:r>
      <w:r w:rsidR="007D5003" w:rsidRPr="004D3944">
        <w:rPr>
          <w:rFonts w:ascii="Arial" w:hAnsi="Arial" w:cs="Arial"/>
          <w:lang w:val="zh-CN"/>
        </w:rPr>
        <w:t xml:space="preserve">    $('#sd04211Form').attr('action', $('#sd04211EditForm').attr('action'));</w:t>
      </w:r>
    </w:p>
    <w:p w14:paraId="5BE4D9CB" w14:textId="77777777" w:rsidR="007D5003" w:rsidRPr="004D3944" w:rsidRDefault="007D5003" w:rsidP="007D5003">
      <w:pPr>
        <w:pStyle w:val="a2"/>
        <w:rPr>
          <w:rFonts w:ascii="Arial" w:hAnsi="Arial" w:cs="Arial"/>
          <w:lang w:val="zh-CN"/>
        </w:rPr>
      </w:pPr>
      <w:r w:rsidRPr="004D3944">
        <w:rPr>
          <w:rFonts w:ascii="Arial" w:hAnsi="Arial" w:cs="Arial"/>
          <w:lang w:val="zh-CN"/>
        </w:rPr>
        <w:t xml:space="preserve">    dowa.sd.core.request.ajaxSubmit($('#sd04211Form'), $('#sd04211ReadForm').attr('action'));</w:t>
      </w:r>
    </w:p>
    <w:p w14:paraId="75841DE1" w14:textId="77777777" w:rsidR="007D5003" w:rsidRPr="004D3944" w:rsidRDefault="007D5003" w:rsidP="007D5003">
      <w:pPr>
        <w:pStyle w:val="a2"/>
        <w:rPr>
          <w:rFonts w:ascii="Arial" w:hAnsi="Arial" w:cs="Arial"/>
          <w:lang w:val="zh-CN"/>
        </w:rPr>
      </w:pPr>
      <w:r w:rsidRPr="004D3944">
        <w:rPr>
          <w:rFonts w:ascii="Arial" w:hAnsi="Arial" w:cs="Arial"/>
          <w:lang w:val="zh-CN"/>
        </w:rPr>
        <w:t xml:space="preserve">  };</w:t>
      </w:r>
    </w:p>
    <w:p w14:paraId="687B3879" w14:textId="77777777" w:rsidR="007D5003" w:rsidRPr="004D3944" w:rsidRDefault="007D5003" w:rsidP="007D5003">
      <w:pPr>
        <w:pStyle w:val="a2"/>
        <w:rPr>
          <w:rFonts w:ascii="Arial" w:hAnsi="Arial" w:cs="Arial"/>
          <w:lang w:val="zh-CN"/>
        </w:rPr>
      </w:pPr>
      <w:r w:rsidRPr="004D3944">
        <w:rPr>
          <w:rFonts w:ascii="Arial" w:hAnsi="Arial" w:cs="Arial"/>
          <w:lang w:val="zh-CN"/>
        </w:rPr>
        <w:t xml:space="preserve">  dowa.sd.sd04211.onClickComfirmBtn = function() {</w:t>
      </w:r>
    </w:p>
    <w:p w14:paraId="5A325DFC" w14:textId="77777777" w:rsidR="007D5003" w:rsidRPr="004D3944" w:rsidRDefault="007D5003" w:rsidP="007D5003">
      <w:pPr>
        <w:pStyle w:val="a2"/>
        <w:rPr>
          <w:rFonts w:ascii="Arial" w:hAnsi="Arial" w:cs="Arial"/>
          <w:lang w:val="zh-CN"/>
        </w:rPr>
      </w:pPr>
      <w:r w:rsidRPr="004D3944">
        <w:rPr>
          <w:rFonts w:ascii="Arial" w:hAnsi="Arial" w:cs="Arial"/>
          <w:lang w:val="zh-CN"/>
        </w:rPr>
        <w:t xml:space="preserve">    dowa.sd.core.request.ajaxSubmit($('#sd04211Form'));</w:t>
      </w:r>
    </w:p>
    <w:p w14:paraId="594C7931" w14:textId="77777777" w:rsidR="007D5003" w:rsidRPr="004D3944" w:rsidRDefault="007D5003" w:rsidP="007D5003">
      <w:pPr>
        <w:pStyle w:val="a2"/>
        <w:rPr>
          <w:rFonts w:ascii="Arial" w:hAnsi="Arial" w:cs="Arial"/>
          <w:lang w:val="zh-CN"/>
        </w:rPr>
      </w:pPr>
      <w:r w:rsidRPr="004D3944">
        <w:rPr>
          <w:rFonts w:ascii="Arial" w:hAnsi="Arial" w:cs="Arial"/>
          <w:lang w:val="zh-CN"/>
        </w:rPr>
        <w:t xml:space="preserve">  };</w:t>
      </w:r>
    </w:p>
    <w:p w14:paraId="65D2352D" w14:textId="77777777" w:rsidR="007D5003" w:rsidRPr="004D3944" w:rsidRDefault="007D5003" w:rsidP="007D5003">
      <w:pPr>
        <w:pStyle w:val="a2"/>
        <w:rPr>
          <w:rFonts w:ascii="Arial" w:hAnsi="Arial" w:cs="Arial"/>
          <w:lang w:val="zh-CN"/>
        </w:rPr>
      </w:pPr>
    </w:p>
    <w:p w14:paraId="4C4EDA29" w14:textId="77777777" w:rsidR="00607AE3" w:rsidRPr="004D3944" w:rsidRDefault="007D5003" w:rsidP="007D5003">
      <w:pPr>
        <w:pStyle w:val="a2"/>
        <w:rPr>
          <w:rFonts w:ascii="Arial" w:eastAsia="SimSun" w:hAnsi="Arial" w:cs="Arial"/>
          <w:lang w:val="zh-CN" w:eastAsia="zh-CN"/>
        </w:rPr>
      </w:pPr>
      <w:r w:rsidRPr="004D3944">
        <w:rPr>
          <w:rFonts w:ascii="Arial" w:hAnsi="Arial" w:cs="Arial"/>
          <w:lang w:val="zh-CN"/>
        </w:rPr>
        <w:t>})(jQuery);</w:t>
      </w:r>
    </w:p>
    <w:p w14:paraId="0814366F" w14:textId="77777777" w:rsidR="006A67AF" w:rsidRPr="004D3944" w:rsidRDefault="004C727E" w:rsidP="00036FA3">
      <w:pPr>
        <w:pStyle w:val="Heading3"/>
        <w:spacing w:before="180"/>
        <w:rPr>
          <w:rFonts w:ascii="Arial" w:hAnsi="Arial" w:cs="Arial"/>
        </w:rPr>
      </w:pPr>
      <w:r w:rsidRPr="004D3944">
        <w:rPr>
          <w:rFonts w:ascii="Arial" w:hAnsi="Arial" w:cs="Arial"/>
        </w:rPr>
        <w:t>Lớp presentation</w:t>
      </w:r>
    </w:p>
    <w:p w14:paraId="0A78E425" w14:textId="77777777" w:rsidR="004E450B" w:rsidRPr="004D3944" w:rsidRDefault="00C83A6B" w:rsidP="004E450B">
      <w:pPr>
        <w:pStyle w:val="Heading4"/>
        <w:rPr>
          <w:rFonts w:ascii="Arial" w:hAnsi="Arial" w:cs="Arial"/>
        </w:rPr>
      </w:pPr>
      <w:r w:rsidRPr="004D3944">
        <w:rPr>
          <w:rFonts w:ascii="Arial" w:hAnsi="Arial" w:cs="Arial"/>
        </w:rPr>
        <w:t>Action</w:t>
      </w:r>
    </w:p>
    <w:p w14:paraId="5AD50C2C" w14:textId="77777777" w:rsidR="00370765" w:rsidRPr="004D3944" w:rsidRDefault="00370765" w:rsidP="00370765">
      <w:pPr>
        <w:pStyle w:val="a2"/>
        <w:rPr>
          <w:rFonts w:ascii="Arial" w:eastAsia="SimSun" w:hAnsi="Arial" w:cs="Arial"/>
          <w:lang w:val="zh-CN" w:eastAsia="zh-CN"/>
        </w:rPr>
      </w:pPr>
      <w:r w:rsidRPr="004D3944">
        <w:rPr>
          <w:rFonts w:ascii="Arial" w:eastAsia="SimSun" w:hAnsi="Arial" w:cs="Arial"/>
          <w:lang w:val="zh-CN" w:eastAsia="zh-CN"/>
        </w:rPr>
        <w:t>/*</w:t>
      </w:r>
    </w:p>
    <w:p w14:paraId="3A40DEAF" w14:textId="77777777" w:rsidR="00370765" w:rsidRPr="004D3944" w:rsidRDefault="00370765" w:rsidP="00370765">
      <w:pPr>
        <w:pStyle w:val="a2"/>
        <w:rPr>
          <w:rFonts w:ascii="Arial" w:eastAsia="SimSun" w:hAnsi="Arial" w:cs="Arial"/>
          <w:lang w:val="zh-CN" w:eastAsia="zh-CN"/>
        </w:rPr>
      </w:pPr>
      <w:r w:rsidRPr="004D3944">
        <w:rPr>
          <w:rFonts w:ascii="Arial" w:eastAsia="SimSun" w:hAnsi="Arial" w:cs="Arial"/>
          <w:lang w:val="zh-CN" w:eastAsia="zh-CN"/>
        </w:rPr>
        <w:lastRenderedPageBreak/>
        <w:t xml:space="preserve"> * (C) DOWA HOLDINGS Co., Ltd. 2015</w:t>
      </w:r>
    </w:p>
    <w:p w14:paraId="65ABAC39" w14:textId="77777777" w:rsidR="00370765" w:rsidRPr="004D3944" w:rsidRDefault="00370765" w:rsidP="00370765">
      <w:pPr>
        <w:pStyle w:val="a2"/>
        <w:rPr>
          <w:rFonts w:ascii="Arial" w:eastAsia="SimSun" w:hAnsi="Arial" w:cs="Arial"/>
          <w:lang w:val="zh-CN" w:eastAsia="zh-CN"/>
        </w:rPr>
      </w:pPr>
      <w:r w:rsidRPr="004D3944">
        <w:rPr>
          <w:rFonts w:ascii="Arial" w:eastAsia="SimSun" w:hAnsi="Arial" w:cs="Arial"/>
          <w:lang w:val="zh-CN" w:eastAsia="zh-CN"/>
        </w:rPr>
        <w:t xml:space="preserve"> */</w:t>
      </w:r>
    </w:p>
    <w:p w14:paraId="05FAFFF2" w14:textId="77777777" w:rsidR="00370765" w:rsidRPr="004D3944" w:rsidRDefault="00370765" w:rsidP="00370765">
      <w:pPr>
        <w:pStyle w:val="a2"/>
        <w:rPr>
          <w:rFonts w:ascii="Arial" w:eastAsia="SimSun" w:hAnsi="Arial" w:cs="Arial"/>
          <w:lang w:val="zh-CN" w:eastAsia="zh-CN"/>
        </w:rPr>
      </w:pPr>
    </w:p>
    <w:p w14:paraId="09399659" w14:textId="77777777" w:rsidR="00370765" w:rsidRPr="004D3944" w:rsidRDefault="00370765" w:rsidP="00370765">
      <w:pPr>
        <w:pStyle w:val="a2"/>
        <w:rPr>
          <w:rFonts w:ascii="Arial" w:eastAsia="SimSun" w:hAnsi="Arial" w:cs="Arial"/>
          <w:lang w:val="zh-CN" w:eastAsia="zh-CN"/>
        </w:rPr>
      </w:pPr>
      <w:r w:rsidRPr="004D3944">
        <w:rPr>
          <w:rFonts w:ascii="Arial" w:eastAsia="SimSun" w:hAnsi="Arial" w:cs="Arial"/>
          <w:lang w:val="zh-CN" w:eastAsia="zh-CN"/>
        </w:rPr>
        <w:t>package jp.co.dowa.sd.action.sd04211;</w:t>
      </w:r>
    </w:p>
    <w:p w14:paraId="014986FD" w14:textId="77777777" w:rsidR="00370765" w:rsidRPr="004D3944" w:rsidRDefault="00370765" w:rsidP="00370765">
      <w:pPr>
        <w:pStyle w:val="a2"/>
        <w:rPr>
          <w:rFonts w:ascii="Arial" w:eastAsia="SimSun" w:hAnsi="Arial" w:cs="Arial"/>
          <w:lang w:val="zh-CN" w:eastAsia="zh-CN"/>
        </w:rPr>
      </w:pPr>
    </w:p>
    <w:p w14:paraId="7CCC434A" w14:textId="77777777" w:rsidR="00370765" w:rsidRPr="004D3944" w:rsidRDefault="00370765" w:rsidP="00370765">
      <w:pPr>
        <w:pStyle w:val="a2"/>
        <w:rPr>
          <w:rFonts w:ascii="Arial" w:eastAsia="SimSun" w:hAnsi="Arial" w:cs="Arial"/>
          <w:lang w:val="zh-CN" w:eastAsia="zh-CN"/>
        </w:rPr>
      </w:pPr>
      <w:r w:rsidRPr="004D3944">
        <w:rPr>
          <w:rFonts w:ascii="Arial" w:eastAsia="SimSun" w:hAnsi="Arial" w:cs="Arial"/>
          <w:lang w:val="zh-CN" w:eastAsia="zh-CN"/>
        </w:rPr>
        <w:t>import jp.co.dowa.sd.core.exception.DowaSdValidateException;</w:t>
      </w:r>
    </w:p>
    <w:p w14:paraId="433E749B" w14:textId="77777777" w:rsidR="00370765" w:rsidRPr="004D3944" w:rsidRDefault="00370765" w:rsidP="00370765">
      <w:pPr>
        <w:pStyle w:val="a2"/>
        <w:rPr>
          <w:rFonts w:ascii="Arial" w:eastAsia="SimSun" w:hAnsi="Arial" w:cs="Arial"/>
          <w:lang w:val="zh-CN" w:eastAsia="zh-CN"/>
        </w:rPr>
      </w:pPr>
      <w:r w:rsidRPr="004D3944">
        <w:rPr>
          <w:rFonts w:ascii="Arial" w:eastAsia="SimSun" w:hAnsi="Arial" w:cs="Arial"/>
          <w:lang w:val="zh-CN" w:eastAsia="zh-CN"/>
        </w:rPr>
        <w:t>import jp.co.dowa.sd.dto.sd04211.Sd04211RegisterDto;</w:t>
      </w:r>
    </w:p>
    <w:p w14:paraId="4E0C33F3" w14:textId="77777777" w:rsidR="00370765" w:rsidRPr="004D3944" w:rsidRDefault="00370765" w:rsidP="00370765">
      <w:pPr>
        <w:pStyle w:val="a2"/>
        <w:rPr>
          <w:rFonts w:ascii="Arial" w:eastAsia="SimSun" w:hAnsi="Arial" w:cs="Arial"/>
          <w:lang w:val="zh-CN" w:eastAsia="zh-CN"/>
        </w:rPr>
      </w:pPr>
      <w:r w:rsidRPr="004D3944">
        <w:rPr>
          <w:rFonts w:ascii="Arial" w:eastAsia="SimSun" w:hAnsi="Arial" w:cs="Arial"/>
          <w:lang w:val="zh-CN" w:eastAsia="zh-CN"/>
        </w:rPr>
        <w:t>import jp.co.dowa.sd.enums.ScreenTypeEnum;</w:t>
      </w:r>
    </w:p>
    <w:p w14:paraId="4531E2B8" w14:textId="77777777" w:rsidR="00370765" w:rsidRPr="004D3944" w:rsidRDefault="00370765" w:rsidP="00370765">
      <w:pPr>
        <w:pStyle w:val="a2"/>
        <w:rPr>
          <w:rFonts w:ascii="Arial" w:eastAsia="SimSun" w:hAnsi="Arial" w:cs="Arial"/>
          <w:lang w:val="zh-CN" w:eastAsia="zh-CN"/>
        </w:rPr>
      </w:pPr>
      <w:r w:rsidRPr="004D3944">
        <w:rPr>
          <w:rFonts w:ascii="Arial" w:eastAsia="SimSun" w:hAnsi="Arial" w:cs="Arial"/>
          <w:lang w:val="zh-CN" w:eastAsia="zh-CN"/>
        </w:rPr>
        <w:t>import jp.co.dowa.sd.form.sd04211.EditForm;</w:t>
      </w:r>
    </w:p>
    <w:p w14:paraId="25D386D6" w14:textId="77777777" w:rsidR="00370765" w:rsidRPr="004D3944" w:rsidRDefault="00370765" w:rsidP="00370765">
      <w:pPr>
        <w:pStyle w:val="a2"/>
        <w:rPr>
          <w:rFonts w:ascii="Arial" w:eastAsia="SimSun" w:hAnsi="Arial" w:cs="Arial"/>
          <w:lang w:val="zh-CN" w:eastAsia="zh-CN"/>
        </w:rPr>
      </w:pPr>
      <w:r w:rsidRPr="004D3944">
        <w:rPr>
          <w:rFonts w:ascii="Arial" w:eastAsia="SimSun" w:hAnsi="Arial" w:cs="Arial"/>
          <w:lang w:val="zh-CN" w:eastAsia="zh-CN"/>
        </w:rPr>
        <w:t>import jp.co.dowa.sd.form.sd04211.IndexForm;</w:t>
      </w:r>
    </w:p>
    <w:p w14:paraId="3EE878FD" w14:textId="77777777" w:rsidR="00370765" w:rsidRPr="004D3944" w:rsidRDefault="00370765" w:rsidP="00370765">
      <w:pPr>
        <w:pStyle w:val="a2"/>
        <w:rPr>
          <w:rFonts w:ascii="Arial" w:eastAsia="SimSun" w:hAnsi="Arial" w:cs="Arial"/>
          <w:lang w:val="zh-CN" w:eastAsia="zh-CN"/>
        </w:rPr>
      </w:pPr>
      <w:r w:rsidRPr="004D3944">
        <w:rPr>
          <w:rFonts w:ascii="Arial" w:eastAsia="SimSun" w:hAnsi="Arial" w:cs="Arial"/>
          <w:lang w:val="zh-CN" w:eastAsia="zh-CN"/>
        </w:rPr>
        <w:t>import jp.co.dowa.sd.logic.sd04211.Sd04211Logic;</w:t>
      </w:r>
    </w:p>
    <w:p w14:paraId="7776530E" w14:textId="77777777" w:rsidR="00370765" w:rsidRPr="004D3944" w:rsidRDefault="00370765" w:rsidP="00370765">
      <w:pPr>
        <w:pStyle w:val="a2"/>
        <w:rPr>
          <w:rFonts w:ascii="Arial" w:eastAsia="SimSun" w:hAnsi="Arial" w:cs="Arial"/>
          <w:lang w:val="zh-CN" w:eastAsia="zh-CN"/>
        </w:rPr>
      </w:pPr>
    </w:p>
    <w:p w14:paraId="115D356D" w14:textId="77777777" w:rsidR="00370765" w:rsidRPr="004D3944" w:rsidRDefault="00370765" w:rsidP="00370765">
      <w:pPr>
        <w:pStyle w:val="a2"/>
        <w:rPr>
          <w:rFonts w:ascii="Arial" w:eastAsia="SimSun" w:hAnsi="Arial" w:cs="Arial"/>
          <w:lang w:val="zh-CN" w:eastAsia="zh-CN"/>
        </w:rPr>
      </w:pPr>
      <w:r w:rsidRPr="004D3944">
        <w:rPr>
          <w:rFonts w:ascii="Arial" w:eastAsia="SimSun" w:hAnsi="Arial" w:cs="Arial"/>
          <w:lang w:val="zh-CN" w:eastAsia="zh-CN"/>
        </w:rPr>
        <w:t>import net.arnx.jsonic.JSON;</w:t>
      </w:r>
    </w:p>
    <w:p w14:paraId="3FD75B75" w14:textId="77777777" w:rsidR="00370765" w:rsidRPr="004D3944" w:rsidRDefault="00370765" w:rsidP="00370765">
      <w:pPr>
        <w:pStyle w:val="a2"/>
        <w:rPr>
          <w:rFonts w:ascii="Arial" w:eastAsia="SimSun" w:hAnsi="Arial" w:cs="Arial"/>
          <w:lang w:val="zh-CN" w:eastAsia="zh-CN"/>
        </w:rPr>
      </w:pPr>
    </w:p>
    <w:p w14:paraId="43DC6E92" w14:textId="77777777" w:rsidR="00370765" w:rsidRPr="004D3944" w:rsidRDefault="00370765" w:rsidP="00370765">
      <w:pPr>
        <w:pStyle w:val="a2"/>
        <w:rPr>
          <w:rFonts w:ascii="Arial" w:eastAsia="SimSun" w:hAnsi="Arial" w:cs="Arial"/>
          <w:lang w:val="zh-CN" w:eastAsia="zh-CN"/>
        </w:rPr>
      </w:pPr>
      <w:r w:rsidRPr="004D3944">
        <w:rPr>
          <w:rFonts w:ascii="Arial" w:eastAsia="SimSun" w:hAnsi="Arial" w:cs="Arial"/>
          <w:lang w:val="zh-CN" w:eastAsia="zh-CN"/>
        </w:rPr>
        <w:t>import org.apache.commons.lang.StringUtils;</w:t>
      </w:r>
    </w:p>
    <w:p w14:paraId="7A8AB36C" w14:textId="77777777" w:rsidR="00370765" w:rsidRPr="004D3944" w:rsidRDefault="00370765" w:rsidP="00370765">
      <w:pPr>
        <w:pStyle w:val="a2"/>
        <w:rPr>
          <w:rFonts w:ascii="Arial" w:eastAsia="SimSun" w:hAnsi="Arial" w:cs="Arial"/>
          <w:lang w:val="zh-CN" w:eastAsia="zh-CN"/>
        </w:rPr>
      </w:pPr>
      <w:r w:rsidRPr="004D3944">
        <w:rPr>
          <w:rFonts w:ascii="Arial" w:eastAsia="SimSun" w:hAnsi="Arial" w:cs="Arial"/>
          <w:lang w:val="zh-CN" w:eastAsia="zh-CN"/>
        </w:rPr>
        <w:t>import org.seasar.framework.beans.util.Beans;</w:t>
      </w:r>
    </w:p>
    <w:p w14:paraId="36123504" w14:textId="77777777" w:rsidR="00370765" w:rsidRPr="004D3944" w:rsidRDefault="00370765" w:rsidP="00370765">
      <w:pPr>
        <w:pStyle w:val="a2"/>
        <w:rPr>
          <w:rFonts w:ascii="Arial" w:eastAsia="SimSun" w:hAnsi="Arial" w:cs="Arial"/>
          <w:lang w:val="zh-CN" w:eastAsia="zh-CN"/>
        </w:rPr>
      </w:pPr>
      <w:r w:rsidRPr="004D3944">
        <w:rPr>
          <w:rFonts w:ascii="Arial" w:eastAsia="SimSun" w:hAnsi="Arial" w:cs="Arial"/>
          <w:lang w:val="zh-CN" w:eastAsia="zh-CN"/>
        </w:rPr>
        <w:t>import org.seasar.struts.annotation.ActionForm;</w:t>
      </w:r>
    </w:p>
    <w:p w14:paraId="73889AD0" w14:textId="77777777" w:rsidR="00370765" w:rsidRPr="004D3944" w:rsidRDefault="00370765" w:rsidP="00370765">
      <w:pPr>
        <w:pStyle w:val="a2"/>
        <w:rPr>
          <w:rFonts w:ascii="Arial" w:eastAsia="SimSun" w:hAnsi="Arial" w:cs="Arial"/>
          <w:lang w:val="zh-CN" w:eastAsia="zh-CN"/>
        </w:rPr>
      </w:pPr>
      <w:r w:rsidRPr="004D3944">
        <w:rPr>
          <w:rFonts w:ascii="Arial" w:eastAsia="SimSun" w:hAnsi="Arial" w:cs="Arial"/>
          <w:lang w:val="zh-CN" w:eastAsia="zh-CN"/>
        </w:rPr>
        <w:t>import org.seasar.struts.annotation.Execute;</w:t>
      </w:r>
    </w:p>
    <w:p w14:paraId="5AA81EE3" w14:textId="77777777" w:rsidR="00370765" w:rsidRPr="004D3944" w:rsidRDefault="00370765" w:rsidP="00370765">
      <w:pPr>
        <w:pStyle w:val="a2"/>
        <w:rPr>
          <w:rFonts w:ascii="Arial" w:eastAsia="SimSun" w:hAnsi="Arial" w:cs="Arial"/>
          <w:lang w:val="zh-CN" w:eastAsia="zh-CN"/>
        </w:rPr>
      </w:pPr>
      <w:r w:rsidRPr="004D3944">
        <w:rPr>
          <w:rFonts w:ascii="Arial" w:eastAsia="SimSun" w:hAnsi="Arial" w:cs="Arial"/>
          <w:lang w:val="zh-CN" w:eastAsia="zh-CN"/>
        </w:rPr>
        <w:t>import org.seasar.struts.util.ResponseUtil;</w:t>
      </w:r>
    </w:p>
    <w:p w14:paraId="7EB5D815" w14:textId="77777777" w:rsidR="00370765" w:rsidRPr="004D3944" w:rsidRDefault="00370765" w:rsidP="00370765">
      <w:pPr>
        <w:pStyle w:val="a2"/>
        <w:rPr>
          <w:rFonts w:ascii="Arial" w:eastAsia="SimSun" w:hAnsi="Arial" w:cs="Arial"/>
          <w:lang w:val="zh-CN" w:eastAsia="zh-CN"/>
        </w:rPr>
      </w:pPr>
    </w:p>
    <w:p w14:paraId="212F93DE" w14:textId="77777777" w:rsidR="00370765" w:rsidRPr="004D3944" w:rsidRDefault="00370765" w:rsidP="00370765">
      <w:pPr>
        <w:pStyle w:val="a2"/>
        <w:rPr>
          <w:rFonts w:ascii="Arial" w:eastAsia="SimSun" w:hAnsi="Arial" w:cs="Arial"/>
          <w:lang w:val="zh-CN" w:eastAsia="zh-CN"/>
        </w:rPr>
      </w:pPr>
      <w:r w:rsidRPr="004D3944">
        <w:rPr>
          <w:rFonts w:ascii="Arial" w:eastAsia="SimSun" w:hAnsi="Arial" w:cs="Arial"/>
          <w:lang w:val="zh-CN" w:eastAsia="zh-CN"/>
        </w:rPr>
        <w:t>import java.util.HashMap;</w:t>
      </w:r>
    </w:p>
    <w:p w14:paraId="39487767" w14:textId="77777777" w:rsidR="00370765" w:rsidRPr="004D3944" w:rsidRDefault="00370765" w:rsidP="00370765">
      <w:pPr>
        <w:pStyle w:val="a2"/>
        <w:rPr>
          <w:rFonts w:ascii="Arial" w:eastAsia="SimSun" w:hAnsi="Arial" w:cs="Arial"/>
          <w:lang w:val="zh-CN" w:eastAsia="zh-CN"/>
        </w:rPr>
      </w:pPr>
      <w:r w:rsidRPr="004D3944">
        <w:rPr>
          <w:rFonts w:ascii="Arial" w:eastAsia="SimSun" w:hAnsi="Arial" w:cs="Arial"/>
          <w:lang w:val="zh-CN" w:eastAsia="zh-CN"/>
        </w:rPr>
        <w:t>import java.util.Map;</w:t>
      </w:r>
    </w:p>
    <w:p w14:paraId="2C197666" w14:textId="77777777" w:rsidR="00370765" w:rsidRPr="004D3944" w:rsidRDefault="00370765" w:rsidP="00370765">
      <w:pPr>
        <w:pStyle w:val="a2"/>
        <w:rPr>
          <w:rFonts w:ascii="Arial" w:eastAsia="SimSun" w:hAnsi="Arial" w:cs="Arial"/>
          <w:lang w:val="zh-CN" w:eastAsia="zh-CN"/>
        </w:rPr>
      </w:pPr>
    </w:p>
    <w:p w14:paraId="67DFE192" w14:textId="77777777" w:rsidR="00370765" w:rsidRPr="004D3944" w:rsidRDefault="00370765" w:rsidP="00370765">
      <w:pPr>
        <w:pStyle w:val="a2"/>
        <w:rPr>
          <w:rFonts w:ascii="Arial" w:eastAsia="SimSun" w:hAnsi="Arial" w:cs="Arial"/>
          <w:lang w:val="zh-CN" w:eastAsia="zh-CN"/>
        </w:rPr>
      </w:pPr>
      <w:r w:rsidRPr="004D3944">
        <w:rPr>
          <w:rFonts w:ascii="Arial" w:eastAsia="SimSun" w:hAnsi="Arial" w:cs="Arial"/>
          <w:lang w:val="zh-CN" w:eastAsia="zh-CN"/>
        </w:rPr>
        <w:t>import javax.annotation.Resource;</w:t>
      </w:r>
    </w:p>
    <w:p w14:paraId="12DD98ED" w14:textId="77777777" w:rsidR="00370765" w:rsidRPr="004D3944" w:rsidRDefault="00370765" w:rsidP="00370765">
      <w:pPr>
        <w:pStyle w:val="a2"/>
        <w:rPr>
          <w:rFonts w:ascii="Arial" w:eastAsia="SimSun" w:hAnsi="Arial" w:cs="Arial"/>
          <w:lang w:val="zh-CN" w:eastAsia="zh-CN"/>
        </w:rPr>
      </w:pPr>
    </w:p>
    <w:p w14:paraId="5A406B60" w14:textId="77777777" w:rsidR="00370765" w:rsidRPr="004D3944" w:rsidRDefault="00370765" w:rsidP="00370765">
      <w:pPr>
        <w:pStyle w:val="a2"/>
        <w:rPr>
          <w:rFonts w:ascii="Arial" w:eastAsia="SimSun" w:hAnsi="Arial" w:cs="Arial"/>
          <w:lang w:val="zh-CN" w:eastAsia="zh-CN"/>
        </w:rPr>
      </w:pPr>
      <w:r w:rsidRPr="004D3944">
        <w:rPr>
          <w:rFonts w:ascii="Arial" w:eastAsia="SimSun" w:hAnsi="Arial" w:cs="Arial"/>
          <w:lang w:val="zh-CN" w:eastAsia="zh-CN"/>
        </w:rPr>
        <w:t>/**</w:t>
      </w:r>
    </w:p>
    <w:p w14:paraId="74643350" w14:textId="77777777" w:rsidR="00370765" w:rsidRPr="004D3944" w:rsidRDefault="00370765" w:rsidP="00370765">
      <w:pPr>
        <w:pStyle w:val="a2"/>
        <w:rPr>
          <w:rFonts w:ascii="Arial" w:eastAsia="SimSun" w:hAnsi="Arial" w:cs="Arial"/>
          <w:lang w:val="zh-CN" w:eastAsia="zh-CN"/>
        </w:rPr>
      </w:pPr>
      <w:r w:rsidRPr="004D3944">
        <w:rPr>
          <w:rFonts w:ascii="Arial" w:eastAsia="SimSun" w:hAnsi="Arial" w:cs="Arial"/>
          <w:lang w:val="zh-CN" w:eastAsia="zh-CN"/>
        </w:rPr>
        <w:t xml:space="preserve"> * </w:t>
      </w:r>
      <w:r w:rsidRPr="004D3944">
        <w:rPr>
          <w:rFonts w:ascii="Arial" w:eastAsia="SimSun" w:hAnsi="Arial" w:cs="Arial"/>
          <w:lang w:val="zh-CN" w:eastAsia="zh-CN"/>
        </w:rPr>
        <w:t>車両台帳登録</w:t>
      </w:r>
      <w:r w:rsidRPr="004D3944">
        <w:rPr>
          <w:rFonts w:ascii="Arial" w:eastAsia="SimSun" w:hAnsi="Arial" w:cs="Arial"/>
          <w:lang w:val="zh-CN" w:eastAsia="zh-CN"/>
        </w:rPr>
        <w:t xml:space="preserve"> </w:t>
      </w:r>
      <w:r w:rsidRPr="004D3944">
        <w:rPr>
          <w:rFonts w:ascii="Arial" w:eastAsia="SimSun" w:hAnsi="Arial" w:cs="Arial"/>
          <w:lang w:val="zh-CN" w:eastAsia="zh-CN"/>
        </w:rPr>
        <w:t>登録</w:t>
      </w:r>
      <w:r w:rsidRPr="004D3944">
        <w:rPr>
          <w:rFonts w:ascii="Arial" w:eastAsia="SimSun" w:hAnsi="Arial" w:cs="Arial"/>
          <w:lang w:val="zh-CN" w:eastAsia="zh-CN"/>
        </w:rPr>
        <w:t xml:space="preserve"> Action.</w:t>
      </w:r>
    </w:p>
    <w:p w14:paraId="4311846A" w14:textId="77777777" w:rsidR="00370765" w:rsidRPr="004D3944" w:rsidRDefault="00370765" w:rsidP="00370765">
      <w:pPr>
        <w:pStyle w:val="a2"/>
        <w:rPr>
          <w:rFonts w:ascii="Arial" w:eastAsia="SimSun" w:hAnsi="Arial" w:cs="Arial"/>
          <w:lang w:val="zh-CN" w:eastAsia="zh-CN"/>
        </w:rPr>
      </w:pPr>
      <w:r w:rsidRPr="004D3944">
        <w:rPr>
          <w:rFonts w:ascii="Arial" w:eastAsia="SimSun" w:hAnsi="Arial" w:cs="Arial"/>
          <w:lang w:val="zh-CN" w:eastAsia="zh-CN"/>
        </w:rPr>
        <w:t xml:space="preserve"> *</w:t>
      </w:r>
    </w:p>
    <w:p w14:paraId="1211B632" w14:textId="77777777" w:rsidR="00370765" w:rsidRPr="004D3944" w:rsidRDefault="00370765" w:rsidP="00370765">
      <w:pPr>
        <w:pStyle w:val="a2"/>
        <w:rPr>
          <w:rFonts w:ascii="Arial" w:eastAsia="SimSun" w:hAnsi="Arial" w:cs="Arial"/>
          <w:lang w:val="zh-CN" w:eastAsia="zh-CN"/>
        </w:rPr>
      </w:pPr>
      <w:r w:rsidRPr="004D3944">
        <w:rPr>
          <w:rFonts w:ascii="Arial" w:eastAsia="SimSun" w:hAnsi="Arial" w:cs="Arial"/>
          <w:lang w:val="zh-CN" w:eastAsia="zh-CN"/>
        </w:rPr>
        <w:t xml:space="preserve"> * @version $Revision$</w:t>
      </w:r>
    </w:p>
    <w:p w14:paraId="4C874DEA" w14:textId="77777777" w:rsidR="00370765" w:rsidRPr="004D3944" w:rsidRDefault="00370765" w:rsidP="00370765">
      <w:pPr>
        <w:pStyle w:val="a2"/>
        <w:rPr>
          <w:rFonts w:ascii="Arial" w:eastAsia="SimSun" w:hAnsi="Arial" w:cs="Arial"/>
          <w:lang w:val="zh-CN" w:eastAsia="zh-CN"/>
        </w:rPr>
      </w:pPr>
      <w:r w:rsidRPr="004D3944">
        <w:rPr>
          <w:rFonts w:ascii="Arial" w:eastAsia="SimSun" w:hAnsi="Arial" w:cs="Arial"/>
          <w:lang w:val="zh-CN" w:eastAsia="zh-CN"/>
        </w:rPr>
        <w:t xml:space="preserve"> * @author ndha</w:t>
      </w:r>
    </w:p>
    <w:p w14:paraId="7DC4FB39" w14:textId="77777777" w:rsidR="00370765" w:rsidRPr="004D3944" w:rsidRDefault="00370765" w:rsidP="00370765">
      <w:pPr>
        <w:pStyle w:val="a2"/>
        <w:rPr>
          <w:rFonts w:ascii="Arial" w:eastAsia="SimSun" w:hAnsi="Arial" w:cs="Arial"/>
          <w:lang w:val="zh-CN" w:eastAsia="zh-CN"/>
        </w:rPr>
      </w:pPr>
      <w:r w:rsidRPr="004D3944">
        <w:rPr>
          <w:rFonts w:ascii="Arial" w:eastAsia="SimSun" w:hAnsi="Arial" w:cs="Arial"/>
          <w:lang w:val="zh-CN" w:eastAsia="zh-CN"/>
        </w:rPr>
        <w:t xml:space="preserve"> * @since 1.0</w:t>
      </w:r>
    </w:p>
    <w:p w14:paraId="08E6A528" w14:textId="77777777" w:rsidR="00370765" w:rsidRPr="004D3944" w:rsidRDefault="00370765" w:rsidP="00370765">
      <w:pPr>
        <w:pStyle w:val="a2"/>
        <w:rPr>
          <w:rFonts w:ascii="Arial" w:eastAsia="SimSun" w:hAnsi="Arial" w:cs="Arial"/>
          <w:lang w:val="zh-CN" w:eastAsia="zh-CN"/>
        </w:rPr>
      </w:pPr>
      <w:r w:rsidRPr="004D3944">
        <w:rPr>
          <w:rFonts w:ascii="Arial" w:eastAsia="SimSun" w:hAnsi="Arial" w:cs="Arial"/>
          <w:lang w:val="zh-CN" w:eastAsia="zh-CN"/>
        </w:rPr>
        <w:t xml:space="preserve"> */</w:t>
      </w:r>
    </w:p>
    <w:p w14:paraId="135AB54B" w14:textId="77777777" w:rsidR="00370765" w:rsidRPr="004D3944" w:rsidRDefault="00370765" w:rsidP="00370765">
      <w:pPr>
        <w:pStyle w:val="a2"/>
        <w:rPr>
          <w:rFonts w:ascii="Arial" w:eastAsia="SimSun" w:hAnsi="Arial" w:cs="Arial"/>
          <w:lang w:val="zh-CN" w:eastAsia="zh-CN"/>
        </w:rPr>
      </w:pPr>
      <w:r w:rsidRPr="004D3944">
        <w:rPr>
          <w:rFonts w:ascii="Arial" w:eastAsia="SimSun" w:hAnsi="Arial" w:cs="Arial"/>
          <w:lang w:val="zh-CN" w:eastAsia="zh-CN"/>
        </w:rPr>
        <w:t>public class EditAction {</w:t>
      </w:r>
    </w:p>
    <w:p w14:paraId="19E9B5D8" w14:textId="77777777" w:rsidR="00370765" w:rsidRPr="004D3944" w:rsidRDefault="00370765" w:rsidP="00370765">
      <w:pPr>
        <w:pStyle w:val="a2"/>
        <w:rPr>
          <w:rFonts w:ascii="Arial" w:eastAsia="SimSun" w:hAnsi="Arial" w:cs="Arial"/>
          <w:lang w:val="zh-CN" w:eastAsia="zh-CN"/>
        </w:rPr>
      </w:pPr>
    </w:p>
    <w:p w14:paraId="35F1F0C4" w14:textId="77777777" w:rsidR="00370765" w:rsidRPr="004D3944" w:rsidRDefault="00370765" w:rsidP="00370765">
      <w:pPr>
        <w:pStyle w:val="a2"/>
        <w:rPr>
          <w:rFonts w:ascii="Arial" w:eastAsia="SimSun" w:hAnsi="Arial" w:cs="Arial"/>
          <w:lang w:val="zh-CN" w:eastAsia="zh-CN"/>
        </w:rPr>
      </w:pPr>
      <w:r w:rsidRPr="004D3944">
        <w:rPr>
          <w:rFonts w:ascii="Arial" w:eastAsia="SimSun" w:hAnsi="Arial" w:cs="Arial"/>
          <w:lang w:val="zh-CN" w:eastAsia="zh-CN"/>
        </w:rPr>
        <w:t xml:space="preserve">  @ActionForm</w:t>
      </w:r>
    </w:p>
    <w:p w14:paraId="1DAE6C1E" w14:textId="77777777" w:rsidR="00370765" w:rsidRPr="004D3944" w:rsidRDefault="00370765" w:rsidP="00370765">
      <w:pPr>
        <w:pStyle w:val="a2"/>
        <w:rPr>
          <w:rFonts w:ascii="Arial" w:eastAsia="SimSun" w:hAnsi="Arial" w:cs="Arial"/>
          <w:lang w:val="zh-CN" w:eastAsia="zh-CN"/>
        </w:rPr>
      </w:pPr>
      <w:r w:rsidRPr="004D3944">
        <w:rPr>
          <w:rFonts w:ascii="Arial" w:eastAsia="SimSun" w:hAnsi="Arial" w:cs="Arial"/>
          <w:lang w:val="zh-CN" w:eastAsia="zh-CN"/>
        </w:rPr>
        <w:t xml:space="preserve">  @Resource</w:t>
      </w:r>
    </w:p>
    <w:p w14:paraId="4776775E" w14:textId="77777777" w:rsidR="00370765" w:rsidRPr="004D3944" w:rsidRDefault="00370765" w:rsidP="00370765">
      <w:pPr>
        <w:pStyle w:val="a2"/>
        <w:rPr>
          <w:rFonts w:ascii="Arial" w:eastAsia="SimSun" w:hAnsi="Arial" w:cs="Arial"/>
          <w:lang w:val="zh-CN" w:eastAsia="zh-CN"/>
        </w:rPr>
      </w:pPr>
      <w:r w:rsidRPr="004D3944">
        <w:rPr>
          <w:rFonts w:ascii="Arial" w:eastAsia="SimSun" w:hAnsi="Arial" w:cs="Arial"/>
          <w:lang w:val="zh-CN" w:eastAsia="zh-CN"/>
        </w:rPr>
        <w:lastRenderedPageBreak/>
        <w:t xml:space="preserve">  public EditForm editForm;</w:t>
      </w:r>
    </w:p>
    <w:p w14:paraId="26CE1B08" w14:textId="77777777" w:rsidR="00370765" w:rsidRPr="004D3944" w:rsidRDefault="00370765" w:rsidP="00370765">
      <w:pPr>
        <w:pStyle w:val="a2"/>
        <w:rPr>
          <w:rFonts w:ascii="Arial" w:eastAsia="SimSun" w:hAnsi="Arial" w:cs="Arial"/>
          <w:lang w:val="zh-CN" w:eastAsia="zh-CN"/>
        </w:rPr>
      </w:pPr>
    </w:p>
    <w:p w14:paraId="4BEFB921" w14:textId="77777777" w:rsidR="00370765" w:rsidRPr="004D3944" w:rsidRDefault="00370765" w:rsidP="00370765">
      <w:pPr>
        <w:pStyle w:val="a2"/>
        <w:rPr>
          <w:rFonts w:ascii="Arial" w:eastAsia="SimSun" w:hAnsi="Arial" w:cs="Arial"/>
          <w:lang w:val="zh-CN" w:eastAsia="zh-CN"/>
        </w:rPr>
      </w:pPr>
      <w:r w:rsidRPr="004D3944">
        <w:rPr>
          <w:rFonts w:ascii="Arial" w:eastAsia="SimSun" w:hAnsi="Arial" w:cs="Arial"/>
          <w:lang w:val="zh-CN" w:eastAsia="zh-CN"/>
        </w:rPr>
        <w:t xml:space="preserve">  @Resource</w:t>
      </w:r>
    </w:p>
    <w:p w14:paraId="469DFBCF" w14:textId="77777777" w:rsidR="00370765" w:rsidRPr="004D3944" w:rsidRDefault="00370765" w:rsidP="00370765">
      <w:pPr>
        <w:pStyle w:val="a2"/>
        <w:rPr>
          <w:rFonts w:ascii="Arial" w:eastAsia="SimSun" w:hAnsi="Arial" w:cs="Arial"/>
          <w:lang w:val="zh-CN" w:eastAsia="zh-CN"/>
        </w:rPr>
      </w:pPr>
      <w:r w:rsidRPr="004D3944">
        <w:rPr>
          <w:rFonts w:ascii="Arial" w:eastAsia="SimSun" w:hAnsi="Arial" w:cs="Arial"/>
          <w:lang w:val="zh-CN" w:eastAsia="zh-CN"/>
        </w:rPr>
        <w:t xml:space="preserve">  public Sd04211Logic sd04211Logic;</w:t>
      </w:r>
    </w:p>
    <w:p w14:paraId="35D1FF5A" w14:textId="77777777" w:rsidR="00370765" w:rsidRPr="004D3944" w:rsidRDefault="00370765" w:rsidP="00370765">
      <w:pPr>
        <w:pStyle w:val="a2"/>
        <w:rPr>
          <w:rFonts w:ascii="Arial" w:eastAsia="SimSun" w:hAnsi="Arial" w:cs="Arial"/>
          <w:lang w:val="zh-CN" w:eastAsia="zh-CN"/>
        </w:rPr>
      </w:pPr>
    </w:p>
    <w:p w14:paraId="543E00A7" w14:textId="77777777" w:rsidR="00370765" w:rsidRPr="004D3944" w:rsidRDefault="001115F0" w:rsidP="00370765">
      <w:pPr>
        <w:pStyle w:val="a2"/>
        <w:rPr>
          <w:rFonts w:ascii="Arial" w:eastAsia="SimSun" w:hAnsi="Arial" w:cs="Arial"/>
          <w:lang w:val="zh-CN" w:eastAsia="zh-CN"/>
        </w:rPr>
      </w:pPr>
      <w:r>
        <w:rPr>
          <w:rFonts w:ascii="Arial" w:eastAsia="SimSun" w:hAnsi="Arial" w:cs="Arial"/>
          <w:noProof/>
        </w:rPr>
        <w:pict w14:anchorId="34241862">
          <v:shape id="_x0000_s1159" type="#_x0000_t62" style="position:absolute;left:0;text-align:left;margin-left:305.85pt;margin-top:17.75pt;width:156pt;height:104.25pt;z-index:251635200" adj="-6383,18181">
            <v:textbox style="mso-next-textbox:#_x0000_s1159" inset="5.85pt,.7pt,5.85pt,.7pt">
              <w:txbxContent>
                <w:p w14:paraId="28A35B93" w14:textId="77777777" w:rsidR="001115F0" w:rsidRPr="009A14FA" w:rsidRDefault="001115F0" w:rsidP="00D830CD">
                  <w:pPr>
                    <w:pStyle w:val="PlainText"/>
                    <w:rPr>
                      <w:sz w:val="18"/>
                      <w:szCs w:val="18"/>
                    </w:rPr>
                  </w:pPr>
                  <w:r>
                    <w:rPr>
                      <w:sz w:val="18"/>
                      <w:szCs w:val="18"/>
                    </w:rPr>
                    <w:t>N</w:t>
                  </w:r>
                  <w:r>
                    <w:rPr>
                      <w:sz w:val="18"/>
                      <w:szCs w:val="18"/>
                    </w:rPr>
                    <w:t>ế</w:t>
                  </w:r>
                  <w:r>
                    <w:rPr>
                      <w:sz w:val="18"/>
                      <w:szCs w:val="18"/>
                    </w:rPr>
                    <w:t>u c</w:t>
                  </w:r>
                  <w:r>
                    <w:rPr>
                      <w:sz w:val="18"/>
                      <w:szCs w:val="18"/>
                    </w:rPr>
                    <w:t>ó</w:t>
                  </w:r>
                  <w:r>
                    <w:rPr>
                      <w:sz w:val="18"/>
                      <w:szCs w:val="18"/>
                    </w:rPr>
                    <w:t xml:space="preserve"> l</w:t>
                  </w:r>
                  <w:r>
                    <w:rPr>
                      <w:sz w:val="18"/>
                      <w:szCs w:val="18"/>
                    </w:rPr>
                    <w:t>ỗ</w:t>
                  </w:r>
                  <w:r>
                    <w:rPr>
                      <w:sz w:val="18"/>
                      <w:szCs w:val="18"/>
                    </w:rPr>
                    <w:t>i input th</w:t>
                  </w:r>
                  <w:r>
                    <w:rPr>
                      <w:sz w:val="18"/>
                      <w:szCs w:val="18"/>
                    </w:rPr>
                    <w:t>ì</w:t>
                  </w:r>
                  <w:r>
                    <w:rPr>
                      <w:sz w:val="18"/>
                      <w:szCs w:val="18"/>
                    </w:rPr>
                    <w:t xml:space="preserve"> s</w:t>
                  </w:r>
                  <w:r>
                    <w:rPr>
                      <w:sz w:val="18"/>
                      <w:szCs w:val="18"/>
                    </w:rPr>
                    <w:t>ẽ</w:t>
                  </w:r>
                  <w:r>
                    <w:rPr>
                      <w:sz w:val="18"/>
                      <w:szCs w:val="18"/>
                    </w:rPr>
                    <w:t xml:space="preserve"> cho di chuy</w:t>
                  </w:r>
                  <w:r>
                    <w:rPr>
                      <w:sz w:val="18"/>
                      <w:szCs w:val="18"/>
                    </w:rPr>
                    <w:t>ể</w:t>
                  </w:r>
                  <w:r>
                    <w:rPr>
                      <w:sz w:val="18"/>
                      <w:szCs w:val="18"/>
                    </w:rPr>
                    <w:t xml:space="preserve">n </w:t>
                  </w:r>
                  <w:r>
                    <w:rPr>
                      <w:sz w:val="18"/>
                      <w:szCs w:val="18"/>
                    </w:rPr>
                    <w:t>đế</w:t>
                  </w:r>
                  <w:r>
                    <w:rPr>
                      <w:sz w:val="18"/>
                      <w:szCs w:val="18"/>
                    </w:rPr>
                    <w:t>n URL b</w:t>
                  </w:r>
                  <w:r>
                    <w:rPr>
                      <w:sz w:val="18"/>
                      <w:szCs w:val="18"/>
                    </w:rPr>
                    <w:t>ê</w:t>
                  </w:r>
                  <w:r>
                    <w:rPr>
                      <w:sz w:val="18"/>
                      <w:szCs w:val="18"/>
                    </w:rPr>
                    <w:t>n tr</w:t>
                  </w:r>
                  <w:r>
                    <w:rPr>
                      <w:sz w:val="18"/>
                      <w:szCs w:val="18"/>
                    </w:rPr>
                    <w:t>á</w:t>
                  </w:r>
                  <w:r>
                    <w:rPr>
                      <w:sz w:val="18"/>
                      <w:szCs w:val="18"/>
                    </w:rPr>
                    <w:t>i. JSP n</w:t>
                  </w:r>
                  <w:r>
                    <w:rPr>
                      <w:sz w:val="18"/>
                      <w:szCs w:val="18"/>
                    </w:rPr>
                    <w:t>à</w:t>
                  </w:r>
                  <w:r>
                    <w:rPr>
                      <w:sz w:val="18"/>
                      <w:szCs w:val="18"/>
                    </w:rPr>
                    <w:t>y s</w:t>
                  </w:r>
                  <w:r>
                    <w:rPr>
                      <w:sz w:val="18"/>
                      <w:szCs w:val="18"/>
                    </w:rPr>
                    <w:t>ẽ</w:t>
                  </w:r>
                  <w:r>
                    <w:rPr>
                      <w:sz w:val="18"/>
                      <w:szCs w:val="18"/>
                    </w:rPr>
                    <w:t xml:space="preserve"> format k</w:t>
                  </w:r>
                  <w:r>
                    <w:rPr>
                      <w:sz w:val="18"/>
                      <w:szCs w:val="18"/>
                    </w:rPr>
                    <w:t>ế</w:t>
                  </w:r>
                  <w:r>
                    <w:rPr>
                      <w:sz w:val="18"/>
                      <w:szCs w:val="18"/>
                    </w:rPr>
                    <w:t>t qu</w:t>
                  </w:r>
                  <w:r>
                    <w:rPr>
                      <w:sz w:val="18"/>
                      <w:szCs w:val="18"/>
                    </w:rPr>
                    <w:t>ả</w:t>
                  </w:r>
                  <w:r>
                    <w:rPr>
                      <w:sz w:val="18"/>
                      <w:szCs w:val="18"/>
                    </w:rPr>
                    <w:t xml:space="preserve"> th</w:t>
                  </w:r>
                  <w:r>
                    <w:rPr>
                      <w:sz w:val="18"/>
                      <w:szCs w:val="18"/>
                    </w:rPr>
                    <w:t>à</w:t>
                  </w:r>
                  <w:r>
                    <w:rPr>
                      <w:sz w:val="18"/>
                      <w:szCs w:val="18"/>
                    </w:rPr>
                    <w:t>nh d</w:t>
                  </w:r>
                  <w:r>
                    <w:rPr>
                      <w:sz w:val="18"/>
                      <w:szCs w:val="18"/>
                    </w:rPr>
                    <w:t>ạ</w:t>
                  </w:r>
                  <w:r>
                    <w:rPr>
                      <w:sz w:val="18"/>
                      <w:szCs w:val="18"/>
                    </w:rPr>
                    <w:t xml:space="preserve">ng </w:t>
                  </w:r>
                  <w:r>
                    <w:rPr>
                      <w:rFonts w:hint="eastAsia"/>
                      <w:sz w:val="18"/>
                      <w:szCs w:val="18"/>
                    </w:rPr>
                    <w:t>JSON</w:t>
                  </w:r>
                  <w:r>
                    <w:rPr>
                      <w:sz w:val="18"/>
                      <w:szCs w:val="18"/>
                    </w:rPr>
                    <w:t xml:space="preserve"> r</w:t>
                  </w:r>
                  <w:r>
                    <w:rPr>
                      <w:sz w:val="18"/>
                      <w:szCs w:val="18"/>
                    </w:rPr>
                    <w:t>ồ</w:t>
                  </w:r>
                  <w:r>
                    <w:rPr>
                      <w:sz w:val="18"/>
                      <w:szCs w:val="18"/>
                    </w:rPr>
                    <w:t>i tr</w:t>
                  </w:r>
                  <w:r>
                    <w:rPr>
                      <w:sz w:val="18"/>
                      <w:szCs w:val="18"/>
                    </w:rPr>
                    <w:t>ả</w:t>
                  </w:r>
                  <w:r>
                    <w:rPr>
                      <w:sz w:val="18"/>
                      <w:szCs w:val="18"/>
                    </w:rPr>
                    <w:t xml:space="preserve"> v</w:t>
                  </w:r>
                  <w:r>
                    <w:rPr>
                      <w:sz w:val="18"/>
                      <w:szCs w:val="18"/>
                    </w:rPr>
                    <w:t>ề</w:t>
                  </w:r>
                  <w:r>
                    <w:rPr>
                      <w:sz w:val="18"/>
                      <w:szCs w:val="18"/>
                    </w:rPr>
                    <w:t xml:space="preserve"> m</w:t>
                  </w:r>
                  <w:r>
                    <w:rPr>
                      <w:sz w:val="18"/>
                      <w:szCs w:val="18"/>
                    </w:rPr>
                    <w:t>à</w:t>
                  </w:r>
                  <w:r>
                    <w:rPr>
                      <w:sz w:val="18"/>
                      <w:szCs w:val="18"/>
                    </w:rPr>
                    <w:t>n h</w:t>
                  </w:r>
                  <w:r>
                    <w:rPr>
                      <w:sz w:val="18"/>
                      <w:szCs w:val="18"/>
                    </w:rPr>
                    <w:t>ì</w:t>
                  </w:r>
                  <w:r>
                    <w:rPr>
                      <w:sz w:val="18"/>
                      <w:szCs w:val="18"/>
                    </w:rPr>
                    <w:t>nh.</w:t>
                  </w:r>
                </w:p>
              </w:txbxContent>
            </v:textbox>
          </v:shape>
        </w:pict>
      </w:r>
      <w:r w:rsidR="00370765" w:rsidRPr="004D3944">
        <w:rPr>
          <w:rFonts w:ascii="Arial" w:eastAsia="SimSun" w:hAnsi="Arial" w:cs="Arial"/>
          <w:lang w:val="zh-CN" w:eastAsia="zh-CN"/>
        </w:rPr>
        <w:t xml:space="preserve">  /**</w:t>
      </w:r>
    </w:p>
    <w:p w14:paraId="69ABE227" w14:textId="77777777" w:rsidR="00370765" w:rsidRPr="004D3944" w:rsidRDefault="00370765" w:rsidP="00370765">
      <w:pPr>
        <w:pStyle w:val="a2"/>
        <w:rPr>
          <w:rFonts w:ascii="Arial" w:eastAsia="SimSun" w:hAnsi="Arial" w:cs="Arial"/>
          <w:lang w:val="zh-CN" w:eastAsia="zh-CN"/>
        </w:rPr>
      </w:pPr>
      <w:r w:rsidRPr="004D3944">
        <w:rPr>
          <w:rFonts w:ascii="Arial" w:eastAsia="SimSun" w:hAnsi="Arial" w:cs="Arial"/>
          <w:lang w:val="zh-CN" w:eastAsia="zh-CN"/>
        </w:rPr>
        <w:t xml:space="preserve">   * index</w:t>
      </w:r>
      <w:r w:rsidRPr="004D3944">
        <w:rPr>
          <w:rFonts w:ascii="Arial" w:eastAsia="SimSun" w:hAnsi="Arial" w:cs="Arial"/>
          <w:lang w:val="zh-CN" w:eastAsia="zh-CN"/>
        </w:rPr>
        <w:t>メソッド</w:t>
      </w:r>
      <w:r w:rsidRPr="004D3944">
        <w:rPr>
          <w:rFonts w:ascii="Arial" w:eastAsia="SimSun" w:hAnsi="Arial" w:cs="Arial"/>
          <w:lang w:val="zh-CN" w:eastAsia="zh-CN"/>
        </w:rPr>
        <w:t>.</w:t>
      </w:r>
    </w:p>
    <w:p w14:paraId="020FEA0F" w14:textId="77777777" w:rsidR="00370765" w:rsidRPr="004D3944" w:rsidRDefault="00370765" w:rsidP="00370765">
      <w:pPr>
        <w:pStyle w:val="a2"/>
        <w:rPr>
          <w:rFonts w:ascii="Arial" w:eastAsia="SimSun" w:hAnsi="Arial" w:cs="Arial"/>
          <w:lang w:val="zh-CN" w:eastAsia="zh-CN"/>
        </w:rPr>
      </w:pPr>
      <w:r w:rsidRPr="004D3944">
        <w:rPr>
          <w:rFonts w:ascii="Arial" w:eastAsia="SimSun" w:hAnsi="Arial" w:cs="Arial"/>
          <w:lang w:val="zh-CN" w:eastAsia="zh-CN"/>
        </w:rPr>
        <w:t xml:space="preserve">   *</w:t>
      </w:r>
    </w:p>
    <w:p w14:paraId="3792E68A" w14:textId="77777777" w:rsidR="00370765" w:rsidRPr="004D3944" w:rsidRDefault="00370765" w:rsidP="00370765">
      <w:pPr>
        <w:pStyle w:val="a2"/>
        <w:rPr>
          <w:rFonts w:ascii="Arial" w:eastAsia="SimSun" w:hAnsi="Arial" w:cs="Arial"/>
          <w:lang w:val="zh-CN" w:eastAsia="zh-CN"/>
        </w:rPr>
      </w:pPr>
      <w:r w:rsidRPr="004D3944">
        <w:rPr>
          <w:rFonts w:ascii="Arial" w:eastAsia="SimSun" w:hAnsi="Arial" w:cs="Arial"/>
          <w:lang w:val="zh-CN" w:eastAsia="zh-CN"/>
        </w:rPr>
        <w:t xml:space="preserve">   * @return </w:t>
      </w:r>
      <w:r w:rsidRPr="004D3944">
        <w:rPr>
          <w:rFonts w:ascii="Arial" w:eastAsia="SimSun" w:hAnsi="Arial" w:cs="Arial"/>
          <w:lang w:val="zh-CN" w:eastAsia="zh-CN"/>
        </w:rPr>
        <w:t>遷移先</w:t>
      </w:r>
    </w:p>
    <w:p w14:paraId="19A3129B" w14:textId="77777777" w:rsidR="00370765" w:rsidRPr="004D3944" w:rsidRDefault="00370765" w:rsidP="00370765">
      <w:pPr>
        <w:pStyle w:val="a2"/>
        <w:rPr>
          <w:rFonts w:ascii="Arial" w:eastAsia="SimSun" w:hAnsi="Arial" w:cs="Arial"/>
          <w:lang w:val="zh-CN" w:eastAsia="zh-CN"/>
        </w:rPr>
      </w:pPr>
      <w:r w:rsidRPr="004D3944">
        <w:rPr>
          <w:rFonts w:ascii="Arial" w:eastAsia="SimSun" w:hAnsi="Arial" w:cs="Arial"/>
          <w:lang w:val="zh-CN" w:eastAsia="zh-CN"/>
        </w:rPr>
        <w:t xml:space="preserve">   * @throws DowaSdValidateException </w:t>
      </w:r>
      <w:r w:rsidRPr="004D3944">
        <w:rPr>
          <w:rFonts w:ascii="Arial" w:eastAsia="SimSun" w:hAnsi="Arial" w:cs="Arial"/>
          <w:lang w:val="zh-CN" w:eastAsia="zh-CN"/>
        </w:rPr>
        <w:t>選択</w:t>
      </w:r>
      <w:r w:rsidR="00DC50C4" w:rsidRPr="004D3944">
        <w:rPr>
          <w:rFonts w:ascii="Arial" w:eastAsia="SimSun" w:hAnsi="Arial" w:cs="Arial"/>
          <w:lang w:val="zh-CN" w:eastAsia="zh-CN"/>
        </w:rPr>
        <w:t>Bắt buộc</w:t>
      </w:r>
      <w:r w:rsidRPr="004D3944">
        <w:rPr>
          <w:rFonts w:ascii="Arial" w:eastAsia="SimSun" w:hAnsi="Arial" w:cs="Arial"/>
          <w:lang w:val="zh-CN" w:eastAsia="zh-CN"/>
        </w:rPr>
        <w:t>入力チェックエラー</w:t>
      </w:r>
    </w:p>
    <w:p w14:paraId="200D7FF4" w14:textId="77777777" w:rsidR="00370765" w:rsidRPr="004D3944" w:rsidRDefault="00370765" w:rsidP="00370765">
      <w:pPr>
        <w:pStyle w:val="a2"/>
        <w:rPr>
          <w:rFonts w:ascii="Arial" w:eastAsia="SimSun" w:hAnsi="Arial" w:cs="Arial"/>
          <w:lang w:val="zh-CN" w:eastAsia="zh-CN"/>
        </w:rPr>
      </w:pPr>
      <w:r w:rsidRPr="004D3944">
        <w:rPr>
          <w:rFonts w:ascii="Arial" w:eastAsia="SimSun" w:hAnsi="Arial" w:cs="Arial"/>
          <w:lang w:val="zh-CN" w:eastAsia="zh-CN"/>
        </w:rPr>
        <w:t xml:space="preserve">   */</w:t>
      </w:r>
    </w:p>
    <w:p w14:paraId="40F27D98" w14:textId="77777777" w:rsidR="00370765" w:rsidRPr="004D3944" w:rsidRDefault="00370765" w:rsidP="00370765">
      <w:pPr>
        <w:pStyle w:val="a2"/>
        <w:rPr>
          <w:rStyle w:val="a1"/>
          <w:rFonts w:ascii="Arial" w:hAnsi="Arial" w:cs="Arial"/>
          <w:lang w:eastAsia="zh-CN"/>
        </w:rPr>
      </w:pPr>
      <w:r w:rsidRPr="004D3944">
        <w:rPr>
          <w:rFonts w:ascii="Arial" w:eastAsia="SimSun" w:hAnsi="Arial" w:cs="Arial"/>
          <w:lang w:val="zh-CN" w:eastAsia="zh-CN"/>
        </w:rPr>
        <w:t xml:space="preserve">  </w:t>
      </w:r>
      <w:r w:rsidRPr="004D3944">
        <w:rPr>
          <w:rStyle w:val="a1"/>
          <w:rFonts w:ascii="Arial" w:hAnsi="Arial" w:cs="Arial"/>
          <w:lang w:eastAsia="zh-CN"/>
        </w:rPr>
        <w:t>@Execute(input = "/jp/co/dowa/sd/core/jsonerror.jsp")</w:t>
      </w:r>
    </w:p>
    <w:p w14:paraId="31C914C6" w14:textId="77777777" w:rsidR="00370765" w:rsidRPr="004D3944" w:rsidRDefault="00370765" w:rsidP="00370765">
      <w:pPr>
        <w:pStyle w:val="a2"/>
        <w:rPr>
          <w:rFonts w:ascii="Arial" w:eastAsia="SimSun" w:hAnsi="Arial" w:cs="Arial"/>
          <w:lang w:val="zh-CN" w:eastAsia="zh-CN"/>
        </w:rPr>
      </w:pPr>
      <w:r w:rsidRPr="004D3944">
        <w:rPr>
          <w:rFonts w:ascii="Arial" w:eastAsia="SimSun" w:hAnsi="Arial" w:cs="Arial"/>
          <w:lang w:val="zh-CN" w:eastAsia="zh-CN"/>
        </w:rPr>
        <w:t xml:space="preserve">  public String index() throws DowaSdValidateException {</w:t>
      </w:r>
    </w:p>
    <w:p w14:paraId="0A2EC0A2" w14:textId="77777777" w:rsidR="00370765" w:rsidRPr="004D3944" w:rsidRDefault="00370765" w:rsidP="00370765">
      <w:pPr>
        <w:pStyle w:val="a2"/>
        <w:rPr>
          <w:rFonts w:ascii="Arial" w:eastAsia="SimSun" w:hAnsi="Arial" w:cs="Arial"/>
          <w:lang w:val="zh-CN" w:eastAsia="zh-CN"/>
        </w:rPr>
      </w:pPr>
    </w:p>
    <w:p w14:paraId="3EA0AC04" w14:textId="77777777" w:rsidR="00370765" w:rsidRPr="004D3944" w:rsidRDefault="00370765" w:rsidP="00370765">
      <w:pPr>
        <w:pStyle w:val="a2"/>
        <w:rPr>
          <w:rFonts w:ascii="Arial" w:eastAsia="SimSun" w:hAnsi="Arial" w:cs="Arial"/>
          <w:lang w:val="zh-CN" w:eastAsia="zh-CN"/>
        </w:rPr>
      </w:pPr>
      <w:r w:rsidRPr="004D3944">
        <w:rPr>
          <w:rFonts w:ascii="Arial" w:eastAsia="SimSun" w:hAnsi="Arial" w:cs="Arial"/>
          <w:lang w:val="zh-CN" w:eastAsia="zh-CN"/>
        </w:rPr>
        <w:t xml:space="preserve">    // </w:t>
      </w:r>
      <w:r w:rsidRPr="004D3944">
        <w:rPr>
          <w:rFonts w:ascii="Arial" w:eastAsia="SimSun" w:hAnsi="Arial" w:cs="Arial"/>
          <w:lang w:val="zh-CN" w:eastAsia="zh-CN"/>
        </w:rPr>
        <w:t>共通権限チェック</w:t>
      </w:r>
    </w:p>
    <w:p w14:paraId="34F3F2E4" w14:textId="77777777" w:rsidR="00370765" w:rsidRPr="004D3944" w:rsidRDefault="00370765" w:rsidP="00370765">
      <w:pPr>
        <w:pStyle w:val="a2"/>
        <w:rPr>
          <w:rFonts w:ascii="Arial" w:eastAsia="SimSun" w:hAnsi="Arial" w:cs="Arial"/>
          <w:lang w:val="zh-CN" w:eastAsia="zh-CN"/>
        </w:rPr>
      </w:pPr>
      <w:r w:rsidRPr="004D3944">
        <w:rPr>
          <w:rFonts w:ascii="Arial" w:eastAsia="SimSun" w:hAnsi="Arial" w:cs="Arial"/>
          <w:lang w:val="zh-CN" w:eastAsia="zh-CN"/>
        </w:rPr>
        <w:t xml:space="preserve">    // TODO:</w:t>
      </w:r>
      <w:r w:rsidRPr="004D3944">
        <w:rPr>
          <w:rFonts w:ascii="Arial" w:eastAsia="SimSun" w:hAnsi="Arial" w:cs="Arial"/>
          <w:lang w:val="zh-CN" w:eastAsia="zh-CN"/>
        </w:rPr>
        <w:t>未実装</w:t>
      </w:r>
    </w:p>
    <w:p w14:paraId="0DB9DBB7" w14:textId="77777777" w:rsidR="00370765" w:rsidRPr="004D3944" w:rsidRDefault="00370765" w:rsidP="00370765">
      <w:pPr>
        <w:pStyle w:val="a2"/>
        <w:rPr>
          <w:rFonts w:ascii="Arial" w:eastAsia="SimSun" w:hAnsi="Arial" w:cs="Arial"/>
          <w:lang w:val="zh-CN" w:eastAsia="zh-CN"/>
        </w:rPr>
      </w:pPr>
    </w:p>
    <w:p w14:paraId="2E2EA884" w14:textId="77777777" w:rsidR="00370765" w:rsidRPr="004D3944" w:rsidRDefault="00370765" w:rsidP="00370765">
      <w:pPr>
        <w:pStyle w:val="a2"/>
        <w:rPr>
          <w:rFonts w:ascii="Arial" w:eastAsia="SimSun" w:hAnsi="Arial" w:cs="Arial"/>
          <w:lang w:val="zh-CN" w:eastAsia="zh-CN"/>
        </w:rPr>
      </w:pPr>
      <w:r w:rsidRPr="004D3944">
        <w:rPr>
          <w:rFonts w:ascii="Arial" w:eastAsia="SimSun" w:hAnsi="Arial" w:cs="Arial"/>
          <w:lang w:val="zh-CN" w:eastAsia="zh-CN"/>
        </w:rPr>
        <w:t xml:space="preserve">    // RQ-3 4</w:t>
      </w:r>
      <w:r w:rsidRPr="004D3944">
        <w:rPr>
          <w:rFonts w:ascii="Arial" w:eastAsia="SimSun" w:hAnsi="Arial" w:cs="Arial"/>
          <w:lang w:val="zh-CN" w:eastAsia="zh-CN"/>
        </w:rPr>
        <w:t>の業務処理を行う</w:t>
      </w:r>
    </w:p>
    <w:p w14:paraId="4F0389CC" w14:textId="77777777" w:rsidR="00370765" w:rsidRPr="004D3944" w:rsidRDefault="00370765" w:rsidP="00370765">
      <w:pPr>
        <w:pStyle w:val="a2"/>
        <w:rPr>
          <w:rFonts w:ascii="Arial" w:eastAsia="SimSun" w:hAnsi="Arial" w:cs="Arial"/>
          <w:lang w:val="zh-CN" w:eastAsia="zh-CN"/>
        </w:rPr>
      </w:pPr>
      <w:r w:rsidRPr="004D3944">
        <w:rPr>
          <w:rFonts w:ascii="Arial" w:eastAsia="SimSun" w:hAnsi="Arial" w:cs="Arial"/>
          <w:lang w:val="zh-CN" w:eastAsia="zh-CN"/>
        </w:rPr>
        <w:t xml:space="preserve">    // TODO:</w:t>
      </w:r>
      <w:r w:rsidRPr="004D3944">
        <w:rPr>
          <w:rFonts w:ascii="Arial" w:eastAsia="SimSun" w:hAnsi="Arial" w:cs="Arial"/>
          <w:lang w:val="zh-CN" w:eastAsia="zh-CN"/>
        </w:rPr>
        <w:t>未実装</w:t>
      </w:r>
    </w:p>
    <w:p w14:paraId="55CA39A4" w14:textId="77777777" w:rsidR="00370765" w:rsidRPr="004D3944" w:rsidRDefault="00370765" w:rsidP="00370765">
      <w:pPr>
        <w:pStyle w:val="a2"/>
        <w:rPr>
          <w:rFonts w:ascii="Arial" w:eastAsia="SimSun" w:hAnsi="Arial" w:cs="Arial"/>
          <w:lang w:val="zh-CN" w:eastAsia="zh-CN"/>
        </w:rPr>
      </w:pPr>
    </w:p>
    <w:p w14:paraId="4A121CF2" w14:textId="77777777" w:rsidR="00370765" w:rsidRPr="004D3944" w:rsidRDefault="00370765" w:rsidP="00370765">
      <w:pPr>
        <w:pStyle w:val="a2"/>
        <w:rPr>
          <w:rFonts w:ascii="Arial" w:eastAsia="SimSun" w:hAnsi="Arial" w:cs="Arial"/>
          <w:lang w:val="zh-CN" w:eastAsia="zh-CN"/>
        </w:rPr>
      </w:pPr>
      <w:r w:rsidRPr="004D3944">
        <w:rPr>
          <w:rFonts w:ascii="Arial" w:eastAsia="SimSun" w:hAnsi="Arial" w:cs="Arial"/>
          <w:lang w:val="zh-CN" w:eastAsia="zh-CN"/>
        </w:rPr>
        <w:t xml:space="preserve">    if (StringUtils.equals(this.editForm.screenType, ScreenTypeEnum.REGIST.getValue())) {</w:t>
      </w:r>
    </w:p>
    <w:p w14:paraId="33ED5DFC" w14:textId="77777777" w:rsidR="00370765" w:rsidRPr="004D3944" w:rsidRDefault="00370765" w:rsidP="00370765">
      <w:pPr>
        <w:pStyle w:val="a2"/>
        <w:rPr>
          <w:rFonts w:ascii="Arial" w:eastAsia="SimSun" w:hAnsi="Arial" w:cs="Arial"/>
          <w:lang w:val="zh-CN" w:eastAsia="zh-CN"/>
        </w:rPr>
      </w:pPr>
    </w:p>
    <w:p w14:paraId="343B5FDE" w14:textId="77777777" w:rsidR="00370765" w:rsidRPr="004D3944" w:rsidRDefault="001115F0" w:rsidP="00370765">
      <w:pPr>
        <w:pStyle w:val="a2"/>
        <w:rPr>
          <w:rFonts w:ascii="Arial" w:eastAsia="SimSun" w:hAnsi="Arial" w:cs="Arial"/>
          <w:lang w:val="zh-CN" w:eastAsia="zh-CN"/>
        </w:rPr>
      </w:pPr>
      <w:r>
        <w:rPr>
          <w:rFonts w:ascii="Arial" w:eastAsia="SimSun" w:hAnsi="Arial" w:cs="Arial"/>
          <w:noProof/>
        </w:rPr>
        <w:pict w14:anchorId="67C82424">
          <v:shape id="_x0000_s1160" type="#_x0000_t62" style="position:absolute;left:0;text-align:left;margin-left:291.6pt;margin-top:2.75pt;width:156pt;height:57pt;z-index:251636224" adj="-6383,15347">
            <v:textbox style="mso-next-textbox:#_x0000_s1160" inset="5.85pt,.7pt,5.85pt,.7pt">
              <w:txbxContent>
                <w:p w14:paraId="08017595" w14:textId="77777777" w:rsidR="001115F0" w:rsidRPr="009A14FA" w:rsidRDefault="001115F0" w:rsidP="00D830CD">
                  <w:pPr>
                    <w:pStyle w:val="PlainText"/>
                    <w:rPr>
                      <w:sz w:val="18"/>
                      <w:szCs w:val="18"/>
                    </w:rPr>
                  </w:pPr>
                  <w:r>
                    <w:rPr>
                      <w:sz w:val="18"/>
                      <w:szCs w:val="18"/>
                    </w:rPr>
                    <w:t>Di chuy</w:t>
                  </w:r>
                  <w:r>
                    <w:rPr>
                      <w:sz w:val="18"/>
                      <w:szCs w:val="18"/>
                    </w:rPr>
                    <w:t>ể</w:t>
                  </w:r>
                  <w:r>
                    <w:rPr>
                      <w:sz w:val="18"/>
                      <w:szCs w:val="18"/>
                    </w:rPr>
                    <w:t>n data c</w:t>
                  </w:r>
                  <w:r>
                    <w:rPr>
                      <w:sz w:val="18"/>
                      <w:szCs w:val="18"/>
                    </w:rPr>
                    <w:t>ủ</w:t>
                  </w:r>
                  <w:r>
                    <w:rPr>
                      <w:sz w:val="18"/>
                      <w:szCs w:val="18"/>
                    </w:rPr>
                    <w:t xml:space="preserve">a </w:t>
                  </w:r>
                  <w:r>
                    <w:rPr>
                      <w:rFonts w:hint="eastAsia"/>
                      <w:sz w:val="18"/>
                      <w:szCs w:val="18"/>
                    </w:rPr>
                    <w:t>Form</w:t>
                  </w:r>
                  <w:r>
                    <w:rPr>
                      <w:sz w:val="18"/>
                      <w:szCs w:val="18"/>
                    </w:rPr>
                    <w:t xml:space="preserve"> v</w:t>
                  </w:r>
                  <w:r>
                    <w:rPr>
                      <w:sz w:val="18"/>
                      <w:szCs w:val="18"/>
                    </w:rPr>
                    <w:t>à</w:t>
                  </w:r>
                  <w:r>
                    <w:rPr>
                      <w:sz w:val="18"/>
                      <w:szCs w:val="18"/>
                    </w:rPr>
                    <w:t>o Dto, r</w:t>
                  </w:r>
                  <w:r>
                    <w:rPr>
                      <w:sz w:val="18"/>
                      <w:szCs w:val="18"/>
                    </w:rPr>
                    <w:t>ồ</w:t>
                  </w:r>
                  <w:r>
                    <w:rPr>
                      <w:sz w:val="18"/>
                      <w:szCs w:val="18"/>
                    </w:rPr>
                    <w:t>i g</w:t>
                  </w:r>
                  <w:r>
                    <w:rPr>
                      <w:sz w:val="18"/>
                      <w:szCs w:val="18"/>
                    </w:rPr>
                    <w:t>ọ</w:t>
                  </w:r>
                  <w:r>
                    <w:rPr>
                      <w:sz w:val="18"/>
                      <w:szCs w:val="18"/>
                    </w:rPr>
                    <w:t>i Logic.</w:t>
                  </w:r>
                </w:p>
              </w:txbxContent>
            </v:textbox>
          </v:shape>
        </w:pict>
      </w:r>
      <w:r w:rsidR="00370765" w:rsidRPr="004D3944">
        <w:rPr>
          <w:rFonts w:ascii="Arial" w:eastAsia="SimSun" w:hAnsi="Arial" w:cs="Arial"/>
          <w:lang w:val="zh-CN" w:eastAsia="zh-CN"/>
        </w:rPr>
        <w:t xml:space="preserve">      final Sd04211RegisterDto registerDto =</w:t>
      </w:r>
    </w:p>
    <w:p w14:paraId="64D9A0E3" w14:textId="77777777" w:rsidR="00370765" w:rsidRPr="004D3944" w:rsidRDefault="00370765" w:rsidP="00370765">
      <w:pPr>
        <w:pStyle w:val="a2"/>
        <w:rPr>
          <w:rFonts w:ascii="Arial" w:eastAsia="SimSun" w:hAnsi="Arial" w:cs="Arial"/>
          <w:lang w:val="zh-CN" w:eastAsia="zh-CN"/>
        </w:rPr>
      </w:pPr>
      <w:r w:rsidRPr="004D3944">
        <w:rPr>
          <w:rFonts w:ascii="Arial" w:eastAsia="SimSun" w:hAnsi="Arial" w:cs="Arial"/>
          <w:lang w:val="zh-CN" w:eastAsia="zh-CN"/>
        </w:rPr>
        <w:t xml:space="preserve">          Beans.createAndCopy(Sd04211RegisterDto.class, this.editForm).execute();</w:t>
      </w:r>
    </w:p>
    <w:p w14:paraId="0BFE0B1F" w14:textId="77777777" w:rsidR="00370765" w:rsidRPr="004D3944" w:rsidRDefault="00370765" w:rsidP="00370765">
      <w:pPr>
        <w:pStyle w:val="a2"/>
        <w:rPr>
          <w:rStyle w:val="a1"/>
          <w:rFonts w:ascii="Arial" w:hAnsi="Arial" w:cs="Arial"/>
        </w:rPr>
      </w:pPr>
      <w:r w:rsidRPr="004D3944">
        <w:rPr>
          <w:rFonts w:ascii="Arial" w:eastAsia="SimSun" w:hAnsi="Arial" w:cs="Arial"/>
          <w:lang w:val="zh-CN" w:eastAsia="zh-CN"/>
        </w:rPr>
        <w:t xml:space="preserve">    </w:t>
      </w:r>
      <w:r w:rsidRPr="004D3944">
        <w:rPr>
          <w:rStyle w:val="a1"/>
          <w:rFonts w:ascii="Arial" w:hAnsi="Arial" w:cs="Arial"/>
        </w:rPr>
        <w:t xml:space="preserve">  this.sd04211Logic.register(registerDto);</w:t>
      </w:r>
    </w:p>
    <w:p w14:paraId="2BFD51E5" w14:textId="77777777" w:rsidR="00370765" w:rsidRPr="004D3944" w:rsidRDefault="00370765" w:rsidP="00370765">
      <w:pPr>
        <w:pStyle w:val="a2"/>
        <w:rPr>
          <w:rFonts w:ascii="Arial" w:eastAsia="SimSun" w:hAnsi="Arial" w:cs="Arial"/>
          <w:lang w:val="zh-CN" w:eastAsia="zh-CN"/>
        </w:rPr>
      </w:pPr>
    </w:p>
    <w:p w14:paraId="303B896C" w14:textId="77777777" w:rsidR="00370765" w:rsidRPr="004D3944" w:rsidRDefault="001115F0" w:rsidP="00370765">
      <w:pPr>
        <w:pStyle w:val="a2"/>
        <w:rPr>
          <w:rFonts w:ascii="Arial" w:eastAsia="SimSun" w:hAnsi="Arial" w:cs="Arial"/>
          <w:lang w:val="zh-CN" w:eastAsia="zh-CN"/>
        </w:rPr>
      </w:pPr>
      <w:r>
        <w:rPr>
          <w:rFonts w:ascii="Arial" w:eastAsia="SimSun" w:hAnsi="Arial" w:cs="Arial"/>
          <w:noProof/>
        </w:rPr>
        <w:pict w14:anchorId="041F704B">
          <v:shape id="_x0000_s1161" type="#_x0000_t62" style="position:absolute;left:0;text-align:left;margin-left:282.6pt;margin-top:23.75pt;width:187.5pt;height:78pt;z-index:251637248" adj="-1941,28454">
            <v:textbox style="mso-next-textbox:#_x0000_s1161" inset="5.85pt,.7pt,5.85pt,.7pt">
              <w:txbxContent>
                <w:p w14:paraId="53841BED" w14:textId="77777777" w:rsidR="001115F0" w:rsidRPr="000701B0" w:rsidRDefault="001115F0" w:rsidP="00D830CD">
                  <w:pPr>
                    <w:pStyle w:val="PlainText"/>
                    <w:rPr>
                      <w:rFonts w:ascii="Arial" w:hAnsi="Arial" w:cs="Arial"/>
                      <w:sz w:val="18"/>
                      <w:szCs w:val="18"/>
                    </w:rPr>
                  </w:pPr>
                  <w:r w:rsidRPr="000701B0">
                    <w:rPr>
                      <w:rFonts w:ascii="Arial" w:hAnsi="Arial" w:cs="Arial"/>
                      <w:sz w:val="18"/>
                      <w:szCs w:val="18"/>
                    </w:rPr>
                    <w:t>Lưu data input màn hìn</w:t>
                  </w:r>
                  <w:r w:rsidRPr="000701B0">
                    <w:rPr>
                      <w:rFonts w:ascii="Arial" w:hAnsi="Arial" w:cs="Arial"/>
                      <w:sz w:val="18"/>
                      <w:szCs w:val="18"/>
                      <w:lang w:val="vi-VN"/>
                    </w:rPr>
                    <w:t xml:space="preserve">h dùng cho màn hình tiếp theo </w:t>
                  </w:r>
                  <w:r w:rsidRPr="000701B0">
                    <w:rPr>
                      <w:rFonts w:ascii="Arial" w:hAnsi="Arial" w:cs="Arial"/>
                      <w:sz w:val="18"/>
                      <w:szCs w:val="18"/>
                    </w:rPr>
                    <w:t>(</w:t>
                  </w:r>
                  <w:r w:rsidRPr="000701B0">
                    <w:rPr>
                      <w:rFonts w:ascii="Arial" w:hAnsi="Arial" w:cs="Arial"/>
                      <w:sz w:val="18"/>
                      <w:szCs w:val="18"/>
                      <w:lang w:val="vi-VN"/>
                    </w:rPr>
                    <w:t xml:space="preserve">Mở hiển thị khởi tạo của cùng màn hình ở mode </w:t>
                  </w:r>
                  <w:r>
                    <w:rPr>
                      <w:rFonts w:ascii="Arial" w:hAnsi="Arial" w:cs="Arial"/>
                      <w:sz w:val="18"/>
                      <w:szCs w:val="18"/>
                      <w:lang w:val="vi-VN"/>
                    </w:rPr>
                    <w:t>tham khảo</w:t>
                  </w:r>
                  <w:r w:rsidRPr="000701B0">
                    <w:rPr>
                      <w:rFonts w:ascii="Arial" w:hAnsi="Arial" w:cs="Arial"/>
                      <w:sz w:val="18"/>
                      <w:szCs w:val="18"/>
                    </w:rPr>
                    <w:t>)</w:t>
                  </w:r>
                </w:p>
              </w:txbxContent>
            </v:textbox>
          </v:shape>
        </w:pict>
      </w:r>
      <w:r w:rsidR="00370765" w:rsidRPr="004D3944">
        <w:rPr>
          <w:rFonts w:ascii="Arial" w:eastAsia="SimSun" w:hAnsi="Arial" w:cs="Arial"/>
          <w:lang w:val="zh-CN" w:eastAsia="zh-CN"/>
        </w:rPr>
        <w:t xml:space="preserve">    } else if (StringUtils.equals(this.editForm.screenType, ScreenTypeEnum.EDIT.getValue())) {</w:t>
      </w:r>
    </w:p>
    <w:p w14:paraId="7713B5CB" w14:textId="77777777" w:rsidR="00370765" w:rsidRPr="004D3944" w:rsidRDefault="00370765" w:rsidP="00370765">
      <w:pPr>
        <w:pStyle w:val="a2"/>
        <w:rPr>
          <w:rFonts w:ascii="Arial" w:eastAsia="SimSun" w:hAnsi="Arial" w:cs="Arial"/>
          <w:lang w:val="zh-CN" w:eastAsia="zh-CN"/>
        </w:rPr>
      </w:pPr>
    </w:p>
    <w:p w14:paraId="4A322A7A" w14:textId="77777777" w:rsidR="00370765" w:rsidRPr="004D3944" w:rsidRDefault="00370765" w:rsidP="00370765">
      <w:pPr>
        <w:pStyle w:val="a2"/>
        <w:rPr>
          <w:rFonts w:ascii="Arial" w:eastAsia="SimSun" w:hAnsi="Arial" w:cs="Arial"/>
          <w:lang w:val="zh-CN" w:eastAsia="zh-CN"/>
        </w:rPr>
      </w:pPr>
      <w:r w:rsidRPr="004D3944">
        <w:rPr>
          <w:rFonts w:ascii="Arial" w:eastAsia="SimSun" w:hAnsi="Arial" w:cs="Arial"/>
          <w:lang w:val="zh-CN" w:eastAsia="zh-CN"/>
        </w:rPr>
        <w:t xml:space="preserve">      System.out.println("</w:t>
      </w:r>
      <w:r w:rsidRPr="004D3944">
        <w:rPr>
          <w:rFonts w:ascii="Arial" w:eastAsia="SimSun" w:hAnsi="Arial" w:cs="Arial"/>
          <w:lang w:val="zh-CN" w:eastAsia="zh-CN"/>
        </w:rPr>
        <w:t>更新モード</w:t>
      </w:r>
      <w:r w:rsidRPr="004D3944">
        <w:rPr>
          <w:rFonts w:ascii="Arial" w:eastAsia="SimSun" w:hAnsi="Arial" w:cs="Arial"/>
          <w:lang w:val="zh-CN" w:eastAsia="zh-CN"/>
        </w:rPr>
        <w:t>");</w:t>
      </w:r>
    </w:p>
    <w:p w14:paraId="01945C5F" w14:textId="77777777" w:rsidR="00370765" w:rsidRPr="004D3944" w:rsidRDefault="00370765" w:rsidP="00370765">
      <w:pPr>
        <w:pStyle w:val="a2"/>
        <w:rPr>
          <w:rFonts w:ascii="Arial" w:eastAsia="SimSun" w:hAnsi="Arial" w:cs="Arial"/>
          <w:lang w:val="zh-CN" w:eastAsia="zh-CN"/>
        </w:rPr>
      </w:pPr>
      <w:r w:rsidRPr="004D3944">
        <w:rPr>
          <w:rFonts w:ascii="Arial" w:eastAsia="SimSun" w:hAnsi="Arial" w:cs="Arial"/>
          <w:lang w:val="zh-CN" w:eastAsia="zh-CN"/>
        </w:rPr>
        <w:t xml:space="preserve">    }</w:t>
      </w:r>
    </w:p>
    <w:p w14:paraId="33A85804" w14:textId="77777777" w:rsidR="00370765" w:rsidRPr="004D3944" w:rsidRDefault="00370765" w:rsidP="00370765">
      <w:pPr>
        <w:pStyle w:val="a2"/>
        <w:rPr>
          <w:rFonts w:ascii="Arial" w:eastAsia="SimSun" w:hAnsi="Arial" w:cs="Arial"/>
          <w:lang w:val="zh-CN" w:eastAsia="zh-CN"/>
        </w:rPr>
      </w:pPr>
    </w:p>
    <w:p w14:paraId="5C457170" w14:textId="77777777" w:rsidR="00370765" w:rsidRPr="004D3944" w:rsidRDefault="00370765" w:rsidP="00370765">
      <w:pPr>
        <w:pStyle w:val="a2"/>
        <w:rPr>
          <w:rFonts w:ascii="Arial" w:eastAsia="SimSun" w:hAnsi="Arial" w:cs="Arial"/>
          <w:lang w:val="zh-CN" w:eastAsia="zh-CN"/>
        </w:rPr>
      </w:pPr>
    </w:p>
    <w:p w14:paraId="6F1DAED0" w14:textId="77777777" w:rsidR="00370765" w:rsidRPr="004D3944" w:rsidRDefault="00370765" w:rsidP="00370765">
      <w:pPr>
        <w:pStyle w:val="a2"/>
        <w:rPr>
          <w:rFonts w:ascii="Arial" w:eastAsia="SimSun" w:hAnsi="Arial" w:cs="Arial"/>
          <w:lang w:val="zh-CN" w:eastAsia="zh-CN"/>
        </w:rPr>
      </w:pPr>
      <w:r w:rsidRPr="004D3944">
        <w:rPr>
          <w:rFonts w:ascii="Arial" w:eastAsia="SimSun" w:hAnsi="Arial" w:cs="Arial"/>
          <w:lang w:val="zh-CN" w:eastAsia="zh-CN"/>
        </w:rPr>
        <w:t xml:space="preserve">    // </w:t>
      </w:r>
      <w:r w:rsidRPr="004D3944">
        <w:rPr>
          <w:rFonts w:ascii="Arial" w:eastAsia="SimSun" w:hAnsi="Arial" w:cs="Arial"/>
          <w:lang w:val="zh-CN" w:eastAsia="zh-CN"/>
        </w:rPr>
        <w:t>画面返却値の作成</w:t>
      </w:r>
      <w:r w:rsidRPr="004D3944">
        <w:rPr>
          <w:rFonts w:ascii="Arial" w:eastAsia="SimSun" w:hAnsi="Arial" w:cs="Arial"/>
          <w:lang w:val="zh-CN" w:eastAsia="zh-CN"/>
        </w:rPr>
        <w:t>(</w:t>
      </w:r>
      <w:r w:rsidRPr="004D3944">
        <w:rPr>
          <w:rFonts w:ascii="Arial" w:eastAsia="SimSun" w:hAnsi="Arial" w:cs="Arial"/>
          <w:lang w:val="zh-CN" w:eastAsia="zh-CN"/>
        </w:rPr>
        <w:t>引継ぎ項目コピー</w:t>
      </w:r>
      <w:r w:rsidRPr="004D3944">
        <w:rPr>
          <w:rFonts w:ascii="Arial" w:eastAsia="SimSun" w:hAnsi="Arial" w:cs="Arial"/>
          <w:lang w:val="zh-CN" w:eastAsia="zh-CN"/>
        </w:rPr>
        <w:t>)</w:t>
      </w:r>
    </w:p>
    <w:p w14:paraId="60C850E7" w14:textId="77777777" w:rsidR="00370765" w:rsidRPr="004D3944" w:rsidRDefault="00370765" w:rsidP="00370765">
      <w:pPr>
        <w:pStyle w:val="a2"/>
        <w:rPr>
          <w:rStyle w:val="a1"/>
          <w:rFonts w:ascii="Arial" w:hAnsi="Arial" w:cs="Arial"/>
          <w:lang w:eastAsia="zh-CN"/>
        </w:rPr>
      </w:pPr>
      <w:r w:rsidRPr="004D3944">
        <w:rPr>
          <w:rFonts w:ascii="Arial" w:eastAsia="SimSun" w:hAnsi="Arial" w:cs="Arial"/>
          <w:lang w:val="zh-CN" w:eastAsia="zh-CN"/>
        </w:rPr>
        <w:t xml:space="preserve">    </w:t>
      </w:r>
      <w:r w:rsidRPr="004D3944">
        <w:rPr>
          <w:rStyle w:val="a1"/>
          <w:rFonts w:ascii="Arial" w:hAnsi="Arial" w:cs="Arial"/>
          <w:lang w:eastAsia="zh-CN"/>
        </w:rPr>
        <w:t>final IndexForm indexForm = Beans.createAndCopy(IndexForm.class, this.editForm).execute();</w:t>
      </w:r>
    </w:p>
    <w:p w14:paraId="7FD4AB1F" w14:textId="77777777" w:rsidR="00370765" w:rsidRPr="004D3944" w:rsidRDefault="00370765" w:rsidP="00370765">
      <w:pPr>
        <w:pStyle w:val="a2"/>
        <w:rPr>
          <w:rStyle w:val="a1"/>
          <w:rFonts w:ascii="Arial" w:hAnsi="Arial" w:cs="Arial"/>
        </w:rPr>
      </w:pPr>
      <w:r w:rsidRPr="004D3944">
        <w:rPr>
          <w:rFonts w:ascii="Arial" w:eastAsia="SimSun" w:hAnsi="Arial" w:cs="Arial"/>
          <w:lang w:val="zh-CN" w:eastAsia="zh-CN"/>
        </w:rPr>
        <w:t xml:space="preserve">    </w:t>
      </w:r>
      <w:r w:rsidRPr="004D3944">
        <w:rPr>
          <w:rStyle w:val="a1"/>
          <w:rFonts w:ascii="Arial" w:hAnsi="Arial" w:cs="Arial"/>
        </w:rPr>
        <w:t>indexForm.screenType = ScreenTypeEnum.READ.getValue();</w:t>
      </w:r>
    </w:p>
    <w:p w14:paraId="1CB5B21C" w14:textId="77777777" w:rsidR="00A34D0C" w:rsidRPr="004D3944" w:rsidRDefault="00A34D0C" w:rsidP="00A34D0C">
      <w:pPr>
        <w:pStyle w:val="a2"/>
        <w:rPr>
          <w:rFonts w:ascii="Arial" w:eastAsia="SimSun" w:hAnsi="Arial" w:cs="Arial"/>
          <w:lang w:val="vi-VN" w:eastAsia="zh-CN"/>
        </w:rPr>
      </w:pPr>
    </w:p>
    <w:p w14:paraId="017E9ABE" w14:textId="77777777" w:rsidR="00370765" w:rsidRPr="004D3944" w:rsidRDefault="00370765" w:rsidP="00370765">
      <w:pPr>
        <w:pStyle w:val="a2"/>
        <w:rPr>
          <w:rFonts w:ascii="Arial" w:eastAsia="SimSun" w:hAnsi="Arial" w:cs="Arial"/>
          <w:lang w:val="zh-CN" w:eastAsia="zh-CN"/>
        </w:rPr>
      </w:pPr>
      <w:r w:rsidRPr="004D3944">
        <w:rPr>
          <w:rFonts w:ascii="Arial" w:eastAsia="SimSun" w:hAnsi="Arial" w:cs="Arial"/>
          <w:lang w:val="zh-CN" w:eastAsia="zh-CN"/>
        </w:rPr>
        <w:lastRenderedPageBreak/>
        <w:t xml:space="preserve">    final Map&lt;String, Object&gt; responseData = new HashMap&lt;String, Object&gt;();</w:t>
      </w:r>
    </w:p>
    <w:p w14:paraId="710311D5" w14:textId="77777777" w:rsidR="00370765" w:rsidRPr="004D3944" w:rsidRDefault="00370765" w:rsidP="00370765">
      <w:pPr>
        <w:pStyle w:val="a2"/>
        <w:rPr>
          <w:rFonts w:ascii="Arial" w:eastAsia="SimSun" w:hAnsi="Arial" w:cs="Arial"/>
          <w:lang w:val="zh-CN" w:eastAsia="zh-CN"/>
        </w:rPr>
      </w:pPr>
      <w:r w:rsidRPr="004D3944">
        <w:rPr>
          <w:rFonts w:ascii="Arial" w:eastAsia="SimSun" w:hAnsi="Arial" w:cs="Arial"/>
          <w:lang w:val="zh-CN" w:eastAsia="zh-CN"/>
        </w:rPr>
        <w:t xml:space="preserve">    responseData.put("error", false);</w:t>
      </w:r>
    </w:p>
    <w:p w14:paraId="1DD01C08" w14:textId="77777777" w:rsidR="00370765" w:rsidRPr="004D3944" w:rsidRDefault="001115F0" w:rsidP="00370765">
      <w:pPr>
        <w:pStyle w:val="a2"/>
        <w:rPr>
          <w:rFonts w:ascii="Arial" w:eastAsia="SimSun" w:hAnsi="Arial" w:cs="Arial"/>
          <w:lang w:val="zh-CN" w:eastAsia="zh-CN"/>
        </w:rPr>
      </w:pPr>
      <w:r>
        <w:rPr>
          <w:rFonts w:ascii="Arial" w:eastAsia="SimSun" w:hAnsi="Arial" w:cs="Arial"/>
          <w:noProof/>
        </w:rPr>
        <w:pict w14:anchorId="4523A059">
          <v:shape id="_x0000_s1162" type="#_x0000_t62" style="position:absolute;left:0;text-align:left;margin-left:267.6pt;margin-top:14.75pt;width:187.5pt;height:50.25pt;z-index:251638272" adj="-1941,32239">
            <v:textbox style="mso-next-textbox:#_x0000_s1162" inset="5.85pt,.7pt,5.85pt,.7pt">
              <w:txbxContent>
                <w:p w14:paraId="69444457" w14:textId="77777777" w:rsidR="001115F0" w:rsidRPr="009A14FA" w:rsidRDefault="001115F0" w:rsidP="00D830CD">
                  <w:pPr>
                    <w:pStyle w:val="PlainText"/>
                    <w:rPr>
                      <w:sz w:val="18"/>
                      <w:szCs w:val="18"/>
                    </w:rPr>
                  </w:pPr>
                  <w:r>
                    <w:rPr>
                      <w:rFonts w:ascii="Times New Roman" w:hAnsi="Times New Roman"/>
                      <w:sz w:val="18"/>
                      <w:szCs w:val="18"/>
                      <w:lang w:val="vi-VN"/>
                    </w:rPr>
                    <w:t xml:space="preserve">Chèn data vào </w:t>
                  </w:r>
                  <w:r>
                    <w:rPr>
                      <w:rFonts w:hint="eastAsia"/>
                      <w:sz w:val="18"/>
                      <w:szCs w:val="18"/>
                    </w:rPr>
                    <w:t>Response</w:t>
                  </w:r>
                  <w:r>
                    <w:rPr>
                      <w:rFonts w:ascii="Times New Roman" w:hAnsi="Times New Roman"/>
                      <w:sz w:val="18"/>
                      <w:szCs w:val="18"/>
                      <w:lang w:val="vi-VN"/>
                    </w:rPr>
                    <w:t xml:space="preserve"> rồi trả về. Chỗ này định sẽ làm common.</w:t>
                  </w:r>
                </w:p>
              </w:txbxContent>
            </v:textbox>
          </v:shape>
        </w:pict>
      </w:r>
      <w:r w:rsidR="00370765" w:rsidRPr="004D3944">
        <w:rPr>
          <w:rFonts w:ascii="Arial" w:eastAsia="SimSun" w:hAnsi="Arial" w:cs="Arial"/>
          <w:lang w:val="zh-CN" w:eastAsia="zh-CN"/>
        </w:rPr>
        <w:t xml:space="preserve">    responseData.put("data", indexForm);</w:t>
      </w:r>
    </w:p>
    <w:p w14:paraId="53D02377" w14:textId="77777777" w:rsidR="00370765" w:rsidRPr="004D3944" w:rsidRDefault="00370765" w:rsidP="00370765">
      <w:pPr>
        <w:pStyle w:val="a2"/>
        <w:rPr>
          <w:rFonts w:ascii="Arial" w:eastAsia="SimSun" w:hAnsi="Arial" w:cs="Arial"/>
          <w:lang w:val="zh-CN" w:eastAsia="zh-CN"/>
        </w:rPr>
      </w:pPr>
    </w:p>
    <w:p w14:paraId="72ED6DC9" w14:textId="77777777" w:rsidR="00370765" w:rsidRPr="004D3944" w:rsidRDefault="00370765" w:rsidP="00370765">
      <w:pPr>
        <w:pStyle w:val="a2"/>
        <w:rPr>
          <w:rFonts w:ascii="Arial" w:eastAsia="SimSun" w:hAnsi="Arial" w:cs="Arial"/>
          <w:lang w:val="zh-CN" w:eastAsia="zh-CN"/>
        </w:rPr>
      </w:pPr>
      <w:r w:rsidRPr="004D3944">
        <w:rPr>
          <w:rFonts w:ascii="Arial" w:eastAsia="SimSun" w:hAnsi="Arial" w:cs="Arial"/>
          <w:lang w:val="zh-CN" w:eastAsia="zh-CN"/>
        </w:rPr>
        <w:t xml:space="preserve">    final String jsonText = JSON.encode(responseData);</w:t>
      </w:r>
    </w:p>
    <w:p w14:paraId="1999A4E5" w14:textId="77777777" w:rsidR="00370765" w:rsidRPr="004D3944" w:rsidRDefault="00370765" w:rsidP="00370765">
      <w:pPr>
        <w:pStyle w:val="a2"/>
        <w:rPr>
          <w:rFonts w:ascii="Arial" w:eastAsia="SimSun" w:hAnsi="Arial" w:cs="Arial"/>
          <w:lang w:val="zh-CN" w:eastAsia="zh-CN"/>
        </w:rPr>
      </w:pPr>
    </w:p>
    <w:p w14:paraId="365795D2" w14:textId="77777777" w:rsidR="00370765" w:rsidRPr="004D3944" w:rsidRDefault="00370765" w:rsidP="00370765">
      <w:pPr>
        <w:pStyle w:val="a2"/>
        <w:rPr>
          <w:rFonts w:ascii="Arial" w:eastAsia="SimSun" w:hAnsi="Arial" w:cs="Arial"/>
          <w:lang w:val="zh-CN" w:eastAsia="zh-CN"/>
        </w:rPr>
      </w:pPr>
      <w:r w:rsidRPr="004D3944">
        <w:rPr>
          <w:rFonts w:ascii="Arial" w:eastAsia="SimSun" w:hAnsi="Arial" w:cs="Arial"/>
          <w:lang w:val="zh-CN" w:eastAsia="zh-CN"/>
        </w:rPr>
        <w:t xml:space="preserve">    ResponseUtil.write(jsonText, "application/json");</w:t>
      </w:r>
    </w:p>
    <w:p w14:paraId="591B6EB5" w14:textId="77777777" w:rsidR="00370765" w:rsidRPr="004D3944" w:rsidRDefault="00370765" w:rsidP="00370765">
      <w:pPr>
        <w:pStyle w:val="a2"/>
        <w:rPr>
          <w:rFonts w:ascii="Arial" w:eastAsia="SimSun" w:hAnsi="Arial" w:cs="Arial"/>
          <w:lang w:val="zh-CN" w:eastAsia="zh-CN"/>
        </w:rPr>
      </w:pPr>
      <w:r w:rsidRPr="004D3944">
        <w:rPr>
          <w:rFonts w:ascii="Arial" w:eastAsia="SimSun" w:hAnsi="Arial" w:cs="Arial"/>
          <w:lang w:val="zh-CN" w:eastAsia="zh-CN"/>
        </w:rPr>
        <w:t xml:space="preserve">    return null;</w:t>
      </w:r>
    </w:p>
    <w:p w14:paraId="0C72F24B" w14:textId="77777777" w:rsidR="00370765" w:rsidRPr="004D3944" w:rsidRDefault="00370765" w:rsidP="00370765">
      <w:pPr>
        <w:pStyle w:val="a2"/>
        <w:rPr>
          <w:rFonts w:ascii="Arial" w:eastAsia="SimSun" w:hAnsi="Arial" w:cs="Arial"/>
          <w:lang w:val="zh-CN" w:eastAsia="zh-CN"/>
        </w:rPr>
      </w:pPr>
    </w:p>
    <w:p w14:paraId="30C5E73C" w14:textId="77777777" w:rsidR="00370765" w:rsidRPr="004D3944" w:rsidRDefault="00370765" w:rsidP="00370765">
      <w:pPr>
        <w:pStyle w:val="a2"/>
        <w:rPr>
          <w:rFonts w:ascii="Arial" w:eastAsia="SimSun" w:hAnsi="Arial" w:cs="Arial"/>
          <w:lang w:val="zh-CN" w:eastAsia="zh-CN"/>
        </w:rPr>
      </w:pPr>
      <w:r w:rsidRPr="004D3944">
        <w:rPr>
          <w:rFonts w:ascii="Arial" w:eastAsia="SimSun" w:hAnsi="Arial" w:cs="Arial"/>
          <w:lang w:val="zh-CN" w:eastAsia="zh-CN"/>
        </w:rPr>
        <w:t xml:space="preserve">  }</w:t>
      </w:r>
    </w:p>
    <w:p w14:paraId="3344C748" w14:textId="77777777" w:rsidR="00F7232C" w:rsidRPr="004D3944" w:rsidRDefault="00F7232C" w:rsidP="00370765">
      <w:pPr>
        <w:pStyle w:val="a2"/>
        <w:rPr>
          <w:rFonts w:ascii="Arial" w:eastAsia="SimSun" w:hAnsi="Arial" w:cs="Arial"/>
          <w:lang w:val="zh-CN" w:eastAsia="zh-CN"/>
        </w:rPr>
      </w:pPr>
    </w:p>
    <w:p w14:paraId="709DF0DE" w14:textId="77777777" w:rsidR="00F7232C" w:rsidRPr="004D3944" w:rsidRDefault="00F7232C" w:rsidP="00F7232C">
      <w:pPr>
        <w:pStyle w:val="a2"/>
        <w:rPr>
          <w:rFonts w:ascii="Arial" w:eastAsia="SimSun" w:hAnsi="Arial" w:cs="Arial"/>
          <w:lang w:val="zh-CN" w:eastAsia="zh-CN"/>
        </w:rPr>
      </w:pPr>
      <w:r w:rsidRPr="004D3944">
        <w:rPr>
          <w:rFonts w:ascii="Arial" w:eastAsia="SimSun" w:hAnsi="Arial" w:cs="Arial"/>
          <w:lang w:val="zh-CN" w:eastAsia="zh-CN"/>
        </w:rPr>
        <w:t>/*</w:t>
      </w:r>
    </w:p>
    <w:p w14:paraId="762E5B13" w14:textId="77777777" w:rsidR="00F7232C" w:rsidRPr="004D3944" w:rsidRDefault="00F7232C" w:rsidP="00F7232C">
      <w:pPr>
        <w:pStyle w:val="a2"/>
        <w:rPr>
          <w:rFonts w:ascii="Arial" w:eastAsia="SimSun" w:hAnsi="Arial" w:cs="Arial"/>
          <w:lang w:val="zh-CN" w:eastAsia="zh-CN"/>
        </w:rPr>
      </w:pPr>
      <w:r w:rsidRPr="004D3944">
        <w:rPr>
          <w:rFonts w:ascii="Arial" w:eastAsia="SimSun" w:hAnsi="Arial" w:cs="Arial"/>
          <w:lang w:val="zh-CN" w:eastAsia="zh-CN"/>
        </w:rPr>
        <w:t xml:space="preserve"> * (C) DOWA HOLDINGS Co., Ltd. 2015</w:t>
      </w:r>
    </w:p>
    <w:p w14:paraId="6B68CD6E" w14:textId="77777777" w:rsidR="00F7232C" w:rsidRPr="004D3944" w:rsidRDefault="00F7232C" w:rsidP="00F7232C">
      <w:pPr>
        <w:pStyle w:val="a2"/>
        <w:rPr>
          <w:rFonts w:ascii="Arial" w:eastAsia="SimSun" w:hAnsi="Arial" w:cs="Arial"/>
          <w:lang w:val="zh-CN" w:eastAsia="zh-CN"/>
        </w:rPr>
      </w:pPr>
      <w:r w:rsidRPr="004D3944">
        <w:rPr>
          <w:rFonts w:ascii="Arial" w:eastAsia="SimSun" w:hAnsi="Arial" w:cs="Arial"/>
          <w:lang w:val="zh-CN" w:eastAsia="zh-CN"/>
        </w:rPr>
        <w:t xml:space="preserve"> */</w:t>
      </w:r>
    </w:p>
    <w:p w14:paraId="2E9DD399" w14:textId="77777777" w:rsidR="00F7232C" w:rsidRPr="004D3944" w:rsidRDefault="00F7232C" w:rsidP="00F7232C">
      <w:pPr>
        <w:pStyle w:val="a2"/>
        <w:rPr>
          <w:rFonts w:ascii="Arial" w:eastAsia="SimSun" w:hAnsi="Arial" w:cs="Arial"/>
          <w:lang w:val="zh-CN" w:eastAsia="zh-CN"/>
        </w:rPr>
      </w:pPr>
    </w:p>
    <w:p w14:paraId="77CB57F1" w14:textId="77777777" w:rsidR="00F7232C" w:rsidRPr="004D3944" w:rsidRDefault="00F7232C" w:rsidP="00F7232C">
      <w:pPr>
        <w:pStyle w:val="a2"/>
        <w:rPr>
          <w:rFonts w:ascii="Arial" w:eastAsia="SimSun" w:hAnsi="Arial" w:cs="Arial"/>
          <w:lang w:val="zh-CN" w:eastAsia="zh-CN"/>
        </w:rPr>
      </w:pPr>
      <w:r w:rsidRPr="004D3944">
        <w:rPr>
          <w:rFonts w:ascii="Arial" w:eastAsia="SimSun" w:hAnsi="Arial" w:cs="Arial"/>
          <w:lang w:val="zh-CN" w:eastAsia="zh-CN"/>
        </w:rPr>
        <w:t>package jp.co.dowa.sd.action.sd04211;</w:t>
      </w:r>
    </w:p>
    <w:p w14:paraId="4EF99DB4" w14:textId="77777777" w:rsidR="00F7232C" w:rsidRPr="004D3944" w:rsidRDefault="00F7232C" w:rsidP="00F7232C">
      <w:pPr>
        <w:pStyle w:val="a2"/>
        <w:rPr>
          <w:rFonts w:ascii="Arial" w:eastAsia="SimSun" w:hAnsi="Arial" w:cs="Arial"/>
          <w:lang w:val="zh-CN" w:eastAsia="zh-CN"/>
        </w:rPr>
      </w:pPr>
    </w:p>
    <w:p w14:paraId="5923E49F" w14:textId="77777777" w:rsidR="00F7232C" w:rsidRPr="004D3944" w:rsidRDefault="00F7232C" w:rsidP="00F7232C">
      <w:pPr>
        <w:pStyle w:val="a2"/>
        <w:rPr>
          <w:rFonts w:ascii="Arial" w:eastAsia="SimSun" w:hAnsi="Arial" w:cs="Arial"/>
          <w:lang w:val="zh-CN" w:eastAsia="zh-CN"/>
        </w:rPr>
      </w:pPr>
      <w:r w:rsidRPr="004D3944">
        <w:rPr>
          <w:rFonts w:ascii="Arial" w:eastAsia="SimSun" w:hAnsi="Arial" w:cs="Arial"/>
          <w:lang w:val="zh-CN" w:eastAsia="zh-CN"/>
        </w:rPr>
        <w:t>import jp.co.dowa.sd.core.exception.DowaSdValidateException;</w:t>
      </w:r>
    </w:p>
    <w:p w14:paraId="5106869F" w14:textId="77777777" w:rsidR="00F7232C" w:rsidRPr="004D3944" w:rsidRDefault="00F7232C" w:rsidP="00F7232C">
      <w:pPr>
        <w:pStyle w:val="a2"/>
        <w:rPr>
          <w:rFonts w:ascii="Arial" w:eastAsia="SimSun" w:hAnsi="Arial" w:cs="Arial"/>
          <w:lang w:val="zh-CN" w:eastAsia="zh-CN"/>
        </w:rPr>
      </w:pPr>
      <w:r w:rsidRPr="004D3944">
        <w:rPr>
          <w:rFonts w:ascii="Arial" w:eastAsia="SimSun" w:hAnsi="Arial" w:cs="Arial"/>
          <w:lang w:val="zh-CN" w:eastAsia="zh-CN"/>
        </w:rPr>
        <w:t>import jp.co.dowa.sd.dto.sd04211.Sd04211RegisterDto;</w:t>
      </w:r>
    </w:p>
    <w:p w14:paraId="026759F5" w14:textId="77777777" w:rsidR="00F7232C" w:rsidRPr="004D3944" w:rsidRDefault="00F7232C" w:rsidP="00F7232C">
      <w:pPr>
        <w:pStyle w:val="a2"/>
        <w:rPr>
          <w:rFonts w:ascii="Arial" w:eastAsia="SimSun" w:hAnsi="Arial" w:cs="Arial"/>
          <w:lang w:val="zh-CN" w:eastAsia="zh-CN"/>
        </w:rPr>
      </w:pPr>
      <w:r w:rsidRPr="004D3944">
        <w:rPr>
          <w:rFonts w:ascii="Arial" w:eastAsia="SimSun" w:hAnsi="Arial" w:cs="Arial"/>
          <w:lang w:val="zh-CN" w:eastAsia="zh-CN"/>
        </w:rPr>
        <w:t>import jp.co.dowa.sd.dto.sd04211.Sd04211UpdateDto;</w:t>
      </w:r>
    </w:p>
    <w:p w14:paraId="51F2B776" w14:textId="77777777" w:rsidR="00F7232C" w:rsidRPr="004D3944" w:rsidRDefault="00F7232C" w:rsidP="00F7232C">
      <w:pPr>
        <w:pStyle w:val="a2"/>
        <w:rPr>
          <w:rFonts w:ascii="Arial" w:eastAsia="SimSun" w:hAnsi="Arial" w:cs="Arial"/>
          <w:lang w:val="zh-CN" w:eastAsia="zh-CN"/>
        </w:rPr>
      </w:pPr>
      <w:r w:rsidRPr="004D3944">
        <w:rPr>
          <w:rFonts w:ascii="Arial" w:eastAsia="SimSun" w:hAnsi="Arial" w:cs="Arial"/>
          <w:lang w:val="zh-CN" w:eastAsia="zh-CN"/>
        </w:rPr>
        <w:t>import jp.co.dowa.sd.enums.ScreenTypeEnum;</w:t>
      </w:r>
    </w:p>
    <w:p w14:paraId="67751132" w14:textId="77777777" w:rsidR="00F7232C" w:rsidRPr="004D3944" w:rsidRDefault="00F7232C" w:rsidP="00F7232C">
      <w:pPr>
        <w:pStyle w:val="a2"/>
        <w:rPr>
          <w:rFonts w:ascii="Arial" w:eastAsia="SimSun" w:hAnsi="Arial" w:cs="Arial"/>
          <w:lang w:val="zh-CN" w:eastAsia="zh-CN"/>
        </w:rPr>
      </w:pPr>
      <w:r w:rsidRPr="004D3944">
        <w:rPr>
          <w:rFonts w:ascii="Arial" w:eastAsia="SimSun" w:hAnsi="Arial" w:cs="Arial"/>
          <w:lang w:val="zh-CN" w:eastAsia="zh-CN"/>
        </w:rPr>
        <w:t>import jp.co.dowa.sd.form.sd04211.EditForm;</w:t>
      </w:r>
    </w:p>
    <w:p w14:paraId="11218827" w14:textId="77777777" w:rsidR="00F7232C" w:rsidRPr="004D3944" w:rsidRDefault="00F7232C" w:rsidP="00F7232C">
      <w:pPr>
        <w:pStyle w:val="a2"/>
        <w:rPr>
          <w:rFonts w:ascii="Arial" w:eastAsia="SimSun" w:hAnsi="Arial" w:cs="Arial"/>
          <w:lang w:val="zh-CN" w:eastAsia="zh-CN"/>
        </w:rPr>
      </w:pPr>
      <w:r w:rsidRPr="004D3944">
        <w:rPr>
          <w:rFonts w:ascii="Arial" w:eastAsia="SimSun" w:hAnsi="Arial" w:cs="Arial"/>
          <w:lang w:val="zh-CN" w:eastAsia="zh-CN"/>
        </w:rPr>
        <w:t>import jp.co.dowa.sd.form.sd04211.IndexForm;</w:t>
      </w:r>
    </w:p>
    <w:p w14:paraId="4E71039A" w14:textId="77777777" w:rsidR="00F7232C" w:rsidRPr="004D3944" w:rsidRDefault="00F7232C" w:rsidP="00F7232C">
      <w:pPr>
        <w:pStyle w:val="a2"/>
        <w:rPr>
          <w:rFonts w:ascii="Arial" w:eastAsia="SimSun" w:hAnsi="Arial" w:cs="Arial"/>
          <w:lang w:val="zh-CN" w:eastAsia="zh-CN"/>
        </w:rPr>
      </w:pPr>
      <w:r w:rsidRPr="004D3944">
        <w:rPr>
          <w:rFonts w:ascii="Arial" w:eastAsia="SimSun" w:hAnsi="Arial" w:cs="Arial"/>
          <w:lang w:val="zh-CN" w:eastAsia="zh-CN"/>
        </w:rPr>
        <w:t>import jp.co.dowa.sd.logic.sd04211.Sd04211Logic;</w:t>
      </w:r>
    </w:p>
    <w:p w14:paraId="60A41711" w14:textId="77777777" w:rsidR="00F7232C" w:rsidRPr="004D3944" w:rsidRDefault="00F7232C" w:rsidP="00F7232C">
      <w:pPr>
        <w:pStyle w:val="a2"/>
        <w:rPr>
          <w:rFonts w:ascii="Arial" w:eastAsia="SimSun" w:hAnsi="Arial" w:cs="Arial"/>
          <w:lang w:val="zh-CN" w:eastAsia="zh-CN"/>
        </w:rPr>
      </w:pPr>
      <w:r w:rsidRPr="004D3944">
        <w:rPr>
          <w:rFonts w:ascii="Arial" w:eastAsia="SimSun" w:hAnsi="Arial" w:cs="Arial"/>
          <w:lang w:val="zh-CN" w:eastAsia="zh-CN"/>
        </w:rPr>
        <w:t>import jp.co.dowa.sd.util.ResponseUtils;</w:t>
      </w:r>
    </w:p>
    <w:p w14:paraId="1215C524" w14:textId="77777777" w:rsidR="00F7232C" w:rsidRPr="004D3944" w:rsidRDefault="00F7232C" w:rsidP="00F7232C">
      <w:pPr>
        <w:pStyle w:val="a2"/>
        <w:rPr>
          <w:rFonts w:ascii="Arial" w:eastAsia="SimSun" w:hAnsi="Arial" w:cs="Arial"/>
          <w:lang w:val="zh-CN" w:eastAsia="zh-CN"/>
        </w:rPr>
      </w:pPr>
    </w:p>
    <w:p w14:paraId="6838A103" w14:textId="77777777" w:rsidR="00F7232C" w:rsidRPr="004D3944" w:rsidRDefault="00F7232C" w:rsidP="00F7232C">
      <w:pPr>
        <w:pStyle w:val="a2"/>
        <w:rPr>
          <w:rFonts w:ascii="Arial" w:eastAsia="SimSun" w:hAnsi="Arial" w:cs="Arial"/>
          <w:lang w:val="zh-CN" w:eastAsia="zh-CN"/>
        </w:rPr>
      </w:pPr>
      <w:r w:rsidRPr="004D3944">
        <w:rPr>
          <w:rFonts w:ascii="Arial" w:eastAsia="SimSun" w:hAnsi="Arial" w:cs="Arial"/>
          <w:lang w:val="zh-CN" w:eastAsia="zh-CN"/>
        </w:rPr>
        <w:t>import org.apache.commons.lang.StringUtils;</w:t>
      </w:r>
    </w:p>
    <w:p w14:paraId="5F85CD00" w14:textId="77777777" w:rsidR="00F7232C" w:rsidRPr="004D3944" w:rsidRDefault="00F7232C" w:rsidP="00F7232C">
      <w:pPr>
        <w:pStyle w:val="a2"/>
        <w:rPr>
          <w:rFonts w:ascii="Arial" w:eastAsia="SimSun" w:hAnsi="Arial" w:cs="Arial"/>
          <w:lang w:val="zh-CN" w:eastAsia="zh-CN"/>
        </w:rPr>
      </w:pPr>
      <w:r w:rsidRPr="004D3944">
        <w:rPr>
          <w:rFonts w:ascii="Arial" w:eastAsia="SimSun" w:hAnsi="Arial" w:cs="Arial"/>
          <w:lang w:val="zh-CN" w:eastAsia="zh-CN"/>
        </w:rPr>
        <w:t>import org.seasar.framework.beans.util.Beans;</w:t>
      </w:r>
    </w:p>
    <w:p w14:paraId="2B165BD5" w14:textId="77777777" w:rsidR="00F7232C" w:rsidRPr="004D3944" w:rsidRDefault="00F7232C" w:rsidP="00F7232C">
      <w:pPr>
        <w:pStyle w:val="a2"/>
        <w:rPr>
          <w:rFonts w:ascii="Arial" w:eastAsia="SimSun" w:hAnsi="Arial" w:cs="Arial"/>
          <w:lang w:val="zh-CN" w:eastAsia="zh-CN"/>
        </w:rPr>
      </w:pPr>
      <w:r w:rsidRPr="004D3944">
        <w:rPr>
          <w:rFonts w:ascii="Arial" w:eastAsia="SimSun" w:hAnsi="Arial" w:cs="Arial"/>
          <w:lang w:val="zh-CN" w:eastAsia="zh-CN"/>
        </w:rPr>
        <w:t>import org.seasar.struts.annotation.ActionForm;</w:t>
      </w:r>
    </w:p>
    <w:p w14:paraId="13CDC443" w14:textId="77777777" w:rsidR="00F7232C" w:rsidRPr="004D3944" w:rsidRDefault="00F7232C" w:rsidP="00F7232C">
      <w:pPr>
        <w:pStyle w:val="a2"/>
        <w:rPr>
          <w:rFonts w:ascii="Arial" w:eastAsia="SimSun" w:hAnsi="Arial" w:cs="Arial"/>
          <w:lang w:val="zh-CN" w:eastAsia="zh-CN"/>
        </w:rPr>
      </w:pPr>
      <w:r w:rsidRPr="004D3944">
        <w:rPr>
          <w:rFonts w:ascii="Arial" w:eastAsia="SimSun" w:hAnsi="Arial" w:cs="Arial"/>
          <w:lang w:val="zh-CN" w:eastAsia="zh-CN"/>
        </w:rPr>
        <w:t>import org.seasar.struts.annotation.Execute;</w:t>
      </w:r>
    </w:p>
    <w:p w14:paraId="57EEF590" w14:textId="77777777" w:rsidR="00F7232C" w:rsidRPr="004D3944" w:rsidRDefault="00F7232C" w:rsidP="00F7232C">
      <w:pPr>
        <w:pStyle w:val="a2"/>
        <w:rPr>
          <w:rFonts w:ascii="Arial" w:eastAsia="SimSun" w:hAnsi="Arial" w:cs="Arial"/>
          <w:lang w:val="zh-CN" w:eastAsia="zh-CN"/>
        </w:rPr>
      </w:pPr>
    </w:p>
    <w:p w14:paraId="054F6A23" w14:textId="77777777" w:rsidR="00F7232C" w:rsidRPr="004D3944" w:rsidRDefault="00F7232C" w:rsidP="00F7232C">
      <w:pPr>
        <w:pStyle w:val="a2"/>
        <w:rPr>
          <w:rFonts w:ascii="Arial" w:eastAsia="SimSun" w:hAnsi="Arial" w:cs="Arial"/>
          <w:lang w:val="zh-CN" w:eastAsia="zh-CN"/>
        </w:rPr>
      </w:pPr>
      <w:r w:rsidRPr="004D3944">
        <w:rPr>
          <w:rFonts w:ascii="Arial" w:eastAsia="SimSun" w:hAnsi="Arial" w:cs="Arial"/>
          <w:lang w:val="zh-CN" w:eastAsia="zh-CN"/>
        </w:rPr>
        <w:t>import javax.annotation.Resource;</w:t>
      </w:r>
    </w:p>
    <w:p w14:paraId="52A76581" w14:textId="77777777" w:rsidR="00F7232C" w:rsidRPr="004D3944" w:rsidRDefault="00F7232C" w:rsidP="00F7232C">
      <w:pPr>
        <w:pStyle w:val="a2"/>
        <w:rPr>
          <w:rFonts w:ascii="Arial" w:eastAsia="SimSun" w:hAnsi="Arial" w:cs="Arial"/>
          <w:lang w:val="zh-CN" w:eastAsia="zh-CN"/>
        </w:rPr>
      </w:pPr>
    </w:p>
    <w:p w14:paraId="7AEDE6D1" w14:textId="77777777" w:rsidR="00F7232C" w:rsidRPr="004D3944" w:rsidRDefault="00F7232C" w:rsidP="00F7232C">
      <w:pPr>
        <w:pStyle w:val="a2"/>
        <w:rPr>
          <w:rFonts w:ascii="Arial" w:eastAsia="SimSun" w:hAnsi="Arial" w:cs="Arial"/>
          <w:lang w:val="zh-CN" w:eastAsia="zh-CN"/>
        </w:rPr>
      </w:pPr>
      <w:r w:rsidRPr="004D3944">
        <w:rPr>
          <w:rFonts w:ascii="Arial" w:eastAsia="SimSun" w:hAnsi="Arial" w:cs="Arial"/>
          <w:lang w:val="zh-CN" w:eastAsia="zh-CN"/>
        </w:rPr>
        <w:t>/**</w:t>
      </w:r>
    </w:p>
    <w:p w14:paraId="13BCE1C8" w14:textId="77777777" w:rsidR="00F7232C" w:rsidRPr="004D3944" w:rsidRDefault="00F7232C" w:rsidP="00F7232C">
      <w:pPr>
        <w:pStyle w:val="a2"/>
        <w:rPr>
          <w:rFonts w:ascii="Arial" w:eastAsia="SimSun" w:hAnsi="Arial" w:cs="Arial"/>
          <w:lang w:val="zh-CN" w:eastAsia="zh-CN"/>
        </w:rPr>
      </w:pPr>
      <w:r w:rsidRPr="004D3944">
        <w:rPr>
          <w:rFonts w:ascii="Arial" w:eastAsia="SimSun" w:hAnsi="Arial" w:cs="Arial"/>
          <w:lang w:val="zh-CN" w:eastAsia="zh-CN"/>
        </w:rPr>
        <w:t xml:space="preserve"> * </w:t>
      </w:r>
      <w:r w:rsidRPr="004D3944">
        <w:rPr>
          <w:rFonts w:ascii="Arial" w:eastAsia="SimSun" w:hAnsi="Arial" w:cs="Arial"/>
          <w:lang w:val="zh-CN" w:eastAsia="zh-CN"/>
        </w:rPr>
        <w:t>車両台帳登録</w:t>
      </w:r>
      <w:r w:rsidRPr="004D3944">
        <w:rPr>
          <w:rFonts w:ascii="Arial" w:eastAsia="SimSun" w:hAnsi="Arial" w:cs="Arial"/>
          <w:lang w:val="zh-CN" w:eastAsia="zh-CN"/>
        </w:rPr>
        <w:t xml:space="preserve"> </w:t>
      </w:r>
      <w:r w:rsidRPr="004D3944">
        <w:rPr>
          <w:rFonts w:ascii="Arial" w:eastAsia="SimSun" w:hAnsi="Arial" w:cs="Arial"/>
          <w:lang w:val="zh-CN" w:eastAsia="zh-CN"/>
        </w:rPr>
        <w:t>登録</w:t>
      </w:r>
      <w:r w:rsidRPr="004D3944">
        <w:rPr>
          <w:rFonts w:ascii="Arial" w:eastAsia="SimSun" w:hAnsi="Arial" w:cs="Arial"/>
          <w:lang w:val="zh-CN" w:eastAsia="zh-CN"/>
        </w:rPr>
        <w:t xml:space="preserve"> Action.</w:t>
      </w:r>
    </w:p>
    <w:p w14:paraId="502E60E4" w14:textId="77777777" w:rsidR="00F7232C" w:rsidRPr="004D3944" w:rsidRDefault="00F7232C" w:rsidP="00F7232C">
      <w:pPr>
        <w:pStyle w:val="a2"/>
        <w:rPr>
          <w:rFonts w:ascii="Arial" w:eastAsia="SimSun" w:hAnsi="Arial" w:cs="Arial"/>
          <w:lang w:val="zh-CN" w:eastAsia="zh-CN"/>
        </w:rPr>
      </w:pPr>
      <w:r w:rsidRPr="004D3944">
        <w:rPr>
          <w:rFonts w:ascii="Arial" w:eastAsia="SimSun" w:hAnsi="Arial" w:cs="Arial"/>
          <w:lang w:val="zh-CN" w:eastAsia="zh-CN"/>
        </w:rPr>
        <w:t xml:space="preserve"> *</w:t>
      </w:r>
    </w:p>
    <w:p w14:paraId="1E47DD40" w14:textId="77777777" w:rsidR="00F7232C" w:rsidRPr="004D3944" w:rsidRDefault="00F7232C" w:rsidP="00F7232C">
      <w:pPr>
        <w:pStyle w:val="a2"/>
        <w:rPr>
          <w:rFonts w:ascii="Arial" w:eastAsia="SimSun" w:hAnsi="Arial" w:cs="Arial"/>
          <w:lang w:val="zh-CN" w:eastAsia="zh-CN"/>
        </w:rPr>
      </w:pPr>
      <w:r w:rsidRPr="004D3944">
        <w:rPr>
          <w:rFonts w:ascii="Arial" w:eastAsia="SimSun" w:hAnsi="Arial" w:cs="Arial"/>
          <w:lang w:val="zh-CN" w:eastAsia="zh-CN"/>
        </w:rPr>
        <w:lastRenderedPageBreak/>
        <w:t xml:space="preserve"> * @version $Revision$</w:t>
      </w:r>
    </w:p>
    <w:p w14:paraId="45FFB299" w14:textId="77777777" w:rsidR="00F7232C" w:rsidRPr="004D3944" w:rsidRDefault="00F7232C" w:rsidP="00F7232C">
      <w:pPr>
        <w:pStyle w:val="a2"/>
        <w:rPr>
          <w:rFonts w:ascii="Arial" w:eastAsia="SimSun" w:hAnsi="Arial" w:cs="Arial"/>
          <w:lang w:val="zh-CN" w:eastAsia="zh-CN"/>
        </w:rPr>
      </w:pPr>
      <w:r w:rsidRPr="004D3944">
        <w:rPr>
          <w:rFonts w:ascii="Arial" w:eastAsia="SimSun" w:hAnsi="Arial" w:cs="Arial"/>
          <w:lang w:val="zh-CN" w:eastAsia="zh-CN"/>
        </w:rPr>
        <w:t xml:space="preserve"> * @author ndha</w:t>
      </w:r>
    </w:p>
    <w:p w14:paraId="7D7362F5" w14:textId="77777777" w:rsidR="00F7232C" w:rsidRPr="004D3944" w:rsidRDefault="00F7232C" w:rsidP="00F7232C">
      <w:pPr>
        <w:pStyle w:val="a2"/>
        <w:rPr>
          <w:rFonts w:ascii="Arial" w:eastAsia="SimSun" w:hAnsi="Arial" w:cs="Arial"/>
          <w:lang w:val="zh-CN" w:eastAsia="zh-CN"/>
        </w:rPr>
      </w:pPr>
      <w:r w:rsidRPr="004D3944">
        <w:rPr>
          <w:rFonts w:ascii="Arial" w:eastAsia="SimSun" w:hAnsi="Arial" w:cs="Arial"/>
          <w:lang w:val="zh-CN" w:eastAsia="zh-CN"/>
        </w:rPr>
        <w:t xml:space="preserve"> * @since 1.0</w:t>
      </w:r>
    </w:p>
    <w:p w14:paraId="4EA846DE" w14:textId="77777777" w:rsidR="00F7232C" w:rsidRPr="004D3944" w:rsidRDefault="00F7232C" w:rsidP="00F7232C">
      <w:pPr>
        <w:pStyle w:val="a2"/>
        <w:rPr>
          <w:rFonts w:ascii="Arial" w:eastAsia="SimSun" w:hAnsi="Arial" w:cs="Arial"/>
          <w:lang w:val="zh-CN" w:eastAsia="zh-CN"/>
        </w:rPr>
      </w:pPr>
      <w:r w:rsidRPr="004D3944">
        <w:rPr>
          <w:rFonts w:ascii="Arial" w:eastAsia="SimSun" w:hAnsi="Arial" w:cs="Arial"/>
          <w:lang w:val="zh-CN" w:eastAsia="zh-CN"/>
        </w:rPr>
        <w:t xml:space="preserve"> */</w:t>
      </w:r>
    </w:p>
    <w:p w14:paraId="28B381D9" w14:textId="77777777" w:rsidR="00F7232C" w:rsidRPr="004D3944" w:rsidRDefault="00F7232C" w:rsidP="00F7232C">
      <w:pPr>
        <w:pStyle w:val="a2"/>
        <w:rPr>
          <w:rFonts w:ascii="Arial" w:eastAsia="SimSun" w:hAnsi="Arial" w:cs="Arial"/>
          <w:lang w:val="zh-CN" w:eastAsia="zh-CN"/>
        </w:rPr>
      </w:pPr>
      <w:r w:rsidRPr="004D3944">
        <w:rPr>
          <w:rFonts w:ascii="Arial" w:eastAsia="SimSun" w:hAnsi="Arial" w:cs="Arial"/>
          <w:lang w:val="zh-CN" w:eastAsia="zh-CN"/>
        </w:rPr>
        <w:t>public class EditAction {</w:t>
      </w:r>
    </w:p>
    <w:p w14:paraId="09893B73" w14:textId="77777777" w:rsidR="00F7232C" w:rsidRPr="004D3944" w:rsidRDefault="00F7232C" w:rsidP="00F7232C">
      <w:pPr>
        <w:pStyle w:val="a2"/>
        <w:rPr>
          <w:rFonts w:ascii="Arial" w:eastAsia="SimSun" w:hAnsi="Arial" w:cs="Arial"/>
          <w:lang w:val="zh-CN" w:eastAsia="zh-CN"/>
        </w:rPr>
      </w:pPr>
    </w:p>
    <w:p w14:paraId="70BA678B" w14:textId="77777777" w:rsidR="00F7232C" w:rsidRPr="004D3944" w:rsidRDefault="00F7232C" w:rsidP="00F7232C">
      <w:pPr>
        <w:pStyle w:val="a2"/>
        <w:rPr>
          <w:rFonts w:ascii="Arial" w:eastAsia="SimSun" w:hAnsi="Arial" w:cs="Arial"/>
          <w:lang w:val="zh-CN" w:eastAsia="zh-CN"/>
        </w:rPr>
      </w:pPr>
      <w:r w:rsidRPr="004D3944">
        <w:rPr>
          <w:rFonts w:ascii="Arial" w:eastAsia="SimSun" w:hAnsi="Arial" w:cs="Arial"/>
          <w:lang w:val="zh-CN" w:eastAsia="zh-CN"/>
        </w:rPr>
        <w:t xml:space="preserve">  @ActionForm</w:t>
      </w:r>
    </w:p>
    <w:p w14:paraId="3A232540" w14:textId="77777777" w:rsidR="00F7232C" w:rsidRPr="004D3944" w:rsidRDefault="00F7232C" w:rsidP="00F7232C">
      <w:pPr>
        <w:pStyle w:val="a2"/>
        <w:rPr>
          <w:rFonts w:ascii="Arial" w:eastAsia="SimSun" w:hAnsi="Arial" w:cs="Arial"/>
          <w:lang w:val="zh-CN" w:eastAsia="zh-CN"/>
        </w:rPr>
      </w:pPr>
      <w:r w:rsidRPr="004D3944">
        <w:rPr>
          <w:rFonts w:ascii="Arial" w:eastAsia="SimSun" w:hAnsi="Arial" w:cs="Arial"/>
          <w:lang w:val="zh-CN" w:eastAsia="zh-CN"/>
        </w:rPr>
        <w:t xml:space="preserve">  @Resource</w:t>
      </w:r>
    </w:p>
    <w:p w14:paraId="7158D580" w14:textId="77777777" w:rsidR="00F7232C" w:rsidRPr="004D3944" w:rsidRDefault="00F7232C" w:rsidP="00F7232C">
      <w:pPr>
        <w:pStyle w:val="a2"/>
        <w:rPr>
          <w:rFonts w:ascii="Arial" w:eastAsia="SimSun" w:hAnsi="Arial" w:cs="Arial"/>
          <w:lang w:val="zh-CN" w:eastAsia="zh-CN"/>
        </w:rPr>
      </w:pPr>
      <w:r w:rsidRPr="004D3944">
        <w:rPr>
          <w:rFonts w:ascii="Arial" w:eastAsia="SimSun" w:hAnsi="Arial" w:cs="Arial"/>
          <w:lang w:val="zh-CN" w:eastAsia="zh-CN"/>
        </w:rPr>
        <w:t xml:space="preserve">  public EditForm editForm;</w:t>
      </w:r>
    </w:p>
    <w:p w14:paraId="780373C0" w14:textId="77777777" w:rsidR="00F7232C" w:rsidRPr="004D3944" w:rsidRDefault="00F7232C" w:rsidP="00F7232C">
      <w:pPr>
        <w:pStyle w:val="a2"/>
        <w:rPr>
          <w:rFonts w:ascii="Arial" w:eastAsia="SimSun" w:hAnsi="Arial" w:cs="Arial"/>
          <w:lang w:val="zh-CN" w:eastAsia="zh-CN"/>
        </w:rPr>
      </w:pPr>
    </w:p>
    <w:p w14:paraId="377C8E74" w14:textId="77777777" w:rsidR="00F7232C" w:rsidRPr="004D3944" w:rsidRDefault="00F7232C" w:rsidP="00F7232C">
      <w:pPr>
        <w:pStyle w:val="a2"/>
        <w:rPr>
          <w:rFonts w:ascii="Arial" w:eastAsia="SimSun" w:hAnsi="Arial" w:cs="Arial"/>
          <w:lang w:val="zh-CN" w:eastAsia="zh-CN"/>
        </w:rPr>
      </w:pPr>
      <w:r w:rsidRPr="004D3944">
        <w:rPr>
          <w:rFonts w:ascii="Arial" w:eastAsia="SimSun" w:hAnsi="Arial" w:cs="Arial"/>
          <w:lang w:val="zh-CN" w:eastAsia="zh-CN"/>
        </w:rPr>
        <w:t xml:space="preserve">  @Resource</w:t>
      </w:r>
    </w:p>
    <w:p w14:paraId="4071BBCD" w14:textId="77777777" w:rsidR="00F7232C" w:rsidRPr="004D3944" w:rsidRDefault="00F7232C" w:rsidP="00F7232C">
      <w:pPr>
        <w:pStyle w:val="a2"/>
        <w:rPr>
          <w:rFonts w:ascii="Arial" w:eastAsia="SimSun" w:hAnsi="Arial" w:cs="Arial"/>
          <w:lang w:val="zh-CN" w:eastAsia="zh-CN"/>
        </w:rPr>
      </w:pPr>
      <w:r w:rsidRPr="004D3944">
        <w:rPr>
          <w:rFonts w:ascii="Arial" w:eastAsia="SimSun" w:hAnsi="Arial" w:cs="Arial"/>
          <w:lang w:val="zh-CN" w:eastAsia="zh-CN"/>
        </w:rPr>
        <w:t xml:space="preserve">  public Sd04211Logic sd04211Logic;</w:t>
      </w:r>
    </w:p>
    <w:p w14:paraId="663E8222" w14:textId="77777777" w:rsidR="00F7232C" w:rsidRPr="004D3944" w:rsidRDefault="00F7232C" w:rsidP="00F7232C">
      <w:pPr>
        <w:pStyle w:val="a2"/>
        <w:rPr>
          <w:rFonts w:ascii="Arial" w:eastAsia="SimSun" w:hAnsi="Arial" w:cs="Arial"/>
          <w:lang w:val="zh-CN" w:eastAsia="zh-CN"/>
        </w:rPr>
      </w:pPr>
    </w:p>
    <w:p w14:paraId="07134A51" w14:textId="77777777" w:rsidR="00F7232C" w:rsidRPr="004D3944" w:rsidRDefault="001115F0" w:rsidP="00F7232C">
      <w:pPr>
        <w:pStyle w:val="a2"/>
        <w:rPr>
          <w:rFonts w:ascii="Arial" w:eastAsia="SimSun" w:hAnsi="Arial" w:cs="Arial"/>
          <w:lang w:val="zh-CN" w:eastAsia="zh-CN"/>
        </w:rPr>
      </w:pPr>
      <w:r>
        <w:rPr>
          <w:rFonts w:ascii="Arial" w:eastAsia="SimSun" w:hAnsi="Arial" w:cs="Arial"/>
          <w:noProof/>
        </w:rPr>
        <w:pict w14:anchorId="02CB4B88">
          <v:shape id="_x0000_s1189" type="#_x0000_t62" style="position:absolute;left:0;text-align:left;margin-left:313.35pt;margin-top:16.25pt;width:156pt;height:104.25pt;z-index:251659776" adj="-6383,18181">
            <v:textbox style="mso-next-textbox:#_x0000_s1189" inset="5.85pt,.7pt,5.85pt,.7pt">
              <w:txbxContent>
                <w:p w14:paraId="173ADD1A" w14:textId="77777777" w:rsidR="001115F0" w:rsidRPr="000701B0" w:rsidRDefault="001115F0" w:rsidP="000701B0">
                  <w:pPr>
                    <w:pStyle w:val="PlainText"/>
                    <w:rPr>
                      <w:sz w:val="18"/>
                      <w:szCs w:val="18"/>
                      <w:lang w:val="vi-VN"/>
                    </w:rPr>
                  </w:pPr>
                  <w:r w:rsidRPr="000701B0">
                    <w:rPr>
                      <w:sz w:val="18"/>
                      <w:szCs w:val="18"/>
                      <w:lang w:val="vi-VN"/>
                    </w:rPr>
                    <w:t>N</w:t>
                  </w:r>
                  <w:r w:rsidRPr="000701B0">
                    <w:rPr>
                      <w:sz w:val="18"/>
                      <w:szCs w:val="18"/>
                      <w:lang w:val="vi-VN"/>
                    </w:rPr>
                    <w:t>ế</w:t>
                  </w:r>
                  <w:r w:rsidRPr="000701B0">
                    <w:rPr>
                      <w:sz w:val="18"/>
                      <w:szCs w:val="18"/>
                      <w:lang w:val="vi-VN"/>
                    </w:rPr>
                    <w:t>u c</w:t>
                  </w:r>
                  <w:r w:rsidRPr="000701B0">
                    <w:rPr>
                      <w:sz w:val="18"/>
                      <w:szCs w:val="18"/>
                      <w:lang w:val="vi-VN"/>
                    </w:rPr>
                    <w:t>ó</w:t>
                  </w:r>
                  <w:r w:rsidRPr="000701B0">
                    <w:rPr>
                      <w:sz w:val="18"/>
                      <w:szCs w:val="18"/>
                      <w:lang w:val="vi-VN"/>
                    </w:rPr>
                    <w:t xml:space="preserve"> l</w:t>
                  </w:r>
                  <w:r w:rsidRPr="000701B0">
                    <w:rPr>
                      <w:sz w:val="18"/>
                      <w:szCs w:val="18"/>
                      <w:lang w:val="vi-VN"/>
                    </w:rPr>
                    <w:t>ỗ</w:t>
                  </w:r>
                  <w:r w:rsidRPr="000701B0">
                    <w:rPr>
                      <w:sz w:val="18"/>
                      <w:szCs w:val="18"/>
                      <w:lang w:val="vi-VN"/>
                    </w:rPr>
                    <w:t>i input th</w:t>
                  </w:r>
                  <w:r w:rsidRPr="000701B0">
                    <w:rPr>
                      <w:sz w:val="18"/>
                      <w:szCs w:val="18"/>
                      <w:lang w:val="vi-VN"/>
                    </w:rPr>
                    <w:t>ì</w:t>
                  </w:r>
                  <w:r w:rsidRPr="000701B0">
                    <w:rPr>
                      <w:sz w:val="18"/>
                      <w:szCs w:val="18"/>
                      <w:lang w:val="vi-VN"/>
                    </w:rPr>
                    <w:t xml:space="preserve"> s</w:t>
                  </w:r>
                  <w:r w:rsidRPr="000701B0">
                    <w:rPr>
                      <w:sz w:val="18"/>
                      <w:szCs w:val="18"/>
                      <w:lang w:val="vi-VN"/>
                    </w:rPr>
                    <w:t>ẽ</w:t>
                  </w:r>
                  <w:r w:rsidRPr="000701B0">
                    <w:rPr>
                      <w:sz w:val="18"/>
                      <w:szCs w:val="18"/>
                      <w:lang w:val="vi-VN"/>
                    </w:rPr>
                    <w:t xml:space="preserve"> cho di chuy</w:t>
                  </w:r>
                  <w:r w:rsidRPr="000701B0">
                    <w:rPr>
                      <w:sz w:val="18"/>
                      <w:szCs w:val="18"/>
                      <w:lang w:val="vi-VN"/>
                    </w:rPr>
                    <w:t>ể</w:t>
                  </w:r>
                  <w:r w:rsidRPr="000701B0">
                    <w:rPr>
                      <w:sz w:val="18"/>
                      <w:szCs w:val="18"/>
                      <w:lang w:val="vi-VN"/>
                    </w:rPr>
                    <w:t xml:space="preserve">n </w:t>
                  </w:r>
                  <w:r w:rsidRPr="000701B0">
                    <w:rPr>
                      <w:sz w:val="18"/>
                      <w:szCs w:val="18"/>
                      <w:lang w:val="vi-VN"/>
                    </w:rPr>
                    <w:t>đế</w:t>
                  </w:r>
                  <w:r w:rsidRPr="000701B0">
                    <w:rPr>
                      <w:sz w:val="18"/>
                      <w:szCs w:val="18"/>
                      <w:lang w:val="vi-VN"/>
                    </w:rPr>
                    <w:t>n URL b</w:t>
                  </w:r>
                  <w:r w:rsidRPr="000701B0">
                    <w:rPr>
                      <w:sz w:val="18"/>
                      <w:szCs w:val="18"/>
                      <w:lang w:val="vi-VN"/>
                    </w:rPr>
                    <w:t>ê</w:t>
                  </w:r>
                  <w:r w:rsidRPr="000701B0">
                    <w:rPr>
                      <w:sz w:val="18"/>
                      <w:szCs w:val="18"/>
                      <w:lang w:val="vi-VN"/>
                    </w:rPr>
                    <w:t>n tr</w:t>
                  </w:r>
                  <w:r w:rsidRPr="000701B0">
                    <w:rPr>
                      <w:sz w:val="18"/>
                      <w:szCs w:val="18"/>
                      <w:lang w:val="vi-VN"/>
                    </w:rPr>
                    <w:t>á</w:t>
                  </w:r>
                  <w:r w:rsidRPr="000701B0">
                    <w:rPr>
                      <w:sz w:val="18"/>
                      <w:szCs w:val="18"/>
                      <w:lang w:val="vi-VN"/>
                    </w:rPr>
                    <w:t>i. JSP n</w:t>
                  </w:r>
                  <w:r w:rsidRPr="000701B0">
                    <w:rPr>
                      <w:sz w:val="18"/>
                      <w:szCs w:val="18"/>
                      <w:lang w:val="vi-VN"/>
                    </w:rPr>
                    <w:t>à</w:t>
                  </w:r>
                  <w:r w:rsidRPr="000701B0">
                    <w:rPr>
                      <w:sz w:val="18"/>
                      <w:szCs w:val="18"/>
                      <w:lang w:val="vi-VN"/>
                    </w:rPr>
                    <w:t>y s</w:t>
                  </w:r>
                  <w:r w:rsidRPr="000701B0">
                    <w:rPr>
                      <w:sz w:val="18"/>
                      <w:szCs w:val="18"/>
                      <w:lang w:val="vi-VN"/>
                    </w:rPr>
                    <w:t>ẽ</w:t>
                  </w:r>
                  <w:r w:rsidRPr="000701B0">
                    <w:rPr>
                      <w:sz w:val="18"/>
                      <w:szCs w:val="18"/>
                      <w:lang w:val="vi-VN"/>
                    </w:rPr>
                    <w:t xml:space="preserve"> format k</w:t>
                  </w:r>
                  <w:r w:rsidRPr="000701B0">
                    <w:rPr>
                      <w:sz w:val="18"/>
                      <w:szCs w:val="18"/>
                      <w:lang w:val="vi-VN"/>
                    </w:rPr>
                    <w:t>ế</w:t>
                  </w:r>
                  <w:r w:rsidRPr="000701B0">
                    <w:rPr>
                      <w:sz w:val="18"/>
                      <w:szCs w:val="18"/>
                      <w:lang w:val="vi-VN"/>
                    </w:rPr>
                    <w:t>t qu</w:t>
                  </w:r>
                  <w:r w:rsidRPr="000701B0">
                    <w:rPr>
                      <w:sz w:val="18"/>
                      <w:szCs w:val="18"/>
                      <w:lang w:val="vi-VN"/>
                    </w:rPr>
                    <w:t>ả</w:t>
                  </w:r>
                  <w:r w:rsidRPr="000701B0">
                    <w:rPr>
                      <w:sz w:val="18"/>
                      <w:szCs w:val="18"/>
                      <w:lang w:val="vi-VN"/>
                    </w:rPr>
                    <w:t xml:space="preserve"> th</w:t>
                  </w:r>
                  <w:r w:rsidRPr="000701B0">
                    <w:rPr>
                      <w:sz w:val="18"/>
                      <w:szCs w:val="18"/>
                      <w:lang w:val="vi-VN"/>
                    </w:rPr>
                    <w:t>à</w:t>
                  </w:r>
                  <w:r w:rsidRPr="000701B0">
                    <w:rPr>
                      <w:sz w:val="18"/>
                      <w:szCs w:val="18"/>
                      <w:lang w:val="vi-VN"/>
                    </w:rPr>
                    <w:t>nh d</w:t>
                  </w:r>
                  <w:r w:rsidRPr="000701B0">
                    <w:rPr>
                      <w:sz w:val="18"/>
                      <w:szCs w:val="18"/>
                      <w:lang w:val="vi-VN"/>
                    </w:rPr>
                    <w:t>ạ</w:t>
                  </w:r>
                  <w:r w:rsidRPr="000701B0">
                    <w:rPr>
                      <w:sz w:val="18"/>
                      <w:szCs w:val="18"/>
                      <w:lang w:val="vi-VN"/>
                    </w:rPr>
                    <w:t xml:space="preserve">ng </w:t>
                  </w:r>
                  <w:r w:rsidRPr="000701B0">
                    <w:rPr>
                      <w:rFonts w:hint="eastAsia"/>
                      <w:sz w:val="18"/>
                      <w:szCs w:val="18"/>
                      <w:lang w:val="vi-VN"/>
                    </w:rPr>
                    <w:t>JSON</w:t>
                  </w:r>
                  <w:r w:rsidRPr="000701B0">
                    <w:rPr>
                      <w:sz w:val="18"/>
                      <w:szCs w:val="18"/>
                      <w:lang w:val="vi-VN"/>
                    </w:rPr>
                    <w:t xml:space="preserve"> r</w:t>
                  </w:r>
                  <w:r w:rsidRPr="000701B0">
                    <w:rPr>
                      <w:sz w:val="18"/>
                      <w:szCs w:val="18"/>
                      <w:lang w:val="vi-VN"/>
                    </w:rPr>
                    <w:t>ồ</w:t>
                  </w:r>
                  <w:r w:rsidRPr="000701B0">
                    <w:rPr>
                      <w:sz w:val="18"/>
                      <w:szCs w:val="18"/>
                      <w:lang w:val="vi-VN"/>
                    </w:rPr>
                    <w:t>i tr</w:t>
                  </w:r>
                  <w:r w:rsidRPr="000701B0">
                    <w:rPr>
                      <w:sz w:val="18"/>
                      <w:szCs w:val="18"/>
                      <w:lang w:val="vi-VN"/>
                    </w:rPr>
                    <w:t>ả</w:t>
                  </w:r>
                  <w:r w:rsidRPr="000701B0">
                    <w:rPr>
                      <w:sz w:val="18"/>
                      <w:szCs w:val="18"/>
                      <w:lang w:val="vi-VN"/>
                    </w:rPr>
                    <w:t xml:space="preserve"> v</w:t>
                  </w:r>
                  <w:r w:rsidRPr="000701B0">
                    <w:rPr>
                      <w:sz w:val="18"/>
                      <w:szCs w:val="18"/>
                      <w:lang w:val="vi-VN"/>
                    </w:rPr>
                    <w:t>ề</w:t>
                  </w:r>
                  <w:r w:rsidRPr="000701B0">
                    <w:rPr>
                      <w:sz w:val="18"/>
                      <w:szCs w:val="18"/>
                      <w:lang w:val="vi-VN"/>
                    </w:rPr>
                    <w:t xml:space="preserve"> m</w:t>
                  </w:r>
                  <w:r w:rsidRPr="000701B0">
                    <w:rPr>
                      <w:sz w:val="18"/>
                      <w:szCs w:val="18"/>
                      <w:lang w:val="vi-VN"/>
                    </w:rPr>
                    <w:t>à</w:t>
                  </w:r>
                  <w:r w:rsidRPr="000701B0">
                    <w:rPr>
                      <w:sz w:val="18"/>
                      <w:szCs w:val="18"/>
                      <w:lang w:val="vi-VN"/>
                    </w:rPr>
                    <w:t>n h</w:t>
                  </w:r>
                  <w:r w:rsidRPr="000701B0">
                    <w:rPr>
                      <w:sz w:val="18"/>
                      <w:szCs w:val="18"/>
                      <w:lang w:val="vi-VN"/>
                    </w:rPr>
                    <w:t>ì</w:t>
                  </w:r>
                  <w:r w:rsidRPr="000701B0">
                    <w:rPr>
                      <w:sz w:val="18"/>
                      <w:szCs w:val="18"/>
                      <w:lang w:val="vi-VN"/>
                    </w:rPr>
                    <w:t>nh.</w:t>
                  </w:r>
                </w:p>
                <w:p w14:paraId="4840EC1C" w14:textId="77777777" w:rsidR="001115F0" w:rsidRPr="000701B0" w:rsidRDefault="001115F0" w:rsidP="00F7232C">
                  <w:pPr>
                    <w:pStyle w:val="PlainText"/>
                    <w:rPr>
                      <w:rFonts w:ascii="Times New Roman" w:hAnsi="Times New Roman"/>
                      <w:sz w:val="18"/>
                      <w:szCs w:val="18"/>
                      <w:lang w:val="vi-VN"/>
                    </w:rPr>
                  </w:pPr>
                </w:p>
              </w:txbxContent>
            </v:textbox>
          </v:shape>
        </w:pict>
      </w:r>
      <w:r w:rsidR="00F7232C" w:rsidRPr="004D3944">
        <w:rPr>
          <w:rFonts w:ascii="Arial" w:eastAsia="SimSun" w:hAnsi="Arial" w:cs="Arial"/>
          <w:lang w:val="zh-CN" w:eastAsia="zh-CN"/>
        </w:rPr>
        <w:t xml:space="preserve">  /**</w:t>
      </w:r>
    </w:p>
    <w:p w14:paraId="0A16B17D" w14:textId="77777777" w:rsidR="00F7232C" w:rsidRPr="004D3944" w:rsidRDefault="00F7232C" w:rsidP="00F7232C">
      <w:pPr>
        <w:pStyle w:val="a2"/>
        <w:rPr>
          <w:rFonts w:ascii="Arial" w:eastAsia="SimSun" w:hAnsi="Arial" w:cs="Arial"/>
          <w:lang w:val="zh-CN" w:eastAsia="zh-CN"/>
        </w:rPr>
      </w:pPr>
      <w:r w:rsidRPr="004D3944">
        <w:rPr>
          <w:rFonts w:ascii="Arial" w:eastAsia="SimSun" w:hAnsi="Arial" w:cs="Arial"/>
          <w:lang w:val="zh-CN" w:eastAsia="zh-CN"/>
        </w:rPr>
        <w:t xml:space="preserve">   * index</w:t>
      </w:r>
      <w:r w:rsidRPr="004D3944">
        <w:rPr>
          <w:rFonts w:ascii="Arial" w:eastAsia="SimSun" w:hAnsi="Arial" w:cs="Arial"/>
          <w:lang w:val="zh-CN" w:eastAsia="zh-CN"/>
        </w:rPr>
        <w:t>メソッド</w:t>
      </w:r>
      <w:r w:rsidRPr="004D3944">
        <w:rPr>
          <w:rFonts w:ascii="Arial" w:eastAsia="SimSun" w:hAnsi="Arial" w:cs="Arial"/>
          <w:lang w:val="zh-CN" w:eastAsia="zh-CN"/>
        </w:rPr>
        <w:t>.</w:t>
      </w:r>
    </w:p>
    <w:p w14:paraId="23A3B465" w14:textId="77777777" w:rsidR="00F7232C" w:rsidRPr="004D3944" w:rsidRDefault="00F7232C" w:rsidP="00F7232C">
      <w:pPr>
        <w:pStyle w:val="a2"/>
        <w:rPr>
          <w:rFonts w:ascii="Arial" w:eastAsia="SimSun" w:hAnsi="Arial" w:cs="Arial"/>
          <w:lang w:val="zh-CN" w:eastAsia="zh-CN"/>
        </w:rPr>
      </w:pPr>
      <w:r w:rsidRPr="004D3944">
        <w:rPr>
          <w:rFonts w:ascii="Arial" w:eastAsia="SimSun" w:hAnsi="Arial" w:cs="Arial"/>
          <w:lang w:val="zh-CN" w:eastAsia="zh-CN"/>
        </w:rPr>
        <w:t xml:space="preserve">   *</w:t>
      </w:r>
    </w:p>
    <w:p w14:paraId="5A4C5211" w14:textId="77777777" w:rsidR="00F7232C" w:rsidRPr="004D3944" w:rsidRDefault="00F7232C" w:rsidP="00F7232C">
      <w:pPr>
        <w:pStyle w:val="a2"/>
        <w:rPr>
          <w:rFonts w:ascii="Arial" w:eastAsia="SimSun" w:hAnsi="Arial" w:cs="Arial"/>
          <w:lang w:val="zh-CN" w:eastAsia="zh-CN"/>
        </w:rPr>
      </w:pPr>
      <w:r w:rsidRPr="004D3944">
        <w:rPr>
          <w:rFonts w:ascii="Arial" w:eastAsia="SimSun" w:hAnsi="Arial" w:cs="Arial"/>
          <w:lang w:val="zh-CN" w:eastAsia="zh-CN"/>
        </w:rPr>
        <w:t xml:space="preserve">   * @return </w:t>
      </w:r>
      <w:r w:rsidRPr="004D3944">
        <w:rPr>
          <w:rFonts w:ascii="Arial" w:eastAsia="SimSun" w:hAnsi="Arial" w:cs="Arial"/>
          <w:lang w:val="zh-CN" w:eastAsia="zh-CN"/>
        </w:rPr>
        <w:t>遷移先</w:t>
      </w:r>
    </w:p>
    <w:p w14:paraId="3CF54C0A" w14:textId="77777777" w:rsidR="00F7232C" w:rsidRPr="004D3944" w:rsidRDefault="00F7232C" w:rsidP="00F7232C">
      <w:pPr>
        <w:pStyle w:val="a2"/>
        <w:rPr>
          <w:rFonts w:ascii="Arial" w:eastAsia="SimSun" w:hAnsi="Arial" w:cs="Arial"/>
          <w:lang w:val="zh-CN" w:eastAsia="zh-CN"/>
        </w:rPr>
      </w:pPr>
      <w:r w:rsidRPr="004D3944">
        <w:rPr>
          <w:rFonts w:ascii="Arial" w:eastAsia="SimSun" w:hAnsi="Arial" w:cs="Arial"/>
          <w:lang w:val="zh-CN" w:eastAsia="zh-CN"/>
        </w:rPr>
        <w:t xml:space="preserve">   * @throws DowaSdValidateException </w:t>
      </w:r>
      <w:r w:rsidRPr="004D3944">
        <w:rPr>
          <w:rFonts w:ascii="Arial" w:eastAsia="SimSun" w:hAnsi="Arial" w:cs="Arial"/>
          <w:lang w:val="zh-CN" w:eastAsia="zh-CN"/>
        </w:rPr>
        <w:t>選択</w:t>
      </w:r>
      <w:r w:rsidR="00DC50C4" w:rsidRPr="004D3944">
        <w:rPr>
          <w:rFonts w:ascii="Arial" w:eastAsia="SimSun" w:hAnsi="Arial" w:cs="Arial"/>
          <w:lang w:val="zh-CN" w:eastAsia="zh-CN"/>
        </w:rPr>
        <w:t>Bắt buộc</w:t>
      </w:r>
      <w:r w:rsidRPr="004D3944">
        <w:rPr>
          <w:rFonts w:ascii="Arial" w:eastAsia="SimSun" w:hAnsi="Arial" w:cs="Arial"/>
          <w:lang w:val="zh-CN" w:eastAsia="zh-CN"/>
        </w:rPr>
        <w:t>入力チェックエラー</w:t>
      </w:r>
    </w:p>
    <w:p w14:paraId="2972EAC2" w14:textId="77777777" w:rsidR="00F7232C" w:rsidRPr="004D3944" w:rsidRDefault="00F7232C" w:rsidP="00F7232C">
      <w:pPr>
        <w:pStyle w:val="a2"/>
        <w:rPr>
          <w:rFonts w:ascii="Arial" w:eastAsia="SimSun" w:hAnsi="Arial" w:cs="Arial"/>
          <w:lang w:val="zh-CN" w:eastAsia="zh-CN"/>
        </w:rPr>
      </w:pPr>
      <w:r w:rsidRPr="004D3944">
        <w:rPr>
          <w:rFonts w:ascii="Arial" w:eastAsia="SimSun" w:hAnsi="Arial" w:cs="Arial"/>
          <w:lang w:val="zh-CN" w:eastAsia="zh-CN"/>
        </w:rPr>
        <w:t xml:space="preserve">   */</w:t>
      </w:r>
    </w:p>
    <w:p w14:paraId="38A4E720" w14:textId="77777777" w:rsidR="00F7232C" w:rsidRPr="004D3944" w:rsidRDefault="00F7232C" w:rsidP="00F7232C">
      <w:pPr>
        <w:pStyle w:val="a2"/>
        <w:rPr>
          <w:rFonts w:ascii="Arial" w:eastAsia="SimSun" w:hAnsi="Arial" w:cs="Arial"/>
          <w:lang w:val="zh-CN" w:eastAsia="zh-CN"/>
        </w:rPr>
      </w:pPr>
      <w:r w:rsidRPr="004D3944">
        <w:rPr>
          <w:rFonts w:ascii="Arial" w:eastAsia="SimSun" w:hAnsi="Arial" w:cs="Arial"/>
          <w:lang w:val="zh-CN" w:eastAsia="zh-CN"/>
        </w:rPr>
        <w:t xml:space="preserve">  @Execute(input = </w:t>
      </w:r>
      <w:r w:rsidRPr="004D3944">
        <w:rPr>
          <w:rStyle w:val="a1"/>
          <w:rFonts w:ascii="Arial" w:hAnsi="Arial" w:cs="Arial"/>
          <w:lang w:eastAsia="zh-CN"/>
        </w:rPr>
        <w:t>"/jp/co/dowa/sd/core/jsonerror.jsp"</w:t>
      </w:r>
      <w:r w:rsidRPr="004D3944">
        <w:rPr>
          <w:rFonts w:ascii="Arial" w:eastAsia="SimSun" w:hAnsi="Arial" w:cs="Arial"/>
          <w:lang w:val="zh-CN" w:eastAsia="zh-CN"/>
        </w:rPr>
        <w:t>)</w:t>
      </w:r>
    </w:p>
    <w:p w14:paraId="29437784" w14:textId="77777777" w:rsidR="00F7232C" w:rsidRPr="004D3944" w:rsidRDefault="00F7232C" w:rsidP="00F7232C">
      <w:pPr>
        <w:pStyle w:val="a2"/>
        <w:rPr>
          <w:rFonts w:ascii="Arial" w:eastAsia="SimSun" w:hAnsi="Arial" w:cs="Arial"/>
          <w:lang w:val="zh-CN" w:eastAsia="zh-CN"/>
        </w:rPr>
      </w:pPr>
      <w:r w:rsidRPr="004D3944">
        <w:rPr>
          <w:rFonts w:ascii="Arial" w:eastAsia="SimSun" w:hAnsi="Arial" w:cs="Arial"/>
          <w:lang w:val="zh-CN" w:eastAsia="zh-CN"/>
        </w:rPr>
        <w:t xml:space="preserve">  public String index() throws DowaSdValidateException {</w:t>
      </w:r>
    </w:p>
    <w:p w14:paraId="1C4CC1F8" w14:textId="77777777" w:rsidR="00F7232C" w:rsidRPr="004D3944" w:rsidRDefault="00F7232C" w:rsidP="00F7232C">
      <w:pPr>
        <w:pStyle w:val="a2"/>
        <w:rPr>
          <w:rFonts w:ascii="Arial" w:eastAsia="SimSun" w:hAnsi="Arial" w:cs="Arial"/>
          <w:lang w:val="zh-CN" w:eastAsia="zh-CN"/>
        </w:rPr>
      </w:pPr>
    </w:p>
    <w:p w14:paraId="47BA17B7" w14:textId="77777777" w:rsidR="00F7232C" w:rsidRPr="004D3944" w:rsidRDefault="00F7232C" w:rsidP="00F7232C">
      <w:pPr>
        <w:pStyle w:val="a2"/>
        <w:rPr>
          <w:rFonts w:ascii="Arial" w:eastAsia="SimSun" w:hAnsi="Arial" w:cs="Arial"/>
          <w:lang w:val="zh-CN" w:eastAsia="zh-CN"/>
        </w:rPr>
      </w:pPr>
      <w:r w:rsidRPr="004D3944">
        <w:rPr>
          <w:rFonts w:ascii="Arial" w:eastAsia="SimSun" w:hAnsi="Arial" w:cs="Arial"/>
          <w:lang w:val="zh-CN" w:eastAsia="zh-CN"/>
        </w:rPr>
        <w:t xml:space="preserve">    // </w:t>
      </w:r>
      <w:r w:rsidRPr="004D3944">
        <w:rPr>
          <w:rFonts w:ascii="Arial" w:eastAsia="SimSun" w:hAnsi="Arial" w:cs="Arial"/>
          <w:lang w:val="zh-CN" w:eastAsia="zh-CN"/>
        </w:rPr>
        <w:t>共通権限チェック</w:t>
      </w:r>
    </w:p>
    <w:p w14:paraId="492CB267" w14:textId="77777777" w:rsidR="00F7232C" w:rsidRPr="004D3944" w:rsidRDefault="00F7232C" w:rsidP="00F7232C">
      <w:pPr>
        <w:pStyle w:val="a2"/>
        <w:rPr>
          <w:rFonts w:ascii="Arial" w:eastAsia="SimSun" w:hAnsi="Arial" w:cs="Arial"/>
          <w:lang w:val="zh-CN" w:eastAsia="zh-CN"/>
        </w:rPr>
      </w:pPr>
      <w:r w:rsidRPr="004D3944">
        <w:rPr>
          <w:rFonts w:ascii="Arial" w:eastAsia="SimSun" w:hAnsi="Arial" w:cs="Arial"/>
          <w:lang w:val="zh-CN" w:eastAsia="zh-CN"/>
        </w:rPr>
        <w:t xml:space="preserve">    // TODO:</w:t>
      </w:r>
      <w:r w:rsidRPr="004D3944">
        <w:rPr>
          <w:rFonts w:ascii="Arial" w:eastAsia="SimSun" w:hAnsi="Arial" w:cs="Arial"/>
          <w:lang w:val="zh-CN" w:eastAsia="zh-CN"/>
        </w:rPr>
        <w:t>未実装</w:t>
      </w:r>
    </w:p>
    <w:p w14:paraId="52C4FAF9" w14:textId="77777777" w:rsidR="00F7232C" w:rsidRPr="004D3944" w:rsidRDefault="00F7232C" w:rsidP="00F7232C">
      <w:pPr>
        <w:pStyle w:val="a2"/>
        <w:rPr>
          <w:rFonts w:ascii="Arial" w:eastAsia="SimSun" w:hAnsi="Arial" w:cs="Arial"/>
          <w:lang w:val="zh-CN" w:eastAsia="zh-CN"/>
        </w:rPr>
      </w:pPr>
    </w:p>
    <w:p w14:paraId="69DD0F53" w14:textId="77777777" w:rsidR="00F7232C" w:rsidRPr="004D3944" w:rsidRDefault="00F7232C" w:rsidP="00F7232C">
      <w:pPr>
        <w:pStyle w:val="a2"/>
        <w:rPr>
          <w:rFonts w:ascii="Arial" w:eastAsia="SimSun" w:hAnsi="Arial" w:cs="Arial"/>
          <w:lang w:val="zh-CN" w:eastAsia="zh-CN"/>
        </w:rPr>
      </w:pPr>
      <w:r w:rsidRPr="004D3944">
        <w:rPr>
          <w:rFonts w:ascii="Arial" w:eastAsia="SimSun" w:hAnsi="Arial" w:cs="Arial"/>
          <w:lang w:val="zh-CN" w:eastAsia="zh-CN"/>
        </w:rPr>
        <w:t xml:space="preserve">    // RQ-3 4</w:t>
      </w:r>
      <w:r w:rsidRPr="004D3944">
        <w:rPr>
          <w:rFonts w:ascii="Arial" w:eastAsia="SimSun" w:hAnsi="Arial" w:cs="Arial"/>
          <w:lang w:val="zh-CN" w:eastAsia="zh-CN"/>
        </w:rPr>
        <w:t>の業務処理を行う</w:t>
      </w:r>
    </w:p>
    <w:p w14:paraId="60A1E06E" w14:textId="77777777" w:rsidR="00F7232C" w:rsidRPr="004D3944" w:rsidRDefault="00F7232C" w:rsidP="00F7232C">
      <w:pPr>
        <w:pStyle w:val="a2"/>
        <w:rPr>
          <w:rFonts w:ascii="Arial" w:eastAsia="SimSun" w:hAnsi="Arial" w:cs="Arial"/>
          <w:lang w:val="zh-CN" w:eastAsia="zh-CN"/>
        </w:rPr>
      </w:pPr>
      <w:r w:rsidRPr="004D3944">
        <w:rPr>
          <w:rFonts w:ascii="Arial" w:eastAsia="SimSun" w:hAnsi="Arial" w:cs="Arial"/>
          <w:lang w:val="zh-CN" w:eastAsia="zh-CN"/>
        </w:rPr>
        <w:t xml:space="preserve">    // TODO:</w:t>
      </w:r>
      <w:r w:rsidRPr="004D3944">
        <w:rPr>
          <w:rFonts w:ascii="Arial" w:eastAsia="SimSun" w:hAnsi="Arial" w:cs="Arial"/>
          <w:lang w:val="zh-CN" w:eastAsia="zh-CN"/>
        </w:rPr>
        <w:t>未実装</w:t>
      </w:r>
    </w:p>
    <w:p w14:paraId="3D2BD0C6" w14:textId="77777777" w:rsidR="00F7232C" w:rsidRPr="004D3944" w:rsidRDefault="00F7232C" w:rsidP="00F7232C">
      <w:pPr>
        <w:pStyle w:val="a2"/>
        <w:rPr>
          <w:rFonts w:ascii="Arial" w:eastAsia="SimSun" w:hAnsi="Arial" w:cs="Arial"/>
          <w:lang w:val="zh-CN" w:eastAsia="zh-CN"/>
        </w:rPr>
      </w:pPr>
    </w:p>
    <w:p w14:paraId="54F51C96" w14:textId="77777777" w:rsidR="00F7232C" w:rsidRPr="004D3944" w:rsidRDefault="001115F0" w:rsidP="00F7232C">
      <w:pPr>
        <w:pStyle w:val="a2"/>
        <w:rPr>
          <w:rFonts w:ascii="Arial" w:eastAsia="SimSun" w:hAnsi="Arial" w:cs="Arial"/>
          <w:lang w:val="zh-CN" w:eastAsia="zh-CN"/>
        </w:rPr>
      </w:pPr>
      <w:r>
        <w:rPr>
          <w:rFonts w:ascii="Arial" w:eastAsia="SimSun" w:hAnsi="Arial" w:cs="Arial"/>
          <w:noProof/>
        </w:rPr>
        <w:pict w14:anchorId="4C1D41AD">
          <v:shape id="_x0000_s1190" type="#_x0000_t62" style="position:absolute;left:0;text-align:left;margin-left:332.85pt;margin-top:16.25pt;width:156pt;height:57pt;z-index:251660800" adj="-6383,15347">
            <v:textbox style="mso-next-textbox:#_x0000_s1190" inset="5.85pt,.7pt,5.85pt,.7pt">
              <w:txbxContent>
                <w:p w14:paraId="380D6C4D" w14:textId="77777777" w:rsidR="001115F0" w:rsidRPr="009A14FA" w:rsidRDefault="001115F0" w:rsidP="000701B0">
                  <w:pPr>
                    <w:pStyle w:val="PlainText"/>
                    <w:rPr>
                      <w:sz w:val="18"/>
                      <w:szCs w:val="18"/>
                    </w:rPr>
                  </w:pPr>
                  <w:r>
                    <w:rPr>
                      <w:sz w:val="18"/>
                      <w:szCs w:val="18"/>
                    </w:rPr>
                    <w:t>Di chuy</w:t>
                  </w:r>
                  <w:r>
                    <w:rPr>
                      <w:sz w:val="18"/>
                      <w:szCs w:val="18"/>
                    </w:rPr>
                    <w:t>ể</w:t>
                  </w:r>
                  <w:r>
                    <w:rPr>
                      <w:sz w:val="18"/>
                      <w:szCs w:val="18"/>
                    </w:rPr>
                    <w:t>n data c</w:t>
                  </w:r>
                  <w:r>
                    <w:rPr>
                      <w:sz w:val="18"/>
                      <w:szCs w:val="18"/>
                    </w:rPr>
                    <w:t>ủ</w:t>
                  </w:r>
                  <w:r>
                    <w:rPr>
                      <w:sz w:val="18"/>
                      <w:szCs w:val="18"/>
                    </w:rPr>
                    <w:t xml:space="preserve">a </w:t>
                  </w:r>
                  <w:r>
                    <w:rPr>
                      <w:rFonts w:hint="eastAsia"/>
                      <w:sz w:val="18"/>
                      <w:szCs w:val="18"/>
                    </w:rPr>
                    <w:t>Form</w:t>
                  </w:r>
                  <w:r>
                    <w:rPr>
                      <w:sz w:val="18"/>
                      <w:szCs w:val="18"/>
                    </w:rPr>
                    <w:t xml:space="preserve"> v</w:t>
                  </w:r>
                  <w:r>
                    <w:rPr>
                      <w:sz w:val="18"/>
                      <w:szCs w:val="18"/>
                    </w:rPr>
                    <w:t>à</w:t>
                  </w:r>
                  <w:r>
                    <w:rPr>
                      <w:sz w:val="18"/>
                      <w:szCs w:val="18"/>
                    </w:rPr>
                    <w:t>o Dto, r</w:t>
                  </w:r>
                  <w:r>
                    <w:rPr>
                      <w:sz w:val="18"/>
                      <w:szCs w:val="18"/>
                    </w:rPr>
                    <w:t>ồ</w:t>
                  </w:r>
                  <w:r>
                    <w:rPr>
                      <w:sz w:val="18"/>
                      <w:szCs w:val="18"/>
                    </w:rPr>
                    <w:t>i g</w:t>
                  </w:r>
                  <w:r>
                    <w:rPr>
                      <w:sz w:val="18"/>
                      <w:szCs w:val="18"/>
                    </w:rPr>
                    <w:t>ọ</w:t>
                  </w:r>
                  <w:r>
                    <w:rPr>
                      <w:sz w:val="18"/>
                      <w:szCs w:val="18"/>
                    </w:rPr>
                    <w:t>i Logic.</w:t>
                  </w:r>
                </w:p>
                <w:p w14:paraId="7600A0DC" w14:textId="77777777" w:rsidR="001115F0" w:rsidRPr="000701B0" w:rsidRDefault="001115F0" w:rsidP="000701B0">
                  <w:pPr>
                    <w:ind w:firstLine="250"/>
                    <w:rPr>
                      <w:szCs w:val="18"/>
                    </w:rPr>
                  </w:pPr>
                </w:p>
              </w:txbxContent>
            </v:textbox>
          </v:shape>
        </w:pict>
      </w:r>
      <w:r w:rsidR="00F7232C" w:rsidRPr="004D3944">
        <w:rPr>
          <w:rFonts w:ascii="Arial" w:eastAsia="SimSun" w:hAnsi="Arial" w:cs="Arial"/>
          <w:lang w:val="zh-CN" w:eastAsia="zh-CN"/>
        </w:rPr>
        <w:t xml:space="preserve">    if (StringUtils.equals(this.editForm.screenType, ScreenTypeEnum.REGIST.getValue())) {</w:t>
      </w:r>
    </w:p>
    <w:p w14:paraId="5A568C78" w14:textId="77777777" w:rsidR="00F7232C" w:rsidRPr="004D3944" w:rsidRDefault="00F7232C" w:rsidP="00F7232C">
      <w:pPr>
        <w:pStyle w:val="a2"/>
        <w:rPr>
          <w:rFonts w:ascii="Arial" w:eastAsia="SimSun" w:hAnsi="Arial" w:cs="Arial"/>
          <w:lang w:val="zh-CN" w:eastAsia="zh-CN"/>
        </w:rPr>
      </w:pPr>
    </w:p>
    <w:p w14:paraId="4557B99A" w14:textId="77777777" w:rsidR="00F7232C" w:rsidRPr="004D3944" w:rsidRDefault="00F7232C" w:rsidP="00F7232C">
      <w:pPr>
        <w:pStyle w:val="a2"/>
        <w:rPr>
          <w:rFonts w:ascii="Arial" w:eastAsia="SimSun" w:hAnsi="Arial" w:cs="Arial"/>
          <w:lang w:val="zh-CN" w:eastAsia="zh-CN"/>
        </w:rPr>
      </w:pPr>
      <w:r w:rsidRPr="004D3944">
        <w:rPr>
          <w:rFonts w:ascii="Arial" w:eastAsia="SimSun" w:hAnsi="Arial" w:cs="Arial"/>
          <w:lang w:val="zh-CN" w:eastAsia="zh-CN"/>
        </w:rPr>
        <w:t xml:space="preserve">      final Sd04211RegisterDto registerDto =</w:t>
      </w:r>
    </w:p>
    <w:p w14:paraId="517812E6" w14:textId="77777777" w:rsidR="00F7232C" w:rsidRPr="004D3944" w:rsidRDefault="00F7232C" w:rsidP="00F7232C">
      <w:pPr>
        <w:pStyle w:val="a2"/>
        <w:rPr>
          <w:rFonts w:ascii="Arial" w:eastAsia="SimSun" w:hAnsi="Arial" w:cs="Arial"/>
          <w:lang w:val="zh-CN" w:eastAsia="zh-CN"/>
        </w:rPr>
      </w:pPr>
      <w:r w:rsidRPr="004D3944">
        <w:rPr>
          <w:rFonts w:ascii="Arial" w:eastAsia="SimSun" w:hAnsi="Arial" w:cs="Arial"/>
          <w:lang w:val="zh-CN" w:eastAsia="zh-CN"/>
        </w:rPr>
        <w:t xml:space="preserve">          Beans.createAndCopy(Sd04211RegisterDto.class, this.editForm)</w:t>
      </w:r>
    </w:p>
    <w:p w14:paraId="0679E61D" w14:textId="77777777" w:rsidR="00F7232C" w:rsidRPr="004D3944" w:rsidRDefault="00F7232C" w:rsidP="00F7232C">
      <w:pPr>
        <w:pStyle w:val="a2"/>
        <w:rPr>
          <w:rFonts w:ascii="Arial" w:eastAsia="SimSun" w:hAnsi="Arial" w:cs="Arial"/>
          <w:lang w:val="zh-CN" w:eastAsia="zh-CN"/>
        </w:rPr>
      </w:pPr>
      <w:r w:rsidRPr="004D3944">
        <w:rPr>
          <w:rFonts w:ascii="Arial" w:eastAsia="SimSun" w:hAnsi="Arial" w:cs="Arial"/>
          <w:lang w:val="zh-CN" w:eastAsia="zh-CN"/>
        </w:rPr>
        <w:t xml:space="preserve">              .dateSystemFormatConverter("yksdt", "ykedt").execute();</w:t>
      </w:r>
    </w:p>
    <w:p w14:paraId="0D7D90E0" w14:textId="77777777" w:rsidR="00F7232C" w:rsidRPr="004D3944" w:rsidRDefault="00F7232C" w:rsidP="00F7232C">
      <w:pPr>
        <w:pStyle w:val="a2"/>
        <w:rPr>
          <w:rFonts w:ascii="Arial" w:eastAsia="SimSun" w:hAnsi="Arial" w:cs="Arial"/>
          <w:lang w:val="zh-CN" w:eastAsia="zh-CN"/>
        </w:rPr>
      </w:pPr>
      <w:r w:rsidRPr="004D3944">
        <w:rPr>
          <w:rFonts w:ascii="Arial" w:eastAsia="SimSun" w:hAnsi="Arial" w:cs="Arial"/>
          <w:lang w:val="zh-CN" w:eastAsia="zh-CN"/>
        </w:rPr>
        <w:t xml:space="preserve">      this.sd04211Logic.register(registerDto);</w:t>
      </w:r>
    </w:p>
    <w:p w14:paraId="252B868B" w14:textId="77777777" w:rsidR="00F7232C" w:rsidRPr="004D3944" w:rsidRDefault="00F7232C" w:rsidP="00F7232C">
      <w:pPr>
        <w:pStyle w:val="a2"/>
        <w:rPr>
          <w:rFonts w:ascii="Arial" w:eastAsia="SimSun" w:hAnsi="Arial" w:cs="Arial"/>
          <w:lang w:val="zh-CN" w:eastAsia="zh-CN"/>
        </w:rPr>
      </w:pPr>
    </w:p>
    <w:p w14:paraId="11D53992" w14:textId="77777777" w:rsidR="00F7232C" w:rsidRPr="004D3944" w:rsidRDefault="00F7232C" w:rsidP="00F7232C">
      <w:pPr>
        <w:pStyle w:val="a2"/>
        <w:rPr>
          <w:rFonts w:ascii="Arial" w:eastAsia="SimSun" w:hAnsi="Arial" w:cs="Arial"/>
          <w:lang w:val="zh-CN" w:eastAsia="zh-CN"/>
        </w:rPr>
      </w:pPr>
      <w:r w:rsidRPr="004D3944">
        <w:rPr>
          <w:rFonts w:ascii="Arial" w:eastAsia="SimSun" w:hAnsi="Arial" w:cs="Arial"/>
          <w:lang w:val="zh-CN" w:eastAsia="zh-CN"/>
        </w:rPr>
        <w:t xml:space="preserve">    } else if (StringUtils.equals(this.editForm.screenType, ScreenTypeEnum.EDIT.getValue())) {</w:t>
      </w:r>
    </w:p>
    <w:p w14:paraId="3C0E5CEC" w14:textId="77777777" w:rsidR="00F7232C" w:rsidRPr="004D3944" w:rsidRDefault="00F7232C" w:rsidP="00F7232C">
      <w:pPr>
        <w:pStyle w:val="a2"/>
        <w:rPr>
          <w:rFonts w:ascii="Arial" w:eastAsia="SimSun" w:hAnsi="Arial" w:cs="Arial"/>
          <w:lang w:val="zh-CN" w:eastAsia="zh-CN"/>
        </w:rPr>
      </w:pPr>
    </w:p>
    <w:p w14:paraId="0E0F9D22" w14:textId="77777777" w:rsidR="00F7232C" w:rsidRPr="004D3944" w:rsidRDefault="00F7232C" w:rsidP="00F7232C">
      <w:pPr>
        <w:pStyle w:val="a2"/>
        <w:rPr>
          <w:rFonts w:ascii="Arial" w:eastAsia="SimSun" w:hAnsi="Arial" w:cs="Arial"/>
          <w:lang w:val="zh-CN" w:eastAsia="zh-CN"/>
        </w:rPr>
      </w:pPr>
      <w:r w:rsidRPr="004D3944">
        <w:rPr>
          <w:rFonts w:ascii="Arial" w:eastAsia="SimSun" w:hAnsi="Arial" w:cs="Arial"/>
          <w:lang w:val="zh-CN" w:eastAsia="zh-CN"/>
        </w:rPr>
        <w:t xml:space="preserve">      final Sd04211UpdateDto updateDto = Beans.createAndCopy(Sd04211UpdateDto.class, this.editForm)</w:t>
      </w:r>
    </w:p>
    <w:p w14:paraId="080BDB33" w14:textId="77777777" w:rsidR="00F7232C" w:rsidRPr="004D3944" w:rsidRDefault="001115F0" w:rsidP="00F7232C">
      <w:pPr>
        <w:pStyle w:val="a2"/>
        <w:rPr>
          <w:rFonts w:ascii="Arial" w:eastAsia="SimSun" w:hAnsi="Arial" w:cs="Arial"/>
          <w:lang w:val="zh-CN" w:eastAsia="zh-CN"/>
        </w:rPr>
      </w:pPr>
      <w:r>
        <w:rPr>
          <w:rFonts w:ascii="Arial" w:eastAsia="SimSun" w:hAnsi="Arial" w:cs="Arial"/>
          <w:noProof/>
        </w:rPr>
        <w:pict w14:anchorId="196D5634">
          <v:shape id="_x0000_s1191" type="#_x0000_t62" style="position:absolute;left:0;text-align:left;margin-left:329.1pt;margin-top:10.25pt;width:187.5pt;height:78pt;z-index:251661824" adj="-1941,28454">
            <v:textbox style="mso-next-textbox:#_x0000_s1191" inset="5.85pt,.7pt,5.85pt,.7pt">
              <w:txbxContent>
                <w:p w14:paraId="465861A8" w14:textId="77777777" w:rsidR="001115F0" w:rsidRPr="000701B0" w:rsidRDefault="001115F0" w:rsidP="00A34D0C">
                  <w:pPr>
                    <w:pStyle w:val="PlainText"/>
                    <w:rPr>
                      <w:rFonts w:ascii="Arial" w:hAnsi="Arial" w:cs="Arial"/>
                      <w:sz w:val="18"/>
                      <w:szCs w:val="18"/>
                    </w:rPr>
                  </w:pPr>
                  <w:r w:rsidRPr="000701B0">
                    <w:rPr>
                      <w:rFonts w:ascii="Arial" w:hAnsi="Arial" w:cs="Arial"/>
                      <w:sz w:val="18"/>
                      <w:szCs w:val="18"/>
                    </w:rPr>
                    <w:t>Lưu data input màn hìn</w:t>
                  </w:r>
                  <w:r w:rsidRPr="000701B0">
                    <w:rPr>
                      <w:rFonts w:ascii="Arial" w:hAnsi="Arial" w:cs="Arial"/>
                      <w:sz w:val="18"/>
                      <w:szCs w:val="18"/>
                      <w:lang w:val="vi-VN"/>
                    </w:rPr>
                    <w:t xml:space="preserve">h dùng cho màn hình tiếp theo </w:t>
                  </w:r>
                  <w:r w:rsidRPr="000701B0">
                    <w:rPr>
                      <w:rFonts w:ascii="Arial" w:hAnsi="Arial" w:cs="Arial"/>
                      <w:sz w:val="18"/>
                      <w:szCs w:val="18"/>
                    </w:rPr>
                    <w:t>(</w:t>
                  </w:r>
                  <w:r w:rsidRPr="000701B0">
                    <w:rPr>
                      <w:rFonts w:ascii="Arial" w:hAnsi="Arial" w:cs="Arial"/>
                      <w:sz w:val="18"/>
                      <w:szCs w:val="18"/>
                      <w:lang w:val="vi-VN"/>
                    </w:rPr>
                    <w:t>Mở hiển thị khởi tạo của cùng màn hình ở mode</w:t>
                  </w:r>
                  <w:r>
                    <w:rPr>
                      <w:rFonts w:ascii="Arial" w:hAnsi="Arial" w:cs="Arial"/>
                      <w:sz w:val="18"/>
                      <w:szCs w:val="18"/>
                      <w:lang w:val="vi-VN"/>
                    </w:rPr>
                    <w:t xml:space="preserve"> tham khảo </w:t>
                  </w:r>
                  <w:r w:rsidRPr="000701B0">
                    <w:rPr>
                      <w:rFonts w:ascii="Arial" w:hAnsi="Arial" w:cs="Arial"/>
                      <w:sz w:val="18"/>
                      <w:szCs w:val="18"/>
                    </w:rPr>
                    <w:t>)</w:t>
                  </w:r>
                </w:p>
                <w:p w14:paraId="47A73D80" w14:textId="77777777" w:rsidR="001115F0" w:rsidRPr="00A34D0C" w:rsidRDefault="001115F0" w:rsidP="00A34D0C">
                  <w:pPr>
                    <w:ind w:firstLine="250"/>
                    <w:rPr>
                      <w:szCs w:val="18"/>
                    </w:rPr>
                  </w:pPr>
                </w:p>
              </w:txbxContent>
            </v:textbox>
          </v:shape>
        </w:pict>
      </w:r>
      <w:r w:rsidR="00F7232C" w:rsidRPr="004D3944">
        <w:rPr>
          <w:rFonts w:ascii="Arial" w:eastAsia="SimSun" w:hAnsi="Arial" w:cs="Arial"/>
          <w:lang w:val="zh-CN" w:eastAsia="zh-CN"/>
        </w:rPr>
        <w:t xml:space="preserve">          .dateSystemFormatConverter("yksdt", "ykedt").execute();</w:t>
      </w:r>
    </w:p>
    <w:p w14:paraId="49E4EFB2" w14:textId="77777777" w:rsidR="00F7232C" w:rsidRPr="004D3944" w:rsidRDefault="00F7232C" w:rsidP="00F7232C">
      <w:pPr>
        <w:pStyle w:val="a2"/>
        <w:rPr>
          <w:rFonts w:ascii="Arial" w:eastAsia="SimSun" w:hAnsi="Arial" w:cs="Arial"/>
          <w:lang w:val="zh-CN" w:eastAsia="zh-CN"/>
        </w:rPr>
      </w:pPr>
      <w:r w:rsidRPr="004D3944">
        <w:rPr>
          <w:rFonts w:ascii="Arial" w:eastAsia="SimSun" w:hAnsi="Arial" w:cs="Arial"/>
          <w:lang w:val="zh-CN" w:eastAsia="zh-CN"/>
        </w:rPr>
        <w:t xml:space="preserve">      this.sd04211Logic.update(updateDto);</w:t>
      </w:r>
    </w:p>
    <w:p w14:paraId="6ECC5408" w14:textId="77777777" w:rsidR="00F7232C" w:rsidRPr="004D3944" w:rsidRDefault="00F7232C" w:rsidP="00F7232C">
      <w:pPr>
        <w:pStyle w:val="a2"/>
        <w:rPr>
          <w:rFonts w:ascii="Arial" w:eastAsia="SimSun" w:hAnsi="Arial" w:cs="Arial"/>
          <w:lang w:val="zh-CN" w:eastAsia="zh-CN"/>
        </w:rPr>
      </w:pPr>
      <w:r w:rsidRPr="004D3944">
        <w:rPr>
          <w:rFonts w:ascii="Arial" w:eastAsia="SimSun" w:hAnsi="Arial" w:cs="Arial"/>
          <w:lang w:val="zh-CN" w:eastAsia="zh-CN"/>
        </w:rPr>
        <w:t xml:space="preserve">    }</w:t>
      </w:r>
    </w:p>
    <w:p w14:paraId="2FC0A4FA" w14:textId="77777777" w:rsidR="00F7232C" w:rsidRPr="004D3944" w:rsidRDefault="00F7232C" w:rsidP="00F7232C">
      <w:pPr>
        <w:pStyle w:val="a2"/>
        <w:rPr>
          <w:rFonts w:ascii="Arial" w:eastAsia="SimSun" w:hAnsi="Arial" w:cs="Arial"/>
          <w:lang w:val="zh-CN" w:eastAsia="zh-CN"/>
        </w:rPr>
      </w:pPr>
    </w:p>
    <w:p w14:paraId="0C85DE38" w14:textId="77777777" w:rsidR="00F7232C" w:rsidRPr="004D3944" w:rsidRDefault="00F7232C" w:rsidP="00F7232C">
      <w:pPr>
        <w:pStyle w:val="a2"/>
        <w:rPr>
          <w:rFonts w:ascii="Arial" w:eastAsia="SimSun" w:hAnsi="Arial" w:cs="Arial"/>
          <w:lang w:val="zh-CN" w:eastAsia="zh-CN"/>
        </w:rPr>
      </w:pPr>
    </w:p>
    <w:p w14:paraId="06AAC431" w14:textId="77777777" w:rsidR="00F7232C" w:rsidRPr="004D3944" w:rsidRDefault="00F7232C" w:rsidP="00F7232C">
      <w:pPr>
        <w:pStyle w:val="a2"/>
        <w:rPr>
          <w:rFonts w:ascii="Arial" w:eastAsia="SimSun" w:hAnsi="Arial" w:cs="Arial"/>
          <w:lang w:val="zh-CN" w:eastAsia="zh-CN"/>
        </w:rPr>
      </w:pPr>
      <w:r w:rsidRPr="004D3944">
        <w:rPr>
          <w:rFonts w:ascii="Arial" w:eastAsia="SimSun" w:hAnsi="Arial" w:cs="Arial"/>
          <w:lang w:val="zh-CN" w:eastAsia="zh-CN"/>
        </w:rPr>
        <w:t xml:space="preserve">    // </w:t>
      </w:r>
      <w:r w:rsidRPr="004D3944">
        <w:rPr>
          <w:rFonts w:ascii="Arial" w:eastAsia="SimSun" w:hAnsi="Arial" w:cs="Arial"/>
          <w:lang w:val="zh-CN" w:eastAsia="zh-CN"/>
        </w:rPr>
        <w:t>画面返却値の作成</w:t>
      </w:r>
      <w:r w:rsidRPr="004D3944">
        <w:rPr>
          <w:rFonts w:ascii="Arial" w:eastAsia="SimSun" w:hAnsi="Arial" w:cs="Arial"/>
          <w:lang w:val="zh-CN" w:eastAsia="zh-CN"/>
        </w:rPr>
        <w:t>(</w:t>
      </w:r>
      <w:r w:rsidRPr="004D3944">
        <w:rPr>
          <w:rFonts w:ascii="Arial" w:eastAsia="SimSun" w:hAnsi="Arial" w:cs="Arial"/>
          <w:lang w:val="zh-CN" w:eastAsia="zh-CN"/>
        </w:rPr>
        <w:t>引継ぎ項目コピー</w:t>
      </w:r>
      <w:r w:rsidRPr="004D3944">
        <w:rPr>
          <w:rFonts w:ascii="Arial" w:eastAsia="SimSun" w:hAnsi="Arial" w:cs="Arial"/>
          <w:lang w:val="zh-CN" w:eastAsia="zh-CN"/>
        </w:rPr>
        <w:t>)</w:t>
      </w:r>
    </w:p>
    <w:p w14:paraId="603547F7" w14:textId="77777777" w:rsidR="00F7232C" w:rsidRPr="004D3944" w:rsidRDefault="00F7232C" w:rsidP="00F7232C">
      <w:pPr>
        <w:pStyle w:val="a2"/>
        <w:rPr>
          <w:rStyle w:val="a1"/>
          <w:rFonts w:ascii="Arial" w:hAnsi="Arial" w:cs="Arial"/>
        </w:rPr>
      </w:pPr>
      <w:r w:rsidRPr="004D3944">
        <w:rPr>
          <w:rFonts w:ascii="Arial" w:eastAsia="SimSun" w:hAnsi="Arial" w:cs="Arial"/>
          <w:lang w:val="zh-CN" w:eastAsia="zh-CN"/>
        </w:rPr>
        <w:t xml:space="preserve">    </w:t>
      </w:r>
      <w:r w:rsidRPr="004D3944">
        <w:rPr>
          <w:rStyle w:val="a1"/>
          <w:rFonts w:ascii="Arial" w:hAnsi="Arial" w:cs="Arial"/>
        </w:rPr>
        <w:t>final IndexForm indexForm = Beans.createAndCopy(IndexForm.class, this.editForm).execute();</w:t>
      </w:r>
    </w:p>
    <w:p w14:paraId="7716C976" w14:textId="77777777" w:rsidR="00F7232C" w:rsidRPr="004D3944" w:rsidRDefault="00F7232C" w:rsidP="00F7232C">
      <w:pPr>
        <w:pStyle w:val="a2"/>
        <w:rPr>
          <w:rFonts w:ascii="Arial" w:eastAsia="SimSun" w:hAnsi="Arial" w:cs="Arial"/>
          <w:lang w:val="zh-CN" w:eastAsia="zh-CN"/>
        </w:rPr>
      </w:pPr>
      <w:r w:rsidRPr="004D3944">
        <w:rPr>
          <w:rFonts w:ascii="Arial" w:eastAsia="SimSun" w:hAnsi="Arial" w:cs="Arial"/>
          <w:lang w:val="zh-CN" w:eastAsia="zh-CN"/>
        </w:rPr>
        <w:t xml:space="preserve">    indexForm.screenType = ScreenTypeEnum.READ.getValue();</w:t>
      </w:r>
    </w:p>
    <w:p w14:paraId="403BA1F0" w14:textId="77777777" w:rsidR="00F7232C" w:rsidRPr="004D3944" w:rsidRDefault="00F7232C" w:rsidP="00F7232C">
      <w:pPr>
        <w:pStyle w:val="a2"/>
        <w:rPr>
          <w:rFonts w:ascii="Arial" w:eastAsia="SimSun" w:hAnsi="Arial" w:cs="Arial"/>
          <w:lang w:val="zh-CN" w:eastAsia="zh-CN"/>
        </w:rPr>
      </w:pPr>
    </w:p>
    <w:p w14:paraId="4AC04795" w14:textId="77777777" w:rsidR="00F7232C" w:rsidRPr="004D3944" w:rsidRDefault="001115F0" w:rsidP="00F7232C">
      <w:pPr>
        <w:pStyle w:val="a2"/>
        <w:rPr>
          <w:rStyle w:val="a1"/>
          <w:rFonts w:ascii="Arial" w:hAnsi="Arial" w:cs="Arial"/>
        </w:rPr>
      </w:pPr>
      <w:r>
        <w:rPr>
          <w:rFonts w:ascii="Arial" w:eastAsia="SimSun" w:hAnsi="Arial" w:cs="Arial"/>
          <w:noProof/>
        </w:rPr>
        <w:pict w14:anchorId="1290D6E5">
          <v:shape id="_x0000_s1192" type="#_x0000_t62" style="position:absolute;left:0;text-align:left;margin-left:289.35pt;margin-top:.5pt;width:187.5pt;height:86.25pt;z-index:251662848" adj="-5138,4696">
            <v:textbox style="mso-next-textbox:#_x0000_s1192" inset="5.85pt,.7pt,5.85pt,.7pt">
              <w:txbxContent>
                <w:p w14:paraId="76445141" w14:textId="77777777" w:rsidR="001115F0" w:rsidRPr="009A14FA" w:rsidRDefault="001115F0" w:rsidP="00222C02">
                  <w:pPr>
                    <w:pStyle w:val="PlainText"/>
                    <w:rPr>
                      <w:sz w:val="18"/>
                      <w:szCs w:val="18"/>
                    </w:rPr>
                  </w:pPr>
                  <w:r>
                    <w:rPr>
                      <w:rFonts w:ascii="Times New Roman" w:hAnsi="Times New Roman"/>
                      <w:sz w:val="18"/>
                      <w:szCs w:val="18"/>
                      <w:lang w:val="vi-VN"/>
                    </w:rPr>
                    <w:t xml:space="preserve">Chèn data vào </w:t>
                  </w:r>
                  <w:r>
                    <w:rPr>
                      <w:rFonts w:hint="eastAsia"/>
                      <w:sz w:val="18"/>
                      <w:szCs w:val="18"/>
                    </w:rPr>
                    <w:t>Response</w:t>
                  </w:r>
                  <w:r>
                    <w:rPr>
                      <w:rFonts w:ascii="Times New Roman" w:hAnsi="Times New Roman"/>
                      <w:sz w:val="18"/>
                      <w:szCs w:val="18"/>
                      <w:lang w:val="vi-VN"/>
                    </w:rPr>
                    <w:t xml:space="preserve"> rồi trả về. Nếu là </w:t>
                  </w:r>
                  <w:r>
                    <w:rPr>
                      <w:sz w:val="18"/>
                      <w:szCs w:val="18"/>
                    </w:rPr>
                    <w:t>JSON</w:t>
                  </w:r>
                  <w:r>
                    <w:rPr>
                      <w:rFonts w:ascii="Times New Roman" w:hAnsi="Times New Roman"/>
                      <w:sz w:val="18"/>
                      <w:szCs w:val="18"/>
                      <w:lang w:val="vi-VN"/>
                    </w:rPr>
                    <w:t xml:space="preserve"> thì </w:t>
                  </w:r>
                  <w:r>
                    <w:rPr>
                      <w:rFonts w:hint="eastAsia"/>
                      <w:sz w:val="18"/>
                      <w:szCs w:val="18"/>
                    </w:rPr>
                    <w:t>return</w:t>
                  </w:r>
                  <w:r>
                    <w:rPr>
                      <w:rFonts w:ascii="Times New Roman" w:hAnsi="Times New Roman"/>
                      <w:sz w:val="18"/>
                      <w:szCs w:val="18"/>
                      <w:lang w:val="vi-VN"/>
                    </w:rPr>
                    <w:t xml:space="preserve"> là </w:t>
                  </w:r>
                  <w:r>
                    <w:rPr>
                      <w:rFonts w:hint="eastAsia"/>
                      <w:sz w:val="18"/>
                      <w:szCs w:val="18"/>
                    </w:rPr>
                    <w:t>null</w:t>
                  </w:r>
                  <w:r>
                    <w:rPr>
                      <w:rFonts w:ascii="Times New Roman" w:hAnsi="Times New Roman"/>
                      <w:sz w:val="18"/>
                      <w:szCs w:val="18"/>
                      <w:lang w:val="vi-VN"/>
                    </w:rPr>
                    <w:t xml:space="preserve"> cho nên cần chú ý</w:t>
                  </w:r>
                </w:p>
              </w:txbxContent>
            </v:textbox>
          </v:shape>
        </w:pict>
      </w:r>
      <w:r w:rsidR="00F7232C" w:rsidRPr="004D3944">
        <w:rPr>
          <w:rFonts w:ascii="Arial" w:eastAsia="SimSun" w:hAnsi="Arial" w:cs="Arial"/>
          <w:lang w:val="zh-CN" w:eastAsia="zh-CN"/>
        </w:rPr>
        <w:t xml:space="preserve">    </w:t>
      </w:r>
      <w:r w:rsidR="00F7232C" w:rsidRPr="004D3944">
        <w:rPr>
          <w:rStyle w:val="a1"/>
          <w:rFonts w:ascii="Arial" w:hAnsi="Arial" w:cs="Arial"/>
        </w:rPr>
        <w:t>ResponseUtils.write(false, indexForm);</w:t>
      </w:r>
    </w:p>
    <w:p w14:paraId="4D86FF56" w14:textId="77777777" w:rsidR="00F7232C" w:rsidRPr="004D3944" w:rsidRDefault="00F7232C" w:rsidP="00F7232C">
      <w:pPr>
        <w:pStyle w:val="a2"/>
        <w:rPr>
          <w:rStyle w:val="a1"/>
          <w:rFonts w:ascii="Arial" w:hAnsi="Arial" w:cs="Arial"/>
        </w:rPr>
      </w:pPr>
      <w:r w:rsidRPr="004D3944">
        <w:rPr>
          <w:rFonts w:ascii="Arial" w:eastAsia="SimSun" w:hAnsi="Arial" w:cs="Arial"/>
          <w:lang w:val="zh-CN" w:eastAsia="zh-CN"/>
        </w:rPr>
        <w:t xml:space="preserve">    </w:t>
      </w:r>
      <w:r w:rsidRPr="004D3944">
        <w:rPr>
          <w:rStyle w:val="a1"/>
          <w:rFonts w:ascii="Arial" w:hAnsi="Arial" w:cs="Arial"/>
        </w:rPr>
        <w:t>return null;</w:t>
      </w:r>
    </w:p>
    <w:p w14:paraId="4EFE68C6" w14:textId="77777777" w:rsidR="00F7232C" w:rsidRPr="004D3944" w:rsidRDefault="00F7232C" w:rsidP="00F7232C">
      <w:pPr>
        <w:pStyle w:val="a2"/>
        <w:rPr>
          <w:rFonts w:ascii="Arial" w:eastAsia="SimSun" w:hAnsi="Arial" w:cs="Arial"/>
          <w:lang w:val="zh-CN" w:eastAsia="zh-CN"/>
        </w:rPr>
      </w:pPr>
    </w:p>
    <w:p w14:paraId="1106484D" w14:textId="77777777" w:rsidR="00F7232C" w:rsidRPr="004D3944" w:rsidRDefault="00F7232C" w:rsidP="00F7232C">
      <w:pPr>
        <w:pStyle w:val="a2"/>
        <w:rPr>
          <w:rFonts w:ascii="Arial" w:eastAsia="SimSun" w:hAnsi="Arial" w:cs="Arial"/>
          <w:lang w:val="zh-CN" w:eastAsia="zh-CN"/>
        </w:rPr>
      </w:pPr>
      <w:r w:rsidRPr="004D3944">
        <w:rPr>
          <w:rFonts w:ascii="Arial" w:eastAsia="SimSun" w:hAnsi="Arial" w:cs="Arial"/>
          <w:lang w:val="zh-CN" w:eastAsia="zh-CN"/>
        </w:rPr>
        <w:t xml:space="preserve">  }</w:t>
      </w:r>
    </w:p>
    <w:p w14:paraId="391079AE" w14:textId="77777777" w:rsidR="00F7232C" w:rsidRPr="004D3944" w:rsidRDefault="00F7232C" w:rsidP="00F7232C">
      <w:pPr>
        <w:pStyle w:val="a2"/>
        <w:rPr>
          <w:rFonts w:ascii="Arial" w:eastAsia="SimSun" w:hAnsi="Arial" w:cs="Arial"/>
          <w:lang w:val="zh-CN" w:eastAsia="zh-CN"/>
        </w:rPr>
      </w:pPr>
      <w:r w:rsidRPr="004D3944">
        <w:rPr>
          <w:rFonts w:ascii="Arial" w:eastAsia="SimSun" w:hAnsi="Arial" w:cs="Arial"/>
          <w:lang w:val="zh-CN" w:eastAsia="zh-CN"/>
        </w:rPr>
        <w:t>}</w:t>
      </w:r>
    </w:p>
    <w:p w14:paraId="4818DB88" w14:textId="77777777" w:rsidR="006A67AF" w:rsidRPr="004D3944" w:rsidRDefault="00370765" w:rsidP="00D830CD">
      <w:pPr>
        <w:pStyle w:val="a2"/>
        <w:rPr>
          <w:rFonts w:ascii="Arial" w:eastAsia="SimSun" w:hAnsi="Arial" w:cs="Arial"/>
          <w:lang w:val="zh-CN" w:eastAsia="zh-CN"/>
        </w:rPr>
      </w:pPr>
      <w:r w:rsidRPr="004D3944">
        <w:rPr>
          <w:rFonts w:ascii="Arial" w:eastAsia="SimSun" w:hAnsi="Arial" w:cs="Arial"/>
          <w:lang w:val="zh-CN" w:eastAsia="zh-CN"/>
        </w:rPr>
        <w:t>}</w:t>
      </w:r>
    </w:p>
    <w:p w14:paraId="7CAAC9A4" w14:textId="77777777" w:rsidR="00DE0030" w:rsidRPr="004D3944" w:rsidRDefault="00DE0030" w:rsidP="00D830CD">
      <w:pPr>
        <w:pStyle w:val="Heading4"/>
        <w:rPr>
          <w:rFonts w:ascii="Arial" w:hAnsi="Arial" w:cs="Arial"/>
          <w:lang w:eastAsia="zh-CN"/>
        </w:rPr>
      </w:pPr>
      <w:r w:rsidRPr="004D3944">
        <w:rPr>
          <w:rFonts w:ascii="Arial" w:hAnsi="Arial" w:cs="Arial"/>
          <w:lang w:eastAsia="zh-CN"/>
        </w:rPr>
        <w:t>Form</w:t>
      </w:r>
    </w:p>
    <w:p w14:paraId="3F06A598" w14:textId="77777777" w:rsidR="00843D30" w:rsidRPr="004D3944" w:rsidRDefault="00843D30" w:rsidP="00843D30">
      <w:pPr>
        <w:pStyle w:val="a2"/>
        <w:rPr>
          <w:rFonts w:ascii="Arial" w:eastAsia="SimSun" w:hAnsi="Arial" w:cs="Arial"/>
          <w:lang w:val="zh-CN" w:eastAsia="zh-CN"/>
        </w:rPr>
      </w:pPr>
      <w:r w:rsidRPr="004D3944">
        <w:rPr>
          <w:rFonts w:ascii="Arial" w:eastAsia="SimSun" w:hAnsi="Arial" w:cs="Arial"/>
          <w:lang w:val="zh-CN" w:eastAsia="zh-CN"/>
        </w:rPr>
        <w:t>/*</w:t>
      </w:r>
    </w:p>
    <w:p w14:paraId="7D0B8C5C" w14:textId="77777777" w:rsidR="00843D30" w:rsidRPr="004D3944" w:rsidRDefault="001115F0" w:rsidP="00843D30">
      <w:pPr>
        <w:pStyle w:val="a2"/>
        <w:rPr>
          <w:rFonts w:ascii="Arial" w:eastAsia="SimSun" w:hAnsi="Arial" w:cs="Arial"/>
          <w:lang w:val="zh-CN" w:eastAsia="zh-CN"/>
        </w:rPr>
      </w:pPr>
      <w:r>
        <w:rPr>
          <w:rFonts w:ascii="Arial" w:eastAsia="SimSun" w:hAnsi="Arial" w:cs="Arial"/>
          <w:noProof/>
        </w:rPr>
        <w:pict w14:anchorId="5990C60A">
          <v:shape id="_x0000_s1163" type="#_x0000_t62" style="position:absolute;left:0;text-align:left;margin-left:266.1pt;margin-top:8.35pt;width:198pt;height:143.25pt;z-index:251639296" adj="-6665,21487">
            <v:textbox style="mso-next-textbox:#_x0000_s1163" inset="5.85pt,.7pt,5.85pt,.7pt">
              <w:txbxContent>
                <w:p w14:paraId="0C29EE78" w14:textId="77777777" w:rsidR="001115F0" w:rsidRDefault="001115F0" w:rsidP="00EE5CF0">
                  <w:pPr>
                    <w:pStyle w:val="PlainText"/>
                    <w:ind w:firstLine="210"/>
                    <w:rPr>
                      <w:sz w:val="18"/>
                      <w:szCs w:val="18"/>
                    </w:rPr>
                  </w:pPr>
                  <w:r>
                    <w:rPr>
                      <w:rFonts w:ascii="Times New Roman" w:hAnsi="Times New Roman"/>
                      <w:sz w:val="18"/>
                      <w:szCs w:val="18"/>
                      <w:lang w:val="vi-VN"/>
                    </w:rPr>
                    <w:t xml:space="preserve">Có danh sách </w:t>
                  </w:r>
                  <w:r>
                    <w:rPr>
                      <w:rFonts w:hint="eastAsia"/>
                      <w:sz w:val="18"/>
                      <w:szCs w:val="18"/>
                    </w:rPr>
                    <w:t>Validator</w:t>
                  </w:r>
                  <w:r>
                    <w:rPr>
                      <w:rFonts w:ascii="Times New Roman" w:hAnsi="Times New Roman"/>
                      <w:sz w:val="18"/>
                      <w:szCs w:val="18"/>
                      <w:lang w:val="vi-VN"/>
                    </w:rPr>
                    <w:t xml:space="preserve"> bên dưới</w:t>
                  </w:r>
                </w:p>
                <w:p w14:paraId="3FAE3747" w14:textId="77777777" w:rsidR="001115F0" w:rsidRDefault="001115F0" w:rsidP="00EE5CF0">
                  <w:pPr>
                    <w:pStyle w:val="PlainText"/>
                    <w:ind w:firstLine="210"/>
                    <w:rPr>
                      <w:sz w:val="18"/>
                      <w:szCs w:val="18"/>
                    </w:rPr>
                  </w:pPr>
                  <w:r w:rsidRPr="009B24E4">
                    <w:rPr>
                      <w:sz w:val="18"/>
                      <w:szCs w:val="18"/>
                    </w:rPr>
                    <w:t>http://52.68.179.228/svn/1510_hanbai_sanpai/document/40_</w:t>
                  </w:r>
                  <w:r w:rsidRPr="009B24E4">
                    <w:rPr>
                      <w:sz w:val="18"/>
                      <w:szCs w:val="18"/>
                    </w:rPr>
                    <w:t>製造（</w:t>
                  </w:r>
                  <w:r w:rsidRPr="009B24E4">
                    <w:rPr>
                      <w:sz w:val="18"/>
                      <w:szCs w:val="18"/>
                    </w:rPr>
                    <w:t>M</w:t>
                  </w:r>
                  <w:r w:rsidRPr="009B24E4">
                    <w:rPr>
                      <w:sz w:val="18"/>
                      <w:szCs w:val="18"/>
                    </w:rPr>
                    <w:t>）</w:t>
                  </w:r>
                  <w:r w:rsidRPr="009B24E4">
                    <w:rPr>
                      <w:sz w:val="18"/>
                      <w:szCs w:val="18"/>
                    </w:rPr>
                    <w:t>/01_</w:t>
                  </w:r>
                  <w:r w:rsidRPr="009B24E4">
                    <w:rPr>
                      <w:sz w:val="18"/>
                      <w:szCs w:val="18"/>
                    </w:rPr>
                    <w:t>調査・検討</w:t>
                  </w:r>
                  <w:r w:rsidRPr="009B24E4">
                    <w:rPr>
                      <w:sz w:val="18"/>
                      <w:szCs w:val="18"/>
                    </w:rPr>
                    <w:t>/</w:t>
                  </w:r>
                  <w:r w:rsidRPr="009B24E4">
                    <w:rPr>
                      <w:sz w:val="18"/>
                      <w:szCs w:val="18"/>
                    </w:rPr>
                    <w:t>開発ガイドライン</w:t>
                  </w:r>
                  <w:r w:rsidRPr="009B24E4">
                    <w:rPr>
                      <w:sz w:val="18"/>
                      <w:szCs w:val="18"/>
                    </w:rPr>
                    <w:t>/Validator</w:t>
                  </w:r>
                  <w:r w:rsidRPr="009B24E4">
                    <w:rPr>
                      <w:sz w:val="18"/>
                      <w:szCs w:val="18"/>
                    </w:rPr>
                    <w:t>一覧</w:t>
                  </w:r>
                  <w:r w:rsidRPr="009B24E4">
                    <w:rPr>
                      <w:sz w:val="18"/>
                      <w:szCs w:val="18"/>
                    </w:rPr>
                    <w:t>.xlsx</w:t>
                  </w:r>
                </w:p>
                <w:p w14:paraId="198B75CA" w14:textId="77777777" w:rsidR="001115F0" w:rsidRPr="009A14FA" w:rsidRDefault="001115F0" w:rsidP="00EE5CF0">
                  <w:pPr>
                    <w:pStyle w:val="PlainText"/>
                    <w:ind w:firstLine="210"/>
                    <w:rPr>
                      <w:sz w:val="18"/>
                      <w:szCs w:val="18"/>
                    </w:rPr>
                  </w:pPr>
                  <w:r>
                    <w:rPr>
                      <w:rFonts w:ascii="Times New Roman" w:hAnsi="Times New Roman"/>
                      <w:sz w:val="18"/>
                      <w:szCs w:val="18"/>
                      <w:lang w:val="vi-VN"/>
                    </w:rPr>
                    <w:t>Nếu còn thiếu cái nào thì liên hệ Komada</w:t>
                  </w:r>
                </w:p>
              </w:txbxContent>
            </v:textbox>
          </v:shape>
        </w:pict>
      </w:r>
      <w:r w:rsidR="00843D30" w:rsidRPr="004D3944">
        <w:rPr>
          <w:rFonts w:ascii="Arial" w:eastAsia="SimSun" w:hAnsi="Arial" w:cs="Arial"/>
          <w:lang w:val="zh-CN" w:eastAsia="zh-CN"/>
        </w:rPr>
        <w:t xml:space="preserve"> * (C) DOWA HOLDINGS Co., Ltd. 2015</w:t>
      </w:r>
    </w:p>
    <w:p w14:paraId="3F14A4F3" w14:textId="77777777" w:rsidR="00843D30" w:rsidRPr="004D3944" w:rsidRDefault="00843D30" w:rsidP="00843D30">
      <w:pPr>
        <w:pStyle w:val="a2"/>
        <w:rPr>
          <w:rFonts w:ascii="Arial" w:eastAsia="SimSun" w:hAnsi="Arial" w:cs="Arial"/>
          <w:lang w:val="zh-CN" w:eastAsia="zh-CN"/>
        </w:rPr>
      </w:pPr>
      <w:r w:rsidRPr="004D3944">
        <w:rPr>
          <w:rFonts w:ascii="Arial" w:eastAsia="SimSun" w:hAnsi="Arial" w:cs="Arial"/>
          <w:lang w:val="zh-CN" w:eastAsia="zh-CN"/>
        </w:rPr>
        <w:t xml:space="preserve"> */</w:t>
      </w:r>
    </w:p>
    <w:p w14:paraId="1608DE1D" w14:textId="77777777" w:rsidR="00843D30" w:rsidRPr="004D3944" w:rsidRDefault="00843D30" w:rsidP="00843D30">
      <w:pPr>
        <w:pStyle w:val="a2"/>
        <w:rPr>
          <w:rFonts w:ascii="Arial" w:eastAsia="SimSun" w:hAnsi="Arial" w:cs="Arial"/>
          <w:lang w:val="zh-CN" w:eastAsia="zh-CN"/>
        </w:rPr>
      </w:pPr>
    </w:p>
    <w:p w14:paraId="6D3DBE39" w14:textId="77777777" w:rsidR="00843D30" w:rsidRPr="004D3944" w:rsidRDefault="00843D30" w:rsidP="00843D30">
      <w:pPr>
        <w:pStyle w:val="a2"/>
        <w:rPr>
          <w:rFonts w:ascii="Arial" w:eastAsia="SimSun" w:hAnsi="Arial" w:cs="Arial"/>
          <w:lang w:val="zh-CN" w:eastAsia="zh-CN"/>
        </w:rPr>
      </w:pPr>
      <w:r w:rsidRPr="004D3944">
        <w:rPr>
          <w:rFonts w:ascii="Arial" w:eastAsia="SimSun" w:hAnsi="Arial" w:cs="Arial"/>
          <w:lang w:val="zh-CN" w:eastAsia="zh-CN"/>
        </w:rPr>
        <w:t>package jp.co.dowa.sd.form.sd04211;</w:t>
      </w:r>
    </w:p>
    <w:p w14:paraId="74B779AE" w14:textId="77777777" w:rsidR="00843D30" w:rsidRPr="004D3944" w:rsidRDefault="00843D30" w:rsidP="00843D30">
      <w:pPr>
        <w:pStyle w:val="a2"/>
        <w:rPr>
          <w:rFonts w:ascii="Arial" w:eastAsia="SimSun" w:hAnsi="Arial" w:cs="Arial"/>
          <w:lang w:val="zh-CN" w:eastAsia="zh-CN"/>
        </w:rPr>
      </w:pPr>
    </w:p>
    <w:p w14:paraId="3DC3F47C" w14:textId="77777777" w:rsidR="00843D30" w:rsidRPr="004D3944" w:rsidRDefault="00843D30" w:rsidP="00843D30">
      <w:pPr>
        <w:pStyle w:val="a2"/>
        <w:rPr>
          <w:rFonts w:ascii="Arial" w:eastAsia="SimSun" w:hAnsi="Arial" w:cs="Arial"/>
          <w:lang w:val="zh-CN" w:eastAsia="zh-CN"/>
        </w:rPr>
      </w:pPr>
      <w:r w:rsidRPr="004D3944">
        <w:rPr>
          <w:rFonts w:ascii="Arial" w:eastAsia="SimSun" w:hAnsi="Arial" w:cs="Arial"/>
          <w:lang w:val="zh-CN" w:eastAsia="zh-CN"/>
        </w:rPr>
        <w:t>import org.seasar.struts.annotation.Required;</w:t>
      </w:r>
    </w:p>
    <w:p w14:paraId="2186FEA8" w14:textId="77777777" w:rsidR="00843D30" w:rsidRPr="004D3944" w:rsidRDefault="00843D30" w:rsidP="00843D30">
      <w:pPr>
        <w:pStyle w:val="a2"/>
        <w:rPr>
          <w:rFonts w:ascii="Arial" w:eastAsia="SimSun" w:hAnsi="Arial" w:cs="Arial"/>
          <w:lang w:val="zh-CN" w:eastAsia="zh-CN"/>
        </w:rPr>
      </w:pPr>
    </w:p>
    <w:p w14:paraId="52E4430E" w14:textId="77777777" w:rsidR="00843D30" w:rsidRPr="004D3944" w:rsidRDefault="00843D30" w:rsidP="00843D30">
      <w:pPr>
        <w:pStyle w:val="a2"/>
        <w:rPr>
          <w:rFonts w:ascii="Arial" w:eastAsia="SimSun" w:hAnsi="Arial" w:cs="Arial"/>
          <w:lang w:val="zh-CN" w:eastAsia="zh-CN"/>
        </w:rPr>
      </w:pPr>
      <w:r w:rsidRPr="004D3944">
        <w:rPr>
          <w:rFonts w:ascii="Arial" w:eastAsia="SimSun" w:hAnsi="Arial" w:cs="Arial"/>
          <w:lang w:val="zh-CN" w:eastAsia="zh-CN"/>
        </w:rPr>
        <w:t>import java.io.Serializable;</w:t>
      </w:r>
    </w:p>
    <w:p w14:paraId="19ED49A1" w14:textId="77777777" w:rsidR="00843D30" w:rsidRPr="004D3944" w:rsidRDefault="00843D30" w:rsidP="00843D30">
      <w:pPr>
        <w:pStyle w:val="a2"/>
        <w:rPr>
          <w:rFonts w:ascii="Arial" w:eastAsia="SimSun" w:hAnsi="Arial" w:cs="Arial"/>
          <w:lang w:val="zh-CN" w:eastAsia="zh-CN"/>
        </w:rPr>
      </w:pPr>
    </w:p>
    <w:p w14:paraId="3F2E5B4A" w14:textId="77777777" w:rsidR="00843D30" w:rsidRPr="004D3944" w:rsidRDefault="00843D30" w:rsidP="00843D30">
      <w:pPr>
        <w:pStyle w:val="a2"/>
        <w:rPr>
          <w:rFonts w:ascii="Arial" w:eastAsia="SimSun" w:hAnsi="Arial" w:cs="Arial"/>
          <w:lang w:val="zh-CN" w:eastAsia="zh-CN"/>
        </w:rPr>
      </w:pPr>
      <w:r w:rsidRPr="004D3944">
        <w:rPr>
          <w:rFonts w:ascii="Arial" w:eastAsia="SimSun" w:hAnsi="Arial" w:cs="Arial"/>
          <w:lang w:val="zh-CN" w:eastAsia="zh-CN"/>
        </w:rPr>
        <w:t>/**</w:t>
      </w:r>
    </w:p>
    <w:p w14:paraId="7070E964" w14:textId="77777777" w:rsidR="00843D30" w:rsidRPr="004D3944" w:rsidRDefault="00843D30" w:rsidP="00843D30">
      <w:pPr>
        <w:pStyle w:val="a2"/>
        <w:rPr>
          <w:rFonts w:ascii="Arial" w:eastAsia="SimSun" w:hAnsi="Arial" w:cs="Arial"/>
          <w:lang w:val="zh-CN" w:eastAsia="zh-CN"/>
        </w:rPr>
      </w:pPr>
      <w:r w:rsidRPr="004D3944">
        <w:rPr>
          <w:rFonts w:ascii="Arial" w:eastAsia="SimSun" w:hAnsi="Arial" w:cs="Arial"/>
          <w:lang w:val="zh-CN" w:eastAsia="zh-CN"/>
        </w:rPr>
        <w:t xml:space="preserve"> * </w:t>
      </w:r>
      <w:r w:rsidRPr="004D3944">
        <w:rPr>
          <w:rFonts w:ascii="Arial" w:eastAsia="SimSun" w:hAnsi="Arial" w:cs="Arial"/>
          <w:lang w:val="zh-CN" w:eastAsia="zh-CN"/>
        </w:rPr>
        <w:t>車両台帳登録</w:t>
      </w:r>
      <w:r w:rsidRPr="004D3944">
        <w:rPr>
          <w:rFonts w:ascii="Arial" w:eastAsia="SimSun" w:hAnsi="Arial" w:cs="Arial"/>
          <w:lang w:val="zh-CN" w:eastAsia="zh-CN"/>
        </w:rPr>
        <w:t xml:space="preserve"> </w:t>
      </w:r>
      <w:r w:rsidRPr="004D3944">
        <w:rPr>
          <w:rFonts w:ascii="Arial" w:eastAsia="SimSun" w:hAnsi="Arial" w:cs="Arial"/>
          <w:lang w:val="zh-CN" w:eastAsia="zh-CN"/>
        </w:rPr>
        <w:t>登録</w:t>
      </w:r>
      <w:r w:rsidRPr="004D3944">
        <w:rPr>
          <w:rFonts w:ascii="Arial" w:eastAsia="SimSun" w:hAnsi="Arial" w:cs="Arial"/>
          <w:lang w:val="zh-CN" w:eastAsia="zh-CN"/>
        </w:rPr>
        <w:t>Form.</w:t>
      </w:r>
    </w:p>
    <w:p w14:paraId="36B6946B" w14:textId="77777777" w:rsidR="00843D30" w:rsidRPr="004D3944" w:rsidRDefault="00843D30" w:rsidP="00843D30">
      <w:pPr>
        <w:pStyle w:val="a2"/>
        <w:rPr>
          <w:rFonts w:ascii="Arial" w:eastAsia="SimSun" w:hAnsi="Arial" w:cs="Arial"/>
          <w:lang w:val="zh-CN" w:eastAsia="zh-CN"/>
        </w:rPr>
      </w:pPr>
      <w:r w:rsidRPr="004D3944">
        <w:rPr>
          <w:rFonts w:ascii="Arial" w:eastAsia="SimSun" w:hAnsi="Arial" w:cs="Arial"/>
          <w:lang w:val="zh-CN" w:eastAsia="zh-CN"/>
        </w:rPr>
        <w:t xml:space="preserve"> *</w:t>
      </w:r>
    </w:p>
    <w:p w14:paraId="1568A6B7" w14:textId="77777777" w:rsidR="00843D30" w:rsidRPr="004D3944" w:rsidRDefault="00843D30" w:rsidP="00843D30">
      <w:pPr>
        <w:pStyle w:val="a2"/>
        <w:rPr>
          <w:rFonts w:ascii="Arial" w:eastAsia="SimSun" w:hAnsi="Arial" w:cs="Arial"/>
          <w:lang w:val="zh-CN" w:eastAsia="zh-CN"/>
        </w:rPr>
      </w:pPr>
      <w:r w:rsidRPr="004D3944">
        <w:rPr>
          <w:rFonts w:ascii="Arial" w:eastAsia="SimSun" w:hAnsi="Arial" w:cs="Arial"/>
          <w:lang w:val="zh-CN" w:eastAsia="zh-CN"/>
        </w:rPr>
        <w:t xml:space="preserve"> * @version $Revision$</w:t>
      </w:r>
    </w:p>
    <w:p w14:paraId="6AD065C9" w14:textId="77777777" w:rsidR="00843D30" w:rsidRPr="004D3944" w:rsidRDefault="00843D30" w:rsidP="00843D30">
      <w:pPr>
        <w:pStyle w:val="a2"/>
        <w:rPr>
          <w:rFonts w:ascii="Arial" w:eastAsia="SimSun" w:hAnsi="Arial" w:cs="Arial"/>
          <w:lang w:val="zh-CN" w:eastAsia="zh-CN"/>
        </w:rPr>
      </w:pPr>
      <w:r w:rsidRPr="004D3944">
        <w:rPr>
          <w:rFonts w:ascii="Arial" w:eastAsia="SimSun" w:hAnsi="Arial" w:cs="Arial"/>
          <w:lang w:val="zh-CN" w:eastAsia="zh-CN"/>
        </w:rPr>
        <w:t xml:space="preserve"> * @author t.komada</w:t>
      </w:r>
    </w:p>
    <w:p w14:paraId="57DDCFC5" w14:textId="77777777" w:rsidR="00843D30" w:rsidRPr="004D3944" w:rsidRDefault="00843D30" w:rsidP="00843D30">
      <w:pPr>
        <w:pStyle w:val="a2"/>
        <w:rPr>
          <w:rFonts w:ascii="Arial" w:eastAsia="SimSun" w:hAnsi="Arial" w:cs="Arial"/>
          <w:lang w:val="zh-CN" w:eastAsia="zh-CN"/>
        </w:rPr>
      </w:pPr>
      <w:r w:rsidRPr="004D3944">
        <w:rPr>
          <w:rFonts w:ascii="Arial" w:eastAsia="SimSun" w:hAnsi="Arial" w:cs="Arial"/>
          <w:lang w:val="zh-CN" w:eastAsia="zh-CN"/>
        </w:rPr>
        <w:t xml:space="preserve"> * @since 1.0</w:t>
      </w:r>
    </w:p>
    <w:p w14:paraId="7378AD3A" w14:textId="77777777" w:rsidR="00843D30" w:rsidRPr="004D3944" w:rsidRDefault="00843D30" w:rsidP="00843D30">
      <w:pPr>
        <w:pStyle w:val="a2"/>
        <w:rPr>
          <w:rFonts w:ascii="Arial" w:eastAsia="SimSun" w:hAnsi="Arial" w:cs="Arial"/>
          <w:lang w:val="zh-CN" w:eastAsia="zh-CN"/>
        </w:rPr>
      </w:pPr>
      <w:r w:rsidRPr="004D3944">
        <w:rPr>
          <w:rFonts w:ascii="Arial" w:eastAsia="SimSun" w:hAnsi="Arial" w:cs="Arial"/>
          <w:lang w:val="zh-CN" w:eastAsia="zh-CN"/>
        </w:rPr>
        <w:lastRenderedPageBreak/>
        <w:t xml:space="preserve"> */</w:t>
      </w:r>
    </w:p>
    <w:p w14:paraId="779A8327" w14:textId="77777777" w:rsidR="00843D30" w:rsidRPr="004D3944" w:rsidRDefault="00843D30" w:rsidP="00843D30">
      <w:pPr>
        <w:pStyle w:val="a2"/>
        <w:rPr>
          <w:rFonts w:ascii="Arial" w:eastAsia="SimSun" w:hAnsi="Arial" w:cs="Arial"/>
          <w:lang w:val="zh-CN" w:eastAsia="zh-CN"/>
        </w:rPr>
      </w:pPr>
      <w:r w:rsidRPr="004D3944">
        <w:rPr>
          <w:rFonts w:ascii="Arial" w:eastAsia="SimSun" w:hAnsi="Arial" w:cs="Arial"/>
          <w:lang w:val="zh-CN" w:eastAsia="zh-CN"/>
        </w:rPr>
        <w:t>public class EditForm implements Serializable {</w:t>
      </w:r>
    </w:p>
    <w:p w14:paraId="7DA65D62" w14:textId="77777777" w:rsidR="00843D30" w:rsidRPr="004D3944" w:rsidRDefault="00843D30" w:rsidP="00843D30">
      <w:pPr>
        <w:pStyle w:val="a2"/>
        <w:rPr>
          <w:rFonts w:ascii="Arial" w:eastAsia="SimSun" w:hAnsi="Arial" w:cs="Arial"/>
          <w:lang w:val="zh-CN" w:eastAsia="zh-CN"/>
        </w:rPr>
      </w:pPr>
    </w:p>
    <w:p w14:paraId="7259804B" w14:textId="77777777" w:rsidR="00843D30" w:rsidRPr="004D3944" w:rsidRDefault="00843D30" w:rsidP="00843D30">
      <w:pPr>
        <w:pStyle w:val="a2"/>
        <w:rPr>
          <w:rFonts w:ascii="Arial" w:eastAsia="SimSun" w:hAnsi="Arial" w:cs="Arial"/>
          <w:lang w:val="zh-CN" w:eastAsia="zh-CN"/>
        </w:rPr>
      </w:pPr>
      <w:r w:rsidRPr="004D3944">
        <w:rPr>
          <w:rFonts w:ascii="Arial" w:eastAsia="SimSun" w:hAnsi="Arial" w:cs="Arial"/>
          <w:lang w:val="zh-CN" w:eastAsia="zh-CN"/>
        </w:rPr>
        <w:t xml:space="preserve">  /**</w:t>
      </w:r>
    </w:p>
    <w:p w14:paraId="6E9BBBA6" w14:textId="77777777" w:rsidR="00843D30" w:rsidRPr="004D3944" w:rsidRDefault="00843D30" w:rsidP="00843D30">
      <w:pPr>
        <w:pStyle w:val="a2"/>
        <w:rPr>
          <w:rFonts w:ascii="Arial" w:eastAsia="SimSun" w:hAnsi="Arial" w:cs="Arial"/>
          <w:lang w:val="zh-CN" w:eastAsia="zh-CN"/>
        </w:rPr>
      </w:pPr>
      <w:r w:rsidRPr="004D3944">
        <w:rPr>
          <w:rFonts w:ascii="Arial" w:eastAsia="SimSun" w:hAnsi="Arial" w:cs="Arial"/>
          <w:lang w:val="zh-CN" w:eastAsia="zh-CN"/>
        </w:rPr>
        <w:t xml:space="preserve">   * </w:t>
      </w:r>
      <w:r w:rsidRPr="004D3944">
        <w:rPr>
          <w:rFonts w:ascii="Arial" w:eastAsia="SimSun" w:hAnsi="Arial" w:cs="Arial"/>
          <w:lang w:val="zh-CN" w:eastAsia="zh-CN"/>
        </w:rPr>
        <w:t>コンストラクタ</w:t>
      </w:r>
      <w:r w:rsidRPr="004D3944">
        <w:rPr>
          <w:rFonts w:ascii="Arial" w:eastAsia="SimSun" w:hAnsi="Arial" w:cs="Arial"/>
          <w:lang w:val="zh-CN" w:eastAsia="zh-CN"/>
        </w:rPr>
        <w:t>.</w:t>
      </w:r>
    </w:p>
    <w:p w14:paraId="677AB9A0" w14:textId="77777777" w:rsidR="00843D30" w:rsidRPr="004D3944" w:rsidRDefault="00843D30" w:rsidP="00843D30">
      <w:pPr>
        <w:pStyle w:val="a2"/>
        <w:rPr>
          <w:rFonts w:ascii="Arial" w:eastAsia="SimSun" w:hAnsi="Arial" w:cs="Arial"/>
          <w:lang w:val="zh-CN" w:eastAsia="zh-CN"/>
        </w:rPr>
      </w:pPr>
      <w:r w:rsidRPr="004D3944">
        <w:rPr>
          <w:rFonts w:ascii="Arial" w:eastAsia="SimSun" w:hAnsi="Arial" w:cs="Arial"/>
          <w:lang w:val="zh-CN" w:eastAsia="zh-CN"/>
        </w:rPr>
        <w:t xml:space="preserve">   */</w:t>
      </w:r>
    </w:p>
    <w:p w14:paraId="6A3025BC" w14:textId="77777777" w:rsidR="00843D30" w:rsidRPr="004D3944" w:rsidRDefault="00843D30" w:rsidP="00843D30">
      <w:pPr>
        <w:pStyle w:val="a2"/>
        <w:rPr>
          <w:rFonts w:ascii="Arial" w:eastAsia="SimSun" w:hAnsi="Arial" w:cs="Arial"/>
          <w:lang w:val="zh-CN" w:eastAsia="zh-CN"/>
        </w:rPr>
      </w:pPr>
      <w:r w:rsidRPr="004D3944">
        <w:rPr>
          <w:rFonts w:ascii="Arial" w:eastAsia="SimSun" w:hAnsi="Arial" w:cs="Arial"/>
          <w:lang w:val="zh-CN" w:eastAsia="zh-CN"/>
        </w:rPr>
        <w:t xml:space="preserve">  public EditForm() {}</w:t>
      </w:r>
    </w:p>
    <w:p w14:paraId="54248BBE" w14:textId="77777777" w:rsidR="00843D30" w:rsidRPr="004D3944" w:rsidRDefault="00843D30" w:rsidP="00843D30">
      <w:pPr>
        <w:pStyle w:val="a2"/>
        <w:rPr>
          <w:rFonts w:ascii="Arial" w:eastAsia="SimSun" w:hAnsi="Arial" w:cs="Arial"/>
          <w:lang w:val="zh-CN" w:eastAsia="zh-CN"/>
        </w:rPr>
      </w:pPr>
    </w:p>
    <w:p w14:paraId="1911C7D3" w14:textId="77777777" w:rsidR="00843D30" w:rsidRPr="004D3944" w:rsidRDefault="00843D30" w:rsidP="00843D30">
      <w:pPr>
        <w:pStyle w:val="a2"/>
        <w:rPr>
          <w:rFonts w:ascii="Arial" w:eastAsia="SimSun" w:hAnsi="Arial" w:cs="Arial"/>
          <w:lang w:val="zh-CN" w:eastAsia="zh-CN"/>
        </w:rPr>
      </w:pPr>
      <w:r w:rsidRPr="004D3944">
        <w:rPr>
          <w:rFonts w:ascii="Arial" w:eastAsia="SimSun" w:hAnsi="Arial" w:cs="Arial"/>
          <w:lang w:val="zh-CN" w:eastAsia="zh-CN"/>
        </w:rPr>
        <w:t xml:space="preserve">  /** </w:t>
      </w:r>
      <w:r w:rsidRPr="004D3944">
        <w:rPr>
          <w:rFonts w:ascii="Arial" w:eastAsia="SimSun" w:hAnsi="Arial" w:cs="Arial"/>
          <w:lang w:val="zh-CN" w:eastAsia="zh-CN"/>
        </w:rPr>
        <w:t>製品部門</w:t>
      </w:r>
      <w:r w:rsidRPr="004D3944">
        <w:rPr>
          <w:rFonts w:ascii="Arial" w:eastAsia="SimSun" w:hAnsi="Arial" w:cs="Arial"/>
          <w:lang w:val="zh-CN" w:eastAsia="zh-CN"/>
        </w:rPr>
        <w:t xml:space="preserve"> . */</w:t>
      </w:r>
    </w:p>
    <w:p w14:paraId="5A2BAE49" w14:textId="77777777" w:rsidR="00843D30" w:rsidRPr="004D3944" w:rsidRDefault="00843D30" w:rsidP="00843D30">
      <w:pPr>
        <w:pStyle w:val="a2"/>
        <w:rPr>
          <w:rFonts w:ascii="Arial" w:eastAsia="SimSun" w:hAnsi="Arial" w:cs="Arial"/>
          <w:lang w:val="zh-CN" w:eastAsia="zh-CN"/>
        </w:rPr>
      </w:pPr>
      <w:r w:rsidRPr="004D3944">
        <w:rPr>
          <w:rFonts w:ascii="Arial" w:eastAsia="SimSun" w:hAnsi="Arial" w:cs="Arial"/>
          <w:lang w:val="zh-CN" w:eastAsia="zh-CN"/>
        </w:rPr>
        <w:t xml:space="preserve">  @Required</w:t>
      </w:r>
    </w:p>
    <w:p w14:paraId="58CA0F0B" w14:textId="77777777" w:rsidR="00843D30" w:rsidRPr="004D3944" w:rsidRDefault="00843D30" w:rsidP="00843D30">
      <w:pPr>
        <w:pStyle w:val="a2"/>
        <w:rPr>
          <w:rFonts w:ascii="Arial" w:eastAsia="SimSun" w:hAnsi="Arial" w:cs="Arial"/>
          <w:lang w:val="zh-CN" w:eastAsia="zh-CN"/>
        </w:rPr>
      </w:pPr>
      <w:r w:rsidRPr="004D3944">
        <w:rPr>
          <w:rFonts w:ascii="Arial" w:eastAsia="SimSun" w:hAnsi="Arial" w:cs="Arial"/>
          <w:lang w:val="zh-CN" w:eastAsia="zh-CN"/>
        </w:rPr>
        <w:t xml:space="preserve">  public String spart;</w:t>
      </w:r>
    </w:p>
    <w:p w14:paraId="5AB001BF" w14:textId="77777777" w:rsidR="00843D30" w:rsidRPr="004D3944" w:rsidRDefault="00843D30" w:rsidP="00843D30">
      <w:pPr>
        <w:pStyle w:val="a2"/>
        <w:rPr>
          <w:rFonts w:ascii="Arial" w:eastAsia="SimSun" w:hAnsi="Arial" w:cs="Arial"/>
          <w:lang w:val="zh-CN" w:eastAsia="zh-CN"/>
        </w:rPr>
      </w:pPr>
    </w:p>
    <w:p w14:paraId="2D3FD3AE" w14:textId="77777777" w:rsidR="00843D30" w:rsidRPr="004D3944" w:rsidRDefault="00843D30" w:rsidP="00843D30">
      <w:pPr>
        <w:pStyle w:val="a2"/>
        <w:rPr>
          <w:rFonts w:ascii="Arial" w:eastAsia="SimSun" w:hAnsi="Arial" w:cs="Arial"/>
          <w:lang w:val="zh-CN" w:eastAsia="zh-CN"/>
        </w:rPr>
      </w:pPr>
      <w:r w:rsidRPr="004D3944">
        <w:rPr>
          <w:rFonts w:ascii="Arial" w:eastAsia="SimSun" w:hAnsi="Arial" w:cs="Arial"/>
          <w:lang w:val="zh-CN" w:eastAsia="zh-CN"/>
        </w:rPr>
        <w:t xml:space="preserve">  /** </w:t>
      </w:r>
      <w:r w:rsidRPr="004D3944">
        <w:rPr>
          <w:rFonts w:ascii="Arial" w:eastAsia="SimSun" w:hAnsi="Arial" w:cs="Arial"/>
          <w:lang w:val="zh-CN" w:eastAsia="zh-CN"/>
        </w:rPr>
        <w:t>運搬事業者コード</w:t>
      </w:r>
      <w:r w:rsidRPr="004D3944">
        <w:rPr>
          <w:rFonts w:ascii="Arial" w:eastAsia="SimSun" w:hAnsi="Arial" w:cs="Arial"/>
          <w:lang w:val="zh-CN" w:eastAsia="zh-CN"/>
        </w:rPr>
        <w:t>. */</w:t>
      </w:r>
    </w:p>
    <w:p w14:paraId="04A88525" w14:textId="77777777" w:rsidR="00843D30" w:rsidRPr="004D3944" w:rsidRDefault="00843D30" w:rsidP="00843D30">
      <w:pPr>
        <w:pStyle w:val="a2"/>
        <w:rPr>
          <w:rFonts w:ascii="Arial" w:eastAsia="SimSun" w:hAnsi="Arial" w:cs="Arial"/>
          <w:lang w:val="zh-CN" w:eastAsia="zh-CN"/>
        </w:rPr>
      </w:pPr>
      <w:r w:rsidRPr="004D3944">
        <w:rPr>
          <w:rFonts w:ascii="Arial" w:eastAsia="SimSun" w:hAnsi="Arial" w:cs="Arial"/>
          <w:lang w:val="zh-CN" w:eastAsia="zh-CN"/>
        </w:rPr>
        <w:t xml:space="preserve">  @Required</w:t>
      </w:r>
    </w:p>
    <w:p w14:paraId="50088221" w14:textId="77777777" w:rsidR="00843D30" w:rsidRPr="004D3944" w:rsidRDefault="00843D30" w:rsidP="00843D30">
      <w:pPr>
        <w:pStyle w:val="a2"/>
        <w:rPr>
          <w:rFonts w:ascii="Arial" w:eastAsia="SimSun" w:hAnsi="Arial" w:cs="Arial"/>
          <w:lang w:val="zh-CN" w:eastAsia="zh-CN"/>
        </w:rPr>
      </w:pPr>
      <w:r w:rsidRPr="004D3944">
        <w:rPr>
          <w:rFonts w:ascii="Arial" w:eastAsia="SimSun" w:hAnsi="Arial" w:cs="Arial"/>
          <w:lang w:val="zh-CN" w:eastAsia="zh-CN"/>
        </w:rPr>
        <w:t xml:space="preserve">  public String ujscd;</w:t>
      </w:r>
    </w:p>
    <w:p w14:paraId="717513D6" w14:textId="77777777" w:rsidR="00843D30" w:rsidRPr="004D3944" w:rsidRDefault="00843D30" w:rsidP="00843D30">
      <w:pPr>
        <w:pStyle w:val="a2"/>
        <w:rPr>
          <w:rFonts w:ascii="Arial" w:eastAsia="SimSun" w:hAnsi="Arial" w:cs="Arial"/>
          <w:lang w:val="zh-CN" w:eastAsia="zh-CN"/>
        </w:rPr>
      </w:pPr>
    </w:p>
    <w:p w14:paraId="3386EF81" w14:textId="77777777" w:rsidR="00843D30" w:rsidRPr="004D3944" w:rsidRDefault="00843D30" w:rsidP="00843D30">
      <w:pPr>
        <w:pStyle w:val="a2"/>
        <w:rPr>
          <w:rFonts w:ascii="Arial" w:eastAsia="SimSun" w:hAnsi="Arial" w:cs="Arial"/>
          <w:lang w:val="zh-CN" w:eastAsia="zh-CN"/>
        </w:rPr>
      </w:pPr>
      <w:r w:rsidRPr="004D3944">
        <w:rPr>
          <w:rFonts w:ascii="Arial" w:eastAsia="SimSun" w:hAnsi="Arial" w:cs="Arial"/>
          <w:lang w:val="zh-CN" w:eastAsia="zh-CN"/>
        </w:rPr>
        <w:t xml:space="preserve">  /** </w:t>
      </w:r>
      <w:r w:rsidRPr="004D3944">
        <w:rPr>
          <w:rFonts w:ascii="Arial" w:eastAsia="SimSun" w:hAnsi="Arial" w:cs="Arial"/>
          <w:lang w:val="zh-CN" w:eastAsia="zh-CN"/>
        </w:rPr>
        <w:t>車両コード</w:t>
      </w:r>
      <w:r w:rsidRPr="004D3944">
        <w:rPr>
          <w:rFonts w:ascii="Arial" w:eastAsia="SimSun" w:hAnsi="Arial" w:cs="Arial"/>
          <w:lang w:val="zh-CN" w:eastAsia="zh-CN"/>
        </w:rPr>
        <w:t>. */</w:t>
      </w:r>
    </w:p>
    <w:p w14:paraId="5A9EFDF4" w14:textId="77777777" w:rsidR="00843D30" w:rsidRPr="004D3944" w:rsidRDefault="00843D30" w:rsidP="00843D30">
      <w:pPr>
        <w:pStyle w:val="a2"/>
        <w:rPr>
          <w:rFonts w:ascii="Arial" w:eastAsia="SimSun" w:hAnsi="Arial" w:cs="Arial"/>
          <w:lang w:val="zh-CN" w:eastAsia="zh-CN"/>
        </w:rPr>
      </w:pPr>
      <w:r w:rsidRPr="004D3944">
        <w:rPr>
          <w:rFonts w:ascii="Arial" w:eastAsia="SimSun" w:hAnsi="Arial" w:cs="Arial"/>
          <w:lang w:val="zh-CN" w:eastAsia="zh-CN"/>
        </w:rPr>
        <w:t xml:space="preserve">  @Required</w:t>
      </w:r>
    </w:p>
    <w:p w14:paraId="20816E88" w14:textId="77777777" w:rsidR="00843D30" w:rsidRPr="004D3944" w:rsidRDefault="00843D30" w:rsidP="00843D30">
      <w:pPr>
        <w:pStyle w:val="a2"/>
        <w:rPr>
          <w:rFonts w:ascii="Arial" w:eastAsia="SimSun" w:hAnsi="Arial" w:cs="Arial"/>
          <w:lang w:val="zh-CN" w:eastAsia="zh-CN"/>
        </w:rPr>
      </w:pPr>
      <w:r w:rsidRPr="004D3944">
        <w:rPr>
          <w:rFonts w:ascii="Arial" w:eastAsia="SimSun" w:hAnsi="Arial" w:cs="Arial"/>
          <w:lang w:val="zh-CN" w:eastAsia="zh-CN"/>
        </w:rPr>
        <w:t xml:space="preserve">  public String syacd;</w:t>
      </w:r>
    </w:p>
    <w:p w14:paraId="207A18AC" w14:textId="77777777" w:rsidR="00843D30" w:rsidRPr="004D3944" w:rsidRDefault="00843D30" w:rsidP="00843D30">
      <w:pPr>
        <w:pStyle w:val="a2"/>
        <w:rPr>
          <w:rFonts w:ascii="Arial" w:eastAsia="SimSun" w:hAnsi="Arial" w:cs="Arial"/>
          <w:lang w:val="zh-CN" w:eastAsia="zh-CN"/>
        </w:rPr>
      </w:pPr>
    </w:p>
    <w:p w14:paraId="071139FB" w14:textId="77777777" w:rsidR="00843D30" w:rsidRPr="004D3944" w:rsidRDefault="00843D30" w:rsidP="00843D30">
      <w:pPr>
        <w:pStyle w:val="a2"/>
        <w:rPr>
          <w:rFonts w:ascii="Arial" w:eastAsia="SimSun" w:hAnsi="Arial" w:cs="Arial"/>
          <w:lang w:val="zh-CN" w:eastAsia="zh-CN"/>
        </w:rPr>
      </w:pPr>
      <w:r w:rsidRPr="004D3944">
        <w:rPr>
          <w:rFonts w:ascii="Arial" w:eastAsia="SimSun" w:hAnsi="Arial" w:cs="Arial"/>
          <w:lang w:val="zh-CN" w:eastAsia="zh-CN"/>
        </w:rPr>
        <w:t xml:space="preserve">  /** </w:t>
      </w:r>
      <w:r w:rsidRPr="004D3944">
        <w:rPr>
          <w:rFonts w:ascii="Arial" w:eastAsia="SimSun" w:hAnsi="Arial" w:cs="Arial"/>
          <w:lang w:val="zh-CN" w:eastAsia="zh-CN"/>
        </w:rPr>
        <w:t>車両枝番号</w:t>
      </w:r>
      <w:r w:rsidRPr="004D3944">
        <w:rPr>
          <w:rFonts w:ascii="Arial" w:eastAsia="SimSun" w:hAnsi="Arial" w:cs="Arial"/>
          <w:lang w:val="zh-CN" w:eastAsia="zh-CN"/>
        </w:rPr>
        <w:t xml:space="preserve"> // TODO:</w:t>
      </w:r>
      <w:r w:rsidRPr="004D3944">
        <w:rPr>
          <w:rFonts w:ascii="Arial" w:eastAsia="SimSun" w:hAnsi="Arial" w:cs="Arial"/>
          <w:lang w:val="zh-CN" w:eastAsia="zh-CN"/>
        </w:rPr>
        <w:t>項目名未定</w:t>
      </w:r>
      <w:r w:rsidRPr="004D3944">
        <w:rPr>
          <w:rFonts w:ascii="Arial" w:eastAsia="SimSun" w:hAnsi="Arial" w:cs="Arial"/>
          <w:lang w:val="zh-CN" w:eastAsia="zh-CN"/>
        </w:rPr>
        <w:t>. */</w:t>
      </w:r>
    </w:p>
    <w:p w14:paraId="3AEA0E34" w14:textId="77777777" w:rsidR="00843D30" w:rsidRPr="004D3944" w:rsidRDefault="00843D30" w:rsidP="00843D30">
      <w:pPr>
        <w:pStyle w:val="a2"/>
        <w:rPr>
          <w:rFonts w:ascii="Arial" w:eastAsia="SimSun" w:hAnsi="Arial" w:cs="Arial"/>
          <w:lang w:val="zh-CN" w:eastAsia="zh-CN"/>
        </w:rPr>
      </w:pPr>
      <w:r w:rsidRPr="004D3944">
        <w:rPr>
          <w:rFonts w:ascii="Arial" w:eastAsia="SimSun" w:hAnsi="Arial" w:cs="Arial"/>
          <w:lang w:val="zh-CN" w:eastAsia="zh-CN"/>
        </w:rPr>
        <w:t xml:space="preserve">  public String syaSeqno;</w:t>
      </w:r>
    </w:p>
    <w:p w14:paraId="402FA753" w14:textId="77777777" w:rsidR="00843D30" w:rsidRPr="004D3944" w:rsidRDefault="00843D30" w:rsidP="00843D30">
      <w:pPr>
        <w:pStyle w:val="a2"/>
        <w:rPr>
          <w:rFonts w:ascii="Arial" w:eastAsia="SimSun" w:hAnsi="Arial" w:cs="Arial"/>
          <w:lang w:val="zh-CN" w:eastAsia="zh-CN"/>
        </w:rPr>
      </w:pPr>
    </w:p>
    <w:p w14:paraId="7F32EB19" w14:textId="77777777" w:rsidR="00843D30" w:rsidRPr="004D3944" w:rsidRDefault="00843D30" w:rsidP="00843D30">
      <w:pPr>
        <w:pStyle w:val="a2"/>
        <w:rPr>
          <w:rFonts w:ascii="Arial" w:eastAsia="SimSun" w:hAnsi="Arial" w:cs="Arial"/>
          <w:lang w:val="zh-CN" w:eastAsia="zh-CN"/>
        </w:rPr>
      </w:pPr>
      <w:r w:rsidRPr="004D3944">
        <w:rPr>
          <w:rFonts w:ascii="Arial" w:eastAsia="SimSun" w:hAnsi="Arial" w:cs="Arial"/>
          <w:lang w:val="zh-CN" w:eastAsia="zh-CN"/>
        </w:rPr>
        <w:t xml:space="preserve">  /** </w:t>
      </w:r>
      <w:r w:rsidRPr="004D3944">
        <w:rPr>
          <w:rFonts w:ascii="Arial" w:eastAsia="SimSun" w:hAnsi="Arial" w:cs="Arial"/>
          <w:lang w:val="zh-CN" w:eastAsia="zh-CN"/>
        </w:rPr>
        <w:t>更新日時</w:t>
      </w:r>
      <w:r w:rsidRPr="004D3944">
        <w:rPr>
          <w:rFonts w:ascii="Arial" w:eastAsia="SimSun" w:hAnsi="Arial" w:cs="Arial"/>
          <w:lang w:val="zh-CN" w:eastAsia="zh-CN"/>
        </w:rPr>
        <w:t xml:space="preserve"> // TODO:</w:t>
      </w:r>
      <w:r w:rsidRPr="004D3944">
        <w:rPr>
          <w:rFonts w:ascii="Arial" w:eastAsia="SimSun" w:hAnsi="Arial" w:cs="Arial"/>
          <w:lang w:val="zh-CN" w:eastAsia="zh-CN"/>
        </w:rPr>
        <w:t>項目名未定</w:t>
      </w:r>
      <w:r w:rsidRPr="004D3944">
        <w:rPr>
          <w:rFonts w:ascii="Arial" w:eastAsia="SimSun" w:hAnsi="Arial" w:cs="Arial"/>
          <w:lang w:val="zh-CN" w:eastAsia="zh-CN"/>
        </w:rPr>
        <w:t>. */</w:t>
      </w:r>
    </w:p>
    <w:p w14:paraId="5F721704" w14:textId="77777777" w:rsidR="00843D30" w:rsidRPr="004D3944" w:rsidRDefault="00843D30" w:rsidP="00843D30">
      <w:pPr>
        <w:pStyle w:val="a2"/>
        <w:rPr>
          <w:rFonts w:ascii="Arial" w:eastAsia="SimSun" w:hAnsi="Arial" w:cs="Arial"/>
          <w:lang w:val="zh-CN" w:eastAsia="zh-CN"/>
        </w:rPr>
      </w:pPr>
      <w:r w:rsidRPr="004D3944">
        <w:rPr>
          <w:rFonts w:ascii="Arial" w:eastAsia="SimSun" w:hAnsi="Arial" w:cs="Arial"/>
          <w:lang w:val="zh-CN" w:eastAsia="zh-CN"/>
        </w:rPr>
        <w:t xml:space="preserve">  public String upddate;</w:t>
      </w:r>
    </w:p>
    <w:p w14:paraId="36E9D4E3" w14:textId="77777777" w:rsidR="00843D30" w:rsidRPr="004D3944" w:rsidRDefault="00843D30" w:rsidP="00843D30">
      <w:pPr>
        <w:pStyle w:val="a2"/>
        <w:rPr>
          <w:rFonts w:ascii="Arial" w:eastAsia="SimSun" w:hAnsi="Arial" w:cs="Arial"/>
          <w:lang w:val="zh-CN" w:eastAsia="zh-CN"/>
        </w:rPr>
      </w:pPr>
    </w:p>
    <w:p w14:paraId="4398D98A" w14:textId="77777777" w:rsidR="00843D30" w:rsidRPr="004D3944" w:rsidRDefault="00843D30" w:rsidP="00843D30">
      <w:pPr>
        <w:pStyle w:val="a2"/>
        <w:rPr>
          <w:rFonts w:ascii="Arial" w:eastAsia="SimSun" w:hAnsi="Arial" w:cs="Arial"/>
          <w:lang w:val="zh-CN" w:eastAsia="zh-CN"/>
        </w:rPr>
      </w:pPr>
      <w:r w:rsidRPr="004D3944">
        <w:rPr>
          <w:rFonts w:ascii="Arial" w:eastAsia="SimSun" w:hAnsi="Arial" w:cs="Arial"/>
          <w:lang w:val="zh-CN" w:eastAsia="zh-CN"/>
        </w:rPr>
        <w:t xml:space="preserve">  /** </w:t>
      </w:r>
      <w:r w:rsidRPr="004D3944">
        <w:rPr>
          <w:rFonts w:ascii="Arial" w:eastAsia="SimSun" w:hAnsi="Arial" w:cs="Arial"/>
          <w:lang w:val="zh-CN" w:eastAsia="zh-CN"/>
        </w:rPr>
        <w:t>車両番号</w:t>
      </w:r>
      <w:r w:rsidRPr="004D3944">
        <w:rPr>
          <w:rFonts w:ascii="Arial" w:eastAsia="SimSun" w:hAnsi="Arial" w:cs="Arial"/>
          <w:lang w:val="zh-CN" w:eastAsia="zh-CN"/>
        </w:rPr>
        <w:t>. */</w:t>
      </w:r>
    </w:p>
    <w:p w14:paraId="59DE4B23" w14:textId="77777777" w:rsidR="00843D30" w:rsidRPr="004D3944" w:rsidRDefault="00843D30" w:rsidP="00843D30">
      <w:pPr>
        <w:pStyle w:val="a2"/>
        <w:rPr>
          <w:rFonts w:ascii="Arial" w:eastAsia="SimSun" w:hAnsi="Arial" w:cs="Arial"/>
          <w:lang w:val="zh-CN" w:eastAsia="zh-CN"/>
        </w:rPr>
      </w:pPr>
      <w:r w:rsidRPr="004D3944">
        <w:rPr>
          <w:rFonts w:ascii="Arial" w:eastAsia="SimSun" w:hAnsi="Arial" w:cs="Arial"/>
          <w:lang w:val="zh-CN" w:eastAsia="zh-CN"/>
        </w:rPr>
        <w:t xml:space="preserve">  @Required</w:t>
      </w:r>
    </w:p>
    <w:p w14:paraId="3FF56CE9" w14:textId="77777777" w:rsidR="00843D30" w:rsidRPr="004D3944" w:rsidRDefault="00843D30" w:rsidP="00843D30">
      <w:pPr>
        <w:pStyle w:val="a2"/>
        <w:rPr>
          <w:rFonts w:ascii="Arial" w:eastAsia="SimSun" w:hAnsi="Arial" w:cs="Arial"/>
          <w:lang w:val="zh-CN" w:eastAsia="zh-CN"/>
        </w:rPr>
      </w:pPr>
      <w:r w:rsidRPr="004D3944">
        <w:rPr>
          <w:rFonts w:ascii="Arial" w:eastAsia="SimSun" w:hAnsi="Arial" w:cs="Arial"/>
          <w:lang w:val="zh-CN" w:eastAsia="zh-CN"/>
        </w:rPr>
        <w:t xml:space="preserve">  public String sytno;</w:t>
      </w:r>
    </w:p>
    <w:p w14:paraId="455FEF66" w14:textId="77777777" w:rsidR="00843D30" w:rsidRPr="004D3944" w:rsidRDefault="00843D30" w:rsidP="00843D30">
      <w:pPr>
        <w:pStyle w:val="a2"/>
        <w:rPr>
          <w:rFonts w:ascii="Arial" w:eastAsia="SimSun" w:hAnsi="Arial" w:cs="Arial"/>
          <w:lang w:val="zh-CN" w:eastAsia="zh-CN"/>
        </w:rPr>
      </w:pPr>
    </w:p>
    <w:p w14:paraId="0C700435" w14:textId="77777777" w:rsidR="00843D30" w:rsidRPr="004D3944" w:rsidRDefault="00843D30" w:rsidP="00843D30">
      <w:pPr>
        <w:pStyle w:val="a2"/>
        <w:rPr>
          <w:rFonts w:ascii="Arial" w:eastAsia="SimSun" w:hAnsi="Arial" w:cs="Arial"/>
          <w:lang w:val="zh-CN" w:eastAsia="zh-CN"/>
        </w:rPr>
      </w:pPr>
      <w:r w:rsidRPr="004D3944">
        <w:rPr>
          <w:rFonts w:ascii="Arial" w:eastAsia="SimSun" w:hAnsi="Arial" w:cs="Arial"/>
          <w:lang w:val="zh-CN" w:eastAsia="zh-CN"/>
        </w:rPr>
        <w:t xml:space="preserve">  /** </w:t>
      </w:r>
      <w:r w:rsidRPr="004D3944">
        <w:rPr>
          <w:rFonts w:ascii="Arial" w:eastAsia="SimSun" w:hAnsi="Arial" w:cs="Arial"/>
          <w:lang w:val="zh-CN" w:eastAsia="zh-CN"/>
        </w:rPr>
        <w:t>販売組織</w:t>
      </w:r>
      <w:r w:rsidRPr="004D3944">
        <w:rPr>
          <w:rFonts w:ascii="Arial" w:eastAsia="SimSun" w:hAnsi="Arial" w:cs="Arial"/>
          <w:lang w:val="zh-CN" w:eastAsia="zh-CN"/>
        </w:rPr>
        <w:t>. */</w:t>
      </w:r>
    </w:p>
    <w:p w14:paraId="405E2B2A" w14:textId="77777777" w:rsidR="00843D30" w:rsidRPr="004D3944" w:rsidRDefault="00843D30" w:rsidP="00843D30">
      <w:pPr>
        <w:pStyle w:val="a2"/>
        <w:rPr>
          <w:rFonts w:ascii="Arial" w:eastAsia="SimSun" w:hAnsi="Arial" w:cs="Arial"/>
          <w:lang w:val="zh-CN" w:eastAsia="zh-CN"/>
        </w:rPr>
      </w:pPr>
      <w:r w:rsidRPr="004D3944">
        <w:rPr>
          <w:rFonts w:ascii="Arial" w:eastAsia="SimSun" w:hAnsi="Arial" w:cs="Arial"/>
          <w:lang w:val="zh-CN" w:eastAsia="zh-CN"/>
        </w:rPr>
        <w:t xml:space="preserve">  public String nyrvk;</w:t>
      </w:r>
    </w:p>
    <w:p w14:paraId="77AAAFCA" w14:textId="77777777" w:rsidR="00843D30" w:rsidRPr="004D3944" w:rsidRDefault="00843D30" w:rsidP="00843D30">
      <w:pPr>
        <w:pStyle w:val="a2"/>
        <w:rPr>
          <w:rFonts w:ascii="Arial" w:eastAsia="SimSun" w:hAnsi="Arial" w:cs="Arial"/>
          <w:lang w:val="zh-CN" w:eastAsia="zh-CN"/>
        </w:rPr>
      </w:pPr>
    </w:p>
    <w:p w14:paraId="6A26C7CD" w14:textId="77777777" w:rsidR="00843D30" w:rsidRPr="004D3944" w:rsidRDefault="00843D30" w:rsidP="00843D30">
      <w:pPr>
        <w:pStyle w:val="a2"/>
        <w:rPr>
          <w:rFonts w:ascii="Arial" w:eastAsia="SimSun" w:hAnsi="Arial" w:cs="Arial"/>
          <w:lang w:val="zh-CN" w:eastAsia="zh-CN"/>
        </w:rPr>
      </w:pPr>
      <w:r w:rsidRPr="004D3944">
        <w:rPr>
          <w:rFonts w:ascii="Arial" w:eastAsia="SimSun" w:hAnsi="Arial" w:cs="Arial"/>
          <w:lang w:val="zh-CN" w:eastAsia="zh-CN"/>
        </w:rPr>
        <w:t xml:space="preserve">  /** </w:t>
      </w:r>
      <w:r w:rsidRPr="004D3944">
        <w:rPr>
          <w:rFonts w:ascii="Arial" w:eastAsia="SimSun" w:hAnsi="Arial" w:cs="Arial"/>
          <w:lang w:val="zh-CN" w:eastAsia="zh-CN"/>
        </w:rPr>
        <w:t>車種</w:t>
      </w:r>
      <w:r w:rsidRPr="004D3944">
        <w:rPr>
          <w:rFonts w:ascii="Arial" w:eastAsia="SimSun" w:hAnsi="Arial" w:cs="Arial"/>
          <w:lang w:val="zh-CN" w:eastAsia="zh-CN"/>
        </w:rPr>
        <w:t>. */</w:t>
      </w:r>
    </w:p>
    <w:p w14:paraId="6CCBE135" w14:textId="77777777" w:rsidR="00843D30" w:rsidRPr="004D3944" w:rsidRDefault="00843D30" w:rsidP="00843D30">
      <w:pPr>
        <w:pStyle w:val="a2"/>
        <w:rPr>
          <w:rFonts w:ascii="Arial" w:eastAsia="SimSun" w:hAnsi="Arial" w:cs="Arial"/>
          <w:lang w:val="zh-CN" w:eastAsia="zh-CN"/>
        </w:rPr>
      </w:pPr>
      <w:r w:rsidRPr="004D3944">
        <w:rPr>
          <w:rFonts w:ascii="Arial" w:eastAsia="SimSun" w:hAnsi="Arial" w:cs="Arial"/>
          <w:lang w:val="zh-CN" w:eastAsia="zh-CN"/>
        </w:rPr>
        <w:t xml:space="preserve">  @Required</w:t>
      </w:r>
    </w:p>
    <w:p w14:paraId="648B9102" w14:textId="77777777" w:rsidR="00843D30" w:rsidRPr="004D3944" w:rsidRDefault="00843D30" w:rsidP="00843D30">
      <w:pPr>
        <w:pStyle w:val="a2"/>
        <w:rPr>
          <w:rFonts w:ascii="Arial" w:eastAsia="SimSun" w:hAnsi="Arial" w:cs="Arial"/>
          <w:lang w:val="zh-CN" w:eastAsia="zh-CN"/>
        </w:rPr>
      </w:pPr>
      <w:r w:rsidRPr="004D3944">
        <w:rPr>
          <w:rFonts w:ascii="Arial" w:eastAsia="SimSun" w:hAnsi="Arial" w:cs="Arial"/>
          <w:lang w:val="zh-CN" w:eastAsia="zh-CN"/>
        </w:rPr>
        <w:t xml:space="preserve">  public String syscd;</w:t>
      </w:r>
    </w:p>
    <w:p w14:paraId="5946E326" w14:textId="77777777" w:rsidR="00843D30" w:rsidRPr="004D3944" w:rsidRDefault="00843D30" w:rsidP="00843D30">
      <w:pPr>
        <w:pStyle w:val="a2"/>
        <w:rPr>
          <w:rFonts w:ascii="Arial" w:eastAsia="SimSun" w:hAnsi="Arial" w:cs="Arial"/>
          <w:lang w:val="zh-CN" w:eastAsia="zh-CN"/>
        </w:rPr>
      </w:pPr>
    </w:p>
    <w:p w14:paraId="0F851873" w14:textId="77777777" w:rsidR="00843D30" w:rsidRPr="004D3944" w:rsidRDefault="00843D30" w:rsidP="00843D30">
      <w:pPr>
        <w:pStyle w:val="a2"/>
        <w:rPr>
          <w:rFonts w:ascii="Arial" w:eastAsia="SimSun" w:hAnsi="Arial" w:cs="Arial"/>
          <w:lang w:val="zh-CN" w:eastAsia="zh-CN"/>
        </w:rPr>
      </w:pPr>
      <w:r w:rsidRPr="004D3944">
        <w:rPr>
          <w:rFonts w:ascii="Arial" w:eastAsia="SimSun" w:hAnsi="Arial" w:cs="Arial"/>
          <w:lang w:val="zh-CN" w:eastAsia="zh-CN"/>
        </w:rPr>
        <w:t xml:space="preserve">  /** </w:t>
      </w:r>
      <w:r w:rsidRPr="004D3944">
        <w:rPr>
          <w:rFonts w:ascii="Arial" w:eastAsia="SimSun" w:hAnsi="Arial" w:cs="Arial"/>
          <w:lang w:val="zh-CN" w:eastAsia="zh-CN"/>
        </w:rPr>
        <w:t>最終更新者</w:t>
      </w:r>
      <w:r w:rsidRPr="004D3944">
        <w:rPr>
          <w:rFonts w:ascii="Arial" w:eastAsia="SimSun" w:hAnsi="Arial" w:cs="Arial"/>
          <w:lang w:val="zh-CN" w:eastAsia="zh-CN"/>
        </w:rPr>
        <w:t xml:space="preserve"> //TODO:</w:t>
      </w:r>
      <w:r w:rsidRPr="004D3944">
        <w:rPr>
          <w:rFonts w:ascii="Arial" w:eastAsia="SimSun" w:hAnsi="Arial" w:cs="Arial"/>
          <w:lang w:val="zh-CN" w:eastAsia="zh-CN"/>
        </w:rPr>
        <w:t>項目名未定</w:t>
      </w:r>
      <w:r w:rsidRPr="004D3944">
        <w:rPr>
          <w:rFonts w:ascii="Arial" w:eastAsia="SimSun" w:hAnsi="Arial" w:cs="Arial"/>
          <w:lang w:val="zh-CN" w:eastAsia="zh-CN"/>
        </w:rPr>
        <w:t>. */</w:t>
      </w:r>
    </w:p>
    <w:p w14:paraId="0007BFFC" w14:textId="77777777" w:rsidR="00843D30" w:rsidRPr="004D3944" w:rsidRDefault="00843D30" w:rsidP="00843D30">
      <w:pPr>
        <w:pStyle w:val="a2"/>
        <w:rPr>
          <w:rFonts w:ascii="Arial" w:eastAsia="SimSun" w:hAnsi="Arial" w:cs="Arial"/>
          <w:lang w:val="zh-CN" w:eastAsia="zh-CN"/>
        </w:rPr>
      </w:pPr>
      <w:r w:rsidRPr="004D3944">
        <w:rPr>
          <w:rFonts w:ascii="Arial" w:eastAsia="SimSun" w:hAnsi="Arial" w:cs="Arial"/>
          <w:lang w:val="zh-CN" w:eastAsia="zh-CN"/>
        </w:rPr>
        <w:t xml:space="preserve">  public String userName;</w:t>
      </w:r>
    </w:p>
    <w:p w14:paraId="445CCF9C" w14:textId="77777777" w:rsidR="00843D30" w:rsidRPr="004D3944" w:rsidRDefault="00843D30" w:rsidP="00843D30">
      <w:pPr>
        <w:pStyle w:val="a2"/>
        <w:rPr>
          <w:rFonts w:ascii="Arial" w:eastAsia="SimSun" w:hAnsi="Arial" w:cs="Arial"/>
          <w:lang w:val="zh-CN" w:eastAsia="zh-CN"/>
        </w:rPr>
      </w:pPr>
    </w:p>
    <w:p w14:paraId="37955BD4" w14:textId="77777777" w:rsidR="00843D30" w:rsidRPr="004D3944" w:rsidRDefault="00843D30" w:rsidP="00843D30">
      <w:pPr>
        <w:pStyle w:val="a2"/>
        <w:rPr>
          <w:rFonts w:ascii="Arial" w:eastAsia="SimSun" w:hAnsi="Arial" w:cs="Arial"/>
          <w:lang w:val="zh-CN" w:eastAsia="zh-CN"/>
        </w:rPr>
      </w:pPr>
      <w:r w:rsidRPr="004D3944">
        <w:rPr>
          <w:rFonts w:ascii="Arial" w:eastAsia="SimSun" w:hAnsi="Arial" w:cs="Arial"/>
          <w:lang w:val="zh-CN" w:eastAsia="zh-CN"/>
        </w:rPr>
        <w:t xml:space="preserve">  /** </w:t>
      </w:r>
      <w:r w:rsidRPr="004D3944">
        <w:rPr>
          <w:rFonts w:ascii="Arial" w:eastAsia="SimSun" w:hAnsi="Arial" w:cs="Arial"/>
          <w:lang w:val="zh-CN" w:eastAsia="zh-CN"/>
        </w:rPr>
        <w:t>有効開始日</w:t>
      </w:r>
      <w:r w:rsidRPr="004D3944">
        <w:rPr>
          <w:rFonts w:ascii="Arial" w:eastAsia="SimSun" w:hAnsi="Arial" w:cs="Arial"/>
          <w:lang w:val="zh-CN" w:eastAsia="zh-CN"/>
        </w:rPr>
        <w:t>. */</w:t>
      </w:r>
    </w:p>
    <w:p w14:paraId="77F0B86B" w14:textId="77777777" w:rsidR="00843D30" w:rsidRPr="004D3944" w:rsidRDefault="00843D30" w:rsidP="00843D30">
      <w:pPr>
        <w:pStyle w:val="a2"/>
        <w:rPr>
          <w:rFonts w:ascii="Arial" w:eastAsia="SimSun" w:hAnsi="Arial" w:cs="Arial"/>
          <w:lang w:val="zh-CN" w:eastAsia="zh-CN"/>
        </w:rPr>
      </w:pPr>
      <w:r w:rsidRPr="004D3944">
        <w:rPr>
          <w:rFonts w:ascii="Arial" w:eastAsia="SimSun" w:hAnsi="Arial" w:cs="Arial"/>
          <w:lang w:val="zh-CN" w:eastAsia="zh-CN"/>
        </w:rPr>
        <w:t xml:space="preserve">  @Required</w:t>
      </w:r>
    </w:p>
    <w:p w14:paraId="68DFC9FE" w14:textId="77777777" w:rsidR="00843D30" w:rsidRPr="004D3944" w:rsidRDefault="00843D30" w:rsidP="00843D30">
      <w:pPr>
        <w:pStyle w:val="a2"/>
        <w:rPr>
          <w:rFonts w:ascii="Arial" w:eastAsia="SimSun" w:hAnsi="Arial" w:cs="Arial"/>
          <w:lang w:val="zh-CN" w:eastAsia="zh-CN"/>
        </w:rPr>
      </w:pPr>
      <w:r w:rsidRPr="004D3944">
        <w:rPr>
          <w:rFonts w:ascii="Arial" w:eastAsia="SimSun" w:hAnsi="Arial" w:cs="Arial"/>
          <w:lang w:val="zh-CN" w:eastAsia="zh-CN"/>
        </w:rPr>
        <w:t xml:space="preserve">  public String yksdt;</w:t>
      </w:r>
    </w:p>
    <w:p w14:paraId="6C550F7B" w14:textId="77777777" w:rsidR="00843D30" w:rsidRPr="004D3944" w:rsidRDefault="00843D30" w:rsidP="00843D30">
      <w:pPr>
        <w:pStyle w:val="a2"/>
        <w:rPr>
          <w:rFonts w:ascii="Arial" w:eastAsia="SimSun" w:hAnsi="Arial" w:cs="Arial"/>
          <w:lang w:val="zh-CN" w:eastAsia="zh-CN"/>
        </w:rPr>
      </w:pPr>
    </w:p>
    <w:p w14:paraId="163FC557" w14:textId="77777777" w:rsidR="00843D30" w:rsidRPr="004D3944" w:rsidRDefault="00843D30" w:rsidP="00843D30">
      <w:pPr>
        <w:pStyle w:val="a2"/>
        <w:rPr>
          <w:rFonts w:ascii="Arial" w:eastAsia="SimSun" w:hAnsi="Arial" w:cs="Arial"/>
          <w:lang w:val="zh-CN" w:eastAsia="zh-CN"/>
        </w:rPr>
      </w:pPr>
      <w:r w:rsidRPr="004D3944">
        <w:rPr>
          <w:rFonts w:ascii="Arial" w:eastAsia="SimSun" w:hAnsi="Arial" w:cs="Arial"/>
          <w:lang w:val="zh-CN" w:eastAsia="zh-CN"/>
        </w:rPr>
        <w:t xml:space="preserve">  /** </w:t>
      </w:r>
      <w:r w:rsidRPr="004D3944">
        <w:rPr>
          <w:rFonts w:ascii="Arial" w:eastAsia="SimSun" w:hAnsi="Arial" w:cs="Arial"/>
          <w:lang w:val="zh-CN" w:eastAsia="zh-CN"/>
        </w:rPr>
        <w:t>有効終了日</w:t>
      </w:r>
      <w:r w:rsidRPr="004D3944">
        <w:rPr>
          <w:rFonts w:ascii="Arial" w:eastAsia="SimSun" w:hAnsi="Arial" w:cs="Arial"/>
          <w:lang w:val="zh-CN" w:eastAsia="zh-CN"/>
        </w:rPr>
        <w:t>. */</w:t>
      </w:r>
    </w:p>
    <w:p w14:paraId="27826490" w14:textId="77777777" w:rsidR="00843D30" w:rsidRPr="004D3944" w:rsidRDefault="00843D30" w:rsidP="00843D30">
      <w:pPr>
        <w:pStyle w:val="a2"/>
        <w:rPr>
          <w:rFonts w:ascii="Arial" w:eastAsia="SimSun" w:hAnsi="Arial" w:cs="Arial"/>
          <w:lang w:val="zh-CN" w:eastAsia="zh-CN"/>
        </w:rPr>
      </w:pPr>
      <w:r w:rsidRPr="004D3944">
        <w:rPr>
          <w:rFonts w:ascii="Arial" w:eastAsia="SimSun" w:hAnsi="Arial" w:cs="Arial"/>
          <w:lang w:val="zh-CN" w:eastAsia="zh-CN"/>
        </w:rPr>
        <w:t xml:space="preserve">  @Required</w:t>
      </w:r>
    </w:p>
    <w:p w14:paraId="5058A681" w14:textId="77777777" w:rsidR="00843D30" w:rsidRPr="004D3944" w:rsidRDefault="00843D30" w:rsidP="00843D30">
      <w:pPr>
        <w:pStyle w:val="a2"/>
        <w:rPr>
          <w:rFonts w:ascii="Arial" w:eastAsia="SimSun" w:hAnsi="Arial" w:cs="Arial"/>
          <w:lang w:val="zh-CN" w:eastAsia="zh-CN"/>
        </w:rPr>
      </w:pPr>
      <w:r w:rsidRPr="004D3944">
        <w:rPr>
          <w:rFonts w:ascii="Arial" w:eastAsia="SimSun" w:hAnsi="Arial" w:cs="Arial"/>
          <w:lang w:val="zh-CN" w:eastAsia="zh-CN"/>
        </w:rPr>
        <w:t xml:space="preserve">  public String ykedt;</w:t>
      </w:r>
    </w:p>
    <w:p w14:paraId="73F8738F" w14:textId="77777777" w:rsidR="00843D30" w:rsidRPr="004D3944" w:rsidRDefault="00843D30" w:rsidP="00843D30">
      <w:pPr>
        <w:pStyle w:val="a2"/>
        <w:rPr>
          <w:rFonts w:ascii="Arial" w:eastAsia="SimSun" w:hAnsi="Arial" w:cs="Arial"/>
          <w:lang w:val="zh-CN" w:eastAsia="zh-CN"/>
        </w:rPr>
      </w:pPr>
    </w:p>
    <w:p w14:paraId="1D7626D8" w14:textId="77777777" w:rsidR="00843D30" w:rsidRPr="004D3944" w:rsidRDefault="00843D30" w:rsidP="00843D30">
      <w:pPr>
        <w:pStyle w:val="a2"/>
        <w:rPr>
          <w:rFonts w:ascii="Arial" w:eastAsia="SimSun" w:hAnsi="Arial" w:cs="Arial"/>
          <w:lang w:val="zh-CN" w:eastAsia="zh-CN"/>
        </w:rPr>
      </w:pPr>
      <w:r w:rsidRPr="004D3944">
        <w:rPr>
          <w:rFonts w:ascii="Arial" w:eastAsia="SimSun" w:hAnsi="Arial" w:cs="Arial"/>
          <w:lang w:val="zh-CN" w:eastAsia="zh-CN"/>
        </w:rPr>
        <w:t xml:space="preserve">  /** </w:t>
      </w:r>
      <w:r w:rsidRPr="004D3944">
        <w:rPr>
          <w:rFonts w:ascii="Arial" w:eastAsia="SimSun" w:hAnsi="Arial" w:cs="Arial"/>
          <w:lang w:val="zh-CN" w:eastAsia="zh-CN"/>
        </w:rPr>
        <w:t>削除フラグ</w:t>
      </w:r>
      <w:r w:rsidRPr="004D3944">
        <w:rPr>
          <w:rFonts w:ascii="Arial" w:eastAsia="SimSun" w:hAnsi="Arial" w:cs="Arial"/>
          <w:lang w:val="zh-CN" w:eastAsia="zh-CN"/>
        </w:rPr>
        <w:t>. */</w:t>
      </w:r>
    </w:p>
    <w:p w14:paraId="58BCE38A" w14:textId="77777777" w:rsidR="00843D30" w:rsidRPr="004D3944" w:rsidRDefault="00843D30" w:rsidP="00843D30">
      <w:pPr>
        <w:pStyle w:val="a2"/>
        <w:rPr>
          <w:rFonts w:ascii="Arial" w:eastAsia="SimSun" w:hAnsi="Arial" w:cs="Arial"/>
          <w:lang w:val="zh-CN" w:eastAsia="zh-CN"/>
        </w:rPr>
      </w:pPr>
      <w:r w:rsidRPr="004D3944">
        <w:rPr>
          <w:rFonts w:ascii="Arial" w:eastAsia="SimSun" w:hAnsi="Arial" w:cs="Arial"/>
          <w:lang w:val="zh-CN" w:eastAsia="zh-CN"/>
        </w:rPr>
        <w:t xml:space="preserve">  public String ykedtOver;</w:t>
      </w:r>
    </w:p>
    <w:p w14:paraId="61721260" w14:textId="77777777" w:rsidR="00843D30" w:rsidRPr="004D3944" w:rsidRDefault="00843D30" w:rsidP="00843D30">
      <w:pPr>
        <w:pStyle w:val="a2"/>
        <w:rPr>
          <w:rFonts w:ascii="Arial" w:eastAsia="SimSun" w:hAnsi="Arial" w:cs="Arial"/>
          <w:lang w:val="zh-CN" w:eastAsia="zh-CN"/>
        </w:rPr>
      </w:pPr>
    </w:p>
    <w:p w14:paraId="7037E6A1" w14:textId="77777777" w:rsidR="00843D30" w:rsidRPr="004D3944" w:rsidRDefault="00843D30" w:rsidP="00843D30">
      <w:pPr>
        <w:pStyle w:val="a2"/>
        <w:rPr>
          <w:rFonts w:ascii="Arial" w:eastAsia="SimSun" w:hAnsi="Arial" w:cs="Arial"/>
          <w:lang w:val="zh-CN" w:eastAsia="zh-CN"/>
        </w:rPr>
      </w:pPr>
      <w:r w:rsidRPr="004D3944">
        <w:rPr>
          <w:rFonts w:ascii="Arial" w:eastAsia="SimSun" w:hAnsi="Arial" w:cs="Arial"/>
          <w:lang w:val="zh-CN" w:eastAsia="zh-CN"/>
        </w:rPr>
        <w:t xml:space="preserve">  /** </w:t>
      </w:r>
      <w:r w:rsidRPr="004D3944">
        <w:rPr>
          <w:rFonts w:ascii="Arial" w:eastAsia="SimSun" w:hAnsi="Arial" w:cs="Arial"/>
          <w:lang w:val="zh-CN" w:eastAsia="zh-CN"/>
        </w:rPr>
        <w:t>最大積載量</w:t>
      </w:r>
      <w:r w:rsidRPr="004D3944">
        <w:rPr>
          <w:rFonts w:ascii="Arial" w:eastAsia="SimSun" w:hAnsi="Arial" w:cs="Arial"/>
          <w:lang w:val="zh-CN" w:eastAsia="zh-CN"/>
        </w:rPr>
        <w:t>. */</w:t>
      </w:r>
    </w:p>
    <w:p w14:paraId="2B97B510" w14:textId="77777777" w:rsidR="00843D30" w:rsidRPr="004D3944" w:rsidRDefault="00843D30" w:rsidP="00843D30">
      <w:pPr>
        <w:pStyle w:val="a2"/>
        <w:rPr>
          <w:rFonts w:ascii="Arial" w:eastAsia="SimSun" w:hAnsi="Arial" w:cs="Arial"/>
          <w:lang w:val="zh-CN" w:eastAsia="zh-CN"/>
        </w:rPr>
      </w:pPr>
      <w:r w:rsidRPr="004D3944">
        <w:rPr>
          <w:rFonts w:ascii="Arial" w:eastAsia="SimSun" w:hAnsi="Arial" w:cs="Arial"/>
          <w:lang w:val="zh-CN" w:eastAsia="zh-CN"/>
        </w:rPr>
        <w:t xml:space="preserve">  @Required</w:t>
      </w:r>
    </w:p>
    <w:p w14:paraId="7609E2FA" w14:textId="77777777" w:rsidR="00843D30" w:rsidRPr="004D3944" w:rsidRDefault="00843D30" w:rsidP="00843D30">
      <w:pPr>
        <w:pStyle w:val="a2"/>
        <w:rPr>
          <w:rFonts w:ascii="Arial" w:eastAsia="SimSun" w:hAnsi="Arial" w:cs="Arial"/>
          <w:lang w:val="zh-CN" w:eastAsia="zh-CN"/>
        </w:rPr>
      </w:pPr>
      <w:r w:rsidRPr="004D3944">
        <w:rPr>
          <w:rFonts w:ascii="Arial" w:eastAsia="SimSun" w:hAnsi="Arial" w:cs="Arial"/>
          <w:lang w:val="zh-CN" w:eastAsia="zh-CN"/>
        </w:rPr>
        <w:t xml:space="preserve">  public String sdsam;</w:t>
      </w:r>
    </w:p>
    <w:p w14:paraId="74558B8D" w14:textId="77777777" w:rsidR="00843D30" w:rsidRPr="004D3944" w:rsidRDefault="00843D30" w:rsidP="00843D30">
      <w:pPr>
        <w:pStyle w:val="a2"/>
        <w:rPr>
          <w:rFonts w:ascii="Arial" w:eastAsia="SimSun" w:hAnsi="Arial" w:cs="Arial"/>
          <w:lang w:val="zh-CN" w:eastAsia="zh-CN"/>
        </w:rPr>
      </w:pPr>
    </w:p>
    <w:p w14:paraId="10D78E72" w14:textId="77777777" w:rsidR="00843D30" w:rsidRPr="004D3944" w:rsidRDefault="00843D30" w:rsidP="00843D30">
      <w:pPr>
        <w:pStyle w:val="a2"/>
        <w:rPr>
          <w:rFonts w:ascii="Arial" w:eastAsia="SimSun" w:hAnsi="Arial" w:cs="Arial"/>
          <w:lang w:val="zh-CN" w:eastAsia="zh-CN"/>
        </w:rPr>
      </w:pPr>
      <w:r w:rsidRPr="004D3944">
        <w:rPr>
          <w:rFonts w:ascii="Arial" w:eastAsia="SimSun" w:hAnsi="Arial" w:cs="Arial"/>
          <w:lang w:val="zh-CN" w:eastAsia="zh-CN"/>
        </w:rPr>
        <w:t xml:space="preserve">  /** </w:t>
      </w:r>
      <w:r w:rsidRPr="004D3944">
        <w:rPr>
          <w:rFonts w:ascii="Arial" w:eastAsia="SimSun" w:hAnsi="Arial" w:cs="Arial"/>
          <w:lang w:val="zh-CN" w:eastAsia="zh-CN"/>
        </w:rPr>
        <w:t>車両重量</w:t>
      </w:r>
      <w:r w:rsidRPr="004D3944">
        <w:rPr>
          <w:rFonts w:ascii="Arial" w:eastAsia="SimSun" w:hAnsi="Arial" w:cs="Arial"/>
          <w:lang w:val="zh-CN" w:eastAsia="zh-CN"/>
        </w:rPr>
        <w:t>. */</w:t>
      </w:r>
    </w:p>
    <w:p w14:paraId="38806662" w14:textId="77777777" w:rsidR="00843D30" w:rsidRPr="004D3944" w:rsidRDefault="00843D30" w:rsidP="00843D30">
      <w:pPr>
        <w:pStyle w:val="a2"/>
        <w:rPr>
          <w:rFonts w:ascii="Arial" w:eastAsia="SimSun" w:hAnsi="Arial" w:cs="Arial"/>
          <w:lang w:val="zh-CN" w:eastAsia="zh-CN"/>
        </w:rPr>
      </w:pPr>
      <w:r w:rsidRPr="004D3944">
        <w:rPr>
          <w:rFonts w:ascii="Arial" w:eastAsia="SimSun" w:hAnsi="Arial" w:cs="Arial"/>
          <w:lang w:val="zh-CN" w:eastAsia="zh-CN"/>
        </w:rPr>
        <w:t xml:space="preserve">  @Required</w:t>
      </w:r>
    </w:p>
    <w:p w14:paraId="30E49592" w14:textId="77777777" w:rsidR="00843D30" w:rsidRPr="004D3944" w:rsidRDefault="00843D30" w:rsidP="00843D30">
      <w:pPr>
        <w:pStyle w:val="a2"/>
        <w:rPr>
          <w:rFonts w:ascii="Arial" w:eastAsia="SimSun" w:hAnsi="Arial" w:cs="Arial"/>
          <w:lang w:val="zh-CN" w:eastAsia="zh-CN"/>
        </w:rPr>
      </w:pPr>
      <w:r w:rsidRPr="004D3944">
        <w:rPr>
          <w:rFonts w:ascii="Arial" w:eastAsia="SimSun" w:hAnsi="Arial" w:cs="Arial"/>
          <w:lang w:val="zh-CN" w:eastAsia="zh-CN"/>
        </w:rPr>
        <w:t xml:space="preserve">  public String syaam;</w:t>
      </w:r>
    </w:p>
    <w:p w14:paraId="4C4ABEF5" w14:textId="77777777" w:rsidR="00843D30" w:rsidRPr="004D3944" w:rsidRDefault="00843D30" w:rsidP="00843D30">
      <w:pPr>
        <w:pStyle w:val="a2"/>
        <w:rPr>
          <w:rFonts w:ascii="Arial" w:eastAsia="SimSun" w:hAnsi="Arial" w:cs="Arial"/>
          <w:lang w:val="zh-CN" w:eastAsia="zh-CN"/>
        </w:rPr>
      </w:pPr>
    </w:p>
    <w:p w14:paraId="6A8C8A54" w14:textId="77777777" w:rsidR="00843D30" w:rsidRPr="004D3944" w:rsidRDefault="00843D30" w:rsidP="00843D30">
      <w:pPr>
        <w:pStyle w:val="a2"/>
        <w:rPr>
          <w:rFonts w:ascii="Arial" w:eastAsia="SimSun" w:hAnsi="Arial" w:cs="Arial"/>
          <w:lang w:val="zh-CN" w:eastAsia="zh-CN"/>
        </w:rPr>
      </w:pPr>
      <w:r w:rsidRPr="004D3944">
        <w:rPr>
          <w:rFonts w:ascii="Arial" w:eastAsia="SimSun" w:hAnsi="Arial" w:cs="Arial"/>
          <w:lang w:val="zh-CN" w:eastAsia="zh-CN"/>
        </w:rPr>
        <w:t xml:space="preserve">  /** </w:t>
      </w:r>
      <w:r w:rsidRPr="004D3944">
        <w:rPr>
          <w:rFonts w:ascii="Arial" w:eastAsia="SimSun" w:hAnsi="Arial" w:cs="Arial"/>
          <w:lang w:val="zh-CN" w:eastAsia="zh-CN"/>
        </w:rPr>
        <w:t>車両総重量</w:t>
      </w:r>
      <w:r w:rsidRPr="004D3944">
        <w:rPr>
          <w:rFonts w:ascii="Arial" w:eastAsia="SimSun" w:hAnsi="Arial" w:cs="Arial"/>
          <w:lang w:val="zh-CN" w:eastAsia="zh-CN"/>
        </w:rPr>
        <w:t>. */</w:t>
      </w:r>
    </w:p>
    <w:p w14:paraId="2CA3A3BD" w14:textId="77777777" w:rsidR="00843D30" w:rsidRPr="004D3944" w:rsidRDefault="00843D30" w:rsidP="00843D30">
      <w:pPr>
        <w:pStyle w:val="a2"/>
        <w:rPr>
          <w:rFonts w:ascii="Arial" w:eastAsia="SimSun" w:hAnsi="Arial" w:cs="Arial"/>
          <w:lang w:val="zh-CN" w:eastAsia="zh-CN"/>
        </w:rPr>
      </w:pPr>
      <w:r w:rsidRPr="004D3944">
        <w:rPr>
          <w:rFonts w:ascii="Arial" w:eastAsia="SimSun" w:hAnsi="Arial" w:cs="Arial"/>
          <w:lang w:val="zh-CN" w:eastAsia="zh-CN"/>
        </w:rPr>
        <w:t xml:space="preserve">  @Required</w:t>
      </w:r>
    </w:p>
    <w:p w14:paraId="1CCD60BB" w14:textId="77777777" w:rsidR="00843D30" w:rsidRPr="004D3944" w:rsidRDefault="00843D30" w:rsidP="00843D30">
      <w:pPr>
        <w:pStyle w:val="a2"/>
        <w:rPr>
          <w:rFonts w:ascii="Arial" w:eastAsia="SimSun" w:hAnsi="Arial" w:cs="Arial"/>
          <w:lang w:val="zh-CN" w:eastAsia="zh-CN"/>
        </w:rPr>
      </w:pPr>
      <w:r w:rsidRPr="004D3944">
        <w:rPr>
          <w:rFonts w:ascii="Arial" w:eastAsia="SimSun" w:hAnsi="Arial" w:cs="Arial"/>
          <w:lang w:val="zh-CN" w:eastAsia="zh-CN"/>
        </w:rPr>
        <w:t xml:space="preserve">  public String srsam;</w:t>
      </w:r>
    </w:p>
    <w:p w14:paraId="0E049BF6" w14:textId="77777777" w:rsidR="00843D30" w:rsidRPr="004D3944" w:rsidRDefault="00843D30" w:rsidP="00843D30">
      <w:pPr>
        <w:pStyle w:val="a2"/>
        <w:rPr>
          <w:rFonts w:ascii="Arial" w:eastAsia="SimSun" w:hAnsi="Arial" w:cs="Arial"/>
          <w:lang w:val="zh-CN" w:eastAsia="zh-CN"/>
        </w:rPr>
      </w:pPr>
    </w:p>
    <w:p w14:paraId="61DFDE6B" w14:textId="77777777" w:rsidR="00843D30" w:rsidRPr="004D3944" w:rsidRDefault="00843D30" w:rsidP="00843D30">
      <w:pPr>
        <w:pStyle w:val="a2"/>
        <w:rPr>
          <w:rFonts w:ascii="Arial" w:eastAsia="SimSun" w:hAnsi="Arial" w:cs="Arial"/>
          <w:lang w:val="zh-CN" w:eastAsia="zh-CN"/>
        </w:rPr>
      </w:pPr>
      <w:r w:rsidRPr="004D3944">
        <w:rPr>
          <w:rFonts w:ascii="Arial" w:eastAsia="SimSun" w:hAnsi="Arial" w:cs="Arial"/>
          <w:lang w:val="zh-CN" w:eastAsia="zh-CN"/>
        </w:rPr>
        <w:t xml:space="preserve">  /** </w:t>
      </w:r>
      <w:r w:rsidRPr="004D3944">
        <w:rPr>
          <w:rFonts w:ascii="Arial" w:eastAsia="SimSun" w:hAnsi="Arial" w:cs="Arial"/>
          <w:lang w:val="zh-CN" w:eastAsia="zh-CN"/>
        </w:rPr>
        <w:t>指</w:t>
      </w:r>
      <w:r w:rsidR="004C727E" w:rsidRPr="004D3944">
        <w:rPr>
          <w:rFonts w:ascii="Arial" w:eastAsia="SimSun" w:hAnsi="Arial" w:cs="Arial"/>
          <w:lang w:val="zh-CN" w:eastAsia="zh-CN"/>
        </w:rPr>
        <w:t xml:space="preserve">Hình </w:t>
      </w:r>
      <w:r w:rsidRPr="004D3944">
        <w:rPr>
          <w:rFonts w:ascii="Arial" w:eastAsia="SimSun" w:hAnsi="Arial" w:cs="Arial"/>
          <w:lang w:val="zh-CN" w:eastAsia="zh-CN"/>
        </w:rPr>
        <w:t>番号</w:t>
      </w:r>
      <w:r w:rsidRPr="004D3944">
        <w:rPr>
          <w:rFonts w:ascii="Arial" w:eastAsia="SimSun" w:hAnsi="Arial" w:cs="Arial"/>
          <w:lang w:val="zh-CN" w:eastAsia="zh-CN"/>
        </w:rPr>
        <w:t>. */</w:t>
      </w:r>
    </w:p>
    <w:p w14:paraId="64649599" w14:textId="77777777" w:rsidR="00843D30" w:rsidRPr="004D3944" w:rsidRDefault="00843D30" w:rsidP="00843D30">
      <w:pPr>
        <w:pStyle w:val="a2"/>
        <w:rPr>
          <w:rFonts w:ascii="Arial" w:eastAsia="SimSun" w:hAnsi="Arial" w:cs="Arial"/>
          <w:lang w:val="zh-CN" w:eastAsia="zh-CN"/>
        </w:rPr>
      </w:pPr>
      <w:r w:rsidRPr="004D3944">
        <w:rPr>
          <w:rFonts w:ascii="Arial" w:eastAsia="SimSun" w:hAnsi="Arial" w:cs="Arial"/>
          <w:lang w:val="zh-CN" w:eastAsia="zh-CN"/>
        </w:rPr>
        <w:t xml:space="preserve">  @Required</w:t>
      </w:r>
    </w:p>
    <w:p w14:paraId="01CBE98D" w14:textId="77777777" w:rsidR="00843D30" w:rsidRPr="004D3944" w:rsidRDefault="00843D30" w:rsidP="00843D30">
      <w:pPr>
        <w:pStyle w:val="a2"/>
        <w:rPr>
          <w:rFonts w:ascii="Arial" w:eastAsia="SimSun" w:hAnsi="Arial" w:cs="Arial"/>
          <w:lang w:val="zh-CN" w:eastAsia="zh-CN"/>
        </w:rPr>
      </w:pPr>
      <w:r w:rsidRPr="004D3944">
        <w:rPr>
          <w:rFonts w:ascii="Arial" w:eastAsia="SimSun" w:hAnsi="Arial" w:cs="Arial"/>
          <w:lang w:val="zh-CN" w:eastAsia="zh-CN"/>
        </w:rPr>
        <w:t xml:space="preserve">  public String aufnr;</w:t>
      </w:r>
    </w:p>
    <w:p w14:paraId="06CB66F8" w14:textId="77777777" w:rsidR="00843D30" w:rsidRPr="004D3944" w:rsidRDefault="00843D30" w:rsidP="00843D30">
      <w:pPr>
        <w:pStyle w:val="a2"/>
        <w:rPr>
          <w:rFonts w:ascii="Arial" w:eastAsia="SimSun" w:hAnsi="Arial" w:cs="Arial"/>
          <w:lang w:val="zh-CN" w:eastAsia="zh-CN"/>
        </w:rPr>
      </w:pPr>
    </w:p>
    <w:p w14:paraId="4439FA08" w14:textId="77777777" w:rsidR="00843D30" w:rsidRPr="004D3944" w:rsidRDefault="00843D30" w:rsidP="00843D30">
      <w:pPr>
        <w:pStyle w:val="a2"/>
        <w:rPr>
          <w:rFonts w:ascii="Arial" w:eastAsia="SimSun" w:hAnsi="Arial" w:cs="Arial"/>
          <w:lang w:val="zh-CN" w:eastAsia="zh-CN"/>
        </w:rPr>
      </w:pPr>
      <w:r w:rsidRPr="004D3944">
        <w:rPr>
          <w:rFonts w:ascii="Arial" w:eastAsia="SimSun" w:hAnsi="Arial" w:cs="Arial"/>
          <w:lang w:val="zh-CN" w:eastAsia="zh-CN"/>
        </w:rPr>
        <w:t xml:space="preserve">  /** </w:t>
      </w:r>
      <w:r w:rsidRPr="004D3944">
        <w:rPr>
          <w:rFonts w:ascii="Arial" w:eastAsia="SimSun" w:hAnsi="Arial" w:cs="Arial"/>
          <w:lang w:val="zh-CN" w:eastAsia="zh-CN"/>
        </w:rPr>
        <w:t>画面モード</w:t>
      </w:r>
      <w:r w:rsidRPr="004D3944">
        <w:rPr>
          <w:rFonts w:ascii="Arial" w:eastAsia="SimSun" w:hAnsi="Arial" w:cs="Arial"/>
          <w:lang w:val="zh-CN" w:eastAsia="zh-CN"/>
        </w:rPr>
        <w:t>. // TODO:</w:t>
      </w:r>
      <w:r w:rsidRPr="004D3944">
        <w:rPr>
          <w:rFonts w:ascii="Arial" w:eastAsia="SimSun" w:hAnsi="Arial" w:cs="Arial"/>
          <w:lang w:val="zh-CN" w:eastAsia="zh-CN"/>
        </w:rPr>
        <w:t>項目名未定</w:t>
      </w:r>
      <w:r w:rsidRPr="004D3944">
        <w:rPr>
          <w:rFonts w:ascii="Arial" w:eastAsia="SimSun" w:hAnsi="Arial" w:cs="Arial"/>
          <w:lang w:val="zh-CN" w:eastAsia="zh-CN"/>
        </w:rPr>
        <w:t>. */</w:t>
      </w:r>
    </w:p>
    <w:p w14:paraId="7F39EFBE" w14:textId="77777777" w:rsidR="00843D30" w:rsidRPr="004D3944" w:rsidRDefault="00843D30" w:rsidP="00843D30">
      <w:pPr>
        <w:pStyle w:val="a2"/>
        <w:rPr>
          <w:rFonts w:ascii="Arial" w:eastAsia="SimSun" w:hAnsi="Arial" w:cs="Arial"/>
          <w:lang w:val="zh-CN" w:eastAsia="zh-CN"/>
        </w:rPr>
      </w:pPr>
      <w:r w:rsidRPr="004D3944">
        <w:rPr>
          <w:rFonts w:ascii="Arial" w:eastAsia="SimSun" w:hAnsi="Arial" w:cs="Arial"/>
          <w:lang w:val="zh-CN" w:eastAsia="zh-CN"/>
        </w:rPr>
        <w:t xml:space="preserve">  @Required</w:t>
      </w:r>
    </w:p>
    <w:p w14:paraId="6CAF3DB0" w14:textId="77777777" w:rsidR="00843D30" w:rsidRPr="004D3944" w:rsidRDefault="00843D30" w:rsidP="00843D30">
      <w:pPr>
        <w:pStyle w:val="a2"/>
        <w:rPr>
          <w:rFonts w:ascii="Arial" w:eastAsia="SimSun" w:hAnsi="Arial" w:cs="Arial"/>
          <w:lang w:val="zh-CN" w:eastAsia="zh-CN"/>
        </w:rPr>
      </w:pPr>
      <w:r w:rsidRPr="004D3944">
        <w:rPr>
          <w:rFonts w:ascii="Arial" w:eastAsia="SimSun" w:hAnsi="Arial" w:cs="Arial"/>
          <w:lang w:val="zh-CN" w:eastAsia="zh-CN"/>
        </w:rPr>
        <w:t xml:space="preserve">  public String screenType;</w:t>
      </w:r>
    </w:p>
    <w:p w14:paraId="19DE77E9" w14:textId="77777777" w:rsidR="00843D30" w:rsidRPr="004D3944" w:rsidRDefault="00843D30" w:rsidP="00843D30">
      <w:pPr>
        <w:pStyle w:val="a2"/>
        <w:rPr>
          <w:rFonts w:ascii="Arial" w:eastAsia="SimSun" w:hAnsi="Arial" w:cs="Arial"/>
          <w:lang w:val="zh-CN" w:eastAsia="zh-CN"/>
        </w:rPr>
      </w:pPr>
    </w:p>
    <w:p w14:paraId="06AAD993" w14:textId="77777777" w:rsidR="00843D30" w:rsidRPr="004D3944" w:rsidRDefault="00843D30" w:rsidP="00843D30">
      <w:pPr>
        <w:pStyle w:val="a2"/>
        <w:rPr>
          <w:rFonts w:ascii="Arial" w:eastAsia="SimSun" w:hAnsi="Arial" w:cs="Arial"/>
          <w:lang w:val="zh-CN" w:eastAsia="zh-CN"/>
        </w:rPr>
      </w:pPr>
      <w:r w:rsidRPr="004D3944">
        <w:rPr>
          <w:rFonts w:ascii="Arial" w:eastAsia="SimSun" w:hAnsi="Arial" w:cs="Arial"/>
          <w:lang w:val="zh-CN" w:eastAsia="zh-CN"/>
        </w:rPr>
        <w:t xml:space="preserve">  /** </w:t>
      </w:r>
      <w:r w:rsidRPr="004D3944">
        <w:rPr>
          <w:rFonts w:ascii="Arial" w:eastAsia="SimSun" w:hAnsi="Arial" w:cs="Arial"/>
          <w:lang w:val="zh-CN" w:eastAsia="zh-CN"/>
        </w:rPr>
        <w:t>前画面検索条件</w:t>
      </w:r>
      <w:r w:rsidRPr="004D3944">
        <w:rPr>
          <w:rFonts w:ascii="Arial" w:eastAsia="SimSun" w:hAnsi="Arial" w:cs="Arial"/>
          <w:lang w:val="zh-CN" w:eastAsia="zh-CN"/>
        </w:rPr>
        <w:t>. TODO:</w:t>
      </w:r>
      <w:r w:rsidRPr="004D3944">
        <w:rPr>
          <w:rFonts w:ascii="Arial" w:eastAsia="SimSun" w:hAnsi="Arial" w:cs="Arial"/>
          <w:lang w:val="zh-CN" w:eastAsia="zh-CN"/>
        </w:rPr>
        <w:t>項目名未定</w:t>
      </w:r>
      <w:r w:rsidRPr="004D3944">
        <w:rPr>
          <w:rFonts w:ascii="Arial" w:eastAsia="SimSun" w:hAnsi="Arial" w:cs="Arial"/>
          <w:lang w:val="zh-CN" w:eastAsia="zh-CN"/>
        </w:rPr>
        <w:t>. */</w:t>
      </w:r>
    </w:p>
    <w:p w14:paraId="63698B28" w14:textId="77777777" w:rsidR="00843D30" w:rsidRPr="004D3944" w:rsidRDefault="00843D30" w:rsidP="00843D30">
      <w:pPr>
        <w:pStyle w:val="a2"/>
        <w:rPr>
          <w:rFonts w:ascii="Arial" w:eastAsia="SimSun" w:hAnsi="Arial" w:cs="Arial"/>
          <w:lang w:val="zh-CN" w:eastAsia="zh-CN"/>
        </w:rPr>
      </w:pPr>
      <w:r w:rsidRPr="004D3944">
        <w:rPr>
          <w:rFonts w:ascii="Arial" w:eastAsia="SimSun" w:hAnsi="Arial" w:cs="Arial"/>
          <w:lang w:val="zh-CN" w:eastAsia="zh-CN"/>
        </w:rPr>
        <w:lastRenderedPageBreak/>
        <w:t xml:space="preserve">  public String preSearchConditions;</w:t>
      </w:r>
    </w:p>
    <w:p w14:paraId="630C648E" w14:textId="77777777" w:rsidR="00466DF6" w:rsidRPr="004D3944" w:rsidRDefault="00843D30" w:rsidP="00D830CD">
      <w:pPr>
        <w:pStyle w:val="a2"/>
        <w:rPr>
          <w:rFonts w:ascii="Arial" w:eastAsia="SimSun" w:hAnsi="Arial" w:cs="Arial"/>
          <w:lang w:val="zh-CN" w:eastAsia="zh-CN"/>
        </w:rPr>
      </w:pPr>
      <w:r w:rsidRPr="004D3944">
        <w:rPr>
          <w:rFonts w:ascii="Arial" w:eastAsia="SimSun" w:hAnsi="Arial" w:cs="Arial"/>
          <w:lang w:val="zh-CN" w:eastAsia="zh-CN"/>
        </w:rPr>
        <w:t>}</w:t>
      </w:r>
    </w:p>
    <w:p w14:paraId="6D7A926B" w14:textId="77777777" w:rsidR="00437211" w:rsidRPr="004D3944" w:rsidRDefault="00437211" w:rsidP="00D830CD">
      <w:pPr>
        <w:pStyle w:val="Heading4"/>
        <w:rPr>
          <w:rFonts w:ascii="Arial" w:eastAsia="SimSun" w:hAnsi="Arial" w:cs="Arial"/>
          <w:lang w:eastAsia="zh-CN"/>
        </w:rPr>
      </w:pPr>
      <w:r w:rsidRPr="004D3944">
        <w:rPr>
          <w:rFonts w:ascii="Arial" w:hAnsi="Arial" w:cs="Arial"/>
        </w:rPr>
        <w:t>JSP</w:t>
      </w:r>
    </w:p>
    <w:p w14:paraId="12501639" w14:textId="77777777" w:rsidR="00437211" w:rsidRPr="004D3944" w:rsidRDefault="00B37D81" w:rsidP="00D830CD">
      <w:pPr>
        <w:ind w:firstLine="250"/>
        <w:rPr>
          <w:rFonts w:ascii="Arial" w:eastAsiaTheme="minorEastAsia" w:hAnsi="Arial" w:cs="Arial"/>
          <w:lang w:val="vi-VN"/>
        </w:rPr>
      </w:pPr>
      <w:r w:rsidRPr="004D3944">
        <w:rPr>
          <w:rFonts w:ascii="Arial" w:eastAsiaTheme="minorEastAsia" w:hAnsi="Arial" w:cs="Arial"/>
          <w:lang w:val="vi-VN" w:eastAsia="zh-CN"/>
        </w:rPr>
        <w:t xml:space="preserve">Dùng những cái giống với hiển thị khởi tạo. </w:t>
      </w:r>
      <w:r w:rsidRPr="004D3944">
        <w:rPr>
          <w:rFonts w:ascii="Arial" w:eastAsiaTheme="minorEastAsia" w:hAnsi="Arial" w:cs="Arial"/>
          <w:lang w:val="vi-VN"/>
        </w:rPr>
        <w:t xml:space="preserve">Tham khảo </w:t>
      </w:r>
      <w:r w:rsidR="001115F0">
        <w:fldChar w:fldCharType="begin"/>
      </w:r>
      <w:r w:rsidR="001115F0">
        <w:instrText xml:space="preserve"> REF _Ref437336003 \r \h  \* MERGEFORMAT </w:instrText>
      </w:r>
      <w:r w:rsidR="001115F0">
        <w:fldChar w:fldCharType="separate"/>
      </w:r>
      <w:r w:rsidR="0036562E" w:rsidRPr="004D3944">
        <w:rPr>
          <w:rFonts w:ascii="Arial" w:eastAsiaTheme="minorEastAsia" w:hAnsi="Arial" w:cs="Arial"/>
          <w:lang w:val="zh-CN"/>
        </w:rPr>
        <w:t>5.1.3.4)</w:t>
      </w:r>
      <w:r w:rsidR="001115F0">
        <w:fldChar w:fldCharType="end"/>
      </w:r>
      <w:r w:rsidR="001115F0">
        <w:fldChar w:fldCharType="begin"/>
      </w:r>
      <w:r w:rsidR="001115F0">
        <w:instrText xml:space="preserve"> REF _Ref437336003 \h  \* MERGEFORMAT </w:instrText>
      </w:r>
      <w:r w:rsidR="001115F0">
        <w:fldChar w:fldCharType="separate"/>
      </w:r>
      <w:r w:rsidR="0036562E" w:rsidRPr="004D3944">
        <w:rPr>
          <w:rFonts w:ascii="Arial" w:hAnsi="Arial" w:cs="Arial"/>
        </w:rPr>
        <w:t>JSP</w:t>
      </w:r>
      <w:r w:rsidR="001115F0">
        <w:fldChar w:fldCharType="end"/>
      </w:r>
      <w:r w:rsidRPr="004D3944">
        <w:rPr>
          <w:rFonts w:ascii="Arial" w:eastAsiaTheme="minorEastAsia" w:hAnsi="Arial" w:cs="Arial"/>
          <w:lang w:val="vi-VN"/>
        </w:rPr>
        <w:t xml:space="preserve"> </w:t>
      </w:r>
    </w:p>
    <w:p w14:paraId="25714C38" w14:textId="77777777" w:rsidR="009B4C67" w:rsidRPr="004D3944" w:rsidRDefault="004C727E" w:rsidP="00036FA3">
      <w:pPr>
        <w:pStyle w:val="Heading3"/>
        <w:spacing w:before="180"/>
        <w:rPr>
          <w:rFonts w:ascii="Arial" w:hAnsi="Arial" w:cs="Arial"/>
        </w:rPr>
      </w:pPr>
      <w:r w:rsidRPr="004D3944">
        <w:rPr>
          <w:rFonts w:ascii="Arial" w:hAnsi="Arial" w:cs="Arial"/>
        </w:rPr>
        <w:t>Lớp logic</w:t>
      </w:r>
    </w:p>
    <w:p w14:paraId="0685CD13" w14:textId="77777777" w:rsidR="003C19A2" w:rsidRPr="004D3944" w:rsidRDefault="003207C0" w:rsidP="00D830CD">
      <w:pPr>
        <w:pStyle w:val="Heading4"/>
        <w:rPr>
          <w:rFonts w:ascii="Arial" w:eastAsia="SimSun" w:hAnsi="Arial" w:cs="Arial"/>
          <w:lang w:eastAsia="zh-CN"/>
        </w:rPr>
      </w:pPr>
      <w:r w:rsidRPr="004D3944">
        <w:rPr>
          <w:rFonts w:ascii="Arial" w:hAnsi="Arial" w:cs="Arial"/>
        </w:rPr>
        <w:t>Logic</w:t>
      </w:r>
    </w:p>
    <w:p w14:paraId="56190561" w14:textId="77777777" w:rsidR="00EC00C9" w:rsidRPr="004D3944" w:rsidRDefault="00EC00C9" w:rsidP="006C6313">
      <w:pPr>
        <w:ind w:firstLine="250"/>
        <w:rPr>
          <w:rFonts w:ascii="Arial" w:eastAsia="SimSun" w:hAnsi="Arial" w:cs="Arial"/>
          <w:lang w:val="zh-CN" w:eastAsia="zh-CN"/>
        </w:rPr>
      </w:pPr>
    </w:p>
    <w:p w14:paraId="18F02BEA" w14:textId="77777777" w:rsidR="00EC00C9" w:rsidRPr="004D3944" w:rsidRDefault="00EC00C9" w:rsidP="00EC00C9">
      <w:pPr>
        <w:pStyle w:val="a2"/>
        <w:rPr>
          <w:rFonts w:ascii="Arial" w:eastAsia="SimSun" w:hAnsi="Arial" w:cs="Arial"/>
          <w:lang w:val="zh-CN" w:eastAsia="zh-CN"/>
        </w:rPr>
      </w:pPr>
      <w:r w:rsidRPr="004D3944">
        <w:rPr>
          <w:rFonts w:ascii="Arial" w:eastAsia="SimSun" w:hAnsi="Arial" w:cs="Arial"/>
          <w:lang w:val="zh-CN" w:eastAsia="zh-CN"/>
        </w:rPr>
        <w:t>/*</w:t>
      </w:r>
    </w:p>
    <w:p w14:paraId="50D16309" w14:textId="77777777" w:rsidR="00EC00C9" w:rsidRPr="004D3944" w:rsidRDefault="00EC00C9" w:rsidP="00EC00C9">
      <w:pPr>
        <w:pStyle w:val="a2"/>
        <w:rPr>
          <w:rFonts w:ascii="Arial" w:eastAsia="SimSun" w:hAnsi="Arial" w:cs="Arial"/>
          <w:lang w:val="zh-CN" w:eastAsia="zh-CN"/>
        </w:rPr>
      </w:pPr>
      <w:r w:rsidRPr="004D3944">
        <w:rPr>
          <w:rFonts w:ascii="Arial" w:eastAsia="SimSun" w:hAnsi="Arial" w:cs="Arial"/>
          <w:lang w:val="zh-CN" w:eastAsia="zh-CN"/>
        </w:rPr>
        <w:t xml:space="preserve"> * (C) DOWA HOLDINGS Co., Ltd. 2015</w:t>
      </w:r>
    </w:p>
    <w:p w14:paraId="0BD11E80" w14:textId="77777777" w:rsidR="00EC00C9" w:rsidRPr="004D3944" w:rsidRDefault="00EC00C9" w:rsidP="00EC00C9">
      <w:pPr>
        <w:pStyle w:val="a2"/>
        <w:rPr>
          <w:rFonts w:ascii="Arial" w:eastAsia="SimSun" w:hAnsi="Arial" w:cs="Arial"/>
          <w:lang w:val="zh-CN" w:eastAsia="zh-CN"/>
        </w:rPr>
      </w:pPr>
      <w:r w:rsidRPr="004D3944">
        <w:rPr>
          <w:rFonts w:ascii="Arial" w:eastAsia="SimSun" w:hAnsi="Arial" w:cs="Arial"/>
          <w:lang w:val="zh-CN" w:eastAsia="zh-CN"/>
        </w:rPr>
        <w:t xml:space="preserve"> */</w:t>
      </w:r>
    </w:p>
    <w:p w14:paraId="708BB9E3" w14:textId="77777777" w:rsidR="00EC00C9" w:rsidRPr="004D3944" w:rsidRDefault="00EC00C9" w:rsidP="00EC00C9">
      <w:pPr>
        <w:pStyle w:val="a2"/>
        <w:rPr>
          <w:rFonts w:ascii="Arial" w:eastAsia="SimSun" w:hAnsi="Arial" w:cs="Arial"/>
          <w:lang w:val="zh-CN" w:eastAsia="zh-CN"/>
        </w:rPr>
      </w:pPr>
    </w:p>
    <w:p w14:paraId="3B672BCE" w14:textId="77777777" w:rsidR="00EC00C9" w:rsidRPr="004D3944" w:rsidRDefault="00EC00C9" w:rsidP="00EC00C9">
      <w:pPr>
        <w:pStyle w:val="a2"/>
        <w:rPr>
          <w:rFonts w:ascii="Arial" w:eastAsia="SimSun" w:hAnsi="Arial" w:cs="Arial"/>
          <w:lang w:val="zh-CN" w:eastAsia="zh-CN"/>
        </w:rPr>
      </w:pPr>
      <w:r w:rsidRPr="004D3944">
        <w:rPr>
          <w:rFonts w:ascii="Arial" w:eastAsia="SimSun" w:hAnsi="Arial" w:cs="Arial"/>
          <w:lang w:val="zh-CN" w:eastAsia="zh-CN"/>
        </w:rPr>
        <w:t>package jp.co.dowa.sd.logic.sd04211;</w:t>
      </w:r>
    </w:p>
    <w:p w14:paraId="00085EDF" w14:textId="77777777" w:rsidR="00EC00C9" w:rsidRPr="004D3944" w:rsidRDefault="00EC00C9" w:rsidP="00EC00C9">
      <w:pPr>
        <w:pStyle w:val="a2"/>
        <w:rPr>
          <w:rFonts w:ascii="Arial" w:eastAsia="SimSun" w:hAnsi="Arial" w:cs="Arial"/>
          <w:lang w:val="zh-CN" w:eastAsia="zh-CN"/>
        </w:rPr>
      </w:pPr>
    </w:p>
    <w:p w14:paraId="5C2C4D1A" w14:textId="77777777" w:rsidR="00EC00C9" w:rsidRPr="004D3944" w:rsidRDefault="00EC00C9" w:rsidP="00EC00C9">
      <w:pPr>
        <w:pStyle w:val="a2"/>
        <w:rPr>
          <w:rFonts w:ascii="Arial" w:eastAsia="SimSun" w:hAnsi="Arial" w:cs="Arial"/>
          <w:lang w:val="zh-CN" w:eastAsia="zh-CN"/>
        </w:rPr>
      </w:pPr>
      <w:r w:rsidRPr="004D3944">
        <w:rPr>
          <w:rFonts w:ascii="Arial" w:eastAsia="SimSun" w:hAnsi="Arial" w:cs="Arial"/>
          <w:lang w:val="zh-CN" w:eastAsia="zh-CN"/>
        </w:rPr>
        <w:t>import jp.co.dowa.sd.component.sd04211.Sd04211DbAccessComponent;</w:t>
      </w:r>
    </w:p>
    <w:p w14:paraId="2A96D236" w14:textId="77777777" w:rsidR="00EC00C9" w:rsidRPr="004D3944" w:rsidRDefault="00EC00C9" w:rsidP="00EC00C9">
      <w:pPr>
        <w:pStyle w:val="a2"/>
        <w:rPr>
          <w:rFonts w:ascii="Arial" w:eastAsia="SimSun" w:hAnsi="Arial" w:cs="Arial"/>
          <w:lang w:val="zh-CN" w:eastAsia="zh-CN"/>
        </w:rPr>
      </w:pPr>
      <w:r w:rsidRPr="004D3944">
        <w:rPr>
          <w:rFonts w:ascii="Arial" w:eastAsia="SimSun" w:hAnsi="Arial" w:cs="Arial"/>
          <w:lang w:val="zh-CN" w:eastAsia="zh-CN"/>
        </w:rPr>
        <w:t>import jp.co.dowa.sd.core.exception.DowaSdSystemException;</w:t>
      </w:r>
    </w:p>
    <w:p w14:paraId="770B3B14" w14:textId="77777777" w:rsidR="00EC00C9" w:rsidRPr="004D3944" w:rsidRDefault="00EC00C9" w:rsidP="00EC00C9">
      <w:pPr>
        <w:pStyle w:val="a2"/>
        <w:rPr>
          <w:rFonts w:ascii="Arial" w:eastAsia="SimSun" w:hAnsi="Arial" w:cs="Arial"/>
          <w:lang w:val="zh-CN" w:eastAsia="zh-CN"/>
        </w:rPr>
      </w:pPr>
      <w:r w:rsidRPr="004D3944">
        <w:rPr>
          <w:rFonts w:ascii="Arial" w:eastAsia="SimSun" w:hAnsi="Arial" w:cs="Arial"/>
          <w:lang w:val="zh-CN" w:eastAsia="zh-CN"/>
        </w:rPr>
        <w:t>import jp.co.dowa.sd.dto.sd04211.Sd04211FindDto;</w:t>
      </w:r>
    </w:p>
    <w:p w14:paraId="04E669D4" w14:textId="77777777" w:rsidR="00EC00C9" w:rsidRPr="004D3944" w:rsidRDefault="00EC00C9" w:rsidP="00EC00C9">
      <w:pPr>
        <w:pStyle w:val="a2"/>
        <w:rPr>
          <w:rFonts w:ascii="Arial" w:eastAsia="SimSun" w:hAnsi="Arial" w:cs="Arial"/>
          <w:lang w:val="zh-CN" w:eastAsia="zh-CN"/>
        </w:rPr>
      </w:pPr>
      <w:r w:rsidRPr="004D3944">
        <w:rPr>
          <w:rFonts w:ascii="Arial" w:eastAsia="SimSun" w:hAnsi="Arial" w:cs="Arial"/>
          <w:lang w:val="zh-CN" w:eastAsia="zh-CN"/>
        </w:rPr>
        <w:t>import jp.co.dowa.sd.dto.sd04211.Sd04211FindResultDto;</w:t>
      </w:r>
    </w:p>
    <w:p w14:paraId="16768B5D" w14:textId="77777777" w:rsidR="00EC00C9" w:rsidRPr="004D3944" w:rsidRDefault="00EC00C9" w:rsidP="00EC00C9">
      <w:pPr>
        <w:pStyle w:val="a2"/>
        <w:rPr>
          <w:rFonts w:ascii="Arial" w:eastAsia="SimSun" w:hAnsi="Arial" w:cs="Arial"/>
          <w:lang w:val="zh-CN" w:eastAsia="zh-CN"/>
        </w:rPr>
      </w:pPr>
      <w:r w:rsidRPr="004D3944">
        <w:rPr>
          <w:rFonts w:ascii="Arial" w:eastAsia="SimSun" w:hAnsi="Arial" w:cs="Arial"/>
          <w:lang w:val="zh-CN" w:eastAsia="zh-CN"/>
        </w:rPr>
        <w:t>import jp.co.dowa.sd.dto.sd04211.Sd04211RegisterDto;</w:t>
      </w:r>
    </w:p>
    <w:p w14:paraId="5CCD1BBE" w14:textId="77777777" w:rsidR="00EC00C9" w:rsidRPr="004D3944" w:rsidRDefault="00EC00C9" w:rsidP="00EC00C9">
      <w:pPr>
        <w:pStyle w:val="a2"/>
        <w:rPr>
          <w:rFonts w:ascii="Arial" w:eastAsia="SimSun" w:hAnsi="Arial" w:cs="Arial"/>
          <w:lang w:val="zh-CN" w:eastAsia="zh-CN"/>
        </w:rPr>
      </w:pPr>
      <w:r w:rsidRPr="004D3944">
        <w:rPr>
          <w:rFonts w:ascii="Arial" w:eastAsia="SimSun" w:hAnsi="Arial" w:cs="Arial"/>
          <w:lang w:val="zh-CN" w:eastAsia="zh-CN"/>
        </w:rPr>
        <w:t>import jp.co.dowa.sd.dto.sd04211.Sd04211UpdateDto;</w:t>
      </w:r>
    </w:p>
    <w:p w14:paraId="43AE2143" w14:textId="77777777" w:rsidR="00EC00C9" w:rsidRPr="004D3944" w:rsidRDefault="00EC00C9" w:rsidP="00EC00C9">
      <w:pPr>
        <w:pStyle w:val="a2"/>
        <w:rPr>
          <w:rFonts w:ascii="Arial" w:eastAsia="SimSun" w:hAnsi="Arial" w:cs="Arial"/>
          <w:lang w:val="zh-CN" w:eastAsia="zh-CN"/>
        </w:rPr>
      </w:pPr>
      <w:r w:rsidRPr="004D3944">
        <w:rPr>
          <w:rFonts w:ascii="Arial" w:eastAsia="SimSun" w:hAnsi="Arial" w:cs="Arial"/>
          <w:lang w:val="zh-CN" w:eastAsia="zh-CN"/>
        </w:rPr>
        <w:t>import jp.co.dowa.sd.entity.Zswma0;</w:t>
      </w:r>
    </w:p>
    <w:p w14:paraId="0A3EEDFF" w14:textId="77777777" w:rsidR="00EC00C9" w:rsidRPr="004D3944" w:rsidRDefault="00EC00C9" w:rsidP="00EC00C9">
      <w:pPr>
        <w:pStyle w:val="a2"/>
        <w:rPr>
          <w:rFonts w:ascii="Arial" w:eastAsia="SimSun" w:hAnsi="Arial" w:cs="Arial"/>
          <w:lang w:val="zh-CN" w:eastAsia="zh-CN"/>
        </w:rPr>
      </w:pPr>
      <w:r w:rsidRPr="004D3944">
        <w:rPr>
          <w:rFonts w:ascii="Arial" w:eastAsia="SimSun" w:hAnsi="Arial" w:cs="Arial"/>
          <w:lang w:val="zh-CN" w:eastAsia="zh-CN"/>
        </w:rPr>
        <w:t>import jp.co.dowa.sd.service.Zswma0Service;</w:t>
      </w:r>
    </w:p>
    <w:p w14:paraId="2B3CFD45" w14:textId="77777777" w:rsidR="00EC00C9" w:rsidRPr="004D3944" w:rsidRDefault="00EC00C9" w:rsidP="00EC00C9">
      <w:pPr>
        <w:pStyle w:val="a2"/>
        <w:rPr>
          <w:rFonts w:ascii="Arial" w:eastAsia="SimSun" w:hAnsi="Arial" w:cs="Arial"/>
          <w:lang w:val="zh-CN" w:eastAsia="zh-CN"/>
        </w:rPr>
      </w:pPr>
      <w:r w:rsidRPr="004D3944">
        <w:rPr>
          <w:rFonts w:ascii="Arial" w:eastAsia="SimSun" w:hAnsi="Arial" w:cs="Arial"/>
          <w:lang w:val="zh-CN" w:eastAsia="zh-CN"/>
        </w:rPr>
        <w:t>import jp.co.dowa.sd.util.DateUtils;</w:t>
      </w:r>
    </w:p>
    <w:p w14:paraId="5DCD0B4B" w14:textId="77777777" w:rsidR="00EC00C9" w:rsidRPr="004D3944" w:rsidRDefault="00EC00C9" w:rsidP="00EC00C9">
      <w:pPr>
        <w:pStyle w:val="a2"/>
        <w:rPr>
          <w:rFonts w:ascii="Arial" w:eastAsia="SimSun" w:hAnsi="Arial" w:cs="Arial"/>
          <w:lang w:val="zh-CN" w:eastAsia="zh-CN"/>
        </w:rPr>
      </w:pPr>
    </w:p>
    <w:p w14:paraId="1E37242D" w14:textId="77777777" w:rsidR="00EC00C9" w:rsidRPr="004D3944" w:rsidRDefault="00EC00C9" w:rsidP="00EC00C9">
      <w:pPr>
        <w:pStyle w:val="a2"/>
        <w:rPr>
          <w:rFonts w:ascii="Arial" w:eastAsia="SimSun" w:hAnsi="Arial" w:cs="Arial"/>
          <w:lang w:val="zh-CN" w:eastAsia="zh-CN"/>
        </w:rPr>
      </w:pPr>
      <w:r w:rsidRPr="004D3944">
        <w:rPr>
          <w:rFonts w:ascii="Arial" w:eastAsia="SimSun" w:hAnsi="Arial" w:cs="Arial"/>
          <w:lang w:val="zh-CN" w:eastAsia="zh-CN"/>
        </w:rPr>
        <w:t>import org.seasar.framework.beans.util.Beans;</w:t>
      </w:r>
    </w:p>
    <w:p w14:paraId="4473835A" w14:textId="77777777" w:rsidR="00EC00C9" w:rsidRPr="004D3944" w:rsidRDefault="00EC00C9" w:rsidP="00EC00C9">
      <w:pPr>
        <w:pStyle w:val="a2"/>
        <w:rPr>
          <w:rFonts w:ascii="Arial" w:eastAsia="SimSun" w:hAnsi="Arial" w:cs="Arial"/>
          <w:lang w:val="zh-CN" w:eastAsia="zh-CN"/>
        </w:rPr>
      </w:pPr>
    </w:p>
    <w:p w14:paraId="1E82E598" w14:textId="77777777" w:rsidR="00EC00C9" w:rsidRPr="004D3944" w:rsidRDefault="00EC00C9" w:rsidP="00EC00C9">
      <w:pPr>
        <w:pStyle w:val="a2"/>
        <w:rPr>
          <w:rFonts w:ascii="Arial" w:eastAsia="SimSun" w:hAnsi="Arial" w:cs="Arial"/>
          <w:lang w:val="zh-CN" w:eastAsia="zh-CN"/>
        </w:rPr>
      </w:pPr>
      <w:r w:rsidRPr="004D3944">
        <w:rPr>
          <w:rFonts w:ascii="Arial" w:eastAsia="SimSun" w:hAnsi="Arial" w:cs="Arial"/>
          <w:lang w:val="zh-CN" w:eastAsia="zh-CN"/>
        </w:rPr>
        <w:t>import javax.annotation.Resource;</w:t>
      </w:r>
    </w:p>
    <w:p w14:paraId="1EAEC027" w14:textId="77777777" w:rsidR="00EC00C9" w:rsidRPr="004D3944" w:rsidRDefault="00EC00C9" w:rsidP="00EC00C9">
      <w:pPr>
        <w:pStyle w:val="a2"/>
        <w:rPr>
          <w:rFonts w:ascii="Arial" w:eastAsia="SimSun" w:hAnsi="Arial" w:cs="Arial"/>
          <w:lang w:val="zh-CN" w:eastAsia="zh-CN"/>
        </w:rPr>
      </w:pPr>
    </w:p>
    <w:p w14:paraId="310E5A08" w14:textId="77777777" w:rsidR="00EC00C9" w:rsidRPr="004D3944" w:rsidRDefault="00EC00C9" w:rsidP="00EC00C9">
      <w:pPr>
        <w:pStyle w:val="a2"/>
        <w:rPr>
          <w:rFonts w:ascii="Arial" w:eastAsia="SimSun" w:hAnsi="Arial" w:cs="Arial"/>
          <w:lang w:val="zh-CN" w:eastAsia="zh-CN"/>
        </w:rPr>
      </w:pPr>
      <w:r w:rsidRPr="004D3944">
        <w:rPr>
          <w:rFonts w:ascii="Arial" w:eastAsia="SimSun" w:hAnsi="Arial" w:cs="Arial"/>
          <w:lang w:val="zh-CN" w:eastAsia="zh-CN"/>
        </w:rPr>
        <w:t>/**</w:t>
      </w:r>
    </w:p>
    <w:p w14:paraId="0EA0B1C9" w14:textId="77777777" w:rsidR="00EC00C9" w:rsidRPr="004D3944" w:rsidRDefault="00EC00C9" w:rsidP="00EC00C9">
      <w:pPr>
        <w:pStyle w:val="a2"/>
        <w:rPr>
          <w:rFonts w:ascii="Arial" w:eastAsia="SimSun" w:hAnsi="Arial" w:cs="Arial"/>
          <w:lang w:val="zh-CN" w:eastAsia="zh-CN"/>
        </w:rPr>
      </w:pPr>
      <w:r w:rsidRPr="004D3944">
        <w:rPr>
          <w:rFonts w:ascii="Arial" w:eastAsia="SimSun" w:hAnsi="Arial" w:cs="Arial"/>
          <w:lang w:val="zh-CN" w:eastAsia="zh-CN"/>
        </w:rPr>
        <w:t xml:space="preserve"> * </w:t>
      </w:r>
      <w:r w:rsidRPr="004D3944">
        <w:rPr>
          <w:rFonts w:ascii="Arial" w:eastAsia="SimSun" w:hAnsi="Arial" w:cs="Arial"/>
          <w:lang w:val="zh-CN" w:eastAsia="zh-CN"/>
        </w:rPr>
        <w:t>車両台帳登録</w:t>
      </w:r>
      <w:r w:rsidRPr="004D3944">
        <w:rPr>
          <w:rFonts w:ascii="Arial" w:eastAsia="SimSun" w:hAnsi="Arial" w:cs="Arial"/>
          <w:lang w:val="zh-CN" w:eastAsia="zh-CN"/>
        </w:rPr>
        <w:t xml:space="preserve"> </w:t>
      </w:r>
      <w:r w:rsidRPr="004D3944">
        <w:rPr>
          <w:rFonts w:ascii="Arial" w:eastAsia="SimSun" w:hAnsi="Arial" w:cs="Arial"/>
          <w:lang w:val="zh-CN" w:eastAsia="zh-CN"/>
        </w:rPr>
        <w:t>業務ロジック</w:t>
      </w:r>
      <w:r w:rsidRPr="004D3944">
        <w:rPr>
          <w:rFonts w:ascii="Arial" w:eastAsia="SimSun" w:hAnsi="Arial" w:cs="Arial"/>
          <w:lang w:val="zh-CN" w:eastAsia="zh-CN"/>
        </w:rPr>
        <w:t>.</w:t>
      </w:r>
    </w:p>
    <w:p w14:paraId="45D12D6F" w14:textId="77777777" w:rsidR="00EC00C9" w:rsidRPr="004D3944" w:rsidRDefault="00EC00C9" w:rsidP="00EC00C9">
      <w:pPr>
        <w:pStyle w:val="a2"/>
        <w:rPr>
          <w:rFonts w:ascii="Arial" w:eastAsia="SimSun" w:hAnsi="Arial" w:cs="Arial"/>
          <w:lang w:val="zh-CN" w:eastAsia="zh-CN"/>
        </w:rPr>
      </w:pPr>
      <w:r w:rsidRPr="004D3944">
        <w:rPr>
          <w:rFonts w:ascii="Arial" w:eastAsia="SimSun" w:hAnsi="Arial" w:cs="Arial"/>
          <w:lang w:val="zh-CN" w:eastAsia="zh-CN"/>
        </w:rPr>
        <w:t xml:space="preserve"> *</w:t>
      </w:r>
    </w:p>
    <w:p w14:paraId="04C8C4C2" w14:textId="77777777" w:rsidR="00EC00C9" w:rsidRPr="004D3944" w:rsidRDefault="00EC00C9" w:rsidP="00EC00C9">
      <w:pPr>
        <w:pStyle w:val="a2"/>
        <w:rPr>
          <w:rFonts w:ascii="Arial" w:eastAsia="SimSun" w:hAnsi="Arial" w:cs="Arial"/>
          <w:lang w:val="zh-CN" w:eastAsia="zh-CN"/>
        </w:rPr>
      </w:pPr>
      <w:r w:rsidRPr="004D3944">
        <w:rPr>
          <w:rFonts w:ascii="Arial" w:eastAsia="SimSun" w:hAnsi="Arial" w:cs="Arial"/>
          <w:lang w:val="zh-CN" w:eastAsia="zh-CN"/>
        </w:rPr>
        <w:t xml:space="preserve"> * @version $Revision$</w:t>
      </w:r>
    </w:p>
    <w:p w14:paraId="2530FA41" w14:textId="77777777" w:rsidR="00EC00C9" w:rsidRPr="004D3944" w:rsidRDefault="00EC00C9" w:rsidP="00EC00C9">
      <w:pPr>
        <w:pStyle w:val="a2"/>
        <w:rPr>
          <w:rFonts w:ascii="Arial" w:eastAsia="SimSun" w:hAnsi="Arial" w:cs="Arial"/>
          <w:lang w:val="zh-CN" w:eastAsia="zh-CN"/>
        </w:rPr>
      </w:pPr>
      <w:r w:rsidRPr="004D3944">
        <w:rPr>
          <w:rFonts w:ascii="Arial" w:eastAsia="SimSun" w:hAnsi="Arial" w:cs="Arial"/>
          <w:lang w:val="zh-CN" w:eastAsia="zh-CN"/>
        </w:rPr>
        <w:t xml:space="preserve"> * @author ndha</w:t>
      </w:r>
    </w:p>
    <w:p w14:paraId="62FD56CB" w14:textId="77777777" w:rsidR="00EC00C9" w:rsidRPr="004D3944" w:rsidRDefault="00EC00C9" w:rsidP="00EC00C9">
      <w:pPr>
        <w:pStyle w:val="a2"/>
        <w:rPr>
          <w:rFonts w:ascii="Arial" w:eastAsia="SimSun" w:hAnsi="Arial" w:cs="Arial"/>
          <w:lang w:val="zh-CN" w:eastAsia="zh-CN"/>
        </w:rPr>
      </w:pPr>
      <w:r w:rsidRPr="004D3944">
        <w:rPr>
          <w:rFonts w:ascii="Arial" w:eastAsia="SimSun" w:hAnsi="Arial" w:cs="Arial"/>
          <w:lang w:val="zh-CN" w:eastAsia="zh-CN"/>
        </w:rPr>
        <w:t xml:space="preserve"> * @since 1.0</w:t>
      </w:r>
    </w:p>
    <w:p w14:paraId="2BF79904" w14:textId="77777777" w:rsidR="00EC00C9" w:rsidRPr="004D3944" w:rsidRDefault="00EC00C9" w:rsidP="00EC00C9">
      <w:pPr>
        <w:pStyle w:val="a2"/>
        <w:rPr>
          <w:rFonts w:ascii="Arial" w:eastAsia="SimSun" w:hAnsi="Arial" w:cs="Arial"/>
          <w:lang w:val="zh-CN" w:eastAsia="zh-CN"/>
        </w:rPr>
      </w:pPr>
      <w:r w:rsidRPr="004D3944">
        <w:rPr>
          <w:rFonts w:ascii="Arial" w:eastAsia="SimSun" w:hAnsi="Arial" w:cs="Arial"/>
          <w:lang w:val="zh-CN" w:eastAsia="zh-CN"/>
        </w:rPr>
        <w:lastRenderedPageBreak/>
        <w:t xml:space="preserve"> */</w:t>
      </w:r>
    </w:p>
    <w:p w14:paraId="54B5FE2D" w14:textId="77777777" w:rsidR="00EC00C9" w:rsidRPr="004D3944" w:rsidRDefault="00EC00C9" w:rsidP="00EC00C9">
      <w:pPr>
        <w:pStyle w:val="a2"/>
        <w:rPr>
          <w:rFonts w:ascii="Arial" w:eastAsia="SimSun" w:hAnsi="Arial" w:cs="Arial"/>
          <w:lang w:val="zh-CN" w:eastAsia="zh-CN"/>
        </w:rPr>
      </w:pPr>
      <w:r w:rsidRPr="004D3944">
        <w:rPr>
          <w:rFonts w:ascii="Arial" w:eastAsia="SimSun" w:hAnsi="Arial" w:cs="Arial"/>
          <w:lang w:val="zh-CN" w:eastAsia="zh-CN"/>
        </w:rPr>
        <w:t>public class Sd04211Logic {</w:t>
      </w:r>
    </w:p>
    <w:p w14:paraId="64E4E860" w14:textId="77777777" w:rsidR="00EC00C9" w:rsidRPr="004D3944" w:rsidRDefault="00EC00C9" w:rsidP="00EC00C9">
      <w:pPr>
        <w:pStyle w:val="a2"/>
        <w:rPr>
          <w:rFonts w:ascii="Arial" w:eastAsia="SimSun" w:hAnsi="Arial" w:cs="Arial"/>
          <w:lang w:val="zh-CN" w:eastAsia="zh-CN"/>
        </w:rPr>
      </w:pPr>
    </w:p>
    <w:p w14:paraId="3CB39786" w14:textId="77777777" w:rsidR="00EC00C9" w:rsidRPr="004D3944" w:rsidRDefault="00EC00C9" w:rsidP="00EC00C9">
      <w:pPr>
        <w:pStyle w:val="a2"/>
        <w:rPr>
          <w:rFonts w:ascii="Arial" w:eastAsia="SimSun" w:hAnsi="Arial" w:cs="Arial"/>
          <w:lang w:val="zh-CN" w:eastAsia="zh-CN"/>
        </w:rPr>
      </w:pPr>
      <w:r w:rsidRPr="004D3944">
        <w:rPr>
          <w:rFonts w:ascii="Arial" w:eastAsia="SimSun" w:hAnsi="Arial" w:cs="Arial"/>
          <w:lang w:val="zh-CN" w:eastAsia="zh-CN"/>
        </w:rPr>
        <w:t xml:space="preserve">  @Resource</w:t>
      </w:r>
    </w:p>
    <w:p w14:paraId="50C8B1B1" w14:textId="77777777" w:rsidR="00EC00C9" w:rsidRPr="004D3944" w:rsidRDefault="00EC00C9" w:rsidP="00EC00C9">
      <w:pPr>
        <w:pStyle w:val="a2"/>
        <w:rPr>
          <w:rFonts w:ascii="Arial" w:eastAsia="SimSun" w:hAnsi="Arial" w:cs="Arial"/>
          <w:lang w:val="zh-CN" w:eastAsia="zh-CN"/>
        </w:rPr>
      </w:pPr>
      <w:r w:rsidRPr="004D3944">
        <w:rPr>
          <w:rFonts w:ascii="Arial" w:eastAsia="SimSun" w:hAnsi="Arial" w:cs="Arial"/>
          <w:lang w:val="zh-CN" w:eastAsia="zh-CN"/>
        </w:rPr>
        <w:t xml:space="preserve">  Sd04211DbAccessComponent sd04211DbAccessComponent;</w:t>
      </w:r>
    </w:p>
    <w:p w14:paraId="3E55AE1D" w14:textId="77777777" w:rsidR="00EC00C9" w:rsidRPr="004D3944" w:rsidRDefault="00EC00C9" w:rsidP="00EC00C9">
      <w:pPr>
        <w:pStyle w:val="a2"/>
        <w:rPr>
          <w:rFonts w:ascii="Arial" w:eastAsia="SimSun" w:hAnsi="Arial" w:cs="Arial"/>
          <w:lang w:val="zh-CN" w:eastAsia="zh-CN"/>
        </w:rPr>
      </w:pPr>
    </w:p>
    <w:p w14:paraId="78056E11" w14:textId="77777777" w:rsidR="00EC00C9" w:rsidRPr="004D3944" w:rsidRDefault="00EC00C9" w:rsidP="00EC00C9">
      <w:pPr>
        <w:pStyle w:val="a2"/>
        <w:rPr>
          <w:rFonts w:ascii="Arial" w:eastAsia="SimSun" w:hAnsi="Arial" w:cs="Arial"/>
          <w:lang w:val="zh-CN" w:eastAsia="zh-CN"/>
        </w:rPr>
      </w:pPr>
      <w:r w:rsidRPr="004D3944">
        <w:rPr>
          <w:rFonts w:ascii="Arial" w:eastAsia="SimSun" w:hAnsi="Arial" w:cs="Arial"/>
          <w:lang w:val="zh-CN" w:eastAsia="zh-CN"/>
        </w:rPr>
        <w:t xml:space="preserve">  @Resource</w:t>
      </w:r>
    </w:p>
    <w:p w14:paraId="035C72B9" w14:textId="77777777" w:rsidR="00EC00C9" w:rsidRPr="004D3944" w:rsidRDefault="00EC00C9" w:rsidP="00EC00C9">
      <w:pPr>
        <w:pStyle w:val="a2"/>
        <w:rPr>
          <w:rFonts w:ascii="Arial" w:eastAsia="SimSun" w:hAnsi="Arial" w:cs="Arial"/>
          <w:lang w:val="zh-CN" w:eastAsia="zh-CN"/>
        </w:rPr>
      </w:pPr>
      <w:r w:rsidRPr="004D3944">
        <w:rPr>
          <w:rFonts w:ascii="Arial" w:eastAsia="SimSun" w:hAnsi="Arial" w:cs="Arial"/>
          <w:lang w:val="zh-CN" w:eastAsia="zh-CN"/>
        </w:rPr>
        <w:t xml:space="preserve">  public Zswma0Service zswma0Service;</w:t>
      </w:r>
    </w:p>
    <w:p w14:paraId="0CA9D018" w14:textId="77777777" w:rsidR="00EC00C9" w:rsidRPr="004D3944" w:rsidRDefault="00EC00C9" w:rsidP="00EC00C9">
      <w:pPr>
        <w:pStyle w:val="a2"/>
        <w:rPr>
          <w:rFonts w:ascii="Arial" w:eastAsia="SimSun" w:hAnsi="Arial" w:cs="Arial"/>
          <w:lang w:val="zh-CN" w:eastAsia="zh-CN"/>
        </w:rPr>
      </w:pPr>
    </w:p>
    <w:p w14:paraId="69A0D4A0" w14:textId="77777777" w:rsidR="00EC00C9" w:rsidRPr="004D3944" w:rsidRDefault="00EC00C9" w:rsidP="00EC00C9">
      <w:pPr>
        <w:pStyle w:val="a2"/>
        <w:rPr>
          <w:rFonts w:ascii="Arial" w:eastAsia="SimSun" w:hAnsi="Arial" w:cs="Arial"/>
          <w:lang w:val="zh-CN" w:eastAsia="zh-CN"/>
        </w:rPr>
      </w:pPr>
    </w:p>
    <w:p w14:paraId="5A09E8E6" w14:textId="77777777" w:rsidR="00EC00C9" w:rsidRPr="004D3944" w:rsidRDefault="00EC00C9" w:rsidP="00EC00C9">
      <w:pPr>
        <w:pStyle w:val="a2"/>
        <w:rPr>
          <w:rFonts w:ascii="Arial" w:eastAsia="SimSun" w:hAnsi="Arial" w:cs="Arial"/>
          <w:lang w:val="zh-CN" w:eastAsia="zh-CN"/>
        </w:rPr>
      </w:pPr>
      <w:r w:rsidRPr="004D3944">
        <w:rPr>
          <w:rFonts w:ascii="Arial" w:eastAsia="SimSun" w:hAnsi="Arial" w:cs="Arial"/>
          <w:lang w:val="zh-CN" w:eastAsia="zh-CN"/>
        </w:rPr>
        <w:t xml:space="preserve">  /**</w:t>
      </w:r>
    </w:p>
    <w:p w14:paraId="4938932D" w14:textId="77777777" w:rsidR="00EC00C9" w:rsidRPr="004D3944" w:rsidRDefault="00EC00C9" w:rsidP="00EC00C9">
      <w:pPr>
        <w:pStyle w:val="a2"/>
        <w:rPr>
          <w:rFonts w:ascii="Arial" w:eastAsia="SimSun" w:hAnsi="Arial" w:cs="Arial"/>
          <w:lang w:val="zh-CN" w:eastAsia="zh-CN"/>
        </w:rPr>
      </w:pPr>
      <w:r w:rsidRPr="004D3944">
        <w:rPr>
          <w:rFonts w:ascii="Arial" w:eastAsia="SimSun" w:hAnsi="Arial" w:cs="Arial"/>
          <w:lang w:val="zh-CN" w:eastAsia="zh-CN"/>
        </w:rPr>
        <w:t xml:space="preserve">   * </w:t>
      </w:r>
      <w:r w:rsidRPr="004D3944">
        <w:rPr>
          <w:rFonts w:ascii="Arial" w:eastAsia="SimSun" w:hAnsi="Arial" w:cs="Arial"/>
          <w:lang w:val="zh-CN" w:eastAsia="zh-CN"/>
        </w:rPr>
        <w:t>車両台帳を登録する</w:t>
      </w:r>
      <w:r w:rsidRPr="004D3944">
        <w:rPr>
          <w:rFonts w:ascii="Arial" w:eastAsia="SimSun" w:hAnsi="Arial" w:cs="Arial"/>
          <w:lang w:val="zh-CN" w:eastAsia="zh-CN"/>
        </w:rPr>
        <w:t>.</w:t>
      </w:r>
    </w:p>
    <w:p w14:paraId="1A72F41A" w14:textId="77777777" w:rsidR="00EC00C9" w:rsidRPr="004D3944" w:rsidRDefault="00EC00C9" w:rsidP="00EC00C9">
      <w:pPr>
        <w:pStyle w:val="a2"/>
        <w:rPr>
          <w:rFonts w:ascii="Arial" w:eastAsia="SimSun" w:hAnsi="Arial" w:cs="Arial"/>
          <w:lang w:val="zh-CN" w:eastAsia="zh-CN"/>
        </w:rPr>
      </w:pPr>
      <w:r w:rsidRPr="004D3944">
        <w:rPr>
          <w:rFonts w:ascii="Arial" w:eastAsia="SimSun" w:hAnsi="Arial" w:cs="Arial"/>
          <w:lang w:val="zh-CN" w:eastAsia="zh-CN"/>
        </w:rPr>
        <w:t xml:space="preserve">   *</w:t>
      </w:r>
    </w:p>
    <w:p w14:paraId="470B3940" w14:textId="77777777" w:rsidR="00EC00C9" w:rsidRPr="004D3944" w:rsidRDefault="001115F0" w:rsidP="00EC00C9">
      <w:pPr>
        <w:pStyle w:val="a2"/>
        <w:rPr>
          <w:rFonts w:ascii="Arial" w:eastAsia="SimSun" w:hAnsi="Arial" w:cs="Arial"/>
          <w:lang w:val="zh-CN" w:eastAsia="zh-CN"/>
        </w:rPr>
      </w:pPr>
      <w:r>
        <w:rPr>
          <w:rFonts w:ascii="Arial" w:eastAsia="SimSun" w:hAnsi="Arial" w:cs="Arial"/>
          <w:noProof/>
        </w:rPr>
        <w:pict w14:anchorId="220A45FA">
          <v:shape id="_x0000_s1193" type="#_x0000_t62" style="position:absolute;left:0;text-align:left;margin-left:284.85pt;margin-top:4.25pt;width:198pt;height:89.25pt;z-index:251663872" adj="-6665,21418">
            <v:textbox style="mso-next-textbox:#_x0000_s1193" inset="5.85pt,.7pt,5.85pt,.7pt">
              <w:txbxContent>
                <w:p w14:paraId="28D0263A" w14:textId="77777777" w:rsidR="001115F0" w:rsidRPr="00B37D81" w:rsidRDefault="001115F0" w:rsidP="00EC00C9">
                  <w:pPr>
                    <w:pStyle w:val="PlainText"/>
                    <w:rPr>
                      <w:rFonts w:ascii="Times New Roman" w:hAnsi="Times New Roman"/>
                      <w:sz w:val="18"/>
                      <w:szCs w:val="18"/>
                      <w:lang w:val="vi-VN"/>
                    </w:rPr>
                  </w:pPr>
                  <w:r>
                    <w:rPr>
                      <w:rFonts w:ascii="Times New Roman" w:hAnsi="Times New Roman"/>
                      <w:sz w:val="18"/>
                      <w:szCs w:val="18"/>
                      <w:lang w:val="vi-VN"/>
                    </w:rPr>
                    <w:t xml:space="preserve">Di chuyển data từ </w:t>
                  </w:r>
                  <w:r>
                    <w:rPr>
                      <w:rFonts w:hint="eastAsia"/>
                      <w:sz w:val="18"/>
                      <w:szCs w:val="18"/>
                    </w:rPr>
                    <w:t>DTO</w:t>
                  </w:r>
                  <w:r>
                    <w:rPr>
                      <w:rFonts w:ascii="Times New Roman" w:hAnsi="Times New Roman"/>
                      <w:sz w:val="18"/>
                      <w:szCs w:val="18"/>
                      <w:lang w:val="vi-VN"/>
                    </w:rPr>
                    <w:t xml:space="preserve"> vào </w:t>
                  </w:r>
                  <w:r>
                    <w:rPr>
                      <w:rFonts w:hint="eastAsia"/>
                      <w:sz w:val="18"/>
                      <w:szCs w:val="18"/>
                    </w:rPr>
                    <w:t>Entity</w:t>
                  </w:r>
                  <w:r>
                    <w:rPr>
                      <w:rFonts w:ascii="Times New Roman" w:hAnsi="Times New Roman"/>
                      <w:sz w:val="18"/>
                      <w:szCs w:val="18"/>
                      <w:lang w:val="vi-VN"/>
                    </w:rPr>
                    <w:t xml:space="preserve"> rồi gọi </w:t>
                  </w:r>
                  <w:r>
                    <w:rPr>
                      <w:rFonts w:hint="eastAsia"/>
                      <w:sz w:val="18"/>
                      <w:szCs w:val="18"/>
                    </w:rPr>
                    <w:t>Service</w:t>
                  </w:r>
                  <w:r>
                    <w:rPr>
                      <w:rFonts w:ascii="Times New Roman" w:hAnsi="Times New Roman"/>
                      <w:sz w:val="18"/>
                      <w:szCs w:val="18"/>
                      <w:lang w:val="vi-VN"/>
                    </w:rPr>
                    <w:t>.</w:t>
                  </w:r>
                </w:p>
                <w:p w14:paraId="54573F0F" w14:textId="77777777" w:rsidR="001115F0" w:rsidRPr="009A14FA" w:rsidRDefault="001115F0" w:rsidP="00EC00C9">
                  <w:pPr>
                    <w:pStyle w:val="PlainText"/>
                    <w:rPr>
                      <w:sz w:val="18"/>
                      <w:szCs w:val="18"/>
                    </w:rPr>
                  </w:pPr>
                </w:p>
              </w:txbxContent>
            </v:textbox>
          </v:shape>
        </w:pict>
      </w:r>
      <w:r w:rsidR="00EC00C9" w:rsidRPr="004D3944">
        <w:rPr>
          <w:rFonts w:ascii="Arial" w:eastAsia="SimSun" w:hAnsi="Arial" w:cs="Arial"/>
          <w:lang w:val="zh-CN" w:eastAsia="zh-CN"/>
        </w:rPr>
        <w:t xml:space="preserve">   * @param registerDto </w:t>
      </w:r>
      <w:r w:rsidR="00EC00C9" w:rsidRPr="004D3944">
        <w:rPr>
          <w:rFonts w:ascii="Arial" w:eastAsia="SimSun" w:hAnsi="Arial" w:cs="Arial"/>
          <w:lang w:val="zh-CN" w:eastAsia="zh-CN"/>
        </w:rPr>
        <w:t>パラメータ</w:t>
      </w:r>
    </w:p>
    <w:p w14:paraId="14A021BF" w14:textId="77777777" w:rsidR="00EC00C9" w:rsidRPr="004D3944" w:rsidRDefault="00EC00C9" w:rsidP="00EC00C9">
      <w:pPr>
        <w:pStyle w:val="a2"/>
        <w:rPr>
          <w:rFonts w:ascii="Arial" w:eastAsia="SimSun" w:hAnsi="Arial" w:cs="Arial"/>
          <w:lang w:val="zh-CN" w:eastAsia="zh-CN"/>
        </w:rPr>
      </w:pPr>
      <w:r w:rsidRPr="004D3944">
        <w:rPr>
          <w:rFonts w:ascii="Arial" w:eastAsia="SimSun" w:hAnsi="Arial" w:cs="Arial"/>
          <w:lang w:val="zh-CN" w:eastAsia="zh-CN"/>
        </w:rPr>
        <w:t xml:space="preserve">   */</w:t>
      </w:r>
    </w:p>
    <w:p w14:paraId="5E3B5987" w14:textId="77777777" w:rsidR="00EC00C9" w:rsidRPr="004D3944" w:rsidRDefault="00EC00C9" w:rsidP="00EC00C9">
      <w:pPr>
        <w:pStyle w:val="a2"/>
        <w:rPr>
          <w:rFonts w:ascii="Arial" w:eastAsia="SimSun" w:hAnsi="Arial" w:cs="Arial"/>
          <w:lang w:val="zh-CN" w:eastAsia="zh-CN"/>
        </w:rPr>
      </w:pPr>
      <w:r w:rsidRPr="004D3944">
        <w:rPr>
          <w:rFonts w:ascii="Arial" w:eastAsia="SimSun" w:hAnsi="Arial" w:cs="Arial"/>
          <w:lang w:val="zh-CN" w:eastAsia="zh-CN"/>
        </w:rPr>
        <w:t xml:space="preserve">  public void register(final Sd04211RegisterDto registerDto) {</w:t>
      </w:r>
    </w:p>
    <w:p w14:paraId="25E67247" w14:textId="77777777" w:rsidR="00EC00C9" w:rsidRPr="004D3944" w:rsidRDefault="00EC00C9" w:rsidP="00EC00C9">
      <w:pPr>
        <w:pStyle w:val="a2"/>
        <w:rPr>
          <w:rFonts w:ascii="Arial" w:eastAsia="SimSun" w:hAnsi="Arial" w:cs="Arial"/>
          <w:lang w:val="zh-CN" w:eastAsia="zh-CN"/>
        </w:rPr>
      </w:pPr>
    </w:p>
    <w:p w14:paraId="14BAC64B" w14:textId="77777777" w:rsidR="00EC00C9" w:rsidRPr="004D3944" w:rsidRDefault="00EC00C9" w:rsidP="00EC00C9">
      <w:pPr>
        <w:pStyle w:val="a2"/>
        <w:rPr>
          <w:rFonts w:ascii="Arial" w:eastAsia="SimSun" w:hAnsi="Arial" w:cs="Arial"/>
          <w:lang w:val="zh-CN" w:eastAsia="zh-CN"/>
        </w:rPr>
      </w:pPr>
      <w:r w:rsidRPr="004D3944">
        <w:rPr>
          <w:rFonts w:ascii="Arial" w:eastAsia="SimSun" w:hAnsi="Arial" w:cs="Arial"/>
          <w:lang w:val="zh-CN" w:eastAsia="zh-CN"/>
        </w:rPr>
        <w:t xml:space="preserve">    final Zswma0 entity = Beans.createAndCopy(Zswma0.class, registerDto).execute();</w:t>
      </w:r>
    </w:p>
    <w:p w14:paraId="5C55DD12" w14:textId="77777777" w:rsidR="00EC00C9" w:rsidRPr="004D3944" w:rsidRDefault="00EC00C9" w:rsidP="00EC00C9">
      <w:pPr>
        <w:pStyle w:val="a2"/>
        <w:rPr>
          <w:rFonts w:ascii="Arial" w:eastAsia="SimSun" w:hAnsi="Arial" w:cs="Arial"/>
          <w:lang w:val="zh-CN" w:eastAsia="zh-CN"/>
        </w:rPr>
      </w:pPr>
      <w:r w:rsidRPr="004D3944">
        <w:rPr>
          <w:rFonts w:ascii="Arial" w:eastAsia="SimSun" w:hAnsi="Arial" w:cs="Arial"/>
          <w:lang w:val="zh-CN" w:eastAsia="zh-CN"/>
        </w:rPr>
        <w:t xml:space="preserve">    this.sd04211DbAccessComponent.completeUpdateInfo(entity);</w:t>
      </w:r>
    </w:p>
    <w:p w14:paraId="650EF3B9" w14:textId="77777777" w:rsidR="00EC00C9" w:rsidRPr="004D3944" w:rsidRDefault="00EC00C9" w:rsidP="00EC00C9">
      <w:pPr>
        <w:pStyle w:val="a2"/>
        <w:rPr>
          <w:rFonts w:ascii="Arial" w:eastAsia="SimSun" w:hAnsi="Arial" w:cs="Arial"/>
          <w:lang w:val="zh-CN" w:eastAsia="zh-CN"/>
        </w:rPr>
      </w:pPr>
    </w:p>
    <w:p w14:paraId="09A8E789" w14:textId="77777777" w:rsidR="00EC00C9" w:rsidRPr="004D3944" w:rsidRDefault="00EC00C9" w:rsidP="00EC00C9">
      <w:pPr>
        <w:pStyle w:val="a2"/>
        <w:rPr>
          <w:rFonts w:ascii="Arial" w:eastAsia="SimSun" w:hAnsi="Arial" w:cs="Arial"/>
          <w:lang w:val="zh-CN" w:eastAsia="zh-CN"/>
        </w:rPr>
      </w:pPr>
      <w:r w:rsidRPr="004D3944">
        <w:rPr>
          <w:rFonts w:ascii="Arial" w:eastAsia="SimSun" w:hAnsi="Arial" w:cs="Arial"/>
          <w:lang w:val="zh-CN" w:eastAsia="zh-CN"/>
        </w:rPr>
        <w:t xml:space="preserve">    final int result = this.zswma0Service.insert(entity);</w:t>
      </w:r>
    </w:p>
    <w:p w14:paraId="2FC738C1" w14:textId="77777777" w:rsidR="00EC00C9" w:rsidRPr="004D3944" w:rsidRDefault="00EC00C9" w:rsidP="00EC00C9">
      <w:pPr>
        <w:pStyle w:val="a2"/>
        <w:rPr>
          <w:rFonts w:ascii="Arial" w:eastAsia="SimSun" w:hAnsi="Arial" w:cs="Arial"/>
          <w:lang w:val="zh-CN" w:eastAsia="zh-CN"/>
        </w:rPr>
      </w:pPr>
    </w:p>
    <w:p w14:paraId="08D9109E" w14:textId="77777777" w:rsidR="00EC00C9" w:rsidRPr="004D3944" w:rsidRDefault="00EC00C9" w:rsidP="00EC00C9">
      <w:pPr>
        <w:pStyle w:val="a2"/>
        <w:rPr>
          <w:rFonts w:ascii="Arial" w:eastAsia="SimSun" w:hAnsi="Arial" w:cs="Arial"/>
          <w:lang w:val="zh-CN" w:eastAsia="zh-CN"/>
        </w:rPr>
      </w:pPr>
      <w:r w:rsidRPr="004D3944">
        <w:rPr>
          <w:rFonts w:ascii="Arial" w:eastAsia="SimSun" w:hAnsi="Arial" w:cs="Arial"/>
          <w:lang w:val="zh-CN" w:eastAsia="zh-CN"/>
        </w:rPr>
        <w:t xml:space="preserve">    if (result != 1) {</w:t>
      </w:r>
    </w:p>
    <w:p w14:paraId="0A5F4256" w14:textId="77777777" w:rsidR="00EC00C9" w:rsidRPr="004D3944" w:rsidRDefault="00EC00C9" w:rsidP="00EC00C9">
      <w:pPr>
        <w:pStyle w:val="a2"/>
        <w:rPr>
          <w:rFonts w:ascii="Arial" w:eastAsia="SimSun" w:hAnsi="Arial" w:cs="Arial"/>
          <w:lang w:val="zh-CN" w:eastAsia="zh-CN"/>
        </w:rPr>
      </w:pPr>
      <w:r w:rsidRPr="004D3944">
        <w:rPr>
          <w:rFonts w:ascii="Arial" w:eastAsia="SimSun" w:hAnsi="Arial" w:cs="Arial"/>
          <w:lang w:val="zh-CN" w:eastAsia="zh-CN"/>
        </w:rPr>
        <w:t xml:space="preserve">      throw new DowaSdSystemException();</w:t>
      </w:r>
    </w:p>
    <w:p w14:paraId="038094EB" w14:textId="77777777" w:rsidR="00EC00C9" w:rsidRPr="004D3944" w:rsidRDefault="00EC00C9" w:rsidP="00EC00C9">
      <w:pPr>
        <w:pStyle w:val="a2"/>
        <w:rPr>
          <w:rFonts w:ascii="Arial" w:eastAsia="SimSun" w:hAnsi="Arial" w:cs="Arial"/>
          <w:lang w:val="zh-CN" w:eastAsia="zh-CN"/>
        </w:rPr>
      </w:pPr>
      <w:r w:rsidRPr="004D3944">
        <w:rPr>
          <w:rFonts w:ascii="Arial" w:eastAsia="SimSun" w:hAnsi="Arial" w:cs="Arial"/>
          <w:lang w:val="zh-CN" w:eastAsia="zh-CN"/>
        </w:rPr>
        <w:t xml:space="preserve">    }</w:t>
      </w:r>
    </w:p>
    <w:p w14:paraId="76DDAD45" w14:textId="77777777" w:rsidR="00EC00C9" w:rsidRPr="004D3944" w:rsidRDefault="00EC00C9" w:rsidP="00EC00C9">
      <w:pPr>
        <w:pStyle w:val="a2"/>
        <w:rPr>
          <w:rFonts w:ascii="Arial" w:eastAsia="SimSun" w:hAnsi="Arial" w:cs="Arial"/>
          <w:lang w:val="zh-CN" w:eastAsia="zh-CN"/>
        </w:rPr>
      </w:pPr>
    </w:p>
    <w:p w14:paraId="314D2F39" w14:textId="77777777" w:rsidR="00EC00C9" w:rsidRPr="004D3944" w:rsidRDefault="00EC00C9" w:rsidP="00EC00C9">
      <w:pPr>
        <w:pStyle w:val="a2"/>
        <w:rPr>
          <w:rFonts w:ascii="Arial" w:eastAsia="SimSun" w:hAnsi="Arial" w:cs="Arial"/>
          <w:lang w:val="zh-CN" w:eastAsia="zh-CN"/>
        </w:rPr>
      </w:pPr>
      <w:r w:rsidRPr="004D3944">
        <w:rPr>
          <w:rFonts w:ascii="Arial" w:eastAsia="SimSun" w:hAnsi="Arial" w:cs="Arial"/>
          <w:lang w:val="zh-CN" w:eastAsia="zh-CN"/>
        </w:rPr>
        <w:t xml:space="preserve">    return;</w:t>
      </w:r>
    </w:p>
    <w:p w14:paraId="79195A9F" w14:textId="77777777" w:rsidR="00EC00C9" w:rsidRPr="004D3944" w:rsidRDefault="00EC00C9" w:rsidP="00EC00C9">
      <w:pPr>
        <w:pStyle w:val="a2"/>
        <w:rPr>
          <w:rFonts w:ascii="Arial" w:eastAsia="SimSun" w:hAnsi="Arial" w:cs="Arial"/>
          <w:lang w:val="zh-CN" w:eastAsia="zh-CN"/>
        </w:rPr>
      </w:pPr>
      <w:r w:rsidRPr="004D3944">
        <w:rPr>
          <w:rFonts w:ascii="Arial" w:eastAsia="SimSun" w:hAnsi="Arial" w:cs="Arial"/>
          <w:lang w:val="zh-CN" w:eastAsia="zh-CN"/>
        </w:rPr>
        <w:t xml:space="preserve">  }</w:t>
      </w:r>
    </w:p>
    <w:p w14:paraId="5CB67973" w14:textId="77777777" w:rsidR="00EC00C9" w:rsidRPr="004D3944" w:rsidRDefault="00EC00C9" w:rsidP="00EC00C9">
      <w:pPr>
        <w:pStyle w:val="a2"/>
        <w:rPr>
          <w:rFonts w:ascii="Arial" w:eastAsia="SimSun" w:hAnsi="Arial" w:cs="Arial"/>
          <w:lang w:val="zh-CN" w:eastAsia="zh-CN"/>
        </w:rPr>
      </w:pPr>
    </w:p>
    <w:p w14:paraId="5F5E1C00" w14:textId="77777777" w:rsidR="00EC00C9" w:rsidRPr="004D3944" w:rsidRDefault="00EC00C9" w:rsidP="00EC00C9">
      <w:pPr>
        <w:pStyle w:val="a2"/>
        <w:rPr>
          <w:rFonts w:ascii="Arial" w:eastAsia="SimSun" w:hAnsi="Arial" w:cs="Arial"/>
          <w:lang w:val="zh-CN" w:eastAsia="zh-CN"/>
        </w:rPr>
      </w:pPr>
      <w:r w:rsidRPr="004D3944">
        <w:rPr>
          <w:rFonts w:ascii="Arial" w:eastAsia="SimSun" w:hAnsi="Arial" w:cs="Arial"/>
          <w:lang w:val="zh-CN" w:eastAsia="zh-CN"/>
        </w:rPr>
        <w:t xml:space="preserve">  /**</w:t>
      </w:r>
    </w:p>
    <w:p w14:paraId="38650311" w14:textId="77777777" w:rsidR="00EC00C9" w:rsidRPr="004D3944" w:rsidRDefault="00EC00C9" w:rsidP="00EC00C9">
      <w:pPr>
        <w:pStyle w:val="a2"/>
        <w:rPr>
          <w:rFonts w:ascii="Arial" w:eastAsia="SimSun" w:hAnsi="Arial" w:cs="Arial"/>
          <w:lang w:val="zh-CN" w:eastAsia="zh-CN"/>
        </w:rPr>
      </w:pPr>
      <w:r w:rsidRPr="004D3944">
        <w:rPr>
          <w:rFonts w:ascii="Arial" w:eastAsia="SimSun" w:hAnsi="Arial" w:cs="Arial"/>
          <w:lang w:val="zh-CN" w:eastAsia="zh-CN"/>
        </w:rPr>
        <w:t xml:space="preserve">   * </w:t>
      </w:r>
      <w:r w:rsidRPr="004D3944">
        <w:rPr>
          <w:rFonts w:ascii="Arial" w:eastAsia="SimSun" w:hAnsi="Arial" w:cs="Arial"/>
          <w:lang w:val="zh-CN" w:eastAsia="zh-CN"/>
        </w:rPr>
        <w:t>車両台帳を更新する</w:t>
      </w:r>
      <w:r w:rsidRPr="004D3944">
        <w:rPr>
          <w:rFonts w:ascii="Arial" w:eastAsia="SimSun" w:hAnsi="Arial" w:cs="Arial"/>
          <w:lang w:val="zh-CN" w:eastAsia="zh-CN"/>
        </w:rPr>
        <w:t>.</w:t>
      </w:r>
    </w:p>
    <w:p w14:paraId="16337F91" w14:textId="77777777" w:rsidR="00EC00C9" w:rsidRPr="004D3944" w:rsidRDefault="00EC00C9" w:rsidP="00EC00C9">
      <w:pPr>
        <w:pStyle w:val="a2"/>
        <w:rPr>
          <w:rFonts w:ascii="Arial" w:eastAsia="SimSun" w:hAnsi="Arial" w:cs="Arial"/>
          <w:lang w:val="zh-CN" w:eastAsia="zh-CN"/>
        </w:rPr>
      </w:pPr>
      <w:r w:rsidRPr="004D3944">
        <w:rPr>
          <w:rFonts w:ascii="Arial" w:eastAsia="SimSun" w:hAnsi="Arial" w:cs="Arial"/>
          <w:lang w:val="zh-CN" w:eastAsia="zh-CN"/>
        </w:rPr>
        <w:t xml:space="preserve">   *</w:t>
      </w:r>
    </w:p>
    <w:p w14:paraId="50B18FBA" w14:textId="77777777" w:rsidR="00EC00C9" w:rsidRPr="004D3944" w:rsidRDefault="00EC00C9" w:rsidP="00EC00C9">
      <w:pPr>
        <w:pStyle w:val="a2"/>
        <w:rPr>
          <w:rFonts w:ascii="Arial" w:eastAsia="SimSun" w:hAnsi="Arial" w:cs="Arial"/>
          <w:lang w:val="zh-CN" w:eastAsia="zh-CN"/>
        </w:rPr>
      </w:pPr>
      <w:r w:rsidRPr="004D3944">
        <w:rPr>
          <w:rFonts w:ascii="Arial" w:eastAsia="SimSun" w:hAnsi="Arial" w:cs="Arial"/>
          <w:lang w:val="zh-CN" w:eastAsia="zh-CN"/>
        </w:rPr>
        <w:t xml:space="preserve">   * @param updaterDto </w:t>
      </w:r>
      <w:r w:rsidRPr="004D3944">
        <w:rPr>
          <w:rFonts w:ascii="Arial" w:eastAsia="SimSun" w:hAnsi="Arial" w:cs="Arial"/>
          <w:lang w:val="zh-CN" w:eastAsia="zh-CN"/>
        </w:rPr>
        <w:t>パラメータ</w:t>
      </w:r>
    </w:p>
    <w:p w14:paraId="46E3B94C" w14:textId="77777777" w:rsidR="00EC00C9" w:rsidRPr="004D3944" w:rsidRDefault="00EC00C9" w:rsidP="00EC00C9">
      <w:pPr>
        <w:pStyle w:val="a2"/>
        <w:rPr>
          <w:rFonts w:ascii="Arial" w:eastAsia="SimSun" w:hAnsi="Arial" w:cs="Arial"/>
          <w:lang w:val="zh-CN" w:eastAsia="zh-CN"/>
        </w:rPr>
      </w:pPr>
      <w:r w:rsidRPr="004D3944">
        <w:rPr>
          <w:rFonts w:ascii="Arial" w:eastAsia="SimSun" w:hAnsi="Arial" w:cs="Arial"/>
          <w:lang w:val="zh-CN" w:eastAsia="zh-CN"/>
        </w:rPr>
        <w:t xml:space="preserve">   */</w:t>
      </w:r>
    </w:p>
    <w:p w14:paraId="29487393" w14:textId="77777777" w:rsidR="00EC00C9" w:rsidRPr="004D3944" w:rsidRDefault="00EC00C9" w:rsidP="00EC00C9">
      <w:pPr>
        <w:pStyle w:val="a2"/>
        <w:rPr>
          <w:rFonts w:ascii="Arial" w:eastAsia="SimSun" w:hAnsi="Arial" w:cs="Arial"/>
          <w:lang w:val="zh-CN" w:eastAsia="zh-CN"/>
        </w:rPr>
      </w:pPr>
      <w:r w:rsidRPr="004D3944">
        <w:rPr>
          <w:rFonts w:ascii="Arial" w:eastAsia="SimSun" w:hAnsi="Arial" w:cs="Arial"/>
          <w:lang w:val="zh-CN" w:eastAsia="zh-CN"/>
        </w:rPr>
        <w:t xml:space="preserve">  public void update(final Sd04211UpdateDto updaterDto) {</w:t>
      </w:r>
    </w:p>
    <w:p w14:paraId="5B869582" w14:textId="77777777" w:rsidR="00EC00C9" w:rsidRPr="004D3944" w:rsidRDefault="00EC00C9" w:rsidP="00EC00C9">
      <w:pPr>
        <w:pStyle w:val="a2"/>
        <w:rPr>
          <w:rFonts w:ascii="Arial" w:eastAsia="SimSun" w:hAnsi="Arial" w:cs="Arial"/>
          <w:lang w:val="zh-CN" w:eastAsia="zh-CN"/>
        </w:rPr>
      </w:pPr>
    </w:p>
    <w:p w14:paraId="55228487" w14:textId="77777777" w:rsidR="00EC00C9" w:rsidRPr="004D3944" w:rsidRDefault="00EC00C9" w:rsidP="00EC00C9">
      <w:pPr>
        <w:pStyle w:val="a2"/>
        <w:rPr>
          <w:rFonts w:ascii="Arial" w:eastAsia="SimSun" w:hAnsi="Arial" w:cs="Arial"/>
          <w:lang w:val="zh-CN" w:eastAsia="zh-CN"/>
        </w:rPr>
      </w:pPr>
      <w:r w:rsidRPr="004D3944">
        <w:rPr>
          <w:rFonts w:ascii="Arial" w:eastAsia="SimSun" w:hAnsi="Arial" w:cs="Arial"/>
          <w:lang w:val="zh-CN" w:eastAsia="zh-CN"/>
        </w:rPr>
        <w:lastRenderedPageBreak/>
        <w:t xml:space="preserve">    final Zswma0 entity = Beans.createAndCopy(Zswma0.class, updaterDto).execute();</w:t>
      </w:r>
    </w:p>
    <w:p w14:paraId="284302E4" w14:textId="77777777" w:rsidR="00EC00C9" w:rsidRPr="004D3944" w:rsidRDefault="00EC00C9" w:rsidP="00EC00C9">
      <w:pPr>
        <w:pStyle w:val="a2"/>
        <w:rPr>
          <w:rFonts w:ascii="Arial" w:eastAsia="SimSun" w:hAnsi="Arial" w:cs="Arial"/>
          <w:lang w:val="zh-CN" w:eastAsia="zh-CN"/>
        </w:rPr>
      </w:pPr>
      <w:r w:rsidRPr="004D3944">
        <w:rPr>
          <w:rFonts w:ascii="Arial" w:eastAsia="SimSun" w:hAnsi="Arial" w:cs="Arial"/>
          <w:lang w:val="zh-CN" w:eastAsia="zh-CN"/>
        </w:rPr>
        <w:t xml:space="preserve">    this.sd04211DbAccessComponent.completeUpdateInfo(entity);</w:t>
      </w:r>
    </w:p>
    <w:p w14:paraId="2DD2A21F" w14:textId="77777777" w:rsidR="00EC00C9" w:rsidRPr="004D3944" w:rsidRDefault="00EC00C9" w:rsidP="00EC00C9">
      <w:pPr>
        <w:pStyle w:val="a2"/>
        <w:rPr>
          <w:rFonts w:ascii="Arial" w:eastAsia="SimSun" w:hAnsi="Arial" w:cs="Arial"/>
          <w:lang w:val="zh-CN" w:eastAsia="zh-CN"/>
        </w:rPr>
      </w:pPr>
    </w:p>
    <w:p w14:paraId="04A24912" w14:textId="77777777" w:rsidR="00EC00C9" w:rsidRPr="004D3944" w:rsidRDefault="00EC00C9" w:rsidP="00EC00C9">
      <w:pPr>
        <w:pStyle w:val="a2"/>
        <w:rPr>
          <w:rFonts w:ascii="Arial" w:eastAsia="SimSun" w:hAnsi="Arial" w:cs="Arial"/>
          <w:lang w:val="zh-CN" w:eastAsia="zh-CN"/>
        </w:rPr>
      </w:pPr>
      <w:r w:rsidRPr="004D3944">
        <w:rPr>
          <w:rFonts w:ascii="Arial" w:eastAsia="SimSun" w:hAnsi="Arial" w:cs="Arial"/>
          <w:lang w:val="zh-CN" w:eastAsia="zh-CN"/>
        </w:rPr>
        <w:t xml:space="preserve">    final int result = this.zswma0Service.updateExcludesNull(entity);</w:t>
      </w:r>
    </w:p>
    <w:p w14:paraId="60D9E7CB" w14:textId="77777777" w:rsidR="00EC00C9" w:rsidRPr="004D3944" w:rsidRDefault="00EC00C9" w:rsidP="00EC00C9">
      <w:pPr>
        <w:pStyle w:val="a2"/>
        <w:rPr>
          <w:rFonts w:ascii="Arial" w:eastAsia="SimSun" w:hAnsi="Arial" w:cs="Arial"/>
          <w:lang w:val="zh-CN" w:eastAsia="zh-CN"/>
        </w:rPr>
      </w:pPr>
    </w:p>
    <w:p w14:paraId="229E2FB0" w14:textId="77777777" w:rsidR="00EC00C9" w:rsidRPr="004D3944" w:rsidRDefault="00EC00C9" w:rsidP="00EC00C9">
      <w:pPr>
        <w:pStyle w:val="a2"/>
        <w:rPr>
          <w:rFonts w:ascii="Arial" w:eastAsia="SimSun" w:hAnsi="Arial" w:cs="Arial"/>
          <w:lang w:val="zh-CN" w:eastAsia="zh-CN"/>
        </w:rPr>
      </w:pPr>
      <w:r w:rsidRPr="004D3944">
        <w:rPr>
          <w:rFonts w:ascii="Arial" w:eastAsia="SimSun" w:hAnsi="Arial" w:cs="Arial"/>
          <w:lang w:val="zh-CN" w:eastAsia="zh-CN"/>
        </w:rPr>
        <w:t xml:space="preserve">    if (result != 1) {</w:t>
      </w:r>
    </w:p>
    <w:p w14:paraId="29983DB8" w14:textId="77777777" w:rsidR="00EC00C9" w:rsidRPr="004D3944" w:rsidRDefault="00EC00C9" w:rsidP="00EC00C9">
      <w:pPr>
        <w:pStyle w:val="a2"/>
        <w:rPr>
          <w:rFonts w:ascii="Arial" w:eastAsia="SimSun" w:hAnsi="Arial" w:cs="Arial"/>
          <w:lang w:val="zh-CN" w:eastAsia="zh-CN"/>
        </w:rPr>
      </w:pPr>
      <w:r w:rsidRPr="004D3944">
        <w:rPr>
          <w:rFonts w:ascii="Arial" w:eastAsia="SimSun" w:hAnsi="Arial" w:cs="Arial"/>
          <w:lang w:val="zh-CN" w:eastAsia="zh-CN"/>
        </w:rPr>
        <w:t xml:space="preserve">      throw new DowaSdSystemException();</w:t>
      </w:r>
    </w:p>
    <w:p w14:paraId="508479F5" w14:textId="77777777" w:rsidR="00EC00C9" w:rsidRPr="004D3944" w:rsidRDefault="00EC00C9" w:rsidP="00EC00C9">
      <w:pPr>
        <w:pStyle w:val="a2"/>
        <w:rPr>
          <w:rFonts w:ascii="Arial" w:eastAsia="SimSun" w:hAnsi="Arial" w:cs="Arial"/>
          <w:lang w:val="zh-CN" w:eastAsia="zh-CN"/>
        </w:rPr>
      </w:pPr>
      <w:r w:rsidRPr="004D3944">
        <w:rPr>
          <w:rFonts w:ascii="Arial" w:eastAsia="SimSun" w:hAnsi="Arial" w:cs="Arial"/>
          <w:lang w:val="zh-CN" w:eastAsia="zh-CN"/>
        </w:rPr>
        <w:t xml:space="preserve">    }</w:t>
      </w:r>
    </w:p>
    <w:p w14:paraId="05479C1A" w14:textId="77777777" w:rsidR="00EC00C9" w:rsidRPr="004D3944" w:rsidRDefault="00EC00C9" w:rsidP="00EC00C9">
      <w:pPr>
        <w:pStyle w:val="a2"/>
        <w:rPr>
          <w:rFonts w:ascii="Arial" w:eastAsia="SimSun" w:hAnsi="Arial" w:cs="Arial"/>
          <w:lang w:val="zh-CN" w:eastAsia="zh-CN"/>
        </w:rPr>
      </w:pPr>
    </w:p>
    <w:p w14:paraId="273C3ABC" w14:textId="77777777" w:rsidR="00EC00C9" w:rsidRPr="004D3944" w:rsidRDefault="00EC00C9" w:rsidP="00EC00C9">
      <w:pPr>
        <w:pStyle w:val="a2"/>
        <w:rPr>
          <w:rFonts w:ascii="Arial" w:eastAsia="SimSun" w:hAnsi="Arial" w:cs="Arial"/>
          <w:lang w:val="zh-CN" w:eastAsia="zh-CN"/>
        </w:rPr>
      </w:pPr>
      <w:r w:rsidRPr="004D3944">
        <w:rPr>
          <w:rFonts w:ascii="Arial" w:eastAsia="SimSun" w:hAnsi="Arial" w:cs="Arial"/>
          <w:lang w:val="zh-CN" w:eastAsia="zh-CN"/>
        </w:rPr>
        <w:t xml:space="preserve">    return;</w:t>
      </w:r>
    </w:p>
    <w:p w14:paraId="4CA5F4FE" w14:textId="77777777" w:rsidR="00EC00C9" w:rsidRPr="004D3944" w:rsidRDefault="00EC00C9" w:rsidP="00EC00C9">
      <w:pPr>
        <w:pStyle w:val="a2"/>
        <w:rPr>
          <w:rFonts w:ascii="Arial" w:eastAsia="SimSun" w:hAnsi="Arial" w:cs="Arial"/>
          <w:lang w:val="zh-CN" w:eastAsia="zh-CN"/>
        </w:rPr>
      </w:pPr>
      <w:r w:rsidRPr="004D3944">
        <w:rPr>
          <w:rFonts w:ascii="Arial" w:eastAsia="SimSun" w:hAnsi="Arial" w:cs="Arial"/>
          <w:lang w:val="zh-CN" w:eastAsia="zh-CN"/>
        </w:rPr>
        <w:t xml:space="preserve">  }</w:t>
      </w:r>
    </w:p>
    <w:p w14:paraId="15B4A50B" w14:textId="77777777" w:rsidR="00EC00C9" w:rsidRPr="004D3944" w:rsidRDefault="00EC00C9" w:rsidP="00EC00C9">
      <w:pPr>
        <w:pStyle w:val="a2"/>
        <w:rPr>
          <w:rFonts w:ascii="Arial" w:eastAsia="SimSun" w:hAnsi="Arial" w:cs="Arial"/>
          <w:lang w:val="zh-CN" w:eastAsia="zh-CN"/>
        </w:rPr>
      </w:pPr>
      <w:r w:rsidRPr="004D3944">
        <w:rPr>
          <w:rFonts w:ascii="Arial" w:eastAsia="SimSun" w:hAnsi="Arial" w:cs="Arial"/>
          <w:lang w:val="zh-CN" w:eastAsia="zh-CN"/>
        </w:rPr>
        <w:t>}</w:t>
      </w:r>
    </w:p>
    <w:p w14:paraId="4E2C58A2" w14:textId="77777777" w:rsidR="003207C0" w:rsidRPr="004D3944" w:rsidRDefault="00EC4CEE" w:rsidP="00D830CD">
      <w:pPr>
        <w:pStyle w:val="Heading4"/>
        <w:rPr>
          <w:rFonts w:ascii="Arial" w:eastAsia="SimSun" w:hAnsi="Arial" w:cs="Arial"/>
          <w:lang w:eastAsia="zh-CN"/>
        </w:rPr>
      </w:pPr>
      <w:r w:rsidRPr="004D3944">
        <w:rPr>
          <w:rFonts w:ascii="Arial" w:hAnsi="Arial" w:cs="Arial"/>
        </w:rPr>
        <w:t>Dto</w:t>
      </w:r>
    </w:p>
    <w:p w14:paraId="16511D30" w14:textId="77777777" w:rsidR="00C51BAC" w:rsidRPr="004D3944" w:rsidRDefault="00C51BAC" w:rsidP="00D830CD">
      <w:pPr>
        <w:pStyle w:val="a2"/>
        <w:rPr>
          <w:rFonts w:ascii="Arial" w:hAnsi="Arial" w:cs="Arial"/>
          <w:lang w:val="zh-CN" w:eastAsia="zh-CN"/>
        </w:rPr>
      </w:pPr>
      <w:r w:rsidRPr="004D3944">
        <w:rPr>
          <w:rFonts w:ascii="Arial" w:hAnsi="Arial" w:cs="Arial"/>
          <w:lang w:val="zh-CN" w:eastAsia="zh-CN"/>
        </w:rPr>
        <w:t>/*</w:t>
      </w:r>
    </w:p>
    <w:p w14:paraId="40D98837" w14:textId="77777777" w:rsidR="00C51BAC" w:rsidRPr="004D3944" w:rsidRDefault="00C51BAC" w:rsidP="00D830CD">
      <w:pPr>
        <w:pStyle w:val="a2"/>
        <w:rPr>
          <w:rFonts w:ascii="Arial" w:hAnsi="Arial" w:cs="Arial"/>
          <w:lang w:val="zh-CN" w:eastAsia="zh-CN"/>
        </w:rPr>
      </w:pPr>
      <w:r w:rsidRPr="004D3944">
        <w:rPr>
          <w:rFonts w:ascii="Arial" w:hAnsi="Arial" w:cs="Arial"/>
          <w:lang w:val="zh-CN" w:eastAsia="zh-CN"/>
        </w:rPr>
        <w:t xml:space="preserve"> * (C) DOWA HOLDINGS Co., Ltd. 2015</w:t>
      </w:r>
    </w:p>
    <w:p w14:paraId="744B6E49" w14:textId="77777777" w:rsidR="00C51BAC" w:rsidRPr="004D3944" w:rsidRDefault="00C51BAC" w:rsidP="00D830CD">
      <w:pPr>
        <w:pStyle w:val="a2"/>
        <w:rPr>
          <w:rFonts w:ascii="Arial" w:hAnsi="Arial" w:cs="Arial"/>
          <w:lang w:val="zh-CN" w:eastAsia="zh-CN"/>
        </w:rPr>
      </w:pPr>
      <w:r w:rsidRPr="004D3944">
        <w:rPr>
          <w:rFonts w:ascii="Arial" w:hAnsi="Arial" w:cs="Arial"/>
          <w:lang w:val="zh-CN" w:eastAsia="zh-CN"/>
        </w:rPr>
        <w:t xml:space="preserve"> */</w:t>
      </w:r>
    </w:p>
    <w:p w14:paraId="0CD2CB3A" w14:textId="77777777" w:rsidR="00C51BAC" w:rsidRPr="004D3944" w:rsidRDefault="00C51BAC" w:rsidP="00D830CD">
      <w:pPr>
        <w:pStyle w:val="a2"/>
        <w:rPr>
          <w:rFonts w:ascii="Arial" w:hAnsi="Arial" w:cs="Arial"/>
          <w:lang w:val="zh-CN" w:eastAsia="zh-CN"/>
        </w:rPr>
      </w:pPr>
    </w:p>
    <w:p w14:paraId="0DCB2858" w14:textId="77777777" w:rsidR="00C51BAC" w:rsidRPr="004D3944" w:rsidRDefault="00C51BAC" w:rsidP="00D830CD">
      <w:pPr>
        <w:pStyle w:val="a2"/>
        <w:rPr>
          <w:rFonts w:ascii="Arial" w:hAnsi="Arial" w:cs="Arial"/>
          <w:lang w:val="zh-CN" w:eastAsia="zh-CN"/>
        </w:rPr>
      </w:pPr>
      <w:r w:rsidRPr="004D3944">
        <w:rPr>
          <w:rFonts w:ascii="Arial" w:hAnsi="Arial" w:cs="Arial"/>
          <w:lang w:val="zh-CN" w:eastAsia="zh-CN"/>
        </w:rPr>
        <w:t>package jp.co.dowa.sd.dto.sd04211;</w:t>
      </w:r>
    </w:p>
    <w:p w14:paraId="45D77B41" w14:textId="77777777" w:rsidR="00C51BAC" w:rsidRPr="004D3944" w:rsidRDefault="00C51BAC" w:rsidP="00D830CD">
      <w:pPr>
        <w:pStyle w:val="a2"/>
        <w:rPr>
          <w:rFonts w:ascii="Arial" w:hAnsi="Arial" w:cs="Arial"/>
          <w:lang w:val="zh-CN" w:eastAsia="zh-CN"/>
        </w:rPr>
      </w:pPr>
    </w:p>
    <w:p w14:paraId="76A04ACC" w14:textId="77777777" w:rsidR="00C51BAC" w:rsidRPr="004D3944" w:rsidRDefault="00C51BAC" w:rsidP="00D830CD">
      <w:pPr>
        <w:pStyle w:val="a2"/>
        <w:rPr>
          <w:rFonts w:ascii="Arial" w:hAnsi="Arial" w:cs="Arial"/>
          <w:lang w:val="zh-CN" w:eastAsia="zh-CN"/>
        </w:rPr>
      </w:pPr>
      <w:r w:rsidRPr="004D3944">
        <w:rPr>
          <w:rFonts w:ascii="Arial" w:hAnsi="Arial" w:cs="Arial"/>
          <w:lang w:val="zh-CN" w:eastAsia="zh-CN"/>
        </w:rPr>
        <w:t>import lombok.Data;</w:t>
      </w:r>
    </w:p>
    <w:p w14:paraId="7E625A4F" w14:textId="77777777" w:rsidR="00C51BAC" w:rsidRPr="004D3944" w:rsidRDefault="00C51BAC" w:rsidP="00D830CD">
      <w:pPr>
        <w:pStyle w:val="a2"/>
        <w:rPr>
          <w:rFonts w:ascii="Arial" w:hAnsi="Arial" w:cs="Arial"/>
          <w:lang w:val="zh-CN" w:eastAsia="zh-CN"/>
        </w:rPr>
      </w:pPr>
    </w:p>
    <w:p w14:paraId="1E2F7F9D" w14:textId="77777777" w:rsidR="00C51BAC" w:rsidRPr="004D3944" w:rsidRDefault="00C51BAC" w:rsidP="00D830CD">
      <w:pPr>
        <w:pStyle w:val="a2"/>
        <w:rPr>
          <w:rFonts w:ascii="Arial" w:hAnsi="Arial" w:cs="Arial"/>
          <w:lang w:val="zh-CN" w:eastAsia="zh-CN"/>
        </w:rPr>
      </w:pPr>
      <w:r w:rsidRPr="004D3944">
        <w:rPr>
          <w:rFonts w:ascii="Arial" w:hAnsi="Arial" w:cs="Arial"/>
          <w:lang w:val="zh-CN" w:eastAsia="zh-CN"/>
        </w:rPr>
        <w:t>import java.io.Serializable;</w:t>
      </w:r>
    </w:p>
    <w:p w14:paraId="1F3F67B4" w14:textId="77777777" w:rsidR="00C51BAC" w:rsidRPr="004D3944" w:rsidRDefault="00C51BAC" w:rsidP="00D830CD">
      <w:pPr>
        <w:pStyle w:val="a2"/>
        <w:rPr>
          <w:rFonts w:ascii="Arial" w:hAnsi="Arial" w:cs="Arial"/>
          <w:lang w:val="zh-CN" w:eastAsia="zh-CN"/>
        </w:rPr>
      </w:pPr>
    </w:p>
    <w:p w14:paraId="5E7A2AAC" w14:textId="77777777" w:rsidR="00C51BAC" w:rsidRPr="004D3944" w:rsidRDefault="00C51BAC" w:rsidP="00D830CD">
      <w:pPr>
        <w:pStyle w:val="a2"/>
        <w:rPr>
          <w:rFonts w:ascii="Arial" w:hAnsi="Arial" w:cs="Arial"/>
          <w:lang w:val="zh-CN" w:eastAsia="zh-CN"/>
        </w:rPr>
      </w:pPr>
      <w:r w:rsidRPr="004D3944">
        <w:rPr>
          <w:rFonts w:ascii="Arial" w:hAnsi="Arial" w:cs="Arial"/>
          <w:lang w:val="zh-CN" w:eastAsia="zh-CN"/>
        </w:rPr>
        <w:t>/**</w:t>
      </w:r>
    </w:p>
    <w:p w14:paraId="0FC3F0DD" w14:textId="77777777" w:rsidR="00C51BAC" w:rsidRPr="004D3944" w:rsidRDefault="00C51BAC" w:rsidP="00D830CD">
      <w:pPr>
        <w:pStyle w:val="a2"/>
        <w:rPr>
          <w:rFonts w:ascii="Arial" w:hAnsi="Arial" w:cs="Arial"/>
          <w:lang w:val="zh-CN" w:eastAsia="zh-CN"/>
        </w:rPr>
      </w:pPr>
      <w:r w:rsidRPr="004D3944">
        <w:rPr>
          <w:rFonts w:ascii="Arial" w:hAnsi="Arial" w:cs="Arial"/>
          <w:lang w:val="zh-CN" w:eastAsia="zh-CN"/>
        </w:rPr>
        <w:t xml:space="preserve"> * </w:t>
      </w:r>
      <w:r w:rsidRPr="004D3944">
        <w:rPr>
          <w:rFonts w:ascii="Arial" w:hAnsi="Arial" w:cs="Arial"/>
          <w:lang w:val="zh-CN" w:eastAsia="zh-CN"/>
        </w:rPr>
        <w:t>車両台帳登録</w:t>
      </w:r>
      <w:r w:rsidRPr="004D3944">
        <w:rPr>
          <w:rFonts w:ascii="Arial" w:hAnsi="Arial" w:cs="Arial"/>
          <w:lang w:val="zh-CN" w:eastAsia="zh-CN"/>
        </w:rPr>
        <w:t xml:space="preserve"> </w:t>
      </w:r>
      <w:r w:rsidRPr="004D3944">
        <w:rPr>
          <w:rFonts w:ascii="Arial" w:hAnsi="Arial" w:cs="Arial"/>
          <w:lang w:val="zh-CN" w:eastAsia="zh-CN"/>
        </w:rPr>
        <w:t>登録</w:t>
      </w:r>
      <w:r w:rsidRPr="004D3944">
        <w:rPr>
          <w:rFonts w:ascii="Arial" w:hAnsi="Arial" w:cs="Arial"/>
          <w:lang w:val="zh-CN" w:eastAsia="zh-CN"/>
        </w:rPr>
        <w:t>Form.</w:t>
      </w:r>
    </w:p>
    <w:p w14:paraId="6AFC02BC" w14:textId="77777777" w:rsidR="00C51BAC" w:rsidRPr="004D3944" w:rsidRDefault="001115F0" w:rsidP="00D830CD">
      <w:pPr>
        <w:pStyle w:val="a2"/>
        <w:rPr>
          <w:rFonts w:ascii="Arial" w:hAnsi="Arial" w:cs="Arial"/>
          <w:lang w:val="zh-CN" w:eastAsia="zh-CN"/>
        </w:rPr>
      </w:pPr>
      <w:r>
        <w:rPr>
          <w:rFonts w:ascii="Arial" w:hAnsi="Arial" w:cs="Arial"/>
          <w:noProof/>
        </w:rPr>
        <w:pict w14:anchorId="7F2B4136">
          <v:shape id="_x0000_s1167" type="#_x0000_t62" style="position:absolute;left:0;text-align:left;margin-left:233.85pt;margin-top:3.1pt;width:198pt;height:96.6pt;z-index:251640320" adj="-6584,17743">
            <v:textbox style="mso-next-textbox:#_x0000_s1167" inset="5.85pt,.7pt,5.85pt,.7pt">
              <w:txbxContent>
                <w:p w14:paraId="50FFAC89" w14:textId="77777777" w:rsidR="001115F0" w:rsidRPr="009A14FA" w:rsidRDefault="001115F0" w:rsidP="00B37D81">
                  <w:pPr>
                    <w:pStyle w:val="PlainText"/>
                    <w:ind w:firstLine="210"/>
                    <w:rPr>
                      <w:sz w:val="18"/>
                      <w:szCs w:val="18"/>
                    </w:rPr>
                  </w:pPr>
                  <w:r>
                    <w:rPr>
                      <w:sz w:val="18"/>
                      <w:szCs w:val="18"/>
                    </w:rPr>
                    <w:t>G</w:t>
                  </w:r>
                  <w:r>
                    <w:rPr>
                      <w:sz w:val="18"/>
                      <w:szCs w:val="18"/>
                    </w:rPr>
                    <w:t>á</w:t>
                  </w:r>
                  <w:r>
                    <w:rPr>
                      <w:sz w:val="18"/>
                      <w:szCs w:val="18"/>
                    </w:rPr>
                    <w:t>n Data annotation cho C</w:t>
                  </w:r>
                  <w:r>
                    <w:rPr>
                      <w:rFonts w:hint="eastAsia"/>
                      <w:sz w:val="18"/>
                      <w:szCs w:val="18"/>
                    </w:rPr>
                    <w:t>la</w:t>
                  </w:r>
                  <w:r>
                    <w:rPr>
                      <w:sz w:val="18"/>
                      <w:szCs w:val="18"/>
                    </w:rPr>
                    <w:t>ss. N</w:t>
                  </w:r>
                  <w:r>
                    <w:rPr>
                      <w:sz w:val="18"/>
                      <w:szCs w:val="18"/>
                    </w:rPr>
                    <w:t>ế</w:t>
                  </w:r>
                  <w:r>
                    <w:rPr>
                      <w:sz w:val="18"/>
                      <w:szCs w:val="18"/>
                    </w:rPr>
                    <w:t>u l</w:t>
                  </w:r>
                  <w:r>
                    <w:rPr>
                      <w:sz w:val="18"/>
                      <w:szCs w:val="18"/>
                    </w:rPr>
                    <w:t>à</w:t>
                  </w:r>
                  <w:r>
                    <w:rPr>
                      <w:sz w:val="18"/>
                      <w:szCs w:val="18"/>
                    </w:rPr>
                    <w:t>m nh</w:t>
                  </w:r>
                  <w:r>
                    <w:rPr>
                      <w:sz w:val="18"/>
                      <w:szCs w:val="18"/>
                    </w:rPr>
                    <w:t>ư</w:t>
                  </w:r>
                  <w:r>
                    <w:rPr>
                      <w:sz w:val="18"/>
                      <w:szCs w:val="18"/>
                    </w:rPr>
                    <w:t xml:space="preserve"> v</w:t>
                  </w:r>
                  <w:r>
                    <w:rPr>
                      <w:sz w:val="18"/>
                      <w:szCs w:val="18"/>
                    </w:rPr>
                    <w:t>ậ</w:t>
                  </w:r>
                  <w:r>
                    <w:rPr>
                      <w:sz w:val="18"/>
                      <w:szCs w:val="18"/>
                    </w:rPr>
                    <w:t>y th</w:t>
                  </w:r>
                  <w:r>
                    <w:rPr>
                      <w:sz w:val="18"/>
                      <w:szCs w:val="18"/>
                    </w:rPr>
                    <w:t>ì</w:t>
                  </w:r>
                  <w:r>
                    <w:rPr>
                      <w:sz w:val="18"/>
                      <w:szCs w:val="18"/>
                    </w:rPr>
                    <w:t xml:space="preserve"> </w:t>
                  </w:r>
                  <w:r>
                    <w:rPr>
                      <w:rFonts w:ascii="Times New Roman" w:hAnsi="Times New Roman"/>
                      <w:sz w:val="18"/>
                      <w:szCs w:val="18"/>
                      <w:lang w:val="vi-VN"/>
                    </w:rPr>
                    <w:t>sẽ</w:t>
                  </w:r>
                  <w:r>
                    <w:rPr>
                      <w:sz w:val="18"/>
                      <w:szCs w:val="18"/>
                    </w:rPr>
                    <w:t xml:space="preserve"> t</w:t>
                  </w:r>
                  <w:r>
                    <w:rPr>
                      <w:sz w:val="18"/>
                      <w:szCs w:val="18"/>
                    </w:rPr>
                    <w:t>ạ</w:t>
                  </w:r>
                  <w:r>
                    <w:rPr>
                      <w:sz w:val="18"/>
                      <w:szCs w:val="18"/>
                    </w:rPr>
                    <w:t xml:space="preserve">o </w:t>
                  </w:r>
                  <w:r>
                    <w:rPr>
                      <w:rFonts w:hint="eastAsia"/>
                      <w:sz w:val="18"/>
                      <w:szCs w:val="18"/>
                    </w:rPr>
                    <w:t>getter</w:t>
                  </w:r>
                  <w:r>
                    <w:rPr>
                      <w:rFonts w:hint="eastAsia"/>
                      <w:sz w:val="18"/>
                      <w:szCs w:val="18"/>
                    </w:rPr>
                    <w:t>、</w:t>
                  </w:r>
                  <w:r>
                    <w:rPr>
                      <w:rFonts w:hint="eastAsia"/>
                      <w:sz w:val="18"/>
                      <w:szCs w:val="18"/>
                    </w:rPr>
                    <w:t>setter</w:t>
                  </w:r>
                  <w:r>
                    <w:rPr>
                      <w:sz w:val="18"/>
                      <w:szCs w:val="18"/>
                    </w:rPr>
                    <w:t xml:space="preserve"> </w:t>
                  </w:r>
                  <w:r>
                    <w:rPr>
                      <w:sz w:val="18"/>
                      <w:szCs w:val="18"/>
                    </w:rPr>
                    <w:t>ở</w:t>
                  </w:r>
                  <w:r>
                    <w:rPr>
                      <w:sz w:val="18"/>
                      <w:szCs w:val="18"/>
                    </w:rPr>
                    <w:t xml:space="preserve"> nh</w:t>
                  </w:r>
                  <w:r>
                    <w:rPr>
                      <w:sz w:val="18"/>
                      <w:szCs w:val="18"/>
                    </w:rPr>
                    <w:t>ữ</w:t>
                  </w:r>
                  <w:r>
                    <w:rPr>
                      <w:sz w:val="18"/>
                      <w:szCs w:val="18"/>
                    </w:rPr>
                    <w:t>ng ch</w:t>
                  </w:r>
                  <w:r>
                    <w:rPr>
                      <w:sz w:val="18"/>
                      <w:szCs w:val="18"/>
                    </w:rPr>
                    <w:t>ỗ</w:t>
                  </w:r>
                  <w:r>
                    <w:rPr>
                      <w:sz w:val="18"/>
                      <w:szCs w:val="18"/>
                    </w:rPr>
                    <w:t xml:space="preserve"> kh</w:t>
                  </w:r>
                  <w:r>
                    <w:rPr>
                      <w:sz w:val="18"/>
                      <w:szCs w:val="18"/>
                    </w:rPr>
                    <w:t>ô</w:t>
                  </w:r>
                  <w:r>
                    <w:rPr>
                      <w:sz w:val="18"/>
                      <w:szCs w:val="18"/>
                    </w:rPr>
                    <w:t>ng th</w:t>
                  </w:r>
                  <w:r>
                    <w:rPr>
                      <w:sz w:val="18"/>
                      <w:szCs w:val="18"/>
                    </w:rPr>
                    <w:t>ể</w:t>
                  </w:r>
                  <w:r>
                    <w:rPr>
                      <w:sz w:val="18"/>
                      <w:szCs w:val="18"/>
                    </w:rPr>
                    <w:t xml:space="preserve"> nh</w:t>
                  </w:r>
                  <w:r>
                    <w:rPr>
                      <w:sz w:val="18"/>
                      <w:szCs w:val="18"/>
                    </w:rPr>
                    <w:t>ì</w:t>
                  </w:r>
                  <w:r>
                    <w:rPr>
                      <w:sz w:val="18"/>
                      <w:szCs w:val="18"/>
                    </w:rPr>
                    <w:t>n th</w:t>
                  </w:r>
                  <w:r>
                    <w:rPr>
                      <w:sz w:val="18"/>
                      <w:szCs w:val="18"/>
                    </w:rPr>
                    <w:t>ấ</w:t>
                  </w:r>
                  <w:r>
                    <w:rPr>
                      <w:sz w:val="18"/>
                      <w:szCs w:val="18"/>
                    </w:rPr>
                    <w:t xml:space="preserve">y </w:t>
                  </w:r>
                  <w:r>
                    <w:rPr>
                      <w:rFonts w:hint="eastAsia"/>
                      <w:sz w:val="18"/>
                      <w:szCs w:val="18"/>
                    </w:rPr>
                    <w:t>Lombok</w:t>
                  </w:r>
                  <w:r>
                    <w:rPr>
                      <w:sz w:val="18"/>
                      <w:szCs w:val="18"/>
                    </w:rPr>
                    <w:t xml:space="preserve">. </w:t>
                  </w:r>
                  <w:r>
                    <w:rPr>
                      <w:rFonts w:hint="eastAsia"/>
                      <w:sz w:val="18"/>
                      <w:szCs w:val="18"/>
                    </w:rPr>
                    <w:t>(</w:t>
                  </w:r>
                  <w:r>
                    <w:rPr>
                      <w:sz w:val="18"/>
                      <w:szCs w:val="18"/>
                    </w:rPr>
                    <w:t>C</w:t>
                  </w:r>
                  <w:r>
                    <w:rPr>
                      <w:sz w:val="18"/>
                      <w:szCs w:val="18"/>
                    </w:rPr>
                    <w:t>ó</w:t>
                  </w:r>
                  <w:r>
                    <w:rPr>
                      <w:sz w:val="18"/>
                      <w:szCs w:val="18"/>
                    </w:rPr>
                    <w:t xml:space="preserve"> th</w:t>
                  </w:r>
                  <w:r>
                    <w:rPr>
                      <w:sz w:val="18"/>
                      <w:szCs w:val="18"/>
                    </w:rPr>
                    <w:t>ể</w:t>
                  </w:r>
                  <w:r>
                    <w:rPr>
                      <w:sz w:val="18"/>
                      <w:szCs w:val="18"/>
                    </w:rPr>
                    <w:t xml:space="preserve"> th</w:t>
                  </w:r>
                  <w:r>
                    <w:rPr>
                      <w:sz w:val="18"/>
                      <w:szCs w:val="18"/>
                    </w:rPr>
                    <w:t>ấ</w:t>
                  </w:r>
                  <w:r>
                    <w:rPr>
                      <w:sz w:val="18"/>
                      <w:szCs w:val="18"/>
                    </w:rPr>
                    <w:t xml:space="preserve">y </w:t>
                  </w:r>
                  <w:r>
                    <w:rPr>
                      <w:sz w:val="18"/>
                      <w:szCs w:val="18"/>
                    </w:rPr>
                    <w:t>ở</w:t>
                  </w:r>
                  <w:r>
                    <w:rPr>
                      <w:sz w:val="18"/>
                      <w:szCs w:val="18"/>
                    </w:rPr>
                    <w:t xml:space="preserve"> outline</w:t>
                  </w:r>
                  <w:r>
                    <w:rPr>
                      <w:rFonts w:hint="eastAsia"/>
                      <w:sz w:val="18"/>
                      <w:szCs w:val="18"/>
                    </w:rPr>
                    <w:t>)</w:t>
                  </w:r>
                </w:p>
                <w:p w14:paraId="7B8AEA31" w14:textId="77777777" w:rsidR="001115F0" w:rsidRPr="00B37D81" w:rsidRDefault="001115F0" w:rsidP="001F1DB1">
                  <w:pPr>
                    <w:pStyle w:val="PlainText"/>
                    <w:ind w:firstLine="210"/>
                    <w:rPr>
                      <w:rFonts w:ascii="Times New Roman" w:hAnsi="Times New Roman"/>
                      <w:sz w:val="18"/>
                      <w:szCs w:val="18"/>
                      <w:lang w:val="vi-VN"/>
                    </w:rPr>
                  </w:pPr>
                </w:p>
              </w:txbxContent>
            </v:textbox>
          </v:shape>
        </w:pict>
      </w:r>
      <w:r w:rsidR="00C51BAC" w:rsidRPr="004D3944">
        <w:rPr>
          <w:rFonts w:ascii="Arial" w:hAnsi="Arial" w:cs="Arial"/>
          <w:lang w:val="zh-CN" w:eastAsia="zh-CN"/>
        </w:rPr>
        <w:t xml:space="preserve"> *</w:t>
      </w:r>
    </w:p>
    <w:p w14:paraId="6101C5D4" w14:textId="77777777" w:rsidR="00C51BAC" w:rsidRPr="004D3944" w:rsidRDefault="00C51BAC" w:rsidP="00D830CD">
      <w:pPr>
        <w:pStyle w:val="a2"/>
        <w:rPr>
          <w:rFonts w:ascii="Arial" w:hAnsi="Arial" w:cs="Arial"/>
          <w:lang w:val="zh-CN" w:eastAsia="zh-CN"/>
        </w:rPr>
      </w:pPr>
      <w:r w:rsidRPr="004D3944">
        <w:rPr>
          <w:rFonts w:ascii="Arial" w:hAnsi="Arial" w:cs="Arial"/>
          <w:lang w:val="zh-CN" w:eastAsia="zh-CN"/>
        </w:rPr>
        <w:t xml:space="preserve"> * @version $Revision$</w:t>
      </w:r>
    </w:p>
    <w:p w14:paraId="1C0F46A3" w14:textId="77777777" w:rsidR="00C51BAC" w:rsidRPr="004D3944" w:rsidRDefault="00C51BAC" w:rsidP="00D830CD">
      <w:pPr>
        <w:pStyle w:val="a2"/>
        <w:rPr>
          <w:rFonts w:ascii="Arial" w:hAnsi="Arial" w:cs="Arial"/>
          <w:lang w:val="zh-CN" w:eastAsia="zh-CN"/>
        </w:rPr>
      </w:pPr>
      <w:r w:rsidRPr="004D3944">
        <w:rPr>
          <w:rFonts w:ascii="Arial" w:hAnsi="Arial" w:cs="Arial"/>
          <w:lang w:val="zh-CN" w:eastAsia="zh-CN"/>
        </w:rPr>
        <w:t xml:space="preserve"> * @author t.komada</w:t>
      </w:r>
    </w:p>
    <w:p w14:paraId="11158EEB" w14:textId="77777777" w:rsidR="00C51BAC" w:rsidRPr="004D3944" w:rsidRDefault="00C51BAC" w:rsidP="00D830CD">
      <w:pPr>
        <w:pStyle w:val="a2"/>
        <w:rPr>
          <w:rFonts w:ascii="Arial" w:hAnsi="Arial" w:cs="Arial"/>
          <w:lang w:val="zh-CN" w:eastAsia="zh-CN"/>
        </w:rPr>
      </w:pPr>
      <w:r w:rsidRPr="004D3944">
        <w:rPr>
          <w:rFonts w:ascii="Arial" w:hAnsi="Arial" w:cs="Arial"/>
          <w:lang w:val="zh-CN" w:eastAsia="zh-CN"/>
        </w:rPr>
        <w:t xml:space="preserve"> * @since 1.0</w:t>
      </w:r>
    </w:p>
    <w:p w14:paraId="03188D97" w14:textId="77777777" w:rsidR="00C51BAC" w:rsidRPr="004D3944" w:rsidRDefault="00C51BAC" w:rsidP="00D830CD">
      <w:pPr>
        <w:pStyle w:val="a2"/>
        <w:rPr>
          <w:rFonts w:ascii="Arial" w:hAnsi="Arial" w:cs="Arial"/>
          <w:lang w:val="zh-CN" w:eastAsia="zh-CN"/>
        </w:rPr>
      </w:pPr>
      <w:r w:rsidRPr="004D3944">
        <w:rPr>
          <w:rFonts w:ascii="Arial" w:hAnsi="Arial" w:cs="Arial"/>
          <w:lang w:val="zh-CN" w:eastAsia="zh-CN"/>
        </w:rPr>
        <w:t xml:space="preserve"> */</w:t>
      </w:r>
    </w:p>
    <w:p w14:paraId="5FFC8084" w14:textId="77777777" w:rsidR="00C51BAC" w:rsidRPr="004D3944" w:rsidRDefault="00C51BAC" w:rsidP="00D830CD">
      <w:pPr>
        <w:pStyle w:val="a2"/>
        <w:rPr>
          <w:rStyle w:val="a1"/>
          <w:rFonts w:ascii="Arial" w:hAnsi="Arial" w:cs="Arial"/>
        </w:rPr>
      </w:pPr>
      <w:r w:rsidRPr="004D3944">
        <w:rPr>
          <w:rStyle w:val="a1"/>
          <w:rFonts w:ascii="Arial" w:hAnsi="Arial" w:cs="Arial"/>
        </w:rPr>
        <w:t>@Data</w:t>
      </w:r>
    </w:p>
    <w:p w14:paraId="74DB3DAA" w14:textId="77777777" w:rsidR="00C51BAC" w:rsidRPr="004D3944" w:rsidRDefault="00C51BAC" w:rsidP="00D830CD">
      <w:pPr>
        <w:pStyle w:val="a2"/>
        <w:rPr>
          <w:rFonts w:ascii="Arial" w:hAnsi="Arial" w:cs="Arial"/>
          <w:lang w:val="zh-CN" w:eastAsia="zh-CN"/>
        </w:rPr>
      </w:pPr>
      <w:r w:rsidRPr="004D3944">
        <w:rPr>
          <w:rFonts w:ascii="Arial" w:hAnsi="Arial" w:cs="Arial"/>
          <w:lang w:val="zh-CN" w:eastAsia="zh-CN"/>
        </w:rPr>
        <w:t>public class Sd04211RegisterDto implements Serializable {</w:t>
      </w:r>
    </w:p>
    <w:p w14:paraId="19D9A150" w14:textId="77777777" w:rsidR="00C51BAC" w:rsidRPr="004D3944" w:rsidRDefault="00C51BAC" w:rsidP="00D830CD">
      <w:pPr>
        <w:pStyle w:val="a2"/>
        <w:rPr>
          <w:rFonts w:ascii="Arial" w:hAnsi="Arial" w:cs="Arial"/>
          <w:lang w:val="zh-CN" w:eastAsia="zh-CN"/>
        </w:rPr>
      </w:pPr>
    </w:p>
    <w:p w14:paraId="4D0E4BF5" w14:textId="77777777" w:rsidR="00C51BAC" w:rsidRPr="004D3944" w:rsidRDefault="00C51BAC" w:rsidP="00D830CD">
      <w:pPr>
        <w:pStyle w:val="a2"/>
        <w:rPr>
          <w:rFonts w:ascii="Arial" w:hAnsi="Arial" w:cs="Arial"/>
          <w:lang w:val="zh-CN" w:eastAsia="zh-CN"/>
        </w:rPr>
      </w:pPr>
      <w:r w:rsidRPr="004D3944">
        <w:rPr>
          <w:rFonts w:ascii="Arial" w:hAnsi="Arial" w:cs="Arial"/>
          <w:lang w:val="zh-CN" w:eastAsia="zh-CN"/>
        </w:rPr>
        <w:t xml:space="preserve">  /** </w:t>
      </w:r>
      <w:r w:rsidRPr="004D3944">
        <w:rPr>
          <w:rFonts w:ascii="Arial" w:hAnsi="Arial" w:cs="Arial"/>
          <w:lang w:val="zh-CN" w:eastAsia="zh-CN"/>
        </w:rPr>
        <w:t>製品部門</w:t>
      </w:r>
      <w:r w:rsidRPr="004D3944">
        <w:rPr>
          <w:rFonts w:ascii="Arial" w:hAnsi="Arial" w:cs="Arial"/>
          <w:lang w:val="zh-CN" w:eastAsia="zh-CN"/>
        </w:rPr>
        <w:t xml:space="preserve"> . */</w:t>
      </w:r>
    </w:p>
    <w:p w14:paraId="3884E44D" w14:textId="77777777" w:rsidR="00C51BAC" w:rsidRPr="004D3944" w:rsidRDefault="00C51BAC" w:rsidP="00D830CD">
      <w:pPr>
        <w:pStyle w:val="a2"/>
        <w:rPr>
          <w:rFonts w:ascii="Arial" w:hAnsi="Arial" w:cs="Arial"/>
          <w:lang w:val="zh-CN" w:eastAsia="zh-CN"/>
        </w:rPr>
      </w:pPr>
      <w:r w:rsidRPr="004D3944">
        <w:rPr>
          <w:rFonts w:ascii="Arial" w:hAnsi="Arial" w:cs="Arial"/>
          <w:lang w:val="zh-CN" w:eastAsia="zh-CN"/>
        </w:rPr>
        <w:lastRenderedPageBreak/>
        <w:t xml:space="preserve">  private String spart;</w:t>
      </w:r>
    </w:p>
    <w:p w14:paraId="5D371FD5" w14:textId="77777777" w:rsidR="00C51BAC" w:rsidRPr="004D3944" w:rsidRDefault="00C51BAC" w:rsidP="00D830CD">
      <w:pPr>
        <w:pStyle w:val="a2"/>
        <w:rPr>
          <w:rFonts w:ascii="Arial" w:hAnsi="Arial" w:cs="Arial"/>
          <w:lang w:val="zh-CN" w:eastAsia="zh-CN"/>
        </w:rPr>
      </w:pPr>
    </w:p>
    <w:p w14:paraId="26CD219F" w14:textId="77777777" w:rsidR="00C51BAC" w:rsidRPr="004D3944" w:rsidRDefault="00C51BAC" w:rsidP="00D830CD">
      <w:pPr>
        <w:pStyle w:val="a2"/>
        <w:rPr>
          <w:rFonts w:ascii="Arial" w:hAnsi="Arial" w:cs="Arial"/>
          <w:lang w:val="zh-CN" w:eastAsia="zh-CN"/>
        </w:rPr>
      </w:pPr>
      <w:r w:rsidRPr="004D3944">
        <w:rPr>
          <w:rFonts w:ascii="Arial" w:hAnsi="Arial" w:cs="Arial"/>
          <w:lang w:val="zh-CN" w:eastAsia="zh-CN"/>
        </w:rPr>
        <w:t xml:space="preserve">  /** </w:t>
      </w:r>
      <w:r w:rsidRPr="004D3944">
        <w:rPr>
          <w:rFonts w:ascii="Arial" w:hAnsi="Arial" w:cs="Arial"/>
          <w:lang w:val="zh-CN" w:eastAsia="zh-CN"/>
        </w:rPr>
        <w:t>運搬事業者コード</w:t>
      </w:r>
      <w:r w:rsidRPr="004D3944">
        <w:rPr>
          <w:rFonts w:ascii="Arial" w:hAnsi="Arial" w:cs="Arial"/>
          <w:lang w:val="zh-CN" w:eastAsia="zh-CN"/>
        </w:rPr>
        <w:t>. */</w:t>
      </w:r>
    </w:p>
    <w:p w14:paraId="268F922D" w14:textId="77777777" w:rsidR="00C51BAC" w:rsidRPr="004D3944" w:rsidRDefault="00C51BAC" w:rsidP="00D830CD">
      <w:pPr>
        <w:pStyle w:val="a2"/>
        <w:rPr>
          <w:rFonts w:ascii="Arial" w:hAnsi="Arial" w:cs="Arial"/>
          <w:lang w:val="zh-CN" w:eastAsia="zh-CN"/>
        </w:rPr>
      </w:pPr>
      <w:r w:rsidRPr="004D3944">
        <w:rPr>
          <w:rFonts w:ascii="Arial" w:hAnsi="Arial" w:cs="Arial"/>
          <w:lang w:val="zh-CN" w:eastAsia="zh-CN"/>
        </w:rPr>
        <w:t xml:space="preserve">  private String ujscd;</w:t>
      </w:r>
    </w:p>
    <w:p w14:paraId="6CE791C6" w14:textId="77777777" w:rsidR="00C51BAC" w:rsidRPr="004D3944" w:rsidRDefault="00C51BAC" w:rsidP="00D830CD">
      <w:pPr>
        <w:pStyle w:val="a2"/>
        <w:rPr>
          <w:rFonts w:ascii="Arial" w:hAnsi="Arial" w:cs="Arial"/>
          <w:lang w:val="zh-CN" w:eastAsia="zh-CN"/>
        </w:rPr>
      </w:pPr>
    </w:p>
    <w:p w14:paraId="0AD0596F" w14:textId="77777777" w:rsidR="00C51BAC" w:rsidRPr="004D3944" w:rsidRDefault="00C51BAC" w:rsidP="00D830CD">
      <w:pPr>
        <w:pStyle w:val="a2"/>
        <w:rPr>
          <w:rFonts w:ascii="Arial" w:hAnsi="Arial" w:cs="Arial"/>
          <w:lang w:val="zh-CN" w:eastAsia="zh-CN"/>
        </w:rPr>
      </w:pPr>
      <w:r w:rsidRPr="004D3944">
        <w:rPr>
          <w:rFonts w:ascii="Arial" w:hAnsi="Arial" w:cs="Arial"/>
          <w:lang w:val="zh-CN" w:eastAsia="zh-CN"/>
        </w:rPr>
        <w:t xml:space="preserve">  /** </w:t>
      </w:r>
      <w:r w:rsidRPr="004D3944">
        <w:rPr>
          <w:rFonts w:ascii="Arial" w:hAnsi="Arial" w:cs="Arial"/>
          <w:lang w:val="zh-CN" w:eastAsia="zh-CN"/>
        </w:rPr>
        <w:t>車両コード</w:t>
      </w:r>
      <w:r w:rsidRPr="004D3944">
        <w:rPr>
          <w:rFonts w:ascii="Arial" w:hAnsi="Arial" w:cs="Arial"/>
          <w:lang w:val="zh-CN" w:eastAsia="zh-CN"/>
        </w:rPr>
        <w:t>. */</w:t>
      </w:r>
    </w:p>
    <w:p w14:paraId="7603BE94" w14:textId="77777777" w:rsidR="00C51BAC" w:rsidRPr="004D3944" w:rsidRDefault="00C51BAC" w:rsidP="00D830CD">
      <w:pPr>
        <w:pStyle w:val="a2"/>
        <w:rPr>
          <w:rFonts w:ascii="Arial" w:hAnsi="Arial" w:cs="Arial"/>
          <w:lang w:val="zh-CN" w:eastAsia="zh-CN"/>
        </w:rPr>
      </w:pPr>
      <w:r w:rsidRPr="004D3944">
        <w:rPr>
          <w:rFonts w:ascii="Arial" w:hAnsi="Arial" w:cs="Arial"/>
          <w:lang w:val="zh-CN" w:eastAsia="zh-CN"/>
        </w:rPr>
        <w:t xml:space="preserve">  private String syacd;</w:t>
      </w:r>
    </w:p>
    <w:p w14:paraId="08B32A02" w14:textId="77777777" w:rsidR="00C51BAC" w:rsidRPr="004D3944" w:rsidRDefault="00C51BAC" w:rsidP="00D830CD">
      <w:pPr>
        <w:pStyle w:val="a2"/>
        <w:rPr>
          <w:rFonts w:ascii="Arial" w:hAnsi="Arial" w:cs="Arial"/>
          <w:lang w:val="zh-CN" w:eastAsia="zh-CN"/>
        </w:rPr>
      </w:pPr>
    </w:p>
    <w:p w14:paraId="5C5F341D" w14:textId="77777777" w:rsidR="00C51BAC" w:rsidRPr="004D3944" w:rsidRDefault="00C51BAC" w:rsidP="00D830CD">
      <w:pPr>
        <w:pStyle w:val="a2"/>
        <w:rPr>
          <w:rFonts w:ascii="Arial" w:hAnsi="Arial" w:cs="Arial"/>
          <w:lang w:val="zh-CN" w:eastAsia="zh-CN"/>
        </w:rPr>
      </w:pPr>
      <w:r w:rsidRPr="004D3944">
        <w:rPr>
          <w:rFonts w:ascii="Arial" w:hAnsi="Arial" w:cs="Arial"/>
          <w:lang w:val="zh-CN" w:eastAsia="zh-CN"/>
        </w:rPr>
        <w:t xml:space="preserve">  /** </w:t>
      </w:r>
      <w:r w:rsidRPr="004D3944">
        <w:rPr>
          <w:rFonts w:ascii="Arial" w:hAnsi="Arial" w:cs="Arial"/>
          <w:lang w:val="zh-CN" w:eastAsia="zh-CN"/>
        </w:rPr>
        <w:t>車両枝番号</w:t>
      </w:r>
      <w:r w:rsidRPr="004D3944">
        <w:rPr>
          <w:rFonts w:ascii="Arial" w:hAnsi="Arial" w:cs="Arial"/>
          <w:lang w:val="zh-CN" w:eastAsia="zh-CN"/>
        </w:rPr>
        <w:t xml:space="preserve"> // TODO:</w:t>
      </w:r>
      <w:r w:rsidRPr="004D3944">
        <w:rPr>
          <w:rFonts w:ascii="Arial" w:hAnsi="Arial" w:cs="Arial"/>
          <w:lang w:val="zh-CN" w:eastAsia="zh-CN"/>
        </w:rPr>
        <w:t>項目名未定</w:t>
      </w:r>
      <w:r w:rsidRPr="004D3944">
        <w:rPr>
          <w:rFonts w:ascii="Arial" w:hAnsi="Arial" w:cs="Arial"/>
          <w:lang w:val="zh-CN" w:eastAsia="zh-CN"/>
        </w:rPr>
        <w:t>. */</w:t>
      </w:r>
    </w:p>
    <w:p w14:paraId="4B5F2EE0" w14:textId="77777777" w:rsidR="00C51BAC" w:rsidRPr="004D3944" w:rsidRDefault="00C51BAC" w:rsidP="00D830CD">
      <w:pPr>
        <w:pStyle w:val="a2"/>
        <w:rPr>
          <w:rFonts w:ascii="Arial" w:hAnsi="Arial" w:cs="Arial"/>
          <w:lang w:val="zh-CN" w:eastAsia="zh-CN"/>
        </w:rPr>
      </w:pPr>
      <w:r w:rsidRPr="004D3944">
        <w:rPr>
          <w:rFonts w:ascii="Arial" w:hAnsi="Arial" w:cs="Arial"/>
          <w:lang w:val="zh-CN" w:eastAsia="zh-CN"/>
        </w:rPr>
        <w:t xml:space="preserve">  private String syaSeqno;</w:t>
      </w:r>
    </w:p>
    <w:p w14:paraId="1D962842" w14:textId="77777777" w:rsidR="00C51BAC" w:rsidRPr="004D3944" w:rsidRDefault="00C51BAC" w:rsidP="00D830CD">
      <w:pPr>
        <w:pStyle w:val="a2"/>
        <w:rPr>
          <w:rFonts w:ascii="Arial" w:hAnsi="Arial" w:cs="Arial"/>
          <w:lang w:val="zh-CN" w:eastAsia="zh-CN"/>
        </w:rPr>
      </w:pPr>
    </w:p>
    <w:p w14:paraId="2493407F" w14:textId="77777777" w:rsidR="00C51BAC" w:rsidRPr="004D3944" w:rsidRDefault="00C51BAC" w:rsidP="00D830CD">
      <w:pPr>
        <w:pStyle w:val="a2"/>
        <w:rPr>
          <w:rFonts w:ascii="Arial" w:hAnsi="Arial" w:cs="Arial"/>
          <w:lang w:val="zh-CN" w:eastAsia="zh-CN"/>
        </w:rPr>
      </w:pPr>
      <w:r w:rsidRPr="004D3944">
        <w:rPr>
          <w:rFonts w:ascii="Arial" w:hAnsi="Arial" w:cs="Arial"/>
          <w:lang w:val="zh-CN" w:eastAsia="zh-CN"/>
        </w:rPr>
        <w:t xml:space="preserve">  /** </w:t>
      </w:r>
      <w:r w:rsidRPr="004D3944">
        <w:rPr>
          <w:rFonts w:ascii="Arial" w:hAnsi="Arial" w:cs="Arial"/>
          <w:lang w:val="zh-CN" w:eastAsia="zh-CN"/>
        </w:rPr>
        <w:t>車両番号</w:t>
      </w:r>
      <w:r w:rsidRPr="004D3944">
        <w:rPr>
          <w:rFonts w:ascii="Arial" w:hAnsi="Arial" w:cs="Arial"/>
          <w:lang w:val="zh-CN" w:eastAsia="zh-CN"/>
        </w:rPr>
        <w:t>. */</w:t>
      </w:r>
    </w:p>
    <w:p w14:paraId="401E1DC8" w14:textId="77777777" w:rsidR="00C51BAC" w:rsidRPr="004D3944" w:rsidRDefault="00C51BAC" w:rsidP="00D830CD">
      <w:pPr>
        <w:pStyle w:val="a2"/>
        <w:rPr>
          <w:rFonts w:ascii="Arial" w:hAnsi="Arial" w:cs="Arial"/>
          <w:lang w:val="zh-CN" w:eastAsia="zh-CN"/>
        </w:rPr>
      </w:pPr>
      <w:r w:rsidRPr="004D3944">
        <w:rPr>
          <w:rFonts w:ascii="Arial" w:hAnsi="Arial" w:cs="Arial"/>
          <w:lang w:val="zh-CN" w:eastAsia="zh-CN"/>
        </w:rPr>
        <w:t xml:space="preserve">  private String sytno;</w:t>
      </w:r>
    </w:p>
    <w:p w14:paraId="5E694CBC" w14:textId="77777777" w:rsidR="00C51BAC" w:rsidRPr="004D3944" w:rsidRDefault="00C51BAC" w:rsidP="00D830CD">
      <w:pPr>
        <w:pStyle w:val="a2"/>
        <w:rPr>
          <w:rFonts w:ascii="Arial" w:hAnsi="Arial" w:cs="Arial"/>
          <w:lang w:val="zh-CN" w:eastAsia="zh-CN"/>
        </w:rPr>
      </w:pPr>
    </w:p>
    <w:p w14:paraId="08B1A24A" w14:textId="77777777" w:rsidR="00C51BAC" w:rsidRPr="004D3944" w:rsidRDefault="00C51BAC" w:rsidP="00D830CD">
      <w:pPr>
        <w:pStyle w:val="a2"/>
        <w:rPr>
          <w:rFonts w:ascii="Arial" w:hAnsi="Arial" w:cs="Arial"/>
          <w:lang w:val="zh-CN" w:eastAsia="zh-CN"/>
        </w:rPr>
      </w:pPr>
      <w:r w:rsidRPr="004D3944">
        <w:rPr>
          <w:rFonts w:ascii="Arial" w:hAnsi="Arial" w:cs="Arial"/>
          <w:lang w:val="zh-CN" w:eastAsia="zh-CN"/>
        </w:rPr>
        <w:t xml:space="preserve">  /** </w:t>
      </w:r>
      <w:r w:rsidRPr="004D3944">
        <w:rPr>
          <w:rFonts w:ascii="Arial" w:hAnsi="Arial" w:cs="Arial"/>
          <w:lang w:val="zh-CN" w:eastAsia="zh-CN"/>
        </w:rPr>
        <w:t>販売組織</w:t>
      </w:r>
      <w:r w:rsidRPr="004D3944">
        <w:rPr>
          <w:rFonts w:ascii="Arial" w:hAnsi="Arial" w:cs="Arial"/>
          <w:lang w:val="zh-CN" w:eastAsia="zh-CN"/>
        </w:rPr>
        <w:t>. */</w:t>
      </w:r>
    </w:p>
    <w:p w14:paraId="21ABAA21" w14:textId="77777777" w:rsidR="00C51BAC" w:rsidRPr="004D3944" w:rsidRDefault="00C51BAC" w:rsidP="00D830CD">
      <w:pPr>
        <w:pStyle w:val="a2"/>
        <w:rPr>
          <w:rFonts w:ascii="Arial" w:hAnsi="Arial" w:cs="Arial"/>
          <w:lang w:val="zh-CN" w:eastAsia="zh-CN"/>
        </w:rPr>
      </w:pPr>
      <w:r w:rsidRPr="004D3944">
        <w:rPr>
          <w:rFonts w:ascii="Arial" w:hAnsi="Arial" w:cs="Arial"/>
          <w:lang w:val="zh-CN" w:eastAsia="zh-CN"/>
        </w:rPr>
        <w:t xml:space="preserve">  private String nyrvk;</w:t>
      </w:r>
    </w:p>
    <w:p w14:paraId="51AA8523" w14:textId="77777777" w:rsidR="00C51BAC" w:rsidRPr="004D3944" w:rsidRDefault="00C51BAC" w:rsidP="00D830CD">
      <w:pPr>
        <w:pStyle w:val="a2"/>
        <w:rPr>
          <w:rFonts w:ascii="Arial" w:hAnsi="Arial" w:cs="Arial"/>
          <w:lang w:val="zh-CN" w:eastAsia="zh-CN"/>
        </w:rPr>
      </w:pPr>
    </w:p>
    <w:p w14:paraId="15C25EB1" w14:textId="77777777" w:rsidR="00C51BAC" w:rsidRPr="004D3944" w:rsidRDefault="00C51BAC" w:rsidP="00D830CD">
      <w:pPr>
        <w:pStyle w:val="a2"/>
        <w:rPr>
          <w:rFonts w:ascii="Arial" w:hAnsi="Arial" w:cs="Arial"/>
          <w:lang w:val="zh-CN" w:eastAsia="zh-CN"/>
        </w:rPr>
      </w:pPr>
      <w:r w:rsidRPr="004D3944">
        <w:rPr>
          <w:rFonts w:ascii="Arial" w:hAnsi="Arial" w:cs="Arial"/>
          <w:lang w:val="zh-CN" w:eastAsia="zh-CN"/>
        </w:rPr>
        <w:t xml:space="preserve">  /** </w:t>
      </w:r>
      <w:r w:rsidRPr="004D3944">
        <w:rPr>
          <w:rFonts w:ascii="Arial" w:hAnsi="Arial" w:cs="Arial"/>
          <w:lang w:val="zh-CN" w:eastAsia="zh-CN"/>
        </w:rPr>
        <w:t>車種</w:t>
      </w:r>
      <w:r w:rsidRPr="004D3944">
        <w:rPr>
          <w:rFonts w:ascii="Arial" w:hAnsi="Arial" w:cs="Arial"/>
          <w:lang w:val="zh-CN" w:eastAsia="zh-CN"/>
        </w:rPr>
        <w:t>. */</w:t>
      </w:r>
    </w:p>
    <w:p w14:paraId="5CB77102" w14:textId="77777777" w:rsidR="00C51BAC" w:rsidRPr="004D3944" w:rsidRDefault="00C51BAC" w:rsidP="00D830CD">
      <w:pPr>
        <w:pStyle w:val="a2"/>
        <w:rPr>
          <w:rFonts w:ascii="Arial" w:hAnsi="Arial" w:cs="Arial"/>
          <w:lang w:val="zh-CN" w:eastAsia="zh-CN"/>
        </w:rPr>
      </w:pPr>
      <w:r w:rsidRPr="004D3944">
        <w:rPr>
          <w:rFonts w:ascii="Arial" w:hAnsi="Arial" w:cs="Arial"/>
          <w:lang w:val="zh-CN" w:eastAsia="zh-CN"/>
        </w:rPr>
        <w:t xml:space="preserve">  private String syscd;</w:t>
      </w:r>
    </w:p>
    <w:p w14:paraId="04774939" w14:textId="77777777" w:rsidR="00C51BAC" w:rsidRPr="004D3944" w:rsidRDefault="00C51BAC" w:rsidP="00D830CD">
      <w:pPr>
        <w:pStyle w:val="a2"/>
        <w:rPr>
          <w:rFonts w:ascii="Arial" w:hAnsi="Arial" w:cs="Arial"/>
          <w:lang w:val="zh-CN" w:eastAsia="zh-CN"/>
        </w:rPr>
      </w:pPr>
    </w:p>
    <w:p w14:paraId="6F40CDF8" w14:textId="77777777" w:rsidR="00C51BAC" w:rsidRPr="004D3944" w:rsidRDefault="00C51BAC" w:rsidP="00D830CD">
      <w:pPr>
        <w:pStyle w:val="a2"/>
        <w:rPr>
          <w:rFonts w:ascii="Arial" w:hAnsi="Arial" w:cs="Arial"/>
          <w:lang w:val="zh-CN" w:eastAsia="zh-CN"/>
        </w:rPr>
      </w:pPr>
      <w:r w:rsidRPr="004D3944">
        <w:rPr>
          <w:rFonts w:ascii="Arial" w:hAnsi="Arial" w:cs="Arial"/>
          <w:lang w:val="zh-CN" w:eastAsia="zh-CN"/>
        </w:rPr>
        <w:t xml:space="preserve">  /** </w:t>
      </w:r>
      <w:r w:rsidRPr="004D3944">
        <w:rPr>
          <w:rFonts w:ascii="Arial" w:hAnsi="Arial" w:cs="Arial"/>
          <w:lang w:val="zh-CN" w:eastAsia="zh-CN"/>
        </w:rPr>
        <w:t>有効開始日</w:t>
      </w:r>
      <w:r w:rsidRPr="004D3944">
        <w:rPr>
          <w:rFonts w:ascii="Arial" w:hAnsi="Arial" w:cs="Arial"/>
          <w:lang w:val="zh-CN" w:eastAsia="zh-CN"/>
        </w:rPr>
        <w:t>. */</w:t>
      </w:r>
    </w:p>
    <w:p w14:paraId="242AA120" w14:textId="77777777" w:rsidR="00C51BAC" w:rsidRPr="004D3944" w:rsidRDefault="00C51BAC" w:rsidP="00D830CD">
      <w:pPr>
        <w:pStyle w:val="a2"/>
        <w:rPr>
          <w:rFonts w:ascii="Arial" w:hAnsi="Arial" w:cs="Arial"/>
          <w:lang w:val="zh-CN" w:eastAsia="zh-CN"/>
        </w:rPr>
      </w:pPr>
      <w:r w:rsidRPr="004D3944">
        <w:rPr>
          <w:rFonts w:ascii="Arial" w:hAnsi="Arial" w:cs="Arial"/>
          <w:lang w:val="zh-CN" w:eastAsia="zh-CN"/>
        </w:rPr>
        <w:t xml:space="preserve">  private String yksdt;</w:t>
      </w:r>
    </w:p>
    <w:p w14:paraId="1274102F" w14:textId="77777777" w:rsidR="00C51BAC" w:rsidRPr="004D3944" w:rsidRDefault="00C51BAC" w:rsidP="00D830CD">
      <w:pPr>
        <w:pStyle w:val="a2"/>
        <w:rPr>
          <w:rFonts w:ascii="Arial" w:hAnsi="Arial" w:cs="Arial"/>
          <w:lang w:val="zh-CN" w:eastAsia="zh-CN"/>
        </w:rPr>
      </w:pPr>
    </w:p>
    <w:p w14:paraId="099DA076" w14:textId="77777777" w:rsidR="00C51BAC" w:rsidRPr="004D3944" w:rsidRDefault="00C51BAC" w:rsidP="00D830CD">
      <w:pPr>
        <w:pStyle w:val="a2"/>
        <w:rPr>
          <w:rFonts w:ascii="Arial" w:hAnsi="Arial" w:cs="Arial"/>
          <w:lang w:val="zh-CN" w:eastAsia="zh-CN"/>
        </w:rPr>
      </w:pPr>
      <w:r w:rsidRPr="004D3944">
        <w:rPr>
          <w:rFonts w:ascii="Arial" w:hAnsi="Arial" w:cs="Arial"/>
          <w:lang w:val="zh-CN" w:eastAsia="zh-CN"/>
        </w:rPr>
        <w:t xml:space="preserve">  /** </w:t>
      </w:r>
      <w:r w:rsidRPr="004D3944">
        <w:rPr>
          <w:rFonts w:ascii="Arial" w:hAnsi="Arial" w:cs="Arial"/>
          <w:lang w:val="zh-CN" w:eastAsia="zh-CN"/>
        </w:rPr>
        <w:t>有効終了日</w:t>
      </w:r>
      <w:r w:rsidRPr="004D3944">
        <w:rPr>
          <w:rFonts w:ascii="Arial" w:hAnsi="Arial" w:cs="Arial"/>
          <w:lang w:val="zh-CN" w:eastAsia="zh-CN"/>
        </w:rPr>
        <w:t>. */</w:t>
      </w:r>
    </w:p>
    <w:p w14:paraId="7F2189FB" w14:textId="77777777" w:rsidR="00C51BAC" w:rsidRPr="004D3944" w:rsidRDefault="00C51BAC" w:rsidP="00D830CD">
      <w:pPr>
        <w:pStyle w:val="a2"/>
        <w:rPr>
          <w:rFonts w:ascii="Arial" w:hAnsi="Arial" w:cs="Arial"/>
          <w:lang w:val="zh-CN" w:eastAsia="zh-CN"/>
        </w:rPr>
      </w:pPr>
      <w:r w:rsidRPr="004D3944">
        <w:rPr>
          <w:rFonts w:ascii="Arial" w:hAnsi="Arial" w:cs="Arial"/>
          <w:lang w:val="zh-CN" w:eastAsia="zh-CN"/>
        </w:rPr>
        <w:t xml:space="preserve">  private String ykedt;</w:t>
      </w:r>
    </w:p>
    <w:p w14:paraId="44B76E73" w14:textId="77777777" w:rsidR="00C51BAC" w:rsidRPr="004D3944" w:rsidRDefault="00C51BAC" w:rsidP="00D830CD">
      <w:pPr>
        <w:pStyle w:val="a2"/>
        <w:rPr>
          <w:rFonts w:ascii="Arial" w:hAnsi="Arial" w:cs="Arial"/>
          <w:lang w:val="zh-CN" w:eastAsia="zh-CN"/>
        </w:rPr>
      </w:pPr>
    </w:p>
    <w:p w14:paraId="4C150CD1" w14:textId="77777777" w:rsidR="00C51BAC" w:rsidRPr="004D3944" w:rsidRDefault="00C51BAC" w:rsidP="00D830CD">
      <w:pPr>
        <w:pStyle w:val="a2"/>
        <w:rPr>
          <w:rFonts w:ascii="Arial" w:hAnsi="Arial" w:cs="Arial"/>
          <w:lang w:val="zh-CN" w:eastAsia="zh-CN"/>
        </w:rPr>
      </w:pPr>
      <w:r w:rsidRPr="004D3944">
        <w:rPr>
          <w:rFonts w:ascii="Arial" w:hAnsi="Arial" w:cs="Arial"/>
          <w:lang w:val="zh-CN" w:eastAsia="zh-CN"/>
        </w:rPr>
        <w:t xml:space="preserve">  /** </w:t>
      </w:r>
      <w:r w:rsidRPr="004D3944">
        <w:rPr>
          <w:rFonts w:ascii="Arial" w:hAnsi="Arial" w:cs="Arial"/>
          <w:lang w:val="zh-CN" w:eastAsia="zh-CN"/>
        </w:rPr>
        <w:t>最大積載量</w:t>
      </w:r>
      <w:r w:rsidRPr="004D3944">
        <w:rPr>
          <w:rFonts w:ascii="Arial" w:hAnsi="Arial" w:cs="Arial"/>
          <w:lang w:val="zh-CN" w:eastAsia="zh-CN"/>
        </w:rPr>
        <w:t>. */</w:t>
      </w:r>
    </w:p>
    <w:p w14:paraId="5E997C00" w14:textId="77777777" w:rsidR="00C51BAC" w:rsidRPr="004D3944" w:rsidRDefault="00C51BAC" w:rsidP="00D830CD">
      <w:pPr>
        <w:pStyle w:val="a2"/>
        <w:rPr>
          <w:rFonts w:ascii="Arial" w:hAnsi="Arial" w:cs="Arial"/>
          <w:lang w:val="zh-CN" w:eastAsia="zh-CN"/>
        </w:rPr>
      </w:pPr>
      <w:r w:rsidRPr="004D3944">
        <w:rPr>
          <w:rFonts w:ascii="Arial" w:hAnsi="Arial" w:cs="Arial"/>
          <w:lang w:val="zh-CN" w:eastAsia="zh-CN"/>
        </w:rPr>
        <w:t xml:space="preserve">  private String sdsam;</w:t>
      </w:r>
    </w:p>
    <w:p w14:paraId="4136F02E" w14:textId="77777777" w:rsidR="00C51BAC" w:rsidRPr="004D3944" w:rsidRDefault="00C51BAC" w:rsidP="00D830CD">
      <w:pPr>
        <w:pStyle w:val="a2"/>
        <w:rPr>
          <w:rFonts w:ascii="Arial" w:hAnsi="Arial" w:cs="Arial"/>
          <w:lang w:val="zh-CN" w:eastAsia="zh-CN"/>
        </w:rPr>
      </w:pPr>
    </w:p>
    <w:p w14:paraId="73A8E8ED" w14:textId="77777777" w:rsidR="00C51BAC" w:rsidRPr="004D3944" w:rsidRDefault="00C51BAC" w:rsidP="00D830CD">
      <w:pPr>
        <w:pStyle w:val="a2"/>
        <w:rPr>
          <w:rFonts w:ascii="Arial" w:hAnsi="Arial" w:cs="Arial"/>
          <w:lang w:val="zh-CN" w:eastAsia="zh-CN"/>
        </w:rPr>
      </w:pPr>
      <w:r w:rsidRPr="004D3944">
        <w:rPr>
          <w:rFonts w:ascii="Arial" w:hAnsi="Arial" w:cs="Arial"/>
          <w:lang w:val="zh-CN" w:eastAsia="zh-CN"/>
        </w:rPr>
        <w:t xml:space="preserve">  /** </w:t>
      </w:r>
      <w:r w:rsidRPr="004D3944">
        <w:rPr>
          <w:rFonts w:ascii="Arial" w:hAnsi="Arial" w:cs="Arial"/>
          <w:lang w:val="zh-CN" w:eastAsia="zh-CN"/>
        </w:rPr>
        <w:t>車両重量</w:t>
      </w:r>
      <w:r w:rsidRPr="004D3944">
        <w:rPr>
          <w:rFonts w:ascii="Arial" w:hAnsi="Arial" w:cs="Arial"/>
          <w:lang w:val="zh-CN" w:eastAsia="zh-CN"/>
        </w:rPr>
        <w:t>. */</w:t>
      </w:r>
    </w:p>
    <w:p w14:paraId="31FCD298" w14:textId="77777777" w:rsidR="00C51BAC" w:rsidRPr="004D3944" w:rsidRDefault="00C51BAC" w:rsidP="00D830CD">
      <w:pPr>
        <w:pStyle w:val="a2"/>
        <w:rPr>
          <w:rFonts w:ascii="Arial" w:hAnsi="Arial" w:cs="Arial"/>
          <w:lang w:val="zh-CN" w:eastAsia="zh-CN"/>
        </w:rPr>
      </w:pPr>
      <w:r w:rsidRPr="004D3944">
        <w:rPr>
          <w:rFonts w:ascii="Arial" w:hAnsi="Arial" w:cs="Arial"/>
          <w:lang w:val="zh-CN" w:eastAsia="zh-CN"/>
        </w:rPr>
        <w:t xml:space="preserve">  private String syaam;</w:t>
      </w:r>
    </w:p>
    <w:p w14:paraId="4B27ECDB" w14:textId="77777777" w:rsidR="00C51BAC" w:rsidRPr="004D3944" w:rsidRDefault="00C51BAC" w:rsidP="00D830CD">
      <w:pPr>
        <w:pStyle w:val="a2"/>
        <w:rPr>
          <w:rFonts w:ascii="Arial" w:hAnsi="Arial" w:cs="Arial"/>
          <w:lang w:val="zh-CN" w:eastAsia="zh-CN"/>
        </w:rPr>
      </w:pPr>
    </w:p>
    <w:p w14:paraId="55B66D04" w14:textId="77777777" w:rsidR="00C51BAC" w:rsidRPr="004D3944" w:rsidRDefault="00C51BAC" w:rsidP="00D830CD">
      <w:pPr>
        <w:pStyle w:val="a2"/>
        <w:rPr>
          <w:rFonts w:ascii="Arial" w:hAnsi="Arial" w:cs="Arial"/>
          <w:lang w:val="zh-CN" w:eastAsia="zh-CN"/>
        </w:rPr>
      </w:pPr>
      <w:r w:rsidRPr="004D3944">
        <w:rPr>
          <w:rFonts w:ascii="Arial" w:hAnsi="Arial" w:cs="Arial"/>
          <w:lang w:val="zh-CN" w:eastAsia="zh-CN"/>
        </w:rPr>
        <w:t xml:space="preserve">  /** </w:t>
      </w:r>
      <w:r w:rsidRPr="004D3944">
        <w:rPr>
          <w:rFonts w:ascii="Arial" w:hAnsi="Arial" w:cs="Arial"/>
          <w:lang w:val="zh-CN" w:eastAsia="zh-CN"/>
        </w:rPr>
        <w:t>車両総重量</w:t>
      </w:r>
      <w:r w:rsidRPr="004D3944">
        <w:rPr>
          <w:rFonts w:ascii="Arial" w:hAnsi="Arial" w:cs="Arial"/>
          <w:lang w:val="zh-CN" w:eastAsia="zh-CN"/>
        </w:rPr>
        <w:t>. */</w:t>
      </w:r>
    </w:p>
    <w:p w14:paraId="52811C07" w14:textId="77777777" w:rsidR="00C51BAC" w:rsidRPr="004D3944" w:rsidRDefault="00C51BAC" w:rsidP="00D830CD">
      <w:pPr>
        <w:pStyle w:val="a2"/>
        <w:rPr>
          <w:rFonts w:ascii="Arial" w:hAnsi="Arial" w:cs="Arial"/>
          <w:lang w:val="zh-CN" w:eastAsia="zh-CN"/>
        </w:rPr>
      </w:pPr>
      <w:r w:rsidRPr="004D3944">
        <w:rPr>
          <w:rFonts w:ascii="Arial" w:hAnsi="Arial" w:cs="Arial"/>
          <w:lang w:val="zh-CN" w:eastAsia="zh-CN"/>
        </w:rPr>
        <w:t xml:space="preserve">  private String srsam;</w:t>
      </w:r>
    </w:p>
    <w:p w14:paraId="3E1D0FC3" w14:textId="77777777" w:rsidR="00C51BAC" w:rsidRPr="004D3944" w:rsidRDefault="00C51BAC" w:rsidP="00D830CD">
      <w:pPr>
        <w:pStyle w:val="a2"/>
        <w:rPr>
          <w:rFonts w:ascii="Arial" w:hAnsi="Arial" w:cs="Arial"/>
          <w:lang w:val="zh-CN" w:eastAsia="zh-CN"/>
        </w:rPr>
      </w:pPr>
    </w:p>
    <w:p w14:paraId="7BF26FCC" w14:textId="77777777" w:rsidR="00C51BAC" w:rsidRPr="004D3944" w:rsidRDefault="00C51BAC" w:rsidP="00D830CD">
      <w:pPr>
        <w:pStyle w:val="a2"/>
        <w:rPr>
          <w:rFonts w:ascii="Arial" w:hAnsi="Arial" w:cs="Arial"/>
          <w:lang w:val="zh-CN" w:eastAsia="zh-CN"/>
        </w:rPr>
      </w:pPr>
      <w:r w:rsidRPr="004D3944">
        <w:rPr>
          <w:rFonts w:ascii="Arial" w:hAnsi="Arial" w:cs="Arial"/>
          <w:lang w:val="zh-CN" w:eastAsia="zh-CN"/>
        </w:rPr>
        <w:t xml:space="preserve">  /** </w:t>
      </w:r>
      <w:r w:rsidRPr="004D3944">
        <w:rPr>
          <w:rFonts w:ascii="Arial" w:hAnsi="Arial" w:cs="Arial"/>
          <w:lang w:val="zh-CN" w:eastAsia="zh-CN"/>
        </w:rPr>
        <w:t>指</w:t>
      </w:r>
      <w:r w:rsidR="004C727E" w:rsidRPr="004D3944">
        <w:rPr>
          <w:rFonts w:ascii="Arial" w:hAnsi="Arial" w:cs="Arial"/>
          <w:lang w:val="zh-CN" w:eastAsia="zh-CN"/>
        </w:rPr>
        <w:t xml:space="preserve">Hình </w:t>
      </w:r>
      <w:r w:rsidRPr="004D3944">
        <w:rPr>
          <w:rFonts w:ascii="Arial" w:hAnsi="Arial" w:cs="Arial"/>
          <w:lang w:val="zh-CN" w:eastAsia="zh-CN"/>
        </w:rPr>
        <w:t>番号</w:t>
      </w:r>
      <w:r w:rsidRPr="004D3944">
        <w:rPr>
          <w:rFonts w:ascii="Arial" w:hAnsi="Arial" w:cs="Arial"/>
          <w:lang w:val="zh-CN" w:eastAsia="zh-CN"/>
        </w:rPr>
        <w:t>. */</w:t>
      </w:r>
    </w:p>
    <w:p w14:paraId="1EB7DBA6" w14:textId="77777777" w:rsidR="00C51BAC" w:rsidRPr="004D3944" w:rsidRDefault="00C51BAC" w:rsidP="00D830CD">
      <w:pPr>
        <w:pStyle w:val="a2"/>
        <w:rPr>
          <w:rFonts w:ascii="Arial" w:hAnsi="Arial" w:cs="Arial"/>
          <w:lang w:val="zh-CN" w:eastAsia="zh-CN"/>
        </w:rPr>
      </w:pPr>
      <w:r w:rsidRPr="004D3944">
        <w:rPr>
          <w:rFonts w:ascii="Arial" w:hAnsi="Arial" w:cs="Arial"/>
          <w:lang w:val="zh-CN" w:eastAsia="zh-CN"/>
        </w:rPr>
        <w:lastRenderedPageBreak/>
        <w:t xml:space="preserve">  private String aufnr;</w:t>
      </w:r>
    </w:p>
    <w:p w14:paraId="0E723092" w14:textId="77777777" w:rsidR="00C51BAC" w:rsidRPr="004D3944" w:rsidRDefault="00C51BAC" w:rsidP="00D830CD">
      <w:pPr>
        <w:pStyle w:val="a2"/>
        <w:rPr>
          <w:rFonts w:ascii="Arial" w:hAnsi="Arial" w:cs="Arial"/>
          <w:lang w:val="zh-CN" w:eastAsia="zh-CN"/>
        </w:rPr>
      </w:pPr>
    </w:p>
    <w:p w14:paraId="4DBE0C88" w14:textId="77777777" w:rsidR="00C51BAC" w:rsidRPr="004D3944" w:rsidRDefault="00C51BAC" w:rsidP="00D830CD">
      <w:pPr>
        <w:pStyle w:val="a2"/>
        <w:rPr>
          <w:rFonts w:ascii="Arial" w:eastAsia="SimSun" w:hAnsi="Arial" w:cs="Arial"/>
          <w:lang w:val="zh-CN" w:eastAsia="zh-CN"/>
        </w:rPr>
      </w:pPr>
      <w:r w:rsidRPr="004D3944">
        <w:rPr>
          <w:rFonts w:ascii="Arial" w:hAnsi="Arial" w:cs="Arial"/>
          <w:lang w:val="zh-CN" w:eastAsia="zh-CN"/>
        </w:rPr>
        <w:t>}</w:t>
      </w:r>
    </w:p>
    <w:p w14:paraId="0EF39FCA" w14:textId="77777777" w:rsidR="00293749" w:rsidRPr="004D3944" w:rsidRDefault="004C727E" w:rsidP="00036FA3">
      <w:pPr>
        <w:pStyle w:val="Heading3"/>
        <w:spacing w:before="180"/>
        <w:rPr>
          <w:rFonts w:ascii="Arial" w:hAnsi="Arial" w:cs="Arial"/>
        </w:rPr>
      </w:pPr>
      <w:r w:rsidRPr="004D3944">
        <w:rPr>
          <w:rFonts w:ascii="Arial" w:hAnsi="Arial" w:cs="Arial"/>
        </w:rPr>
        <w:t>Lớp service</w:t>
      </w:r>
    </w:p>
    <w:p w14:paraId="3345CED1" w14:textId="77777777" w:rsidR="00293749" w:rsidRPr="004D3944" w:rsidRDefault="00B37D81" w:rsidP="00D830CD">
      <w:pPr>
        <w:ind w:firstLine="250"/>
        <w:rPr>
          <w:rFonts w:ascii="Arial" w:hAnsi="Arial" w:cs="Arial"/>
          <w:lang w:val="vi-VN"/>
        </w:rPr>
      </w:pPr>
      <w:r w:rsidRPr="004D3944">
        <w:rPr>
          <w:rFonts w:ascii="Arial" w:hAnsi="Arial" w:cs="Arial"/>
          <w:lang w:val="vi-VN"/>
        </w:rPr>
        <w:t xml:space="preserve">Vì </w:t>
      </w:r>
      <w:r w:rsidR="008A0C76" w:rsidRPr="004D3944">
        <w:rPr>
          <w:rFonts w:ascii="Arial" w:hAnsi="Arial" w:cs="Arial"/>
          <w:lang w:val="vi-VN"/>
        </w:rPr>
        <w:t xml:space="preserve">sẽ </w:t>
      </w:r>
      <w:r w:rsidRPr="004D3944">
        <w:rPr>
          <w:rFonts w:ascii="Arial" w:hAnsi="Arial" w:cs="Arial"/>
          <w:lang w:val="vi-VN"/>
        </w:rPr>
        <w:t xml:space="preserve">dùng implement </w:t>
      </w:r>
      <w:r w:rsidRPr="004D3944">
        <w:rPr>
          <w:rFonts w:ascii="Arial" w:hAnsi="Arial" w:cs="Arial"/>
        </w:rPr>
        <w:t xml:space="preserve">AbstractServiceGenerated </w:t>
      </w:r>
      <w:r w:rsidRPr="004D3944">
        <w:rPr>
          <w:rFonts w:ascii="Arial" w:hAnsi="Arial" w:cs="Arial"/>
          <w:lang w:val="vi-VN"/>
        </w:rPr>
        <w:t xml:space="preserve"> mà đang kế thừa </w:t>
      </w:r>
      <w:r w:rsidR="001A49C0" w:rsidRPr="004D3944">
        <w:rPr>
          <w:rFonts w:ascii="Arial" w:hAnsi="Arial" w:cs="Arial"/>
        </w:rPr>
        <w:t>Zswma0Service</w:t>
      </w:r>
      <w:r w:rsidRPr="004D3944">
        <w:rPr>
          <w:rFonts w:ascii="Arial" w:hAnsi="Arial" w:cs="Arial"/>
          <w:lang w:val="vi-VN"/>
        </w:rPr>
        <w:t xml:space="preserve"> cho nên không mô tả.</w:t>
      </w:r>
    </w:p>
    <w:p w14:paraId="181BF7E1" w14:textId="77777777" w:rsidR="00E24CCD" w:rsidRPr="004D3944" w:rsidRDefault="00E24CCD" w:rsidP="00D830CD">
      <w:pPr>
        <w:ind w:firstLine="250"/>
        <w:rPr>
          <w:rFonts w:ascii="Arial" w:hAnsi="Arial" w:cs="Arial"/>
        </w:rPr>
      </w:pPr>
    </w:p>
    <w:p w14:paraId="04011EF3" w14:textId="77777777" w:rsidR="000A21EF" w:rsidRPr="004D3944" w:rsidRDefault="00B37D81" w:rsidP="009E3676">
      <w:pPr>
        <w:pStyle w:val="Heading2"/>
        <w:spacing w:before="180"/>
        <w:ind w:left="0" w:hanging="140"/>
        <w:rPr>
          <w:rFonts w:ascii="Arial" w:hAnsi="Arial" w:cs="Arial"/>
        </w:rPr>
      </w:pPr>
      <w:bookmarkStart w:id="109" w:name="_Toc438563492"/>
      <w:r w:rsidRPr="004D3944">
        <w:rPr>
          <w:rFonts w:ascii="Arial" w:hAnsi="Arial" w:cs="Arial"/>
          <w:lang w:val="vi-VN"/>
        </w:rPr>
        <w:t xml:space="preserve">Chức năng hiển thị danh sách </w:t>
      </w:r>
      <w:r w:rsidR="000967CB" w:rsidRPr="004D3944">
        <w:rPr>
          <w:rFonts w:ascii="Arial" w:hAnsi="Arial" w:cs="Arial"/>
          <w:lang w:val="vi-VN"/>
        </w:rPr>
        <w:t>của màn hình report đơn</w:t>
      </w:r>
      <w:bookmarkEnd w:id="109"/>
    </w:p>
    <w:p w14:paraId="3A0D0A33" w14:textId="77777777" w:rsidR="003C4239" w:rsidRPr="004D3944" w:rsidRDefault="000967CB" w:rsidP="009E3676">
      <w:pPr>
        <w:ind w:firstLine="250"/>
        <w:rPr>
          <w:rFonts w:ascii="Arial" w:hAnsi="Arial" w:cs="Arial"/>
          <w:lang w:val="vi-VN"/>
        </w:rPr>
      </w:pPr>
      <w:r w:rsidRPr="004D3944">
        <w:rPr>
          <w:rFonts w:ascii="Arial" w:hAnsi="Arial" w:cs="Arial"/>
          <w:lang w:val="vi-VN"/>
        </w:rPr>
        <w:t xml:space="preserve">Nêu lên ví dụ về implement của phần </w:t>
      </w:r>
      <w:r w:rsidR="003C4239" w:rsidRPr="004D3944">
        <w:rPr>
          <w:rFonts w:ascii="Arial" w:hAnsi="Arial" w:cs="Arial"/>
          <w:lang w:val="ja-JP"/>
        </w:rPr>
        <w:t>「処理品・その他・明細」</w:t>
      </w:r>
      <w:r w:rsidRPr="004D3944">
        <w:rPr>
          <w:rFonts w:ascii="Arial" w:hAnsi="Arial" w:cs="Arial"/>
          <w:lang w:val="vi-VN"/>
        </w:rPr>
        <w:t xml:space="preserve"> của màn hình</w:t>
      </w:r>
      <w:r w:rsidRPr="004D3944">
        <w:rPr>
          <w:rFonts w:ascii="Arial" w:hAnsi="Arial" w:cs="Arial"/>
          <w:lang w:val="ja-JP"/>
        </w:rPr>
        <w:t>受注伝票入力</w:t>
      </w:r>
      <w:r w:rsidRPr="004D3944">
        <w:rPr>
          <w:rFonts w:ascii="Arial" w:hAnsi="Arial" w:cs="Arial"/>
          <w:lang w:val="vi-VN"/>
        </w:rPr>
        <w:t>.</w:t>
      </w:r>
    </w:p>
    <w:p w14:paraId="214D09AA" w14:textId="77777777" w:rsidR="000A21EF" w:rsidRPr="004D3944" w:rsidRDefault="000967CB" w:rsidP="00036FA3">
      <w:pPr>
        <w:pStyle w:val="Heading3"/>
        <w:spacing w:before="180"/>
        <w:rPr>
          <w:rFonts w:ascii="Arial" w:hAnsi="Arial" w:cs="Arial"/>
        </w:rPr>
      </w:pPr>
      <w:bookmarkStart w:id="110" w:name="_Toc438563493"/>
      <w:r w:rsidRPr="004D3944">
        <w:rPr>
          <w:rFonts w:ascii="Arial" w:hAnsi="Arial" w:cs="Arial"/>
          <w:lang w:val="vi-VN"/>
        </w:rPr>
        <w:t>Hình ảnh implement</w:t>
      </w:r>
      <w:bookmarkEnd w:id="110"/>
    </w:p>
    <w:p w14:paraId="23788F02" w14:textId="77777777" w:rsidR="004A7FDE" w:rsidRPr="004D3944" w:rsidRDefault="000967CB" w:rsidP="004A7FDE">
      <w:pPr>
        <w:ind w:firstLine="250"/>
        <w:rPr>
          <w:rFonts w:ascii="Arial" w:hAnsi="Arial" w:cs="Arial"/>
          <w:lang w:val="vi-VN"/>
        </w:rPr>
      </w:pPr>
      <w:r w:rsidRPr="004D3944">
        <w:rPr>
          <w:rFonts w:ascii="Arial" w:hAnsi="Arial" w:cs="Arial"/>
          <w:lang w:val="vi-VN"/>
        </w:rPr>
        <w:t xml:space="preserve">Trường hợp là report đơn thì không phải implement phần danh sách bằng </w:t>
      </w:r>
      <w:r w:rsidR="004633CA" w:rsidRPr="004D3944">
        <w:rPr>
          <w:rFonts w:ascii="Arial" w:hAnsi="Arial" w:cs="Arial"/>
          <w:lang w:val="ja-JP"/>
        </w:rPr>
        <w:t>Ajax</w:t>
      </w:r>
      <w:r w:rsidRPr="004D3944">
        <w:rPr>
          <w:rFonts w:ascii="Arial" w:hAnsi="Arial" w:cs="Arial"/>
          <w:lang w:val="vi-VN"/>
        </w:rPr>
        <w:t xml:space="preserve"> access mà sẽ bố trí chuỗi JSON vào màn hình rồi bind giá trị đó vào template của </w:t>
      </w:r>
      <w:r w:rsidR="004633CA" w:rsidRPr="004D3944">
        <w:rPr>
          <w:rFonts w:ascii="Arial" w:hAnsi="Arial" w:cs="Arial"/>
          <w:lang w:val="ja-JP"/>
        </w:rPr>
        <w:t>JsRender</w:t>
      </w:r>
      <w:r w:rsidRPr="004D3944">
        <w:rPr>
          <w:rFonts w:ascii="Arial" w:hAnsi="Arial" w:cs="Arial"/>
          <w:lang w:val="vi-VN"/>
        </w:rPr>
        <w:t>.</w:t>
      </w:r>
    </w:p>
    <w:p w14:paraId="631307CE" w14:textId="77777777" w:rsidR="000A21EF" w:rsidRPr="004D3944" w:rsidRDefault="000A21EF" w:rsidP="009E3676">
      <w:pPr>
        <w:ind w:firstLine="250"/>
        <w:rPr>
          <w:rFonts w:ascii="Arial" w:hAnsi="Arial" w:cs="Arial"/>
          <w:lang w:val="ja-JP"/>
        </w:rPr>
      </w:pPr>
    </w:p>
    <w:p w14:paraId="6C1F5FFF" w14:textId="77777777" w:rsidR="005A203A" w:rsidRPr="004D3944" w:rsidRDefault="000A21EF" w:rsidP="009E3676">
      <w:pPr>
        <w:keepNext/>
        <w:ind w:firstLine="220"/>
        <w:rPr>
          <w:rFonts w:ascii="Arial" w:hAnsi="Arial" w:cs="Arial"/>
        </w:rPr>
      </w:pPr>
      <w:r w:rsidRPr="004D3944">
        <w:rPr>
          <w:rFonts w:ascii="Arial" w:hAnsi="Arial" w:cs="Arial"/>
          <w:noProof/>
        </w:rPr>
        <w:drawing>
          <wp:inline distT="0" distB="0" distL="0" distR="0" wp14:anchorId="3971BA11" wp14:editId="5AFBE4FB">
            <wp:extent cx="5634594" cy="3383915"/>
            <wp:effectExtent l="0" t="0" r="0" b="0"/>
            <wp:docPr id="174" name="図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図 173"/>
                    <pic:cNvPicPr>
                      <a:picLocks noChangeAspect="1" noChangeArrowheads="1"/>
                      <a:extLst>
                        <a:ext uri="{84589F7E-364E-4C9E-8A38-B11213B215E9}">
                          <a14:cameraTool xmlns:a14="http://schemas.microsoft.com/office/drawing/2010/main" cellRange="$B$234:$AJ$254"/>
                        </a:ext>
                      </a:extLst>
                    </pic:cNvPicPr>
                  </pic:nvPicPr>
                  <pic:blipFill>
                    <a:blip r:embed="rId34" cstate="print"/>
                    <a:srcRect/>
                    <a:stretch>
                      <a:fillRect/>
                    </a:stretch>
                  </pic:blipFill>
                  <pic:spPr bwMode="auto">
                    <a:xfrm>
                      <a:off x="0" y="0"/>
                      <a:ext cx="5638196" cy="3386078"/>
                    </a:xfrm>
                    <a:prstGeom prst="rect">
                      <a:avLst/>
                    </a:prstGeom>
                    <a:solidFill>
                      <a:srgbClr val="FFFFFF"/>
                    </a:solidFill>
                    <a:ln w="9525">
                      <a:noFill/>
                      <a:miter lim="800000"/>
                      <a:headEnd/>
                      <a:tailEnd/>
                    </a:ln>
                  </pic:spPr>
                </pic:pic>
              </a:graphicData>
            </a:graphic>
          </wp:inline>
        </w:drawing>
      </w:r>
    </w:p>
    <w:p w14:paraId="0AB2A4A3" w14:textId="77777777" w:rsidR="000A21EF" w:rsidRPr="004D3944" w:rsidRDefault="004C727E" w:rsidP="009E3676">
      <w:pPr>
        <w:pStyle w:val="Caption"/>
        <w:ind w:firstLine="250"/>
        <w:rPr>
          <w:rFonts w:ascii="Arial" w:hAnsi="Arial" w:cs="Arial"/>
        </w:rPr>
      </w:pPr>
      <w:r w:rsidRPr="004D3944">
        <w:rPr>
          <w:rFonts w:ascii="Arial" w:hAnsi="Arial" w:cs="Arial"/>
        </w:rPr>
        <w:t xml:space="preserve">Hình </w:t>
      </w:r>
      <w:r w:rsidR="005A203A" w:rsidRPr="004D3944">
        <w:rPr>
          <w:rFonts w:ascii="Arial" w:hAnsi="Arial" w:cs="Arial"/>
        </w:rPr>
        <w:t xml:space="preserve"> </w:t>
      </w:r>
      <w:r w:rsidR="00BA0B6B" w:rsidRPr="004D3944">
        <w:rPr>
          <w:rFonts w:ascii="Arial" w:hAnsi="Arial" w:cs="Arial"/>
        </w:rPr>
        <w:fldChar w:fldCharType="begin"/>
      </w:r>
      <w:r w:rsidR="002F619A" w:rsidRPr="004D3944">
        <w:rPr>
          <w:rFonts w:ascii="Arial" w:hAnsi="Arial" w:cs="Arial"/>
        </w:rPr>
        <w:instrText xml:space="preserve"> STYLEREF 1 \s </w:instrText>
      </w:r>
      <w:r w:rsidR="00BA0B6B" w:rsidRPr="004D3944">
        <w:rPr>
          <w:rFonts w:ascii="Arial" w:hAnsi="Arial" w:cs="Arial"/>
        </w:rPr>
        <w:fldChar w:fldCharType="separate"/>
      </w:r>
      <w:r w:rsidR="003F191F" w:rsidRPr="004D3944">
        <w:rPr>
          <w:rFonts w:ascii="Arial" w:hAnsi="Arial" w:cs="Arial"/>
          <w:noProof/>
        </w:rPr>
        <w:t>5</w:t>
      </w:r>
      <w:r w:rsidR="00BA0B6B" w:rsidRPr="004D3944">
        <w:rPr>
          <w:rFonts w:ascii="Arial" w:hAnsi="Arial" w:cs="Arial"/>
          <w:noProof/>
        </w:rPr>
        <w:fldChar w:fldCharType="end"/>
      </w:r>
      <w:r w:rsidR="003F191F" w:rsidRPr="004D3944">
        <w:rPr>
          <w:rFonts w:ascii="Arial" w:hAnsi="Arial" w:cs="Arial"/>
        </w:rPr>
        <w:noBreakHyphen/>
      </w:r>
      <w:r w:rsidR="00BA0B6B" w:rsidRPr="004D3944">
        <w:rPr>
          <w:rFonts w:ascii="Arial" w:hAnsi="Arial" w:cs="Arial"/>
        </w:rPr>
        <w:fldChar w:fldCharType="begin"/>
      </w:r>
      <w:r w:rsidR="002F619A" w:rsidRPr="004D3944">
        <w:rPr>
          <w:rFonts w:ascii="Arial" w:hAnsi="Arial" w:cs="Arial"/>
        </w:rPr>
        <w:instrText xml:space="preserve"> SEQ </w:instrText>
      </w:r>
      <w:r w:rsidR="002F619A" w:rsidRPr="004D3944">
        <w:rPr>
          <w:rFonts w:ascii="Arial" w:hAnsi="Arial" w:cs="Arial"/>
        </w:rPr>
        <w:instrText>図</w:instrText>
      </w:r>
      <w:r w:rsidR="002F619A" w:rsidRPr="004D3944">
        <w:rPr>
          <w:rFonts w:ascii="Arial" w:hAnsi="Arial" w:cs="Arial"/>
        </w:rPr>
        <w:instrText xml:space="preserve"> \* ARABIC \s 1 </w:instrText>
      </w:r>
      <w:r w:rsidR="00BA0B6B" w:rsidRPr="004D3944">
        <w:rPr>
          <w:rFonts w:ascii="Arial" w:hAnsi="Arial" w:cs="Arial"/>
        </w:rPr>
        <w:fldChar w:fldCharType="separate"/>
      </w:r>
      <w:r w:rsidR="003F191F" w:rsidRPr="004D3944">
        <w:rPr>
          <w:rFonts w:ascii="Arial" w:hAnsi="Arial" w:cs="Arial"/>
          <w:noProof/>
        </w:rPr>
        <w:t>3</w:t>
      </w:r>
      <w:r w:rsidR="00BA0B6B" w:rsidRPr="004D3944">
        <w:rPr>
          <w:rFonts w:ascii="Arial" w:hAnsi="Arial" w:cs="Arial"/>
          <w:noProof/>
        </w:rPr>
        <w:fldChar w:fldCharType="end"/>
      </w:r>
      <w:r w:rsidR="005A203A" w:rsidRPr="004D3944">
        <w:rPr>
          <w:rFonts w:ascii="Arial" w:hAnsi="Arial" w:cs="Arial"/>
        </w:rPr>
        <w:t xml:space="preserve"> </w:t>
      </w:r>
      <w:r w:rsidR="000967CB" w:rsidRPr="004D3944">
        <w:rPr>
          <w:rFonts w:ascii="Arial" w:hAnsi="Arial" w:cs="Arial"/>
          <w:lang w:val="vi-VN"/>
        </w:rPr>
        <w:t>Hình ảnh implement phần danh sách của màn hình report đơn</w:t>
      </w:r>
    </w:p>
    <w:p w14:paraId="0262C361" w14:textId="77777777" w:rsidR="003C4239" w:rsidRPr="004D3944" w:rsidRDefault="004C727E" w:rsidP="00036FA3">
      <w:pPr>
        <w:pStyle w:val="Heading3"/>
        <w:spacing w:before="180"/>
        <w:rPr>
          <w:rFonts w:ascii="Arial" w:hAnsi="Arial" w:cs="Arial"/>
          <w:lang w:val="en-US"/>
        </w:rPr>
      </w:pPr>
      <w:bookmarkStart w:id="111" w:name="_Toc438563494"/>
      <w:r w:rsidRPr="004D3944">
        <w:rPr>
          <w:rFonts w:ascii="Arial" w:hAnsi="Arial" w:cs="Arial"/>
          <w:lang w:val="en-US"/>
        </w:rPr>
        <w:t>Lớp presentation</w:t>
      </w:r>
      <w:r w:rsidR="00E44C8F" w:rsidRPr="004D3944">
        <w:rPr>
          <w:rFonts w:ascii="Arial" w:hAnsi="Arial" w:cs="Arial"/>
          <w:lang w:val="en-US"/>
        </w:rPr>
        <w:t>(</w:t>
      </w:r>
      <w:r w:rsidR="000967CB" w:rsidRPr="004D3944">
        <w:rPr>
          <w:rFonts w:ascii="Arial" w:hAnsi="Arial" w:cs="Arial"/>
          <w:lang w:val="vi-VN"/>
        </w:rPr>
        <w:t xml:space="preserve">Get giá trị, triển khai </w:t>
      </w:r>
      <w:r w:rsidR="00B32BF4" w:rsidRPr="004D3944">
        <w:rPr>
          <w:rFonts w:ascii="Arial" w:hAnsi="Arial" w:cs="Arial"/>
          <w:lang w:val="en-US"/>
        </w:rPr>
        <w:t>template)</w:t>
      </w:r>
      <w:bookmarkEnd w:id="111"/>
    </w:p>
    <w:p w14:paraId="21EE22A0" w14:textId="77777777" w:rsidR="00D30B8E" w:rsidRPr="004D3944" w:rsidRDefault="00C708D1" w:rsidP="009E3676">
      <w:pPr>
        <w:pStyle w:val="Heading4"/>
        <w:rPr>
          <w:rFonts w:ascii="Arial" w:hAnsi="Arial" w:cs="Arial"/>
        </w:rPr>
      </w:pPr>
      <w:r w:rsidRPr="004D3944">
        <w:rPr>
          <w:rFonts w:ascii="Arial" w:hAnsi="Arial" w:cs="Arial"/>
        </w:rPr>
        <w:t>Action</w:t>
      </w:r>
    </w:p>
    <w:p w14:paraId="47B32B6B" w14:textId="77777777" w:rsidR="00EF3A7D" w:rsidRPr="004D3944" w:rsidRDefault="000967CB" w:rsidP="009E3676">
      <w:pPr>
        <w:ind w:firstLine="250"/>
        <w:rPr>
          <w:rFonts w:ascii="Arial" w:hAnsi="Arial" w:cs="Arial"/>
          <w:lang w:val="vi-VN"/>
        </w:rPr>
      </w:pPr>
      <w:r w:rsidRPr="004D3944">
        <w:rPr>
          <w:rFonts w:ascii="Arial" w:hAnsi="Arial" w:cs="Arial"/>
          <w:lang w:val="vi-VN"/>
        </w:rPr>
        <w:t xml:space="preserve">Extract </w:t>
      </w:r>
      <w:r w:rsidR="00EF3A7D" w:rsidRPr="004D3944">
        <w:rPr>
          <w:rFonts w:ascii="Arial" w:hAnsi="Arial" w:cs="Arial"/>
          <w:lang w:val="ja-JP"/>
        </w:rPr>
        <w:t>IndexAction#index</w:t>
      </w:r>
      <w:r w:rsidRPr="004D3944">
        <w:rPr>
          <w:rFonts w:ascii="Arial" w:hAnsi="Arial" w:cs="Arial"/>
          <w:lang w:val="vi-VN"/>
        </w:rPr>
        <w:t xml:space="preserve"> </w:t>
      </w:r>
    </w:p>
    <w:p w14:paraId="3F9589CD" w14:textId="77777777" w:rsidR="00EF3A7D" w:rsidRPr="004D3944" w:rsidRDefault="00EF3A7D" w:rsidP="009E3676">
      <w:pPr>
        <w:pStyle w:val="a2"/>
        <w:pBdr>
          <w:right w:val="single" w:sz="6" w:space="5" w:color="E2E2E2"/>
        </w:pBdr>
        <w:rPr>
          <w:rFonts w:ascii="Arial" w:hAnsi="Arial" w:cs="Arial"/>
        </w:rPr>
      </w:pPr>
      <w:r w:rsidRPr="004D3944">
        <w:rPr>
          <w:rFonts w:ascii="Arial" w:hAnsi="Arial" w:cs="Arial"/>
        </w:rPr>
        <w:t xml:space="preserve">      Beans.copy(findResultDto, this.sd04211Model).dateConverter("yyyy/MM/dd hh:mm:ss", "updata")</w:t>
      </w:r>
    </w:p>
    <w:p w14:paraId="66D466D2" w14:textId="77777777" w:rsidR="00EF3A7D" w:rsidRPr="004D3944" w:rsidRDefault="00EF3A7D" w:rsidP="009E3676">
      <w:pPr>
        <w:pStyle w:val="a2"/>
        <w:pBdr>
          <w:right w:val="single" w:sz="6" w:space="5" w:color="E2E2E2"/>
        </w:pBdr>
        <w:rPr>
          <w:rFonts w:ascii="Arial" w:hAnsi="Arial" w:cs="Arial"/>
        </w:rPr>
      </w:pPr>
      <w:r w:rsidRPr="004D3944">
        <w:rPr>
          <w:rFonts w:ascii="Arial" w:hAnsi="Arial" w:cs="Arial"/>
        </w:rPr>
        <w:t xml:space="preserve">          .dateInputFormatConverter("yksdt", "ykedt").execute();</w:t>
      </w:r>
    </w:p>
    <w:p w14:paraId="7D796EF6" w14:textId="77777777" w:rsidR="00EF3A7D" w:rsidRPr="004D3944" w:rsidRDefault="00EF3A7D" w:rsidP="009E3676">
      <w:pPr>
        <w:pStyle w:val="a2"/>
        <w:pBdr>
          <w:right w:val="single" w:sz="6" w:space="5" w:color="E2E2E2"/>
        </w:pBdr>
        <w:rPr>
          <w:rFonts w:ascii="Arial" w:hAnsi="Arial" w:cs="Arial"/>
        </w:rPr>
      </w:pPr>
    </w:p>
    <w:p w14:paraId="36A2CA0E" w14:textId="77777777" w:rsidR="00EF3A7D" w:rsidRPr="004D3944" w:rsidRDefault="00EF3A7D" w:rsidP="009E3676">
      <w:pPr>
        <w:pStyle w:val="a2"/>
        <w:pBdr>
          <w:right w:val="single" w:sz="6" w:space="5" w:color="E2E2E2"/>
        </w:pBdr>
        <w:rPr>
          <w:rFonts w:ascii="Arial" w:hAnsi="Arial" w:cs="Arial"/>
        </w:rPr>
      </w:pPr>
      <w:r w:rsidRPr="004D3944">
        <w:rPr>
          <w:rFonts w:ascii="Arial" w:hAnsi="Arial" w:cs="Arial"/>
        </w:rPr>
        <w:t xml:space="preserve">      final List&lt;OrderModel&gt; orderModelList = new ArrayList&lt;OrderModel&gt;();</w:t>
      </w:r>
    </w:p>
    <w:p w14:paraId="1E2E4A23" w14:textId="77777777" w:rsidR="00EF3A7D" w:rsidRPr="004D3944" w:rsidRDefault="00EF3A7D" w:rsidP="009E3676">
      <w:pPr>
        <w:pStyle w:val="a2"/>
        <w:rPr>
          <w:rFonts w:ascii="Arial" w:hAnsi="Arial" w:cs="Arial"/>
        </w:rPr>
      </w:pPr>
      <w:r w:rsidRPr="004D3944">
        <w:rPr>
          <w:rFonts w:ascii="Arial" w:hAnsi="Arial" w:cs="Arial"/>
        </w:rPr>
        <w:t xml:space="preserve">      for (int i = 0; i &lt; 3; i++) {</w:t>
      </w:r>
    </w:p>
    <w:p w14:paraId="70DEEC64" w14:textId="77777777" w:rsidR="00EF3A7D" w:rsidRPr="004D3944" w:rsidRDefault="00EF3A7D" w:rsidP="009E3676">
      <w:pPr>
        <w:pStyle w:val="a2"/>
        <w:rPr>
          <w:rFonts w:ascii="Arial" w:hAnsi="Arial" w:cs="Arial"/>
        </w:rPr>
      </w:pPr>
    </w:p>
    <w:p w14:paraId="331FA3B4" w14:textId="77777777" w:rsidR="00EF3A7D" w:rsidRPr="004D3944" w:rsidRDefault="00EF3A7D" w:rsidP="009E3676">
      <w:pPr>
        <w:pStyle w:val="a2"/>
        <w:rPr>
          <w:rFonts w:ascii="Arial" w:hAnsi="Arial" w:cs="Arial"/>
        </w:rPr>
      </w:pPr>
      <w:r w:rsidRPr="004D3944">
        <w:rPr>
          <w:rFonts w:ascii="Arial" w:hAnsi="Arial" w:cs="Arial"/>
        </w:rPr>
        <w:t xml:space="preserve">        final OrderModel orderModel = new OrderModel();</w:t>
      </w:r>
    </w:p>
    <w:p w14:paraId="5FD7EF1B" w14:textId="77777777" w:rsidR="00EF3A7D" w:rsidRPr="004D3944" w:rsidRDefault="00EF3A7D" w:rsidP="009E3676">
      <w:pPr>
        <w:pStyle w:val="a2"/>
        <w:rPr>
          <w:rFonts w:ascii="Arial" w:hAnsi="Arial" w:cs="Arial"/>
        </w:rPr>
      </w:pPr>
      <w:r w:rsidRPr="004D3944">
        <w:rPr>
          <w:rFonts w:ascii="Arial" w:hAnsi="Arial" w:cs="Arial"/>
        </w:rPr>
        <w:t xml:space="preserve">        orderModel.setSpart("ZZ");</w:t>
      </w:r>
    </w:p>
    <w:p w14:paraId="79FCB9EB" w14:textId="77777777" w:rsidR="00EF3A7D" w:rsidRPr="004D3944" w:rsidRDefault="00EF3A7D" w:rsidP="009E3676">
      <w:pPr>
        <w:pStyle w:val="a2"/>
        <w:rPr>
          <w:rFonts w:ascii="Arial" w:hAnsi="Arial" w:cs="Arial"/>
        </w:rPr>
      </w:pPr>
      <w:r w:rsidRPr="004D3944">
        <w:rPr>
          <w:rFonts w:ascii="Arial" w:hAnsi="Arial" w:cs="Arial"/>
        </w:rPr>
        <w:t xml:space="preserve">        orderModel.setNsgam(i + "-1");</w:t>
      </w:r>
    </w:p>
    <w:p w14:paraId="6F7567C7" w14:textId="77777777" w:rsidR="00EF3A7D" w:rsidRPr="004D3944" w:rsidRDefault="00EF3A7D" w:rsidP="009E3676">
      <w:pPr>
        <w:pStyle w:val="a2"/>
        <w:rPr>
          <w:rFonts w:ascii="Arial" w:hAnsi="Arial" w:cs="Arial"/>
        </w:rPr>
      </w:pPr>
      <w:r w:rsidRPr="004D3944">
        <w:rPr>
          <w:rFonts w:ascii="Arial" w:hAnsi="Arial" w:cs="Arial"/>
        </w:rPr>
        <w:t xml:space="preserve">        orderModel.setSekam(i + "-2");</w:t>
      </w:r>
    </w:p>
    <w:p w14:paraId="061B1D6E" w14:textId="77777777" w:rsidR="00EF3A7D" w:rsidRPr="004D3944" w:rsidRDefault="00EF3A7D" w:rsidP="009E3676">
      <w:pPr>
        <w:pStyle w:val="a2"/>
        <w:rPr>
          <w:rFonts w:ascii="Arial" w:hAnsi="Arial" w:cs="Arial"/>
        </w:rPr>
      </w:pPr>
      <w:r w:rsidRPr="004D3944">
        <w:rPr>
          <w:rFonts w:ascii="Arial" w:hAnsi="Arial" w:cs="Arial"/>
        </w:rPr>
        <w:t xml:space="preserve">        orderModel.setMenge(i + "-3");</w:t>
      </w:r>
    </w:p>
    <w:p w14:paraId="5944BA3C" w14:textId="77777777" w:rsidR="00EF3A7D" w:rsidRPr="004D3944" w:rsidRDefault="00EF3A7D" w:rsidP="009E3676">
      <w:pPr>
        <w:pStyle w:val="a2"/>
        <w:rPr>
          <w:rFonts w:ascii="Arial" w:hAnsi="Arial" w:cs="Arial"/>
        </w:rPr>
      </w:pPr>
      <w:r w:rsidRPr="004D3944">
        <w:rPr>
          <w:rFonts w:ascii="Arial" w:hAnsi="Arial" w:cs="Arial"/>
        </w:rPr>
        <w:t xml:space="preserve">        orderModel.setMeins(i + "-4");</w:t>
      </w:r>
    </w:p>
    <w:p w14:paraId="3CA96F42" w14:textId="77777777" w:rsidR="00EF3A7D" w:rsidRPr="004D3944" w:rsidRDefault="00EF3A7D" w:rsidP="009E3676">
      <w:pPr>
        <w:pStyle w:val="a2"/>
        <w:rPr>
          <w:rFonts w:ascii="Arial" w:hAnsi="Arial" w:cs="Arial"/>
        </w:rPr>
      </w:pPr>
      <w:r w:rsidRPr="004D3944">
        <w:rPr>
          <w:rFonts w:ascii="Arial" w:hAnsi="Arial" w:cs="Arial"/>
        </w:rPr>
        <w:t xml:space="preserve">        orderModel.setJpckb(i + "-5");</w:t>
      </w:r>
    </w:p>
    <w:p w14:paraId="4B1DFA30" w14:textId="77777777" w:rsidR="00EF3A7D" w:rsidRPr="004D3944" w:rsidRDefault="001115F0" w:rsidP="009E3676">
      <w:pPr>
        <w:pStyle w:val="a2"/>
        <w:rPr>
          <w:rFonts w:ascii="Arial" w:hAnsi="Arial" w:cs="Arial"/>
        </w:rPr>
      </w:pPr>
      <w:r>
        <w:rPr>
          <w:rFonts w:ascii="Arial" w:hAnsi="Arial" w:cs="Arial"/>
          <w:noProof/>
        </w:rPr>
        <w:pict w14:anchorId="0C8C63FA">
          <v:shape id="_x0000_s1196" type="#_x0000_t62" style="position:absolute;left:0;text-align:left;margin-left:292.35pt;margin-top:11.75pt;width:198pt;height:89.25pt;z-index:251664896" adj="-5684,26319">
            <v:textbox style="mso-next-textbox:#_x0000_s1196" inset="5.85pt,.7pt,5.85pt,.7pt">
              <w:txbxContent>
                <w:p w14:paraId="1D123624" w14:textId="77777777" w:rsidR="001115F0" w:rsidRPr="009A14FA" w:rsidRDefault="001115F0" w:rsidP="005F2357">
                  <w:pPr>
                    <w:pStyle w:val="PlainText"/>
                    <w:rPr>
                      <w:sz w:val="18"/>
                      <w:szCs w:val="18"/>
                    </w:rPr>
                  </w:pPr>
                  <w:r>
                    <w:rPr>
                      <w:rFonts w:ascii="Times New Roman" w:hAnsi="Times New Roman"/>
                      <w:sz w:val="18"/>
                      <w:szCs w:val="18"/>
                      <w:lang w:val="vi-VN"/>
                    </w:rPr>
                    <w:t xml:space="preserve">Dùng </w:t>
                  </w:r>
                  <w:r>
                    <w:rPr>
                      <w:rFonts w:hint="eastAsia"/>
                      <w:sz w:val="18"/>
                      <w:szCs w:val="18"/>
                    </w:rPr>
                    <w:t>JSONIC</w:t>
                  </w:r>
                  <w:r>
                    <w:rPr>
                      <w:rFonts w:ascii="Times New Roman" w:hAnsi="Times New Roman"/>
                      <w:sz w:val="18"/>
                      <w:szCs w:val="18"/>
                      <w:lang w:val="vi-VN"/>
                    </w:rPr>
                    <w:t xml:space="preserve"> để chuyển object thành JSON. Setting chuỗi </w:t>
                  </w:r>
                  <w:r>
                    <w:rPr>
                      <w:rFonts w:hint="eastAsia"/>
                      <w:sz w:val="18"/>
                      <w:szCs w:val="18"/>
                    </w:rPr>
                    <w:t>JSON</w:t>
                  </w:r>
                  <w:r>
                    <w:rPr>
                      <w:rFonts w:ascii="Times New Roman" w:hAnsi="Times New Roman"/>
                      <w:sz w:val="18"/>
                      <w:szCs w:val="18"/>
                      <w:lang w:val="vi-VN"/>
                    </w:rPr>
                    <w:t xml:space="preserve"> vào Model</w:t>
                  </w:r>
                </w:p>
              </w:txbxContent>
            </v:textbox>
          </v:shape>
        </w:pict>
      </w:r>
      <w:r w:rsidR="00EF3A7D" w:rsidRPr="004D3944">
        <w:rPr>
          <w:rFonts w:ascii="Arial" w:hAnsi="Arial" w:cs="Arial"/>
        </w:rPr>
        <w:t xml:space="preserve">        orderModel.setPayme(i + "-6");</w:t>
      </w:r>
    </w:p>
    <w:p w14:paraId="5813DAA7" w14:textId="77777777" w:rsidR="00EF3A7D" w:rsidRPr="004D3944" w:rsidRDefault="00EF3A7D" w:rsidP="009E3676">
      <w:pPr>
        <w:pStyle w:val="a2"/>
        <w:rPr>
          <w:rFonts w:ascii="Arial" w:hAnsi="Arial" w:cs="Arial"/>
        </w:rPr>
      </w:pPr>
      <w:r w:rsidRPr="004D3944">
        <w:rPr>
          <w:rFonts w:ascii="Arial" w:hAnsi="Arial" w:cs="Arial"/>
        </w:rPr>
        <w:t xml:space="preserve">        orderModel.setBill(i + "-7");</w:t>
      </w:r>
    </w:p>
    <w:p w14:paraId="0CB822FF" w14:textId="77777777" w:rsidR="00EF3A7D" w:rsidRPr="004D3944" w:rsidRDefault="00EF3A7D" w:rsidP="009E3676">
      <w:pPr>
        <w:pStyle w:val="a2"/>
        <w:rPr>
          <w:rFonts w:ascii="Arial" w:hAnsi="Arial" w:cs="Arial"/>
        </w:rPr>
      </w:pPr>
      <w:r w:rsidRPr="004D3944">
        <w:rPr>
          <w:rFonts w:ascii="Arial" w:hAnsi="Arial" w:cs="Arial"/>
        </w:rPr>
        <w:t xml:space="preserve">        orderModel.setMnfno(i + "-8");</w:t>
      </w:r>
    </w:p>
    <w:p w14:paraId="0F233A73" w14:textId="77777777" w:rsidR="00EF3A7D" w:rsidRPr="004D3944" w:rsidRDefault="00EF3A7D" w:rsidP="009E3676">
      <w:pPr>
        <w:pStyle w:val="a2"/>
        <w:rPr>
          <w:rFonts w:ascii="Arial" w:hAnsi="Arial" w:cs="Arial"/>
        </w:rPr>
      </w:pPr>
      <w:r w:rsidRPr="004D3944">
        <w:rPr>
          <w:rFonts w:ascii="Arial" w:hAnsi="Arial" w:cs="Arial"/>
        </w:rPr>
        <w:t xml:space="preserve">        orderModel.setAufnr(i + "-9");</w:t>
      </w:r>
    </w:p>
    <w:p w14:paraId="55860EE4" w14:textId="77777777" w:rsidR="00EF3A7D" w:rsidRPr="004D3944" w:rsidRDefault="00EF3A7D" w:rsidP="009E3676">
      <w:pPr>
        <w:pStyle w:val="a2"/>
        <w:rPr>
          <w:rFonts w:ascii="Arial" w:hAnsi="Arial" w:cs="Arial"/>
        </w:rPr>
      </w:pPr>
      <w:r w:rsidRPr="004D3944">
        <w:rPr>
          <w:rFonts w:ascii="Arial" w:hAnsi="Arial" w:cs="Arial"/>
        </w:rPr>
        <w:t xml:space="preserve">        orderModelList.add(orderModel);</w:t>
      </w:r>
    </w:p>
    <w:p w14:paraId="12F614C0" w14:textId="77777777" w:rsidR="00EF3A7D" w:rsidRPr="004D3944" w:rsidRDefault="00EF3A7D" w:rsidP="009E3676">
      <w:pPr>
        <w:pStyle w:val="a2"/>
        <w:rPr>
          <w:rFonts w:ascii="Arial" w:hAnsi="Arial" w:cs="Arial"/>
        </w:rPr>
      </w:pPr>
      <w:r w:rsidRPr="004D3944">
        <w:rPr>
          <w:rFonts w:ascii="Arial" w:hAnsi="Arial" w:cs="Arial"/>
        </w:rPr>
        <w:t xml:space="preserve">      }</w:t>
      </w:r>
    </w:p>
    <w:p w14:paraId="0586CE03" w14:textId="77777777" w:rsidR="00EF3A7D" w:rsidRPr="004D3944" w:rsidRDefault="00EF3A7D" w:rsidP="009E3676">
      <w:pPr>
        <w:pStyle w:val="a2"/>
        <w:rPr>
          <w:rFonts w:ascii="Arial" w:hAnsi="Arial" w:cs="Arial"/>
        </w:rPr>
      </w:pPr>
    </w:p>
    <w:p w14:paraId="1F9A0EC7" w14:textId="77777777" w:rsidR="00EF3A7D" w:rsidRPr="004D3944" w:rsidRDefault="00EF3A7D" w:rsidP="009E3676">
      <w:pPr>
        <w:pStyle w:val="a2"/>
        <w:rPr>
          <w:rStyle w:val="a1"/>
          <w:rFonts w:ascii="Arial" w:hAnsi="Arial" w:cs="Arial"/>
        </w:rPr>
      </w:pPr>
      <w:r w:rsidRPr="004D3944">
        <w:rPr>
          <w:rFonts w:ascii="Arial" w:hAnsi="Arial" w:cs="Arial"/>
        </w:rPr>
        <w:t xml:space="preserve">      </w:t>
      </w:r>
      <w:r w:rsidRPr="004D3944">
        <w:rPr>
          <w:rStyle w:val="a1"/>
          <w:rFonts w:ascii="Arial" w:hAnsi="Arial" w:cs="Arial"/>
        </w:rPr>
        <w:t>final String disposalPermitJsonString =</w:t>
      </w:r>
    </w:p>
    <w:p w14:paraId="743598EB" w14:textId="77777777" w:rsidR="00EF3A7D" w:rsidRPr="004D3944" w:rsidRDefault="00EF3A7D" w:rsidP="009E3676">
      <w:pPr>
        <w:pStyle w:val="a2"/>
        <w:rPr>
          <w:rStyle w:val="a1"/>
          <w:rFonts w:ascii="Arial" w:hAnsi="Arial" w:cs="Arial"/>
        </w:rPr>
      </w:pPr>
      <w:r w:rsidRPr="004D3944">
        <w:rPr>
          <w:rFonts w:ascii="Arial" w:hAnsi="Arial" w:cs="Arial"/>
        </w:rPr>
        <w:t xml:space="preserve">          </w:t>
      </w:r>
      <w:r w:rsidRPr="004D3944">
        <w:rPr>
          <w:rStyle w:val="a1"/>
          <w:rFonts w:ascii="Arial" w:hAnsi="Arial" w:cs="Arial"/>
        </w:rPr>
        <w:t>JSON.escapeScript(orderModelList.toArray(new OrderModel[orderModelList.size()]));</w:t>
      </w:r>
    </w:p>
    <w:p w14:paraId="47386B27" w14:textId="77777777" w:rsidR="007322A5" w:rsidRPr="004D3944" w:rsidRDefault="00EF3A7D" w:rsidP="009E3676">
      <w:pPr>
        <w:pStyle w:val="a2"/>
        <w:rPr>
          <w:rStyle w:val="a1"/>
          <w:rFonts w:ascii="Arial" w:hAnsi="Arial" w:cs="Arial"/>
        </w:rPr>
      </w:pPr>
      <w:r w:rsidRPr="004D3944">
        <w:rPr>
          <w:rFonts w:ascii="Arial" w:hAnsi="Arial" w:cs="Arial"/>
        </w:rPr>
        <w:t xml:space="preserve">      </w:t>
      </w:r>
      <w:r w:rsidRPr="004D3944">
        <w:rPr>
          <w:rStyle w:val="a1"/>
          <w:rFonts w:ascii="Arial" w:hAnsi="Arial" w:cs="Arial"/>
        </w:rPr>
        <w:t>this.sd04211Model.setDisposalPermitJsonString(disposalPermitJsonString);</w:t>
      </w:r>
    </w:p>
    <w:p w14:paraId="5A7393B4" w14:textId="77777777" w:rsidR="00D30B8E" w:rsidRPr="004D3944" w:rsidRDefault="00DE10E5" w:rsidP="009E3676">
      <w:pPr>
        <w:pStyle w:val="Heading4"/>
        <w:rPr>
          <w:rFonts w:ascii="Arial" w:eastAsia="SimSun" w:hAnsi="Arial" w:cs="Arial"/>
          <w:lang w:eastAsia="zh-CN"/>
        </w:rPr>
      </w:pPr>
      <w:r w:rsidRPr="004D3944">
        <w:rPr>
          <w:rFonts w:ascii="Arial" w:hAnsi="Arial" w:cs="Arial"/>
        </w:rPr>
        <w:t>JSP</w:t>
      </w:r>
    </w:p>
    <w:p w14:paraId="1EF646BF" w14:textId="77777777" w:rsidR="00DE10E5" w:rsidRPr="004D3944" w:rsidRDefault="000967CB" w:rsidP="009E3676">
      <w:pPr>
        <w:ind w:firstLine="250"/>
        <w:rPr>
          <w:rFonts w:ascii="Arial" w:eastAsiaTheme="minorEastAsia" w:hAnsi="Arial" w:cs="Arial"/>
          <w:lang w:val="vi-VN" w:eastAsia="zh-CN"/>
        </w:rPr>
      </w:pPr>
      <w:r w:rsidRPr="004D3944">
        <w:rPr>
          <w:rFonts w:ascii="Arial" w:eastAsia="SimSun" w:hAnsi="Arial" w:cs="Arial"/>
          <w:lang w:val="vi-VN" w:eastAsia="zh-CN"/>
        </w:rPr>
        <w:t xml:space="preserve">Extract </w:t>
      </w:r>
      <w:r w:rsidR="00F82489" w:rsidRPr="004D3944">
        <w:rPr>
          <w:rFonts w:ascii="Arial" w:eastAsia="SimSun" w:hAnsi="Arial" w:cs="Arial"/>
          <w:lang w:val="zh-CN" w:eastAsia="zh-CN"/>
        </w:rPr>
        <w:t>i</w:t>
      </w:r>
      <w:r w:rsidR="00F82489" w:rsidRPr="004D3944">
        <w:rPr>
          <w:rFonts w:ascii="Arial" w:eastAsiaTheme="minorEastAsia" w:hAnsi="Arial" w:cs="Arial"/>
          <w:lang w:val="zh-CN" w:eastAsia="zh-CN"/>
        </w:rPr>
        <w:t>n</w:t>
      </w:r>
      <w:r w:rsidR="00F82489" w:rsidRPr="004D3944">
        <w:rPr>
          <w:rFonts w:ascii="Arial" w:eastAsia="SimSun" w:hAnsi="Arial" w:cs="Arial"/>
          <w:lang w:val="zh-CN" w:eastAsia="zh-CN"/>
        </w:rPr>
        <w:t>dex.jsp</w:t>
      </w:r>
      <w:r w:rsidRPr="004D3944">
        <w:rPr>
          <w:rFonts w:ascii="Arial" w:eastAsiaTheme="minorEastAsia" w:hAnsi="Arial" w:cs="Arial"/>
          <w:lang w:val="vi-VN"/>
        </w:rPr>
        <w:t xml:space="preserve"> </w:t>
      </w:r>
    </w:p>
    <w:p w14:paraId="6904C581" w14:textId="77777777" w:rsidR="00F82489" w:rsidRPr="004D3944" w:rsidRDefault="000967CB" w:rsidP="009E3676">
      <w:pPr>
        <w:ind w:firstLine="250"/>
        <w:rPr>
          <w:rFonts w:ascii="Arial" w:eastAsiaTheme="minorEastAsia" w:hAnsi="Arial" w:cs="Arial"/>
          <w:lang w:val="vi-VN" w:eastAsia="zh-CN"/>
        </w:rPr>
      </w:pPr>
      <w:r w:rsidRPr="004D3944">
        <w:rPr>
          <w:rFonts w:ascii="Arial" w:eastAsiaTheme="minorEastAsia" w:hAnsi="Arial" w:cs="Arial"/>
          <w:lang w:val="vi-VN" w:eastAsia="zh-CN"/>
        </w:rPr>
        <w:t xml:space="preserve">Phần </w:t>
      </w:r>
      <w:r w:rsidR="00F82489" w:rsidRPr="004D3944">
        <w:rPr>
          <w:rFonts w:ascii="Arial" w:eastAsiaTheme="minorEastAsia" w:hAnsi="Arial" w:cs="Arial"/>
          <w:lang w:val="zh-CN" w:eastAsia="zh-CN"/>
        </w:rPr>
        <w:t>te</w:t>
      </w:r>
      <w:r w:rsidR="00AA3C82" w:rsidRPr="004D3944">
        <w:rPr>
          <w:rFonts w:ascii="Arial" w:eastAsia="SimSun" w:hAnsi="Arial" w:cs="Arial"/>
          <w:lang w:val="zh-CN" w:eastAsia="zh-CN"/>
        </w:rPr>
        <w:t>m</w:t>
      </w:r>
      <w:r w:rsidR="00F82489" w:rsidRPr="004D3944">
        <w:rPr>
          <w:rFonts w:ascii="Arial" w:eastAsiaTheme="minorEastAsia" w:hAnsi="Arial" w:cs="Arial"/>
          <w:lang w:val="zh-CN" w:eastAsia="zh-CN"/>
        </w:rPr>
        <w:t>plate</w:t>
      </w:r>
      <w:r w:rsidRPr="004D3944">
        <w:rPr>
          <w:rFonts w:ascii="Arial" w:eastAsiaTheme="minorEastAsia" w:hAnsi="Arial" w:cs="Arial"/>
          <w:lang w:val="vi-VN" w:eastAsia="zh-CN"/>
        </w:rPr>
        <w:t xml:space="preserve"> </w:t>
      </w:r>
    </w:p>
    <w:p w14:paraId="7719E7F0" w14:textId="77777777" w:rsidR="00705EBE" w:rsidRPr="004D3944" w:rsidRDefault="00705EBE" w:rsidP="009E3676">
      <w:pPr>
        <w:pStyle w:val="a2"/>
        <w:rPr>
          <w:rStyle w:val="a1"/>
          <w:rFonts w:ascii="Arial" w:hAnsi="Arial" w:cs="Arial"/>
          <w:lang w:eastAsia="zh-CN"/>
        </w:rPr>
      </w:pPr>
      <w:r w:rsidRPr="004D3944">
        <w:rPr>
          <w:rStyle w:val="a1"/>
          <w:rFonts w:ascii="Arial" w:hAnsi="Arial" w:cs="Arial"/>
          <w:lang w:eastAsia="zh-CN"/>
        </w:rPr>
        <w:t>&lt;script id="disposalPermitTemplate" type="text/x-jsrender"&gt;</w:t>
      </w:r>
    </w:p>
    <w:p w14:paraId="37E3C89E" w14:textId="77777777" w:rsidR="00705EBE" w:rsidRPr="004D3944" w:rsidRDefault="00705EBE" w:rsidP="009E3676">
      <w:pPr>
        <w:pStyle w:val="a2"/>
        <w:rPr>
          <w:rFonts w:ascii="Arial" w:hAnsi="Arial" w:cs="Arial"/>
          <w:lang w:val="zh-CN" w:eastAsia="zh-CN"/>
        </w:rPr>
      </w:pPr>
      <w:r w:rsidRPr="004D3944">
        <w:rPr>
          <w:rFonts w:ascii="Arial" w:hAnsi="Arial" w:cs="Arial"/>
          <w:lang w:val="zh-CN" w:eastAsia="zh-CN"/>
        </w:rPr>
        <w:t xml:space="preserve">  &lt;tr&gt;</w:t>
      </w:r>
    </w:p>
    <w:p w14:paraId="38941490" w14:textId="77777777" w:rsidR="00705EBE" w:rsidRPr="004D3944" w:rsidRDefault="001115F0" w:rsidP="009E3676">
      <w:pPr>
        <w:pStyle w:val="a2"/>
        <w:rPr>
          <w:rFonts w:ascii="Arial" w:hAnsi="Arial" w:cs="Arial"/>
          <w:lang w:val="zh-CN" w:eastAsia="zh-CN"/>
        </w:rPr>
      </w:pPr>
      <w:r>
        <w:rPr>
          <w:rFonts w:ascii="Arial" w:eastAsiaTheme="minorEastAsia" w:hAnsi="Arial" w:cs="Arial"/>
          <w:noProof/>
        </w:rPr>
        <w:pict w14:anchorId="00E42BCA">
          <v:shape id="_x0000_s1197" type="#_x0000_t62" style="position:absolute;left:0;text-align:left;margin-left:284.85pt;margin-top:2.95pt;width:198pt;height:73.5pt;z-index:251665920" adj="-4702,-4629">
            <v:textbox style="mso-next-textbox:#_x0000_s1197" inset="5.85pt,.7pt,5.85pt,.7pt">
              <w:txbxContent>
                <w:p w14:paraId="337728D5" w14:textId="77777777" w:rsidR="001115F0" w:rsidRPr="0079413C" w:rsidRDefault="001115F0" w:rsidP="009E3676">
                  <w:pPr>
                    <w:pStyle w:val="PlainText"/>
                    <w:rPr>
                      <w:sz w:val="18"/>
                      <w:szCs w:val="18"/>
                      <w:lang w:val="vi-VN"/>
                    </w:rPr>
                  </w:pPr>
                  <w:r>
                    <w:rPr>
                      <w:rFonts w:ascii="Times New Roman" w:hAnsi="Times New Roman"/>
                      <w:sz w:val="18"/>
                      <w:szCs w:val="18"/>
                      <w:lang w:val="vi-VN"/>
                    </w:rPr>
                    <w:t xml:space="preserve">Setting </w:t>
                  </w:r>
                  <w:r>
                    <w:rPr>
                      <w:sz w:val="18"/>
                      <w:szCs w:val="18"/>
                    </w:rPr>
                    <w:t>T</w:t>
                  </w:r>
                  <w:r>
                    <w:rPr>
                      <w:rFonts w:hint="eastAsia"/>
                      <w:sz w:val="18"/>
                      <w:szCs w:val="18"/>
                    </w:rPr>
                    <w:t>ype=</w:t>
                  </w:r>
                  <w:r>
                    <w:rPr>
                      <w:sz w:val="18"/>
                      <w:szCs w:val="18"/>
                    </w:rPr>
                    <w:t>”</w:t>
                  </w:r>
                  <w:r>
                    <w:rPr>
                      <w:sz w:val="18"/>
                      <w:szCs w:val="18"/>
                    </w:rPr>
                    <w:t>text/x-jsrender</w:t>
                  </w:r>
                  <w:r>
                    <w:rPr>
                      <w:sz w:val="18"/>
                      <w:szCs w:val="18"/>
                    </w:rPr>
                    <w:t>”</w:t>
                  </w:r>
                  <w:r>
                    <w:rPr>
                      <w:rFonts w:ascii="Times New Roman" w:hAnsi="Times New Roman"/>
                      <w:sz w:val="18"/>
                      <w:szCs w:val="18"/>
                      <w:lang w:val="vi-VN"/>
                    </w:rPr>
                    <w:t xml:space="preserve">. Phải chỉ rõ là nó là </w:t>
                  </w:r>
                  <w:r w:rsidRPr="0079413C">
                    <w:rPr>
                      <w:rFonts w:hint="eastAsia"/>
                      <w:sz w:val="18"/>
                      <w:szCs w:val="18"/>
                      <w:lang w:val="vi-VN"/>
                    </w:rPr>
                    <w:t>Temlpate</w:t>
                  </w:r>
                </w:p>
              </w:txbxContent>
            </v:textbox>
          </v:shape>
        </w:pict>
      </w:r>
      <w:r w:rsidR="00705EBE" w:rsidRPr="004D3944">
        <w:rPr>
          <w:rFonts w:ascii="Arial" w:hAnsi="Arial" w:cs="Arial"/>
          <w:lang w:val="zh-CN" w:eastAsia="zh-CN"/>
        </w:rPr>
        <w:t xml:space="preserve">  &lt;td rowspan="2"&gt;</w:t>
      </w:r>
    </w:p>
    <w:p w14:paraId="23E5B6E0" w14:textId="77777777" w:rsidR="00705EBE" w:rsidRPr="004D3944" w:rsidRDefault="00705EBE" w:rsidP="009E3676">
      <w:pPr>
        <w:pStyle w:val="a2"/>
        <w:rPr>
          <w:rFonts w:ascii="Arial" w:hAnsi="Arial" w:cs="Arial"/>
          <w:lang w:val="zh-CN" w:eastAsia="zh-CN"/>
        </w:rPr>
      </w:pPr>
      <w:r w:rsidRPr="004D3944">
        <w:rPr>
          <w:rFonts w:ascii="Arial" w:hAnsi="Arial" w:cs="Arial"/>
          <w:lang w:val="zh-CN" w:eastAsia="zh-CN"/>
        </w:rPr>
        <w:t xml:space="preserve">    &lt;input type="checkbox" /&gt;</w:t>
      </w:r>
    </w:p>
    <w:p w14:paraId="3EA56BB1" w14:textId="77777777" w:rsidR="00705EBE" w:rsidRPr="004D3944" w:rsidRDefault="00705EBE" w:rsidP="009E3676">
      <w:pPr>
        <w:pStyle w:val="a2"/>
        <w:rPr>
          <w:rFonts w:ascii="Arial" w:hAnsi="Arial" w:cs="Arial"/>
          <w:lang w:val="zh-CN" w:eastAsia="zh-CN"/>
        </w:rPr>
      </w:pPr>
      <w:r w:rsidRPr="004D3944">
        <w:rPr>
          <w:rFonts w:ascii="Arial" w:hAnsi="Arial" w:cs="Arial"/>
          <w:lang w:val="zh-CN" w:eastAsia="zh-CN"/>
        </w:rPr>
        <w:t xml:space="preserve">  &lt;/td&gt;</w:t>
      </w:r>
    </w:p>
    <w:p w14:paraId="6B21479B" w14:textId="77777777" w:rsidR="00705EBE" w:rsidRPr="004D3944" w:rsidRDefault="00705EBE" w:rsidP="009E3676">
      <w:pPr>
        <w:pStyle w:val="a2"/>
        <w:rPr>
          <w:rFonts w:ascii="Arial" w:hAnsi="Arial" w:cs="Arial"/>
          <w:lang w:val="zh-CN" w:eastAsia="zh-CN"/>
        </w:rPr>
      </w:pPr>
      <w:r w:rsidRPr="004D3944">
        <w:rPr>
          <w:rFonts w:ascii="Arial" w:hAnsi="Arial" w:cs="Arial"/>
          <w:lang w:val="zh-CN" w:eastAsia="zh-CN"/>
        </w:rPr>
        <w:t xml:space="preserve">  &lt;td&gt;</w:t>
      </w:r>
    </w:p>
    <w:p w14:paraId="76C4EB22" w14:textId="77777777" w:rsidR="00705EBE" w:rsidRPr="004D3944" w:rsidRDefault="00705EBE" w:rsidP="009E3676">
      <w:pPr>
        <w:pStyle w:val="a2"/>
        <w:rPr>
          <w:rFonts w:ascii="Arial" w:hAnsi="Arial" w:cs="Arial"/>
          <w:lang w:val="zh-CN" w:eastAsia="zh-CN"/>
        </w:rPr>
      </w:pPr>
      <w:r w:rsidRPr="004D3944">
        <w:rPr>
          <w:rFonts w:ascii="Arial" w:hAnsi="Arial" w:cs="Arial"/>
          <w:lang w:val="zh-CN" w:eastAsia="zh-CN"/>
        </w:rPr>
        <w:t xml:space="preserve">    &lt;input type="checkbox" /&gt;</w:t>
      </w:r>
    </w:p>
    <w:p w14:paraId="7B7D71DB" w14:textId="77777777" w:rsidR="00705EBE" w:rsidRPr="004D3944" w:rsidRDefault="00705EBE" w:rsidP="009E3676">
      <w:pPr>
        <w:pStyle w:val="a2"/>
        <w:rPr>
          <w:rFonts w:ascii="Arial" w:hAnsi="Arial" w:cs="Arial"/>
          <w:lang w:val="zh-CN" w:eastAsia="zh-CN"/>
        </w:rPr>
      </w:pPr>
      <w:r w:rsidRPr="004D3944">
        <w:rPr>
          <w:rFonts w:ascii="Arial" w:hAnsi="Arial" w:cs="Arial"/>
          <w:lang w:val="zh-CN" w:eastAsia="zh-CN"/>
        </w:rPr>
        <w:t xml:space="preserve">  &lt;/td&gt;</w:t>
      </w:r>
    </w:p>
    <w:p w14:paraId="1685DE2A" w14:textId="77777777" w:rsidR="00705EBE" w:rsidRPr="004D3944" w:rsidRDefault="00705EBE" w:rsidP="009E3676">
      <w:pPr>
        <w:pStyle w:val="a2"/>
        <w:rPr>
          <w:rFonts w:ascii="Arial" w:hAnsi="Arial" w:cs="Arial"/>
          <w:lang w:val="zh-CN" w:eastAsia="zh-CN"/>
        </w:rPr>
      </w:pPr>
      <w:r w:rsidRPr="004D3944">
        <w:rPr>
          <w:rFonts w:ascii="Arial" w:hAnsi="Arial" w:cs="Arial"/>
          <w:lang w:val="zh-CN" w:eastAsia="zh-CN"/>
        </w:rPr>
        <w:t xml:space="preserve">  &lt;td&gt;</w:t>
      </w:r>
    </w:p>
    <w:p w14:paraId="28A8B19F" w14:textId="77777777" w:rsidR="00705EBE" w:rsidRPr="004D3944" w:rsidRDefault="00705EBE" w:rsidP="009E3676">
      <w:pPr>
        <w:pStyle w:val="a2"/>
        <w:rPr>
          <w:rFonts w:ascii="Arial" w:hAnsi="Arial" w:cs="Arial"/>
          <w:lang w:val="zh-CN" w:eastAsia="zh-CN"/>
        </w:rPr>
      </w:pPr>
      <w:r w:rsidRPr="004D3944">
        <w:rPr>
          <w:rFonts w:ascii="Arial" w:hAnsi="Arial" w:cs="Arial"/>
          <w:lang w:val="zh-CN" w:eastAsia="zh-CN"/>
        </w:rPr>
        <w:lastRenderedPageBreak/>
        <w:t xml:space="preserve">    &lt;dowaui:generalPurposeSearchSingle id="</w:t>
      </w:r>
      <w:r w:rsidRPr="004D3944">
        <w:rPr>
          <w:rStyle w:val="a1"/>
          <w:rFonts w:ascii="Arial" w:hAnsi="Arial" w:cs="Arial"/>
        </w:rPr>
        <w:t>orderForm[{{&gt;idx}}].spart</w:t>
      </w:r>
      <w:r w:rsidRPr="004D3944">
        <w:rPr>
          <w:rFonts w:ascii="Arial" w:hAnsi="Arial" w:cs="Arial"/>
          <w:lang w:val="zh-CN" w:eastAsia="zh-CN"/>
        </w:rPr>
        <w:t>" name="orderForm[{{&gt;idx}}].spart" value="{{&gt;spart}}" maxlength="10" class="wd-23"</w:t>
      </w:r>
    </w:p>
    <w:p w14:paraId="6AB2FBB9" w14:textId="77777777" w:rsidR="00705EBE" w:rsidRPr="004D3944" w:rsidRDefault="00705EBE" w:rsidP="009E3676">
      <w:pPr>
        <w:pStyle w:val="a2"/>
        <w:rPr>
          <w:rFonts w:ascii="Arial" w:hAnsi="Arial" w:cs="Arial"/>
          <w:lang w:val="zh-CN" w:eastAsia="zh-CN"/>
        </w:rPr>
      </w:pPr>
      <w:r w:rsidRPr="004D3944">
        <w:rPr>
          <w:rFonts w:ascii="Arial" w:hAnsi="Arial" w:cs="Arial"/>
          <w:lang w:val="zh-CN" w:eastAsia="zh-CN"/>
        </w:rPr>
        <w:t xml:space="preserve">      nameValue="" namearea_class="wd-60" namearea_maxlength="40"</w:t>
      </w:r>
    </w:p>
    <w:p w14:paraId="6F6FD5AD" w14:textId="77777777" w:rsidR="00705EBE" w:rsidRPr="004D3944" w:rsidRDefault="00705EBE" w:rsidP="009E3676">
      <w:pPr>
        <w:pStyle w:val="a2"/>
        <w:rPr>
          <w:rFonts w:ascii="Arial" w:hAnsi="Arial" w:cs="Arial"/>
          <w:lang w:val="zh-CN" w:eastAsia="zh-CN"/>
        </w:rPr>
      </w:pPr>
      <w:r w:rsidRPr="004D3944">
        <w:rPr>
          <w:rFonts w:ascii="Arial" w:hAnsi="Arial" w:cs="Arial"/>
          <w:lang w:val="zh-CN" w:eastAsia="zh-CN"/>
        </w:rPr>
        <w:t xml:space="preserve">      searchiconOnclick="test();" screenType="" </w:t>
      </w:r>
      <w:r w:rsidRPr="004D3944">
        <w:rPr>
          <w:rStyle w:val="a1"/>
          <w:rFonts w:ascii="Arial" w:hAnsi="Arial" w:cs="Arial"/>
        </w:rPr>
        <w:t>inJsRender="true"</w:t>
      </w:r>
      <w:r w:rsidRPr="004D3944">
        <w:rPr>
          <w:rFonts w:ascii="Arial" w:hAnsi="Arial" w:cs="Arial"/>
          <w:lang w:val="zh-CN" w:eastAsia="zh-CN"/>
        </w:rPr>
        <w:t xml:space="preserve"> /&gt;</w:t>
      </w:r>
    </w:p>
    <w:p w14:paraId="30653626" w14:textId="77777777" w:rsidR="00705EBE" w:rsidRPr="004D3944" w:rsidRDefault="00705EBE" w:rsidP="009E3676">
      <w:pPr>
        <w:pStyle w:val="a2"/>
        <w:rPr>
          <w:rFonts w:ascii="Arial" w:hAnsi="Arial" w:cs="Arial"/>
          <w:lang w:val="zh-CN" w:eastAsia="zh-CN"/>
        </w:rPr>
      </w:pPr>
      <w:r w:rsidRPr="004D3944">
        <w:rPr>
          <w:rFonts w:ascii="Arial" w:hAnsi="Arial" w:cs="Arial"/>
          <w:lang w:val="zh-CN" w:eastAsia="zh-CN"/>
        </w:rPr>
        <w:t xml:space="preserve">  &lt;/td&gt;</w:t>
      </w:r>
    </w:p>
    <w:p w14:paraId="35DB23A7" w14:textId="77777777" w:rsidR="00705EBE" w:rsidRPr="004D3944" w:rsidRDefault="001115F0" w:rsidP="009E3676">
      <w:pPr>
        <w:pStyle w:val="a2"/>
        <w:rPr>
          <w:rFonts w:ascii="Arial" w:hAnsi="Arial" w:cs="Arial"/>
          <w:lang w:val="zh-CN" w:eastAsia="zh-CN"/>
        </w:rPr>
      </w:pPr>
      <w:r>
        <w:rPr>
          <w:rFonts w:ascii="Arial" w:hAnsi="Arial" w:cs="Arial"/>
          <w:noProof/>
        </w:rPr>
        <w:pict w14:anchorId="4C70A02D">
          <v:shape id="_x0000_s1198" type="#_x0000_t62" style="position:absolute;left:0;text-align:left;margin-left:254.85pt;margin-top:2.75pt;width:223.5pt;height:101.25pt;z-index:251666944" adj="-4165,-3360">
            <v:textbox style="mso-next-textbox:#_x0000_s1198" inset="5.85pt,.7pt,5.85pt,.7pt">
              <w:txbxContent>
                <w:p w14:paraId="555D352A" w14:textId="77777777" w:rsidR="001115F0" w:rsidRPr="009A14FA" w:rsidRDefault="001115F0" w:rsidP="0066588E">
                  <w:pPr>
                    <w:pStyle w:val="PlainText"/>
                    <w:ind w:firstLine="210"/>
                    <w:rPr>
                      <w:sz w:val="18"/>
                      <w:szCs w:val="18"/>
                    </w:rPr>
                  </w:pPr>
                  <w:r>
                    <w:rPr>
                      <w:rFonts w:asciiTheme="minorHAnsi" w:hAnsiTheme="minorHAnsi"/>
                      <w:sz w:val="18"/>
                      <w:szCs w:val="18"/>
                      <w:lang w:val="vi-VN"/>
                    </w:rPr>
                    <w:t xml:space="preserve">Ngay cả tham số của </w:t>
                  </w:r>
                  <w:r w:rsidRPr="00A270D9">
                    <w:rPr>
                      <w:sz w:val="18"/>
                      <w:szCs w:val="18"/>
                      <w:lang w:val="vi-VN"/>
                    </w:rPr>
                    <w:t>T</w:t>
                  </w:r>
                  <w:r w:rsidRPr="00A270D9">
                    <w:rPr>
                      <w:rFonts w:hint="eastAsia"/>
                      <w:sz w:val="18"/>
                      <w:szCs w:val="18"/>
                      <w:lang w:val="vi-VN"/>
                    </w:rPr>
                    <w:t>a</w:t>
                  </w:r>
                  <w:r w:rsidRPr="00A270D9">
                    <w:rPr>
                      <w:sz w:val="18"/>
                      <w:szCs w:val="18"/>
                      <w:lang w:val="vi-VN"/>
                    </w:rPr>
                    <w:t>glib</w:t>
                  </w:r>
                  <w:r>
                    <w:rPr>
                      <w:rFonts w:asciiTheme="minorHAnsi" w:hAnsiTheme="minorHAnsi"/>
                      <w:sz w:val="18"/>
                      <w:szCs w:val="18"/>
                      <w:lang w:val="vi-VN"/>
                    </w:rPr>
                    <w:t xml:space="preserve">, cũng có thể thay thế </w:t>
                  </w:r>
                  <w:r w:rsidRPr="00A270D9">
                    <w:rPr>
                      <w:rFonts w:hint="eastAsia"/>
                      <w:sz w:val="18"/>
                      <w:szCs w:val="18"/>
                      <w:lang w:val="vi-VN"/>
                    </w:rPr>
                    <w:t>JsRender</w:t>
                  </w:r>
                  <w:r>
                    <w:rPr>
                      <w:rFonts w:asciiTheme="minorHAnsi" w:hAnsiTheme="minorHAnsi"/>
                      <w:sz w:val="18"/>
                      <w:szCs w:val="18"/>
                      <w:lang w:val="vi-VN"/>
                    </w:rPr>
                    <w:t xml:space="preserve">. Trong </w:t>
                  </w:r>
                  <w:r w:rsidRPr="00A270D9">
                    <w:rPr>
                      <w:rFonts w:hint="eastAsia"/>
                      <w:sz w:val="18"/>
                      <w:szCs w:val="18"/>
                      <w:lang w:val="vi-VN"/>
                    </w:rPr>
                    <w:t>Taglib</w:t>
                  </w:r>
                  <w:r>
                    <w:rPr>
                      <w:rFonts w:asciiTheme="minorHAnsi" w:hAnsiTheme="minorHAnsi"/>
                      <w:sz w:val="18"/>
                      <w:szCs w:val="18"/>
                      <w:lang w:val="vi-VN"/>
                    </w:rPr>
                    <w:t xml:space="preserve">, hãy setting </w:t>
                  </w:r>
                  <w:r w:rsidRPr="00A270D9">
                    <w:rPr>
                      <w:rFonts w:hint="eastAsia"/>
                      <w:sz w:val="18"/>
                      <w:szCs w:val="18"/>
                      <w:lang w:val="vi-VN"/>
                    </w:rPr>
                    <w:t>inJsRender=</w:t>
                  </w:r>
                  <w:r w:rsidRPr="00A270D9">
                    <w:rPr>
                      <w:sz w:val="18"/>
                      <w:szCs w:val="18"/>
                      <w:lang w:val="vi-VN"/>
                    </w:rPr>
                    <w:t>”</w:t>
                  </w:r>
                  <w:r w:rsidRPr="00A270D9">
                    <w:rPr>
                      <w:sz w:val="18"/>
                      <w:szCs w:val="18"/>
                      <w:lang w:val="vi-VN"/>
                    </w:rPr>
                    <w:t>true</w:t>
                  </w:r>
                  <w:r w:rsidRPr="00A270D9">
                    <w:rPr>
                      <w:sz w:val="18"/>
                      <w:szCs w:val="18"/>
                      <w:lang w:val="vi-VN"/>
                    </w:rPr>
                    <w:t>”</w:t>
                  </w:r>
                  <w:r>
                    <w:rPr>
                      <w:rFonts w:asciiTheme="minorHAnsi" w:hAnsiTheme="minorHAnsi"/>
                      <w:sz w:val="18"/>
                      <w:szCs w:val="18"/>
                      <w:lang w:val="vi-VN"/>
                    </w:rPr>
                    <w:t xml:space="preserve">. </w:t>
                  </w:r>
                  <w:r w:rsidRPr="00A270D9">
                    <w:rPr>
                      <w:rFonts w:hint="eastAsia"/>
                      <w:sz w:val="18"/>
                      <w:szCs w:val="18"/>
                      <w:lang w:val="vi-VN"/>
                    </w:rPr>
                    <w:t>(</w:t>
                  </w:r>
                  <w:r>
                    <w:rPr>
                      <w:rFonts w:asciiTheme="minorHAnsi" w:hAnsiTheme="minorHAnsi"/>
                      <w:sz w:val="18"/>
                      <w:szCs w:val="18"/>
                      <w:lang w:val="vi-VN"/>
                    </w:rPr>
                    <w:t xml:space="preserve">Đang có đối ứng trùng lặp tag </w:t>
                  </w:r>
                  <w:r w:rsidRPr="00A270D9">
                    <w:rPr>
                      <w:rFonts w:hint="eastAsia"/>
                      <w:sz w:val="18"/>
                      <w:szCs w:val="18"/>
                      <w:lang w:val="vi-VN"/>
                    </w:rPr>
                    <w:t>Script</w:t>
                  </w:r>
                  <w:r>
                    <w:rPr>
                      <w:rFonts w:hint="eastAsia"/>
                      <w:sz w:val="18"/>
                      <w:szCs w:val="18"/>
                    </w:rPr>
                    <w:t>)</w:t>
                  </w:r>
                </w:p>
                <w:p w14:paraId="73CD802B" w14:textId="77777777" w:rsidR="001115F0" w:rsidRPr="0066588E" w:rsidRDefault="001115F0" w:rsidP="0066588E">
                  <w:pPr>
                    <w:ind w:firstLine="250"/>
                    <w:rPr>
                      <w:szCs w:val="18"/>
                    </w:rPr>
                  </w:pPr>
                </w:p>
              </w:txbxContent>
            </v:textbox>
          </v:shape>
        </w:pict>
      </w:r>
      <w:r w:rsidR="00705EBE" w:rsidRPr="004D3944">
        <w:rPr>
          <w:rFonts w:ascii="Arial" w:hAnsi="Arial" w:cs="Arial"/>
          <w:lang w:val="zh-CN" w:eastAsia="zh-CN"/>
        </w:rPr>
        <w:t xml:space="preserve">  &lt;td colspan="2"&gt;</w:t>
      </w:r>
    </w:p>
    <w:p w14:paraId="32F37AF6" w14:textId="77777777" w:rsidR="00705EBE" w:rsidRPr="004D3944" w:rsidRDefault="00705EBE" w:rsidP="009E3676">
      <w:pPr>
        <w:pStyle w:val="a2"/>
        <w:rPr>
          <w:rFonts w:ascii="Arial" w:hAnsi="Arial" w:cs="Arial"/>
          <w:lang w:val="zh-CN" w:eastAsia="zh-CN"/>
        </w:rPr>
      </w:pPr>
      <w:r w:rsidRPr="004D3944">
        <w:rPr>
          <w:rFonts w:ascii="Arial" w:hAnsi="Arial" w:cs="Arial"/>
          <w:lang w:val="zh-CN" w:eastAsia="zh-CN"/>
        </w:rPr>
        <w:t xml:space="preserve">    &lt;dowaui:itemSearchSingle value="" id="" name="" maxlength="10" class="wd-23"</w:t>
      </w:r>
    </w:p>
    <w:p w14:paraId="41C0F92C" w14:textId="77777777" w:rsidR="00705EBE" w:rsidRPr="004D3944" w:rsidRDefault="00705EBE" w:rsidP="009E3676">
      <w:pPr>
        <w:pStyle w:val="a2"/>
        <w:rPr>
          <w:rFonts w:ascii="Arial" w:hAnsi="Arial" w:cs="Arial"/>
          <w:lang w:val="zh-CN" w:eastAsia="zh-CN"/>
        </w:rPr>
      </w:pPr>
      <w:r w:rsidRPr="004D3944">
        <w:rPr>
          <w:rFonts w:ascii="Arial" w:hAnsi="Arial" w:cs="Arial"/>
          <w:lang w:val="zh-CN" w:eastAsia="zh-CN"/>
        </w:rPr>
        <w:t xml:space="preserve">      nameValue="" namearea_name="" namearea_class="wd-60" namearea_maxlength="40"</w:t>
      </w:r>
    </w:p>
    <w:p w14:paraId="2323E39B" w14:textId="77777777" w:rsidR="00705EBE" w:rsidRPr="004D3944" w:rsidRDefault="00705EBE" w:rsidP="009E3676">
      <w:pPr>
        <w:pStyle w:val="a2"/>
        <w:rPr>
          <w:rFonts w:ascii="Arial" w:hAnsi="Arial" w:cs="Arial"/>
          <w:lang w:val="zh-CN" w:eastAsia="zh-CN"/>
        </w:rPr>
      </w:pPr>
      <w:r w:rsidRPr="004D3944">
        <w:rPr>
          <w:rFonts w:ascii="Arial" w:hAnsi="Arial" w:cs="Arial"/>
          <w:lang w:val="zh-CN" w:eastAsia="zh-CN"/>
        </w:rPr>
        <w:t xml:space="preserve">      searchiconOnclick="test();" screenType="" inJsRender="true" /&gt;</w:t>
      </w:r>
    </w:p>
    <w:p w14:paraId="32DF63E3" w14:textId="77777777" w:rsidR="00705EBE" w:rsidRPr="004D3944" w:rsidRDefault="00705EBE" w:rsidP="009E3676">
      <w:pPr>
        <w:pStyle w:val="a2"/>
        <w:rPr>
          <w:rFonts w:ascii="Arial" w:hAnsi="Arial" w:cs="Arial"/>
          <w:lang w:val="zh-CN" w:eastAsia="zh-CN"/>
        </w:rPr>
      </w:pPr>
      <w:r w:rsidRPr="004D3944">
        <w:rPr>
          <w:rFonts w:ascii="Arial" w:hAnsi="Arial" w:cs="Arial"/>
          <w:lang w:val="zh-CN" w:eastAsia="zh-CN"/>
        </w:rPr>
        <w:t xml:space="preserve">  &lt;/td&gt;</w:t>
      </w:r>
    </w:p>
    <w:p w14:paraId="3F07C63E" w14:textId="77777777" w:rsidR="00705EBE" w:rsidRPr="004D3944" w:rsidRDefault="00705EBE" w:rsidP="009E3676">
      <w:pPr>
        <w:pStyle w:val="a2"/>
        <w:rPr>
          <w:rFonts w:ascii="Arial" w:hAnsi="Arial" w:cs="Arial"/>
          <w:lang w:val="zh-CN" w:eastAsia="zh-CN"/>
        </w:rPr>
      </w:pPr>
      <w:r w:rsidRPr="004D3944">
        <w:rPr>
          <w:rFonts w:ascii="Arial" w:hAnsi="Arial" w:cs="Arial"/>
          <w:lang w:val="zh-CN" w:eastAsia="zh-CN"/>
        </w:rPr>
        <w:t xml:space="preserve">  &lt;td&gt;</w:t>
      </w:r>
    </w:p>
    <w:p w14:paraId="284D1D01" w14:textId="77777777" w:rsidR="00705EBE" w:rsidRPr="004D3944" w:rsidRDefault="00705EBE" w:rsidP="009E3676">
      <w:pPr>
        <w:pStyle w:val="a2"/>
        <w:rPr>
          <w:rStyle w:val="a1"/>
          <w:rFonts w:ascii="Arial" w:hAnsi="Arial" w:cs="Arial"/>
          <w:lang w:eastAsia="zh-CN"/>
        </w:rPr>
      </w:pPr>
      <w:r w:rsidRPr="004D3944">
        <w:rPr>
          <w:rFonts w:ascii="Arial" w:hAnsi="Arial" w:cs="Arial"/>
          <w:lang w:val="zh-CN" w:eastAsia="zh-CN"/>
        </w:rPr>
        <w:t xml:space="preserve">    </w:t>
      </w:r>
      <w:r w:rsidRPr="004D3944">
        <w:rPr>
          <w:rStyle w:val="a1"/>
          <w:rFonts w:ascii="Arial" w:hAnsi="Arial" w:cs="Arial"/>
          <w:lang w:eastAsia="zh-CN"/>
        </w:rPr>
        <w:t>{{if screenType == 1}}</w:t>
      </w:r>
    </w:p>
    <w:p w14:paraId="315E7918" w14:textId="77777777" w:rsidR="00705EBE" w:rsidRPr="004D3944" w:rsidRDefault="00705EBE" w:rsidP="009E3676">
      <w:pPr>
        <w:pStyle w:val="a2"/>
        <w:rPr>
          <w:rFonts w:ascii="Arial" w:hAnsi="Arial" w:cs="Arial"/>
          <w:lang w:val="zh-CN" w:eastAsia="zh-CN"/>
        </w:rPr>
      </w:pPr>
      <w:r w:rsidRPr="004D3944">
        <w:rPr>
          <w:rFonts w:ascii="Arial" w:hAnsi="Arial" w:cs="Arial"/>
          <w:lang w:val="zh-CN" w:eastAsia="zh-CN"/>
        </w:rPr>
        <w:t xml:space="preserve">      &lt;input type="text" id="orderForm[{{&gt;idx}}].nsgam" name="orderForm[{{&gt;idx}}].nsgam" value="{{&gt;nsgam}}" class="ui-text wd-60" /&gt;</w:t>
      </w:r>
    </w:p>
    <w:p w14:paraId="10585D5F" w14:textId="77777777" w:rsidR="00705EBE" w:rsidRPr="004D3944" w:rsidRDefault="00705EBE" w:rsidP="009E3676">
      <w:pPr>
        <w:pStyle w:val="a2"/>
        <w:rPr>
          <w:rStyle w:val="a1"/>
          <w:rFonts w:ascii="Arial" w:hAnsi="Arial" w:cs="Arial"/>
        </w:rPr>
      </w:pPr>
      <w:r w:rsidRPr="004D3944">
        <w:rPr>
          <w:rFonts w:ascii="Arial" w:hAnsi="Arial" w:cs="Arial"/>
          <w:lang w:val="zh-CN" w:eastAsia="zh-CN"/>
        </w:rPr>
        <w:t xml:space="preserve">    </w:t>
      </w:r>
      <w:r w:rsidRPr="004D3944">
        <w:rPr>
          <w:rStyle w:val="a1"/>
          <w:rFonts w:ascii="Arial" w:hAnsi="Arial" w:cs="Arial"/>
        </w:rPr>
        <w:t>{{else}}</w:t>
      </w:r>
    </w:p>
    <w:p w14:paraId="2902BC36" w14:textId="77777777" w:rsidR="00705EBE" w:rsidRPr="004D3944" w:rsidRDefault="001115F0" w:rsidP="009E3676">
      <w:pPr>
        <w:pStyle w:val="a2"/>
        <w:rPr>
          <w:rFonts w:ascii="Arial" w:hAnsi="Arial" w:cs="Arial"/>
          <w:lang w:val="zh-CN" w:eastAsia="zh-CN"/>
        </w:rPr>
      </w:pPr>
      <w:r>
        <w:rPr>
          <w:rFonts w:ascii="Arial" w:hAnsi="Arial" w:cs="Arial"/>
          <w:noProof/>
        </w:rPr>
        <w:pict w14:anchorId="17BDB63E">
          <v:shape id="_x0000_s1199" type="#_x0000_t62" style="position:absolute;left:0;text-align:left;margin-left:259.35pt;margin-top:15.5pt;width:223.5pt;height:51pt;z-index:251667968" adj="-2716,3812">
            <v:textbox style="mso-next-textbox:#_x0000_s1199" inset="5.85pt,.7pt,5.85pt,.7pt">
              <w:txbxContent>
                <w:p w14:paraId="77D91D9A" w14:textId="77777777" w:rsidR="001115F0" w:rsidRPr="009A14FA" w:rsidRDefault="001115F0" w:rsidP="0066588E">
                  <w:pPr>
                    <w:pStyle w:val="PlainText"/>
                    <w:ind w:firstLine="210"/>
                    <w:rPr>
                      <w:sz w:val="18"/>
                      <w:szCs w:val="18"/>
                    </w:rPr>
                  </w:pPr>
                  <w:r>
                    <w:rPr>
                      <w:rFonts w:ascii="Times New Roman" w:hAnsi="Times New Roman"/>
                      <w:sz w:val="18"/>
                      <w:szCs w:val="18"/>
                      <w:lang w:val="vi-VN"/>
                    </w:rPr>
                    <w:t xml:space="preserve">Có thể dùng câu if của </w:t>
                  </w:r>
                  <w:r>
                    <w:rPr>
                      <w:sz w:val="18"/>
                      <w:szCs w:val="18"/>
                    </w:rPr>
                    <w:t>JsRender</w:t>
                  </w:r>
                  <w:r>
                    <w:rPr>
                      <w:rFonts w:ascii="Times New Roman" w:hAnsi="Times New Roman"/>
                      <w:sz w:val="18"/>
                      <w:szCs w:val="18"/>
                      <w:lang w:val="vi-VN"/>
                    </w:rPr>
                    <w:t>. Hãy dùng khi cần thiết</w:t>
                  </w:r>
                </w:p>
              </w:txbxContent>
            </v:textbox>
          </v:shape>
        </w:pict>
      </w:r>
      <w:r w:rsidR="00705EBE" w:rsidRPr="004D3944">
        <w:rPr>
          <w:rFonts w:ascii="Arial" w:hAnsi="Arial" w:cs="Arial"/>
          <w:lang w:val="zh-CN" w:eastAsia="zh-CN"/>
        </w:rPr>
        <w:t xml:space="preserve">      &lt;input type="text" id="orderForm[{{&gt;idx}}].nsgam" name="orderForm[{{&gt;idx}}].nsgam" value="{{&gt;nsgam}}" class="ui-text-readonly wd-60" readonly /&gt;</w:t>
      </w:r>
    </w:p>
    <w:p w14:paraId="68FB2E05" w14:textId="77777777" w:rsidR="00705EBE" w:rsidRPr="004D3944" w:rsidRDefault="00705EBE" w:rsidP="009E3676">
      <w:pPr>
        <w:pStyle w:val="a2"/>
        <w:rPr>
          <w:rStyle w:val="a1"/>
          <w:rFonts w:ascii="Arial" w:hAnsi="Arial" w:cs="Arial"/>
        </w:rPr>
      </w:pPr>
      <w:r w:rsidRPr="004D3944">
        <w:rPr>
          <w:rFonts w:ascii="Arial" w:hAnsi="Arial" w:cs="Arial"/>
          <w:lang w:val="zh-CN" w:eastAsia="zh-CN"/>
        </w:rPr>
        <w:t xml:space="preserve">    </w:t>
      </w:r>
      <w:r w:rsidRPr="004D3944">
        <w:rPr>
          <w:rStyle w:val="a1"/>
          <w:rFonts w:ascii="Arial" w:hAnsi="Arial" w:cs="Arial"/>
        </w:rPr>
        <w:t>{{/if}}</w:t>
      </w:r>
    </w:p>
    <w:p w14:paraId="07215DD2" w14:textId="77777777" w:rsidR="00705EBE" w:rsidRPr="004D3944" w:rsidRDefault="00705EBE" w:rsidP="009E3676">
      <w:pPr>
        <w:pStyle w:val="a2"/>
        <w:rPr>
          <w:rFonts w:ascii="Arial" w:hAnsi="Arial" w:cs="Arial"/>
          <w:lang w:val="zh-CN" w:eastAsia="zh-CN"/>
        </w:rPr>
      </w:pPr>
      <w:r w:rsidRPr="004D3944">
        <w:rPr>
          <w:rFonts w:ascii="Arial" w:hAnsi="Arial" w:cs="Arial"/>
          <w:lang w:val="zh-CN" w:eastAsia="zh-CN"/>
        </w:rPr>
        <w:t xml:space="preserve">  &lt;/td&gt;</w:t>
      </w:r>
    </w:p>
    <w:p w14:paraId="2618F943" w14:textId="77777777" w:rsidR="00705EBE" w:rsidRPr="004D3944" w:rsidRDefault="00705EBE" w:rsidP="009E3676">
      <w:pPr>
        <w:pStyle w:val="a2"/>
        <w:rPr>
          <w:rFonts w:ascii="Arial" w:hAnsi="Arial" w:cs="Arial"/>
          <w:lang w:val="zh-CN" w:eastAsia="zh-CN"/>
        </w:rPr>
      </w:pPr>
      <w:r w:rsidRPr="004D3944">
        <w:rPr>
          <w:rFonts w:ascii="Arial" w:hAnsi="Arial" w:cs="Arial"/>
          <w:lang w:val="zh-CN" w:eastAsia="zh-CN"/>
        </w:rPr>
        <w:t xml:space="preserve">  &lt;td&gt;</w:t>
      </w:r>
    </w:p>
    <w:p w14:paraId="271F4D1E" w14:textId="77777777" w:rsidR="00705EBE" w:rsidRPr="004D3944" w:rsidRDefault="00705EBE" w:rsidP="009E3676">
      <w:pPr>
        <w:pStyle w:val="a2"/>
        <w:rPr>
          <w:rFonts w:ascii="Arial" w:hAnsi="Arial" w:cs="Arial"/>
          <w:lang w:val="zh-CN" w:eastAsia="zh-CN"/>
        </w:rPr>
      </w:pPr>
      <w:r w:rsidRPr="004D3944">
        <w:rPr>
          <w:rFonts w:ascii="Arial" w:hAnsi="Arial" w:cs="Arial"/>
          <w:lang w:val="zh-CN" w:eastAsia="zh-CN"/>
        </w:rPr>
        <w:t xml:space="preserve">    {{if screenType == 1}}</w:t>
      </w:r>
    </w:p>
    <w:p w14:paraId="76DE4034" w14:textId="77777777" w:rsidR="00705EBE" w:rsidRPr="004D3944" w:rsidRDefault="00705EBE" w:rsidP="009E3676">
      <w:pPr>
        <w:pStyle w:val="a2"/>
        <w:rPr>
          <w:rFonts w:ascii="Arial" w:hAnsi="Arial" w:cs="Arial"/>
          <w:lang w:val="zh-CN" w:eastAsia="zh-CN"/>
        </w:rPr>
      </w:pPr>
      <w:r w:rsidRPr="004D3944">
        <w:rPr>
          <w:rFonts w:ascii="Arial" w:hAnsi="Arial" w:cs="Arial"/>
          <w:lang w:val="zh-CN" w:eastAsia="zh-CN"/>
        </w:rPr>
        <w:t xml:space="preserve">      &lt;input type="text" id="orderForm[{{&gt;idx}}].sekam" name="orderForm[{{&gt;idx}}].sekam" value="{{&gt;sekam}}" class="ui-text wd-60"/&gt;</w:t>
      </w:r>
    </w:p>
    <w:p w14:paraId="4751EF98" w14:textId="77777777" w:rsidR="00705EBE" w:rsidRPr="004D3944" w:rsidRDefault="00705EBE" w:rsidP="009E3676">
      <w:pPr>
        <w:pStyle w:val="a2"/>
        <w:rPr>
          <w:rFonts w:ascii="Arial" w:hAnsi="Arial" w:cs="Arial"/>
          <w:lang w:val="zh-CN" w:eastAsia="zh-CN"/>
        </w:rPr>
      </w:pPr>
      <w:r w:rsidRPr="004D3944">
        <w:rPr>
          <w:rFonts w:ascii="Arial" w:hAnsi="Arial" w:cs="Arial"/>
          <w:lang w:val="zh-CN" w:eastAsia="zh-CN"/>
        </w:rPr>
        <w:t xml:space="preserve">    {{else}}</w:t>
      </w:r>
    </w:p>
    <w:p w14:paraId="2D6178DB" w14:textId="77777777" w:rsidR="00705EBE" w:rsidRPr="004D3944" w:rsidRDefault="001115F0" w:rsidP="009E3676">
      <w:pPr>
        <w:pStyle w:val="a2"/>
        <w:rPr>
          <w:rFonts w:ascii="Arial" w:hAnsi="Arial" w:cs="Arial"/>
          <w:lang w:val="zh-CN" w:eastAsia="zh-CN"/>
        </w:rPr>
      </w:pPr>
      <w:r>
        <w:rPr>
          <w:rFonts w:ascii="Arial" w:hAnsi="Arial" w:cs="Arial"/>
          <w:noProof/>
        </w:rPr>
        <w:pict w14:anchorId="640529EF">
          <v:shape id="_x0000_s1200" type="#_x0000_t62" style="position:absolute;left:0;text-align:left;margin-left:248.85pt;margin-top:32pt;width:223.5pt;height:70.5pt;z-index:251668992" adj="-2281,-1838">
            <v:textbox style="mso-next-textbox:#_x0000_s1200" inset="5.85pt,.7pt,5.85pt,.7pt">
              <w:txbxContent>
                <w:p w14:paraId="55EA5073" w14:textId="77777777" w:rsidR="001115F0" w:rsidRPr="00020F1F" w:rsidRDefault="001115F0" w:rsidP="00020F1F">
                  <w:pPr>
                    <w:ind w:firstLine="230"/>
                    <w:rPr>
                      <w:rFonts w:ascii="Arial" w:hAnsi="Arial" w:cs="Arial"/>
                      <w:sz w:val="20"/>
                      <w:szCs w:val="20"/>
                      <w:lang w:val="vi-VN"/>
                    </w:rPr>
                  </w:pPr>
                  <w:r w:rsidRPr="00020F1F">
                    <w:rPr>
                      <w:rFonts w:ascii="Arial" w:hAnsi="Arial" w:cs="Arial"/>
                      <w:sz w:val="20"/>
                      <w:szCs w:val="20"/>
                      <w:lang w:val="vi-VN"/>
                    </w:rPr>
                    <w:t xml:space="preserve">Ở member của field name </w:t>
                  </w:r>
                  <w:r w:rsidRPr="00020F1F">
                    <w:rPr>
                      <w:rFonts w:ascii="Arial" w:hAnsi="Arial" w:cs="Arial"/>
                      <w:sz w:val="20"/>
                      <w:szCs w:val="20"/>
                    </w:rPr>
                    <w:t>[</w:t>
                  </w:r>
                  <w:r w:rsidRPr="00020F1F">
                    <w:rPr>
                      <w:rFonts w:ascii="Arial" w:cs="Arial"/>
                      <w:sz w:val="20"/>
                      <w:szCs w:val="20"/>
                    </w:rPr>
                    <w:t>配列添え字</w:t>
                  </w:r>
                  <w:r w:rsidRPr="00020F1F">
                    <w:rPr>
                      <w:rFonts w:ascii="Arial" w:hAnsi="Arial" w:cs="Arial"/>
                      <w:sz w:val="20"/>
                      <w:szCs w:val="20"/>
                    </w:rPr>
                    <w:t>].field</w:t>
                  </w:r>
                  <w:r w:rsidRPr="00020F1F">
                    <w:rPr>
                      <w:rFonts w:ascii="Arial" w:hAnsi="Arial" w:cs="Arial"/>
                      <w:sz w:val="20"/>
                      <w:szCs w:val="20"/>
                      <w:lang w:val="vi-VN"/>
                    </w:rPr>
                    <w:t xml:space="preserve"> class  trong </w:t>
                  </w:r>
                  <w:r w:rsidRPr="00020F1F">
                    <w:rPr>
                      <w:rFonts w:ascii="Arial" w:hAnsi="Arial" w:cs="Arial"/>
                      <w:sz w:val="20"/>
                      <w:szCs w:val="20"/>
                    </w:rPr>
                    <w:t>actionForm</w:t>
                  </w:r>
                  <w:r w:rsidRPr="00020F1F">
                    <w:rPr>
                      <w:rFonts w:ascii="Arial" w:hAnsi="Arial" w:cs="Arial"/>
                      <w:sz w:val="20"/>
                      <w:szCs w:val="20"/>
                      <w:lang w:val="vi-VN"/>
                    </w:rPr>
                    <w:t xml:space="preserve">  thì có thể truyền kiểu mảng vào </w:t>
                  </w:r>
                  <w:r w:rsidRPr="00020F1F">
                    <w:rPr>
                      <w:rFonts w:ascii="Arial" w:hAnsi="Arial" w:cs="Arial"/>
                      <w:sz w:val="20"/>
                      <w:szCs w:val="20"/>
                    </w:rPr>
                    <w:t>ActionForm</w:t>
                  </w:r>
                </w:p>
                <w:p w14:paraId="191D29BD" w14:textId="77777777" w:rsidR="001115F0" w:rsidRPr="00020F1F" w:rsidRDefault="001115F0" w:rsidP="00020F1F">
                  <w:pPr>
                    <w:ind w:firstLine="230"/>
                    <w:rPr>
                      <w:rFonts w:ascii="Arial" w:hAnsi="Arial" w:cs="Arial"/>
                      <w:sz w:val="20"/>
                      <w:szCs w:val="20"/>
                    </w:rPr>
                  </w:pPr>
                </w:p>
              </w:txbxContent>
            </v:textbox>
          </v:shape>
        </w:pict>
      </w:r>
      <w:r w:rsidR="00705EBE" w:rsidRPr="004D3944">
        <w:rPr>
          <w:rFonts w:ascii="Arial" w:hAnsi="Arial" w:cs="Arial"/>
          <w:lang w:val="zh-CN" w:eastAsia="zh-CN"/>
        </w:rPr>
        <w:t xml:space="preserve">      &lt;input type="text" id="</w:t>
      </w:r>
      <w:r w:rsidR="00705EBE" w:rsidRPr="004D3944">
        <w:rPr>
          <w:rStyle w:val="a1"/>
          <w:rFonts w:ascii="Arial" w:hAnsi="Arial" w:cs="Arial"/>
        </w:rPr>
        <w:t>orderForm[{{&gt;idx}}].sekam</w:t>
      </w:r>
      <w:r w:rsidR="00705EBE" w:rsidRPr="004D3944">
        <w:rPr>
          <w:rFonts w:ascii="Arial" w:hAnsi="Arial" w:cs="Arial"/>
          <w:lang w:val="zh-CN" w:eastAsia="zh-CN"/>
        </w:rPr>
        <w:t>" name="orderForm[{{&gt;idx}}].sekam" value="{{&gt;sekam}}" class="ui-text-readonly wd-60" readonly /&gt;</w:t>
      </w:r>
    </w:p>
    <w:p w14:paraId="0F662CD9" w14:textId="77777777" w:rsidR="00705EBE" w:rsidRPr="004D3944" w:rsidRDefault="00705EBE" w:rsidP="009E3676">
      <w:pPr>
        <w:pStyle w:val="a2"/>
        <w:rPr>
          <w:rFonts w:ascii="Arial" w:hAnsi="Arial" w:cs="Arial"/>
          <w:lang w:val="zh-CN" w:eastAsia="zh-CN"/>
        </w:rPr>
      </w:pPr>
      <w:r w:rsidRPr="004D3944">
        <w:rPr>
          <w:rFonts w:ascii="Arial" w:hAnsi="Arial" w:cs="Arial"/>
          <w:lang w:val="zh-CN" w:eastAsia="zh-CN"/>
        </w:rPr>
        <w:t xml:space="preserve">    {{/if}}</w:t>
      </w:r>
    </w:p>
    <w:p w14:paraId="5DD338A7" w14:textId="77777777" w:rsidR="00705EBE" w:rsidRPr="004D3944" w:rsidRDefault="00705EBE" w:rsidP="009E3676">
      <w:pPr>
        <w:pStyle w:val="a2"/>
        <w:rPr>
          <w:rFonts w:ascii="Arial" w:hAnsi="Arial" w:cs="Arial"/>
          <w:lang w:val="zh-CN" w:eastAsia="zh-CN"/>
        </w:rPr>
      </w:pPr>
      <w:r w:rsidRPr="004D3944">
        <w:rPr>
          <w:rFonts w:ascii="Arial" w:hAnsi="Arial" w:cs="Arial"/>
          <w:lang w:val="zh-CN" w:eastAsia="zh-CN"/>
        </w:rPr>
        <w:t xml:space="preserve">  &lt;/td&gt;</w:t>
      </w:r>
    </w:p>
    <w:p w14:paraId="0B3144E0" w14:textId="77777777" w:rsidR="00705EBE" w:rsidRPr="004D3944" w:rsidRDefault="00705EBE" w:rsidP="009E3676">
      <w:pPr>
        <w:pStyle w:val="a2"/>
        <w:rPr>
          <w:rFonts w:ascii="Arial" w:hAnsi="Arial" w:cs="Arial"/>
          <w:lang w:val="zh-CN" w:eastAsia="zh-CN"/>
        </w:rPr>
      </w:pPr>
      <w:r w:rsidRPr="004D3944">
        <w:rPr>
          <w:rFonts w:ascii="Arial" w:hAnsi="Arial" w:cs="Arial"/>
          <w:lang w:val="zh-CN" w:eastAsia="zh-CN"/>
        </w:rPr>
        <w:t xml:space="preserve">  &lt;td&gt;</w:t>
      </w:r>
    </w:p>
    <w:p w14:paraId="7C2BEF8E" w14:textId="77777777" w:rsidR="00705EBE" w:rsidRPr="004D3944" w:rsidRDefault="00705EBE" w:rsidP="009E3676">
      <w:pPr>
        <w:pStyle w:val="a2"/>
        <w:rPr>
          <w:rFonts w:ascii="Arial" w:hAnsi="Arial" w:cs="Arial"/>
          <w:lang w:val="zh-CN" w:eastAsia="zh-CN"/>
        </w:rPr>
      </w:pPr>
      <w:r w:rsidRPr="004D3944">
        <w:rPr>
          <w:rFonts w:ascii="Arial" w:hAnsi="Arial" w:cs="Arial"/>
          <w:lang w:val="zh-CN" w:eastAsia="zh-CN"/>
        </w:rPr>
        <w:t xml:space="preserve">    {{if screenType == 1}}</w:t>
      </w:r>
    </w:p>
    <w:p w14:paraId="3C9224E7" w14:textId="77777777" w:rsidR="00705EBE" w:rsidRPr="004D3944" w:rsidRDefault="00705EBE" w:rsidP="009E3676">
      <w:pPr>
        <w:pStyle w:val="a2"/>
        <w:rPr>
          <w:rFonts w:ascii="Arial" w:hAnsi="Arial" w:cs="Arial"/>
          <w:lang w:val="zh-CN" w:eastAsia="zh-CN"/>
        </w:rPr>
      </w:pPr>
      <w:r w:rsidRPr="004D3944">
        <w:rPr>
          <w:rFonts w:ascii="Arial" w:hAnsi="Arial" w:cs="Arial"/>
          <w:lang w:val="zh-CN" w:eastAsia="zh-CN"/>
        </w:rPr>
        <w:t xml:space="preserve">      &lt;input type="text" id="orderForm[{{&gt;idx}}].menge" name="orderForm[{{&gt;idx}}].menge" value="{{&gt;menge}}" class="ui-text wd-60" /&gt;/&lt;input type="text" id="orderForm[{{&gt;idx}}].meins" name="orderForm[{{&gt;idx}}].meins" value="{{&gt;meins}}" class="ui-text wd-60" /&gt;</w:t>
      </w:r>
    </w:p>
    <w:p w14:paraId="4D9E97BF" w14:textId="77777777" w:rsidR="00705EBE" w:rsidRPr="004D3944" w:rsidRDefault="00705EBE" w:rsidP="009E3676">
      <w:pPr>
        <w:pStyle w:val="a2"/>
        <w:rPr>
          <w:rFonts w:ascii="Arial" w:hAnsi="Arial" w:cs="Arial"/>
          <w:lang w:val="zh-CN" w:eastAsia="zh-CN"/>
        </w:rPr>
      </w:pPr>
      <w:r w:rsidRPr="004D3944">
        <w:rPr>
          <w:rFonts w:ascii="Arial" w:hAnsi="Arial" w:cs="Arial"/>
          <w:lang w:val="zh-CN" w:eastAsia="zh-CN"/>
        </w:rPr>
        <w:t xml:space="preserve">    {{else}}</w:t>
      </w:r>
    </w:p>
    <w:p w14:paraId="58304E75" w14:textId="77777777" w:rsidR="00705EBE" w:rsidRPr="004D3944" w:rsidRDefault="00705EBE" w:rsidP="009E3676">
      <w:pPr>
        <w:pStyle w:val="a2"/>
        <w:rPr>
          <w:rFonts w:ascii="Arial" w:hAnsi="Arial" w:cs="Arial"/>
          <w:lang w:val="zh-CN" w:eastAsia="zh-CN"/>
        </w:rPr>
      </w:pPr>
      <w:r w:rsidRPr="004D3944">
        <w:rPr>
          <w:rFonts w:ascii="Arial" w:hAnsi="Arial" w:cs="Arial"/>
          <w:lang w:val="zh-CN" w:eastAsia="zh-CN"/>
        </w:rPr>
        <w:lastRenderedPageBreak/>
        <w:t xml:space="preserve">      &lt;input type="text" id="orderForm[{{&gt;idx}}].menge" name="orderForm[{{&gt;idx}}].menge" value="{{&gt;menge}}" class="ui-text-readonly wd-60" readonly /&gt;/&lt;input type="text" id="orderForm[{{&gt;idx}}].meins" name="orderForm[{{&gt;idx}}].meins" value="{{&gt;meins}}" class="ui-text-readonly wd-60" readonly /&gt;</w:t>
      </w:r>
    </w:p>
    <w:p w14:paraId="503EB0B3" w14:textId="77777777" w:rsidR="00705EBE" w:rsidRPr="004D3944" w:rsidRDefault="00705EBE" w:rsidP="009E3676">
      <w:pPr>
        <w:pStyle w:val="a2"/>
        <w:rPr>
          <w:rFonts w:ascii="Arial" w:hAnsi="Arial" w:cs="Arial"/>
          <w:lang w:val="zh-CN" w:eastAsia="zh-CN"/>
        </w:rPr>
      </w:pPr>
      <w:r w:rsidRPr="004D3944">
        <w:rPr>
          <w:rFonts w:ascii="Arial" w:hAnsi="Arial" w:cs="Arial"/>
          <w:lang w:val="zh-CN" w:eastAsia="zh-CN"/>
        </w:rPr>
        <w:t xml:space="preserve">    {{/if}}</w:t>
      </w:r>
    </w:p>
    <w:p w14:paraId="100DA6D6" w14:textId="77777777" w:rsidR="00705EBE" w:rsidRPr="004D3944" w:rsidRDefault="00705EBE" w:rsidP="009E3676">
      <w:pPr>
        <w:pStyle w:val="a2"/>
        <w:rPr>
          <w:rFonts w:ascii="Arial" w:hAnsi="Arial" w:cs="Arial"/>
          <w:lang w:val="zh-CN" w:eastAsia="zh-CN"/>
        </w:rPr>
      </w:pPr>
      <w:r w:rsidRPr="004D3944">
        <w:rPr>
          <w:rFonts w:ascii="Arial" w:hAnsi="Arial" w:cs="Arial"/>
          <w:lang w:val="zh-CN" w:eastAsia="zh-CN"/>
        </w:rPr>
        <w:t xml:space="preserve">  &lt;/td&gt;</w:t>
      </w:r>
    </w:p>
    <w:p w14:paraId="76C6111E" w14:textId="77777777" w:rsidR="00705EBE" w:rsidRPr="004D3944" w:rsidRDefault="00705EBE" w:rsidP="009E3676">
      <w:pPr>
        <w:pStyle w:val="a2"/>
        <w:rPr>
          <w:rFonts w:ascii="Arial" w:hAnsi="Arial" w:cs="Arial"/>
          <w:lang w:val="zh-CN" w:eastAsia="zh-CN"/>
        </w:rPr>
      </w:pPr>
      <w:r w:rsidRPr="004D3944">
        <w:rPr>
          <w:rFonts w:ascii="Arial" w:hAnsi="Arial" w:cs="Arial"/>
          <w:lang w:val="zh-CN" w:eastAsia="zh-CN"/>
        </w:rPr>
        <w:t xml:space="preserve">  &lt;td rowspan="2"&gt;</w:t>
      </w:r>
    </w:p>
    <w:p w14:paraId="278BA0A3" w14:textId="77777777" w:rsidR="00705EBE" w:rsidRPr="004D3944" w:rsidRDefault="00705EBE" w:rsidP="009E3676">
      <w:pPr>
        <w:pStyle w:val="a2"/>
        <w:rPr>
          <w:rFonts w:ascii="Arial" w:hAnsi="Arial" w:cs="Arial"/>
          <w:lang w:val="zh-CN" w:eastAsia="zh-CN"/>
        </w:rPr>
      </w:pPr>
      <w:r w:rsidRPr="004D3944">
        <w:rPr>
          <w:rFonts w:ascii="Arial" w:hAnsi="Arial" w:cs="Arial"/>
          <w:lang w:val="zh-CN" w:eastAsia="zh-CN"/>
        </w:rPr>
        <w:t xml:space="preserve">    {{if screenType == 1}}</w:t>
      </w:r>
    </w:p>
    <w:p w14:paraId="329E670E" w14:textId="77777777" w:rsidR="00705EBE" w:rsidRPr="004D3944" w:rsidRDefault="00705EBE" w:rsidP="009E3676">
      <w:pPr>
        <w:pStyle w:val="a2"/>
        <w:rPr>
          <w:rFonts w:ascii="Arial" w:hAnsi="Arial" w:cs="Arial"/>
          <w:lang w:val="zh-CN" w:eastAsia="zh-CN"/>
        </w:rPr>
      </w:pPr>
      <w:r w:rsidRPr="004D3944">
        <w:rPr>
          <w:rFonts w:ascii="Arial" w:hAnsi="Arial" w:cs="Arial"/>
          <w:lang w:val="zh-CN" w:eastAsia="zh-CN"/>
        </w:rPr>
        <w:t xml:space="preserve">      &lt;input type="text" id="orderForm[{{&gt;idx}}].jpckb" name="orderForm[{{&gt;idx}}].jpckb" value="{{&gt;jpckb}}" class="ui-text wd-60" /&gt;</w:t>
      </w:r>
    </w:p>
    <w:p w14:paraId="01E455C3" w14:textId="77777777" w:rsidR="00705EBE" w:rsidRPr="004D3944" w:rsidRDefault="00705EBE" w:rsidP="009E3676">
      <w:pPr>
        <w:pStyle w:val="a2"/>
        <w:rPr>
          <w:rFonts w:ascii="Arial" w:hAnsi="Arial" w:cs="Arial"/>
          <w:lang w:val="zh-CN" w:eastAsia="zh-CN"/>
        </w:rPr>
      </w:pPr>
      <w:r w:rsidRPr="004D3944">
        <w:rPr>
          <w:rFonts w:ascii="Arial" w:hAnsi="Arial" w:cs="Arial"/>
          <w:lang w:val="zh-CN" w:eastAsia="zh-CN"/>
        </w:rPr>
        <w:t xml:space="preserve">    {{else}}</w:t>
      </w:r>
    </w:p>
    <w:p w14:paraId="2FBACCDE" w14:textId="77777777" w:rsidR="00705EBE" w:rsidRPr="004D3944" w:rsidRDefault="00705EBE" w:rsidP="009E3676">
      <w:pPr>
        <w:pStyle w:val="a2"/>
        <w:rPr>
          <w:rFonts w:ascii="Arial" w:hAnsi="Arial" w:cs="Arial"/>
          <w:lang w:val="zh-CN" w:eastAsia="zh-CN"/>
        </w:rPr>
      </w:pPr>
      <w:r w:rsidRPr="004D3944">
        <w:rPr>
          <w:rFonts w:ascii="Arial" w:hAnsi="Arial" w:cs="Arial"/>
          <w:lang w:val="zh-CN" w:eastAsia="zh-CN"/>
        </w:rPr>
        <w:t xml:space="preserve">      &lt;input type="text" id="orderForm[{{&gt;idx}}].jpckb" name="orderForm[{{&gt;idx}}].jpckb" value="{{&gt;jpckb}}" class="ui-text-readonly wd-60" readonly /&gt;</w:t>
      </w:r>
    </w:p>
    <w:p w14:paraId="2C522EE1" w14:textId="77777777" w:rsidR="00705EBE" w:rsidRPr="004D3944" w:rsidRDefault="00705EBE" w:rsidP="009E3676">
      <w:pPr>
        <w:pStyle w:val="a2"/>
        <w:rPr>
          <w:rFonts w:ascii="Arial" w:hAnsi="Arial" w:cs="Arial"/>
          <w:lang w:val="zh-CN" w:eastAsia="zh-CN"/>
        </w:rPr>
      </w:pPr>
      <w:r w:rsidRPr="004D3944">
        <w:rPr>
          <w:rFonts w:ascii="Arial" w:hAnsi="Arial" w:cs="Arial"/>
          <w:lang w:val="zh-CN" w:eastAsia="zh-CN"/>
        </w:rPr>
        <w:t xml:space="preserve">    {{/if}}</w:t>
      </w:r>
    </w:p>
    <w:p w14:paraId="67DD2A21" w14:textId="77777777" w:rsidR="00705EBE" w:rsidRPr="004D3944" w:rsidRDefault="00705EBE" w:rsidP="009E3676">
      <w:pPr>
        <w:pStyle w:val="a2"/>
        <w:rPr>
          <w:rFonts w:ascii="Arial" w:hAnsi="Arial" w:cs="Arial"/>
          <w:lang w:val="zh-CN" w:eastAsia="zh-CN"/>
        </w:rPr>
      </w:pPr>
      <w:r w:rsidRPr="004D3944">
        <w:rPr>
          <w:rFonts w:ascii="Arial" w:hAnsi="Arial" w:cs="Arial"/>
          <w:lang w:val="zh-CN" w:eastAsia="zh-CN"/>
        </w:rPr>
        <w:t xml:space="preserve">  &lt;/td&gt;</w:t>
      </w:r>
    </w:p>
    <w:p w14:paraId="2AA61D44" w14:textId="77777777" w:rsidR="00705EBE" w:rsidRPr="004D3944" w:rsidRDefault="00705EBE" w:rsidP="009E3676">
      <w:pPr>
        <w:pStyle w:val="a2"/>
        <w:rPr>
          <w:rFonts w:ascii="Arial" w:hAnsi="Arial" w:cs="Arial"/>
          <w:lang w:val="zh-CN" w:eastAsia="zh-CN"/>
        </w:rPr>
      </w:pPr>
      <w:r w:rsidRPr="004D3944">
        <w:rPr>
          <w:rFonts w:ascii="Arial" w:hAnsi="Arial" w:cs="Arial"/>
          <w:lang w:val="zh-CN" w:eastAsia="zh-CN"/>
        </w:rPr>
        <w:t xml:space="preserve">  &lt;td&gt;</w:t>
      </w:r>
    </w:p>
    <w:p w14:paraId="41BD750C" w14:textId="77777777" w:rsidR="00705EBE" w:rsidRPr="004D3944" w:rsidRDefault="00705EBE" w:rsidP="009E3676">
      <w:pPr>
        <w:pStyle w:val="a2"/>
        <w:rPr>
          <w:rFonts w:ascii="Arial" w:hAnsi="Arial" w:cs="Arial"/>
          <w:lang w:val="zh-CN" w:eastAsia="zh-CN"/>
        </w:rPr>
      </w:pPr>
      <w:r w:rsidRPr="004D3944">
        <w:rPr>
          <w:rFonts w:ascii="Arial" w:hAnsi="Arial" w:cs="Arial"/>
          <w:lang w:val="zh-CN" w:eastAsia="zh-CN"/>
        </w:rPr>
        <w:t xml:space="preserve">    {{if screenType == 1}}</w:t>
      </w:r>
    </w:p>
    <w:p w14:paraId="1C4021CE" w14:textId="77777777" w:rsidR="00705EBE" w:rsidRPr="004D3944" w:rsidRDefault="00705EBE" w:rsidP="009E3676">
      <w:pPr>
        <w:pStyle w:val="a2"/>
        <w:rPr>
          <w:rFonts w:ascii="Arial" w:hAnsi="Arial" w:cs="Arial"/>
          <w:lang w:val="zh-CN" w:eastAsia="zh-CN"/>
        </w:rPr>
      </w:pPr>
      <w:r w:rsidRPr="004D3944">
        <w:rPr>
          <w:rFonts w:ascii="Arial" w:hAnsi="Arial" w:cs="Arial"/>
          <w:lang w:val="zh-CN" w:eastAsia="zh-CN"/>
        </w:rPr>
        <w:t xml:space="preserve">      &lt;input type="text" id="orderForm[{{&gt;idx}}].payme" name="orderForm[{{&gt;idx}}].payme" value="{{&gt;payme}}" class="ui-text wd-60" /&gt;</w:t>
      </w:r>
    </w:p>
    <w:p w14:paraId="635DAA82" w14:textId="77777777" w:rsidR="00705EBE" w:rsidRPr="004D3944" w:rsidRDefault="00705EBE" w:rsidP="009E3676">
      <w:pPr>
        <w:pStyle w:val="a2"/>
        <w:rPr>
          <w:rFonts w:ascii="Arial" w:hAnsi="Arial" w:cs="Arial"/>
          <w:lang w:val="zh-CN" w:eastAsia="zh-CN"/>
        </w:rPr>
      </w:pPr>
      <w:r w:rsidRPr="004D3944">
        <w:rPr>
          <w:rFonts w:ascii="Arial" w:hAnsi="Arial" w:cs="Arial"/>
          <w:lang w:val="zh-CN" w:eastAsia="zh-CN"/>
        </w:rPr>
        <w:t xml:space="preserve">    {{else}}</w:t>
      </w:r>
    </w:p>
    <w:p w14:paraId="1B6332CB" w14:textId="77777777" w:rsidR="00705EBE" w:rsidRPr="004D3944" w:rsidRDefault="00705EBE" w:rsidP="009E3676">
      <w:pPr>
        <w:pStyle w:val="a2"/>
        <w:rPr>
          <w:rFonts w:ascii="Arial" w:hAnsi="Arial" w:cs="Arial"/>
          <w:lang w:val="zh-CN" w:eastAsia="zh-CN"/>
        </w:rPr>
      </w:pPr>
      <w:r w:rsidRPr="004D3944">
        <w:rPr>
          <w:rFonts w:ascii="Arial" w:hAnsi="Arial" w:cs="Arial"/>
          <w:lang w:val="zh-CN" w:eastAsia="zh-CN"/>
        </w:rPr>
        <w:t xml:space="preserve">      &lt;input type="text" id="orderForm[{{&gt;idx}}].payme" name="orderForm[{{&gt;idx}}].payme" value="{{&gt;payme}}" class="ui-text-readonly wd-60" readonly /&gt;</w:t>
      </w:r>
    </w:p>
    <w:p w14:paraId="47A048FF" w14:textId="77777777" w:rsidR="00705EBE" w:rsidRPr="004D3944" w:rsidRDefault="00705EBE" w:rsidP="009E3676">
      <w:pPr>
        <w:pStyle w:val="a2"/>
        <w:rPr>
          <w:rFonts w:ascii="Arial" w:hAnsi="Arial" w:cs="Arial"/>
          <w:lang w:val="zh-CN" w:eastAsia="zh-CN"/>
        </w:rPr>
      </w:pPr>
      <w:r w:rsidRPr="004D3944">
        <w:rPr>
          <w:rFonts w:ascii="Arial" w:hAnsi="Arial" w:cs="Arial"/>
          <w:lang w:val="zh-CN" w:eastAsia="zh-CN"/>
        </w:rPr>
        <w:t xml:space="preserve">    {{/if}}</w:t>
      </w:r>
    </w:p>
    <w:p w14:paraId="6B1D41C4" w14:textId="77777777" w:rsidR="00705EBE" w:rsidRPr="004D3944" w:rsidRDefault="00705EBE" w:rsidP="009E3676">
      <w:pPr>
        <w:pStyle w:val="a2"/>
        <w:rPr>
          <w:rFonts w:ascii="Arial" w:hAnsi="Arial" w:cs="Arial"/>
          <w:lang w:val="zh-CN" w:eastAsia="zh-CN"/>
        </w:rPr>
      </w:pPr>
      <w:r w:rsidRPr="004D3944">
        <w:rPr>
          <w:rFonts w:ascii="Arial" w:hAnsi="Arial" w:cs="Arial"/>
          <w:lang w:val="zh-CN" w:eastAsia="zh-CN"/>
        </w:rPr>
        <w:t xml:space="preserve">  &lt;/td&gt;</w:t>
      </w:r>
    </w:p>
    <w:p w14:paraId="5C70E1F4" w14:textId="77777777" w:rsidR="00705EBE" w:rsidRPr="004D3944" w:rsidRDefault="00705EBE" w:rsidP="009E3676">
      <w:pPr>
        <w:pStyle w:val="a2"/>
        <w:rPr>
          <w:rFonts w:ascii="Arial" w:hAnsi="Arial" w:cs="Arial"/>
          <w:lang w:val="zh-CN" w:eastAsia="zh-CN"/>
        </w:rPr>
      </w:pPr>
      <w:r w:rsidRPr="004D3944">
        <w:rPr>
          <w:rFonts w:ascii="Arial" w:hAnsi="Arial" w:cs="Arial"/>
          <w:lang w:val="zh-CN" w:eastAsia="zh-CN"/>
        </w:rPr>
        <w:t xml:space="preserve">  &lt;td&gt;</w:t>
      </w:r>
    </w:p>
    <w:p w14:paraId="71994141" w14:textId="77777777" w:rsidR="00705EBE" w:rsidRPr="004D3944" w:rsidRDefault="00705EBE" w:rsidP="009E3676">
      <w:pPr>
        <w:pStyle w:val="a2"/>
        <w:rPr>
          <w:rFonts w:ascii="Arial" w:hAnsi="Arial" w:cs="Arial"/>
          <w:lang w:val="zh-CN" w:eastAsia="zh-CN"/>
        </w:rPr>
      </w:pPr>
      <w:r w:rsidRPr="004D3944">
        <w:rPr>
          <w:rFonts w:ascii="Arial" w:hAnsi="Arial" w:cs="Arial"/>
          <w:lang w:val="zh-CN" w:eastAsia="zh-CN"/>
        </w:rPr>
        <w:t xml:space="preserve">    {{if screenType == 1}}</w:t>
      </w:r>
    </w:p>
    <w:p w14:paraId="1F693EDF" w14:textId="77777777" w:rsidR="00705EBE" w:rsidRPr="004D3944" w:rsidRDefault="00705EBE" w:rsidP="009E3676">
      <w:pPr>
        <w:pStyle w:val="a2"/>
        <w:rPr>
          <w:rFonts w:ascii="Arial" w:hAnsi="Arial" w:cs="Arial"/>
          <w:lang w:val="zh-CN" w:eastAsia="zh-CN"/>
        </w:rPr>
      </w:pPr>
      <w:r w:rsidRPr="004D3944">
        <w:rPr>
          <w:rFonts w:ascii="Arial" w:hAnsi="Arial" w:cs="Arial"/>
          <w:lang w:val="zh-CN" w:eastAsia="zh-CN"/>
        </w:rPr>
        <w:t xml:space="preserve">      &lt;input type="text" id="orderForm[{{&gt;idx}}].bill" name="orderForm[{{&gt;idx}}].bill" value="{{&gt;bill}}" class="ui-text wd-60" /&gt;</w:t>
      </w:r>
    </w:p>
    <w:p w14:paraId="239DA5FD" w14:textId="77777777" w:rsidR="00705EBE" w:rsidRPr="004D3944" w:rsidRDefault="00705EBE" w:rsidP="009E3676">
      <w:pPr>
        <w:pStyle w:val="a2"/>
        <w:rPr>
          <w:rFonts w:ascii="Arial" w:hAnsi="Arial" w:cs="Arial"/>
          <w:lang w:val="zh-CN" w:eastAsia="zh-CN"/>
        </w:rPr>
      </w:pPr>
      <w:r w:rsidRPr="004D3944">
        <w:rPr>
          <w:rFonts w:ascii="Arial" w:hAnsi="Arial" w:cs="Arial"/>
          <w:lang w:val="zh-CN" w:eastAsia="zh-CN"/>
        </w:rPr>
        <w:t xml:space="preserve">    {{else}}</w:t>
      </w:r>
    </w:p>
    <w:p w14:paraId="71F59E7E" w14:textId="77777777" w:rsidR="00705EBE" w:rsidRPr="004D3944" w:rsidRDefault="00705EBE" w:rsidP="009E3676">
      <w:pPr>
        <w:pStyle w:val="a2"/>
        <w:rPr>
          <w:rFonts w:ascii="Arial" w:hAnsi="Arial" w:cs="Arial"/>
          <w:lang w:val="zh-CN" w:eastAsia="zh-CN"/>
        </w:rPr>
      </w:pPr>
      <w:r w:rsidRPr="004D3944">
        <w:rPr>
          <w:rFonts w:ascii="Arial" w:hAnsi="Arial" w:cs="Arial"/>
          <w:lang w:val="zh-CN" w:eastAsia="zh-CN"/>
        </w:rPr>
        <w:t xml:space="preserve">      &lt;input type="text" id="orderForm[{{&gt;idx}}].bill" name="orderForm[{{&gt;idx}}].bill" value="{{&gt;bill}}" class="ui-text-readonly wd-60" readonly /&gt;</w:t>
      </w:r>
    </w:p>
    <w:p w14:paraId="76CE41D4" w14:textId="77777777" w:rsidR="00705EBE" w:rsidRPr="004D3944" w:rsidRDefault="00705EBE" w:rsidP="009E3676">
      <w:pPr>
        <w:pStyle w:val="a2"/>
        <w:rPr>
          <w:rFonts w:ascii="Arial" w:hAnsi="Arial" w:cs="Arial"/>
          <w:lang w:val="zh-CN" w:eastAsia="zh-CN"/>
        </w:rPr>
      </w:pPr>
      <w:r w:rsidRPr="004D3944">
        <w:rPr>
          <w:rFonts w:ascii="Arial" w:hAnsi="Arial" w:cs="Arial"/>
          <w:lang w:val="zh-CN" w:eastAsia="zh-CN"/>
        </w:rPr>
        <w:t xml:space="preserve">    {{/if}}</w:t>
      </w:r>
    </w:p>
    <w:p w14:paraId="61C05E2C" w14:textId="77777777" w:rsidR="00705EBE" w:rsidRPr="004D3944" w:rsidRDefault="00705EBE" w:rsidP="009E3676">
      <w:pPr>
        <w:pStyle w:val="a2"/>
        <w:rPr>
          <w:rFonts w:ascii="Arial" w:hAnsi="Arial" w:cs="Arial"/>
          <w:lang w:val="zh-CN" w:eastAsia="zh-CN"/>
        </w:rPr>
      </w:pPr>
      <w:r w:rsidRPr="004D3944">
        <w:rPr>
          <w:rFonts w:ascii="Arial" w:hAnsi="Arial" w:cs="Arial"/>
          <w:lang w:val="zh-CN" w:eastAsia="zh-CN"/>
        </w:rPr>
        <w:t xml:space="preserve">  &lt;/td&gt;</w:t>
      </w:r>
    </w:p>
    <w:p w14:paraId="2BE99713" w14:textId="77777777" w:rsidR="00705EBE" w:rsidRPr="004D3944" w:rsidRDefault="00705EBE" w:rsidP="009E3676">
      <w:pPr>
        <w:pStyle w:val="a2"/>
        <w:rPr>
          <w:rFonts w:ascii="Arial" w:hAnsi="Arial" w:cs="Arial"/>
          <w:lang w:val="zh-CN" w:eastAsia="zh-CN"/>
        </w:rPr>
      </w:pPr>
      <w:r w:rsidRPr="004D3944">
        <w:rPr>
          <w:rFonts w:ascii="Arial" w:hAnsi="Arial" w:cs="Arial"/>
          <w:lang w:val="zh-CN" w:eastAsia="zh-CN"/>
        </w:rPr>
        <w:t xml:space="preserve">  &lt;td&gt;</w:t>
      </w:r>
    </w:p>
    <w:p w14:paraId="3B558C9E" w14:textId="77777777" w:rsidR="00705EBE" w:rsidRPr="004D3944" w:rsidRDefault="00705EBE" w:rsidP="009E3676">
      <w:pPr>
        <w:pStyle w:val="a2"/>
        <w:rPr>
          <w:rFonts w:ascii="Arial" w:hAnsi="Arial" w:cs="Arial"/>
          <w:lang w:val="zh-CN" w:eastAsia="zh-CN"/>
        </w:rPr>
      </w:pPr>
      <w:r w:rsidRPr="004D3944">
        <w:rPr>
          <w:rFonts w:ascii="Arial" w:hAnsi="Arial" w:cs="Arial"/>
          <w:lang w:val="zh-CN" w:eastAsia="zh-CN"/>
        </w:rPr>
        <w:t xml:space="preserve">    {{if screenType == 1}}</w:t>
      </w:r>
    </w:p>
    <w:p w14:paraId="5C0065A2" w14:textId="77777777" w:rsidR="00705EBE" w:rsidRPr="004D3944" w:rsidRDefault="00705EBE" w:rsidP="009E3676">
      <w:pPr>
        <w:pStyle w:val="a2"/>
        <w:rPr>
          <w:rFonts w:ascii="Arial" w:hAnsi="Arial" w:cs="Arial"/>
          <w:lang w:val="zh-CN" w:eastAsia="zh-CN"/>
        </w:rPr>
      </w:pPr>
      <w:r w:rsidRPr="004D3944">
        <w:rPr>
          <w:rFonts w:ascii="Arial" w:hAnsi="Arial" w:cs="Arial"/>
          <w:lang w:val="zh-CN" w:eastAsia="zh-CN"/>
        </w:rPr>
        <w:t xml:space="preserve">      &lt;input type="text" id="orderForm[{{&gt;idx}}].mnfno" name="orderForm[{{&gt;idx}}].mnfno" value="{{&gt;mnfno}}" class="ui-text wd-60" /&gt;</w:t>
      </w:r>
    </w:p>
    <w:p w14:paraId="1647E8B2" w14:textId="77777777" w:rsidR="00705EBE" w:rsidRPr="004D3944" w:rsidRDefault="00705EBE" w:rsidP="009E3676">
      <w:pPr>
        <w:pStyle w:val="a2"/>
        <w:rPr>
          <w:rFonts w:ascii="Arial" w:hAnsi="Arial" w:cs="Arial"/>
          <w:lang w:val="zh-CN" w:eastAsia="zh-CN"/>
        </w:rPr>
      </w:pPr>
      <w:r w:rsidRPr="004D3944">
        <w:rPr>
          <w:rFonts w:ascii="Arial" w:hAnsi="Arial" w:cs="Arial"/>
          <w:lang w:val="zh-CN" w:eastAsia="zh-CN"/>
        </w:rPr>
        <w:lastRenderedPageBreak/>
        <w:t xml:space="preserve">    {{else}}</w:t>
      </w:r>
    </w:p>
    <w:p w14:paraId="5FB6BD45" w14:textId="77777777" w:rsidR="00705EBE" w:rsidRPr="004D3944" w:rsidRDefault="00705EBE" w:rsidP="009E3676">
      <w:pPr>
        <w:pStyle w:val="a2"/>
        <w:rPr>
          <w:rFonts w:ascii="Arial" w:hAnsi="Arial" w:cs="Arial"/>
          <w:lang w:val="zh-CN" w:eastAsia="zh-CN"/>
        </w:rPr>
      </w:pPr>
      <w:r w:rsidRPr="004D3944">
        <w:rPr>
          <w:rFonts w:ascii="Arial" w:hAnsi="Arial" w:cs="Arial"/>
          <w:lang w:val="zh-CN" w:eastAsia="zh-CN"/>
        </w:rPr>
        <w:t xml:space="preserve">      &lt;input type="text" id="orderForm[{{&gt;idx}}].mnfno" name="orderForm[{{&gt;idx}}].mnfno" value="{{&gt;mnfno}}" class="ui-text-readonly wd-60" readonly /&gt;</w:t>
      </w:r>
    </w:p>
    <w:p w14:paraId="0087DA49" w14:textId="77777777" w:rsidR="00705EBE" w:rsidRPr="004D3944" w:rsidRDefault="00705EBE" w:rsidP="009E3676">
      <w:pPr>
        <w:pStyle w:val="a2"/>
        <w:rPr>
          <w:rFonts w:ascii="Arial" w:hAnsi="Arial" w:cs="Arial"/>
          <w:lang w:val="zh-CN" w:eastAsia="zh-CN"/>
        </w:rPr>
      </w:pPr>
      <w:r w:rsidRPr="004D3944">
        <w:rPr>
          <w:rFonts w:ascii="Arial" w:hAnsi="Arial" w:cs="Arial"/>
          <w:lang w:val="zh-CN" w:eastAsia="zh-CN"/>
        </w:rPr>
        <w:t xml:space="preserve">    {{/if}}</w:t>
      </w:r>
    </w:p>
    <w:p w14:paraId="76CDCA4E" w14:textId="77777777" w:rsidR="00705EBE" w:rsidRPr="004D3944" w:rsidRDefault="00705EBE" w:rsidP="009E3676">
      <w:pPr>
        <w:pStyle w:val="a2"/>
        <w:rPr>
          <w:rFonts w:ascii="Arial" w:hAnsi="Arial" w:cs="Arial"/>
          <w:lang w:val="zh-CN" w:eastAsia="zh-CN"/>
        </w:rPr>
      </w:pPr>
      <w:r w:rsidRPr="004D3944">
        <w:rPr>
          <w:rFonts w:ascii="Arial" w:hAnsi="Arial" w:cs="Arial"/>
          <w:lang w:val="zh-CN" w:eastAsia="zh-CN"/>
        </w:rPr>
        <w:t xml:space="preserve">  &lt;/td&gt;</w:t>
      </w:r>
    </w:p>
    <w:p w14:paraId="4FD6FD7C" w14:textId="77777777" w:rsidR="00705EBE" w:rsidRPr="004D3944" w:rsidRDefault="00705EBE" w:rsidP="009E3676">
      <w:pPr>
        <w:pStyle w:val="a2"/>
        <w:rPr>
          <w:rFonts w:ascii="Arial" w:hAnsi="Arial" w:cs="Arial"/>
          <w:lang w:val="zh-CN" w:eastAsia="zh-CN"/>
        </w:rPr>
      </w:pPr>
      <w:r w:rsidRPr="004D3944">
        <w:rPr>
          <w:rFonts w:ascii="Arial" w:hAnsi="Arial" w:cs="Arial"/>
          <w:lang w:val="zh-CN" w:eastAsia="zh-CN"/>
        </w:rPr>
        <w:t xml:space="preserve">  &lt;td&gt;</w:t>
      </w:r>
    </w:p>
    <w:p w14:paraId="05C759B0" w14:textId="77777777" w:rsidR="00705EBE" w:rsidRPr="004D3944" w:rsidRDefault="00705EBE" w:rsidP="009E3676">
      <w:pPr>
        <w:pStyle w:val="a2"/>
        <w:rPr>
          <w:rFonts w:ascii="Arial" w:hAnsi="Arial" w:cs="Arial"/>
          <w:lang w:val="zh-CN" w:eastAsia="zh-CN"/>
        </w:rPr>
      </w:pPr>
      <w:r w:rsidRPr="004D3944">
        <w:rPr>
          <w:rFonts w:ascii="Arial" w:hAnsi="Arial" w:cs="Arial"/>
          <w:lang w:val="zh-CN" w:eastAsia="zh-CN"/>
        </w:rPr>
        <w:t xml:space="preserve">    {{if screenType == 1}}</w:t>
      </w:r>
    </w:p>
    <w:p w14:paraId="4BC86E08" w14:textId="77777777" w:rsidR="00705EBE" w:rsidRPr="004D3944" w:rsidRDefault="00705EBE" w:rsidP="009E3676">
      <w:pPr>
        <w:pStyle w:val="a2"/>
        <w:rPr>
          <w:rFonts w:ascii="Arial" w:hAnsi="Arial" w:cs="Arial"/>
          <w:lang w:val="zh-CN" w:eastAsia="zh-CN"/>
        </w:rPr>
      </w:pPr>
      <w:r w:rsidRPr="004D3944">
        <w:rPr>
          <w:rFonts w:ascii="Arial" w:hAnsi="Arial" w:cs="Arial"/>
          <w:lang w:val="zh-CN" w:eastAsia="zh-CN"/>
        </w:rPr>
        <w:t xml:space="preserve">      &lt;input type="text" id="orderForm[{{&gt;idx}}].aufnr" name="orderForm[{{&gt;idx}}].aufnr" value="{{&gt;aufnr}}" class="ui-text wd-60" /&gt;</w:t>
      </w:r>
    </w:p>
    <w:p w14:paraId="6332127A" w14:textId="77777777" w:rsidR="00705EBE" w:rsidRPr="004D3944" w:rsidRDefault="00705EBE" w:rsidP="009E3676">
      <w:pPr>
        <w:pStyle w:val="a2"/>
        <w:rPr>
          <w:rFonts w:ascii="Arial" w:hAnsi="Arial" w:cs="Arial"/>
          <w:lang w:val="zh-CN" w:eastAsia="zh-CN"/>
        </w:rPr>
      </w:pPr>
      <w:r w:rsidRPr="004D3944">
        <w:rPr>
          <w:rFonts w:ascii="Arial" w:hAnsi="Arial" w:cs="Arial"/>
          <w:lang w:val="zh-CN" w:eastAsia="zh-CN"/>
        </w:rPr>
        <w:t xml:space="preserve">    {{else}}</w:t>
      </w:r>
    </w:p>
    <w:p w14:paraId="12FBCFE7" w14:textId="77777777" w:rsidR="00705EBE" w:rsidRPr="004D3944" w:rsidRDefault="00705EBE" w:rsidP="009E3676">
      <w:pPr>
        <w:pStyle w:val="a2"/>
        <w:rPr>
          <w:rFonts w:ascii="Arial" w:hAnsi="Arial" w:cs="Arial"/>
          <w:lang w:val="zh-CN" w:eastAsia="zh-CN"/>
        </w:rPr>
      </w:pPr>
      <w:r w:rsidRPr="004D3944">
        <w:rPr>
          <w:rFonts w:ascii="Arial" w:hAnsi="Arial" w:cs="Arial"/>
          <w:lang w:val="zh-CN" w:eastAsia="zh-CN"/>
        </w:rPr>
        <w:t xml:space="preserve">      &lt;input type="text" id="orderForm[{{&gt;idx}}].aufnr" name="orderForm[{{&gt;idx}}].aufnr" value="{{&gt;aufnr}}" class="ui-text-readonly wd-60" readonly /&gt;</w:t>
      </w:r>
    </w:p>
    <w:p w14:paraId="616394E0" w14:textId="77777777" w:rsidR="00705EBE" w:rsidRPr="004D3944" w:rsidRDefault="00705EBE" w:rsidP="009E3676">
      <w:pPr>
        <w:pStyle w:val="a2"/>
        <w:rPr>
          <w:rFonts w:ascii="Arial" w:hAnsi="Arial" w:cs="Arial"/>
          <w:lang w:val="zh-CN" w:eastAsia="zh-CN"/>
        </w:rPr>
      </w:pPr>
      <w:r w:rsidRPr="004D3944">
        <w:rPr>
          <w:rFonts w:ascii="Arial" w:hAnsi="Arial" w:cs="Arial"/>
          <w:lang w:val="zh-CN" w:eastAsia="zh-CN"/>
        </w:rPr>
        <w:t xml:space="preserve">    {{/if}}</w:t>
      </w:r>
    </w:p>
    <w:p w14:paraId="44534BE9" w14:textId="77777777" w:rsidR="00705EBE" w:rsidRPr="004D3944" w:rsidRDefault="00705EBE" w:rsidP="009E3676">
      <w:pPr>
        <w:pStyle w:val="a2"/>
        <w:rPr>
          <w:rFonts w:ascii="Arial" w:hAnsi="Arial" w:cs="Arial"/>
          <w:lang w:val="zh-CN" w:eastAsia="zh-CN"/>
        </w:rPr>
      </w:pPr>
      <w:r w:rsidRPr="004D3944">
        <w:rPr>
          <w:rFonts w:ascii="Arial" w:hAnsi="Arial" w:cs="Arial"/>
          <w:lang w:val="zh-CN" w:eastAsia="zh-CN"/>
        </w:rPr>
        <w:t xml:space="preserve">  &lt;/td&gt;</w:t>
      </w:r>
    </w:p>
    <w:p w14:paraId="4A94111F" w14:textId="77777777" w:rsidR="00705EBE" w:rsidRPr="004D3944" w:rsidRDefault="00705EBE" w:rsidP="009E3676">
      <w:pPr>
        <w:pStyle w:val="a2"/>
        <w:rPr>
          <w:rFonts w:ascii="Arial" w:hAnsi="Arial" w:cs="Arial"/>
          <w:lang w:val="zh-CN" w:eastAsia="zh-CN"/>
        </w:rPr>
      </w:pPr>
      <w:r w:rsidRPr="004D3944">
        <w:rPr>
          <w:rFonts w:ascii="Arial" w:hAnsi="Arial" w:cs="Arial"/>
          <w:lang w:val="zh-CN" w:eastAsia="zh-CN"/>
        </w:rPr>
        <w:t xml:space="preserve">  &lt;td rowspan="2"&gt;</w:t>
      </w:r>
    </w:p>
    <w:p w14:paraId="2D61A62F" w14:textId="77777777" w:rsidR="00705EBE" w:rsidRPr="004D3944" w:rsidRDefault="00705EBE" w:rsidP="009E3676">
      <w:pPr>
        <w:pStyle w:val="a2"/>
        <w:rPr>
          <w:rFonts w:ascii="Arial" w:hAnsi="Arial" w:cs="Arial"/>
          <w:lang w:val="zh-CN" w:eastAsia="zh-CN"/>
        </w:rPr>
      </w:pPr>
      <w:r w:rsidRPr="004D3944">
        <w:rPr>
          <w:rFonts w:ascii="Arial" w:hAnsi="Arial" w:cs="Arial"/>
          <w:lang w:val="zh-CN" w:eastAsia="zh-CN"/>
        </w:rPr>
        <w:t xml:space="preserve">    &lt;input type="text" id="" name="" /&gt;</w:t>
      </w:r>
    </w:p>
    <w:p w14:paraId="16311D56" w14:textId="77777777" w:rsidR="00705EBE" w:rsidRPr="004D3944" w:rsidRDefault="00705EBE" w:rsidP="009E3676">
      <w:pPr>
        <w:pStyle w:val="a2"/>
        <w:rPr>
          <w:rFonts w:ascii="Arial" w:hAnsi="Arial" w:cs="Arial"/>
          <w:lang w:val="zh-CN" w:eastAsia="zh-CN"/>
        </w:rPr>
      </w:pPr>
      <w:r w:rsidRPr="004D3944">
        <w:rPr>
          <w:rFonts w:ascii="Arial" w:hAnsi="Arial" w:cs="Arial"/>
          <w:lang w:val="zh-CN" w:eastAsia="zh-CN"/>
        </w:rPr>
        <w:t xml:space="preserve">  &lt;/td&gt;</w:t>
      </w:r>
    </w:p>
    <w:p w14:paraId="753F31EC" w14:textId="77777777" w:rsidR="00705EBE" w:rsidRPr="004D3944" w:rsidRDefault="00705EBE" w:rsidP="009E3676">
      <w:pPr>
        <w:pStyle w:val="a2"/>
        <w:rPr>
          <w:rFonts w:ascii="Arial" w:hAnsi="Arial" w:cs="Arial"/>
          <w:lang w:val="zh-CN" w:eastAsia="zh-CN"/>
        </w:rPr>
      </w:pPr>
      <w:r w:rsidRPr="004D3944">
        <w:rPr>
          <w:rFonts w:ascii="Arial" w:hAnsi="Arial" w:cs="Arial"/>
          <w:lang w:val="zh-CN" w:eastAsia="zh-CN"/>
        </w:rPr>
        <w:t xml:space="preserve">  &lt;/tr&gt;</w:t>
      </w:r>
    </w:p>
    <w:p w14:paraId="146B2818" w14:textId="77777777" w:rsidR="00705EBE" w:rsidRPr="004D3944" w:rsidRDefault="00705EBE" w:rsidP="009E3676">
      <w:pPr>
        <w:pStyle w:val="a2"/>
        <w:rPr>
          <w:rFonts w:ascii="Arial" w:hAnsi="Arial" w:cs="Arial"/>
          <w:lang w:val="zh-CN" w:eastAsia="zh-CN"/>
        </w:rPr>
      </w:pPr>
      <w:r w:rsidRPr="004D3944">
        <w:rPr>
          <w:rFonts w:ascii="Arial" w:hAnsi="Arial" w:cs="Arial"/>
          <w:lang w:val="zh-CN" w:eastAsia="zh-CN"/>
        </w:rPr>
        <w:t xml:space="preserve">  &lt;/script&gt;</w:t>
      </w:r>
    </w:p>
    <w:p w14:paraId="6DEDCFD9" w14:textId="77777777" w:rsidR="00F82489" w:rsidRPr="004D3944" w:rsidRDefault="00F82489" w:rsidP="009E3676">
      <w:pPr>
        <w:ind w:firstLine="250"/>
        <w:rPr>
          <w:rFonts w:ascii="Arial" w:eastAsia="SimSun" w:hAnsi="Arial" w:cs="Arial"/>
          <w:lang w:val="zh-CN" w:eastAsia="zh-CN"/>
        </w:rPr>
      </w:pPr>
    </w:p>
    <w:p w14:paraId="574B9B56" w14:textId="77777777" w:rsidR="00A135BE" w:rsidRPr="004D3944" w:rsidRDefault="00020F1F" w:rsidP="00A135BE">
      <w:pPr>
        <w:ind w:firstLine="250"/>
        <w:rPr>
          <w:rFonts w:ascii="Arial" w:eastAsiaTheme="minorEastAsia" w:hAnsi="Arial" w:cs="Arial"/>
          <w:lang w:val="vi-VN" w:eastAsia="zh-CN"/>
        </w:rPr>
      </w:pPr>
      <w:r w:rsidRPr="004D3944">
        <w:rPr>
          <w:rFonts w:ascii="Arial" w:eastAsia="SimSun" w:hAnsi="Arial" w:cs="Arial"/>
          <w:lang w:val="vi-VN" w:eastAsia="zh-CN"/>
        </w:rPr>
        <w:t xml:space="preserve">Extract </w:t>
      </w:r>
      <w:r w:rsidR="00A135BE" w:rsidRPr="004D3944">
        <w:rPr>
          <w:rFonts w:ascii="Arial" w:eastAsia="SimSun" w:hAnsi="Arial" w:cs="Arial"/>
          <w:lang w:val="zh-CN" w:eastAsia="zh-CN"/>
        </w:rPr>
        <w:t>i</w:t>
      </w:r>
      <w:r w:rsidR="00A135BE" w:rsidRPr="004D3944">
        <w:rPr>
          <w:rFonts w:ascii="Arial" w:eastAsiaTheme="minorEastAsia" w:hAnsi="Arial" w:cs="Arial"/>
          <w:lang w:val="zh-CN" w:eastAsia="zh-CN"/>
        </w:rPr>
        <w:t>n</w:t>
      </w:r>
      <w:r w:rsidR="00A135BE" w:rsidRPr="004D3944">
        <w:rPr>
          <w:rFonts w:ascii="Arial" w:eastAsia="SimSun" w:hAnsi="Arial" w:cs="Arial"/>
          <w:lang w:val="zh-CN" w:eastAsia="zh-CN"/>
        </w:rPr>
        <w:t>dex.jsp</w:t>
      </w:r>
      <w:r w:rsidRPr="004D3944">
        <w:rPr>
          <w:rFonts w:ascii="Arial" w:eastAsiaTheme="minorEastAsia" w:hAnsi="Arial" w:cs="Arial"/>
          <w:lang w:val="vi-VN"/>
        </w:rPr>
        <w:t xml:space="preserve"> </w:t>
      </w:r>
    </w:p>
    <w:p w14:paraId="0A93147A" w14:textId="77777777" w:rsidR="00A135BE" w:rsidRPr="004D3944" w:rsidRDefault="00020F1F" w:rsidP="00A135BE">
      <w:pPr>
        <w:ind w:firstLine="250"/>
        <w:rPr>
          <w:rFonts w:ascii="Arial" w:eastAsiaTheme="minorEastAsia" w:hAnsi="Arial" w:cs="Arial"/>
          <w:lang w:val="zh-CN" w:eastAsia="zh-CN"/>
        </w:rPr>
      </w:pPr>
      <w:r w:rsidRPr="004D3944">
        <w:rPr>
          <w:rFonts w:ascii="Arial" w:eastAsia="SimSun" w:hAnsi="Arial" w:cs="Arial"/>
          <w:lang w:val="vi-VN" w:eastAsia="zh-CN"/>
        </w:rPr>
        <w:t xml:space="preserve">Phần lưu </w:t>
      </w:r>
      <w:r w:rsidR="00A135BE" w:rsidRPr="004D3944">
        <w:rPr>
          <w:rFonts w:ascii="Arial" w:eastAsia="SimSun" w:hAnsi="Arial" w:cs="Arial"/>
          <w:lang w:val="zh-CN" w:eastAsia="zh-CN"/>
        </w:rPr>
        <w:t>JSON</w:t>
      </w:r>
    </w:p>
    <w:p w14:paraId="478544D1" w14:textId="77777777" w:rsidR="00C65537" w:rsidRPr="004D3944" w:rsidRDefault="00C65537" w:rsidP="009E3676">
      <w:pPr>
        <w:pStyle w:val="a2"/>
        <w:rPr>
          <w:rFonts w:ascii="Arial" w:hAnsi="Arial" w:cs="Arial"/>
          <w:lang w:val="zh-CN" w:eastAsia="zh-CN"/>
        </w:rPr>
      </w:pPr>
      <w:r w:rsidRPr="004D3944">
        <w:rPr>
          <w:rFonts w:ascii="Arial" w:hAnsi="Arial" w:cs="Arial"/>
          <w:lang w:val="zh-CN" w:eastAsia="zh-CN"/>
        </w:rPr>
        <w:t>&lt;input type="hidden" id="disposalPermitJsonString" value="${f:h(sd04211Model.disposalPermitJsonString)}" /&gt;</w:t>
      </w:r>
    </w:p>
    <w:p w14:paraId="5EADDE1D" w14:textId="77777777" w:rsidR="00F12D1E" w:rsidRPr="004D3944" w:rsidRDefault="00871EA4" w:rsidP="00036FA3">
      <w:pPr>
        <w:pStyle w:val="Heading3"/>
        <w:spacing w:before="180"/>
        <w:rPr>
          <w:rFonts w:ascii="Arial" w:hAnsi="Arial" w:cs="Arial"/>
        </w:rPr>
      </w:pPr>
      <w:r w:rsidRPr="004D3944">
        <w:rPr>
          <w:rFonts w:ascii="Arial" w:hAnsi="Arial" w:cs="Arial"/>
        </w:rPr>
        <w:t>Lớp client</w:t>
      </w:r>
    </w:p>
    <w:p w14:paraId="4F2EF6B8" w14:textId="77777777" w:rsidR="000A2344" w:rsidRPr="004D3944" w:rsidRDefault="001115F0" w:rsidP="009E3676">
      <w:pPr>
        <w:pStyle w:val="Heading4"/>
        <w:rPr>
          <w:rFonts w:ascii="Arial" w:hAnsi="Arial" w:cs="Arial"/>
        </w:rPr>
      </w:pPr>
      <w:r>
        <w:rPr>
          <w:rFonts w:ascii="Arial" w:eastAsia="SimSun" w:hAnsi="Arial" w:cs="Arial"/>
          <w:noProof/>
        </w:rPr>
        <w:pict w14:anchorId="3526A59E">
          <v:shape id="_x0000_s1201" type="#_x0000_t62" style="position:absolute;left:0;text-align:left;margin-left:329.85pt;margin-top:30.55pt;width:157.5pt;height:48pt;z-index:251670016" adj="-5294,27338">
            <v:textbox style="mso-next-textbox:#_x0000_s1201" inset="5.85pt,.7pt,5.85pt,.7pt">
              <w:txbxContent>
                <w:p w14:paraId="6A7F7BEA" w14:textId="77777777" w:rsidR="001115F0" w:rsidRPr="009A14FA" w:rsidRDefault="001115F0" w:rsidP="009E3676">
                  <w:pPr>
                    <w:pStyle w:val="PlainText"/>
                    <w:rPr>
                      <w:sz w:val="18"/>
                      <w:szCs w:val="18"/>
                    </w:rPr>
                  </w:pPr>
                  <w:r>
                    <w:rPr>
                      <w:rFonts w:ascii="Times New Roman" w:hAnsi="Times New Roman"/>
                      <w:sz w:val="18"/>
                      <w:szCs w:val="18"/>
                      <w:lang w:val="vi-VN"/>
                    </w:rPr>
                    <w:t xml:space="preserve">Parse chuỗi </w:t>
                  </w:r>
                  <w:r>
                    <w:rPr>
                      <w:sz w:val="18"/>
                      <w:szCs w:val="18"/>
                    </w:rPr>
                    <w:t>JSON</w:t>
                  </w:r>
                </w:p>
              </w:txbxContent>
            </v:textbox>
          </v:shape>
        </w:pict>
      </w:r>
      <w:r w:rsidR="000A2344" w:rsidRPr="004D3944">
        <w:rPr>
          <w:rFonts w:ascii="Arial" w:hAnsi="Arial" w:cs="Arial"/>
        </w:rPr>
        <w:t>CSJS</w:t>
      </w:r>
    </w:p>
    <w:p w14:paraId="57BBD82B" w14:textId="77777777" w:rsidR="00F12D1E" w:rsidRPr="004D3944" w:rsidRDefault="00F12D1E" w:rsidP="00F12D1E">
      <w:pPr>
        <w:pStyle w:val="a2"/>
        <w:rPr>
          <w:rFonts w:ascii="Arial" w:hAnsi="Arial" w:cs="Arial"/>
          <w:lang w:val="zh-CN" w:eastAsia="zh-CN"/>
        </w:rPr>
      </w:pPr>
      <w:r w:rsidRPr="004D3944">
        <w:rPr>
          <w:rFonts w:ascii="Arial" w:hAnsi="Arial" w:cs="Arial"/>
          <w:lang w:val="zh-CN" w:eastAsia="zh-CN"/>
        </w:rPr>
        <w:t xml:space="preserve">    $(document).ready(function() {</w:t>
      </w:r>
    </w:p>
    <w:p w14:paraId="5C60D5F7" w14:textId="77777777" w:rsidR="00F12D1E" w:rsidRPr="004D3944" w:rsidRDefault="00F12D1E" w:rsidP="00F12D1E">
      <w:pPr>
        <w:pStyle w:val="a2"/>
        <w:rPr>
          <w:rFonts w:ascii="Arial" w:hAnsi="Arial" w:cs="Arial"/>
          <w:lang w:val="zh-CN" w:eastAsia="zh-CN"/>
        </w:rPr>
      </w:pPr>
    </w:p>
    <w:p w14:paraId="09FD5799" w14:textId="77777777" w:rsidR="00F12D1E" w:rsidRPr="004D3944" w:rsidRDefault="00F12D1E" w:rsidP="00F12D1E">
      <w:pPr>
        <w:pStyle w:val="a2"/>
        <w:rPr>
          <w:rFonts w:ascii="Arial" w:hAnsi="Arial" w:cs="Arial"/>
          <w:lang w:val="zh-CN" w:eastAsia="zh-CN"/>
        </w:rPr>
      </w:pPr>
      <w:r w:rsidRPr="004D3944">
        <w:rPr>
          <w:rFonts w:ascii="Arial" w:hAnsi="Arial" w:cs="Arial"/>
          <w:lang w:val="zh-CN" w:eastAsia="zh-CN"/>
        </w:rPr>
        <w:t xml:space="preserve">      var disposalPermitData = </w:t>
      </w:r>
      <w:r w:rsidRPr="004D3944">
        <w:rPr>
          <w:rStyle w:val="a1"/>
          <w:rFonts w:ascii="Arial" w:hAnsi="Arial" w:cs="Arial"/>
        </w:rPr>
        <w:t>ImJson.parseJSON($('#disposalPermitJsonString').val());</w:t>
      </w:r>
    </w:p>
    <w:p w14:paraId="57164D84" w14:textId="77777777" w:rsidR="00F12D1E" w:rsidRPr="004D3944" w:rsidRDefault="00F12D1E" w:rsidP="00F12D1E">
      <w:pPr>
        <w:pStyle w:val="a2"/>
        <w:rPr>
          <w:rFonts w:ascii="Arial" w:hAnsi="Arial" w:cs="Arial"/>
          <w:lang w:val="zh-CN" w:eastAsia="zh-CN"/>
        </w:rPr>
      </w:pPr>
    </w:p>
    <w:p w14:paraId="0DA89EFE" w14:textId="77777777" w:rsidR="00F12D1E" w:rsidRPr="004D3944" w:rsidRDefault="00F12D1E" w:rsidP="00F12D1E">
      <w:pPr>
        <w:pStyle w:val="a2"/>
        <w:rPr>
          <w:rFonts w:ascii="Arial" w:hAnsi="Arial" w:cs="Arial"/>
          <w:lang w:val="zh-CN" w:eastAsia="zh-CN"/>
        </w:rPr>
      </w:pPr>
      <w:r w:rsidRPr="004D3944">
        <w:rPr>
          <w:rFonts w:ascii="Arial" w:hAnsi="Arial" w:cs="Arial"/>
          <w:lang w:val="zh-CN" w:eastAsia="zh-CN"/>
        </w:rPr>
        <w:t xml:space="preserve">      for (var i = 0; i &lt; disposalPermitData.length; i++ ) {</w:t>
      </w:r>
    </w:p>
    <w:p w14:paraId="18E8282E" w14:textId="77777777" w:rsidR="00F12D1E" w:rsidRPr="004D3944" w:rsidRDefault="00F12D1E" w:rsidP="00F12D1E">
      <w:pPr>
        <w:pStyle w:val="a2"/>
        <w:rPr>
          <w:rFonts w:ascii="Arial" w:hAnsi="Arial" w:cs="Arial"/>
          <w:lang w:val="zh-CN" w:eastAsia="zh-CN"/>
        </w:rPr>
      </w:pPr>
      <w:r w:rsidRPr="004D3944">
        <w:rPr>
          <w:rFonts w:ascii="Arial" w:hAnsi="Arial" w:cs="Arial"/>
          <w:lang w:val="zh-CN" w:eastAsia="zh-CN"/>
        </w:rPr>
        <w:t xml:space="preserve">        disposalPermitData[i].idx = i;</w:t>
      </w:r>
    </w:p>
    <w:p w14:paraId="1D5A1F24" w14:textId="77777777" w:rsidR="00F12D1E" w:rsidRPr="004D3944" w:rsidRDefault="00F12D1E" w:rsidP="00F12D1E">
      <w:pPr>
        <w:pStyle w:val="a2"/>
        <w:rPr>
          <w:rFonts w:ascii="Arial" w:hAnsi="Arial" w:cs="Arial"/>
          <w:lang w:val="zh-CN" w:eastAsia="zh-CN"/>
        </w:rPr>
      </w:pPr>
      <w:r w:rsidRPr="004D3944">
        <w:rPr>
          <w:rFonts w:ascii="Arial" w:hAnsi="Arial" w:cs="Arial"/>
          <w:lang w:val="zh-CN" w:eastAsia="zh-CN"/>
        </w:rPr>
        <w:t xml:space="preserve">        disposalPermitData[i].screenType = </w:t>
      </w:r>
      <w:r w:rsidRPr="004D3944">
        <w:rPr>
          <w:rStyle w:val="a1"/>
          <w:rFonts w:ascii="Arial" w:hAnsi="Arial" w:cs="Arial"/>
        </w:rPr>
        <w:t>($('#screenType').val() == "read") ? 0 : 1;</w:t>
      </w:r>
    </w:p>
    <w:p w14:paraId="256964EC" w14:textId="77777777" w:rsidR="00F12D1E" w:rsidRPr="004D3944" w:rsidRDefault="001115F0" w:rsidP="00F12D1E">
      <w:pPr>
        <w:pStyle w:val="a2"/>
        <w:rPr>
          <w:rStyle w:val="a1"/>
          <w:rFonts w:ascii="Arial" w:hAnsi="Arial" w:cs="Arial"/>
        </w:rPr>
      </w:pPr>
      <w:r>
        <w:rPr>
          <w:rFonts w:ascii="Arial" w:hAnsi="Arial" w:cs="Arial"/>
          <w:noProof/>
        </w:rPr>
        <w:lastRenderedPageBreak/>
        <w:pict w14:anchorId="26AC788A">
          <v:shape id="_x0000_s1202" type="#_x0000_t62" style="position:absolute;left:0;text-align:left;margin-left:338.85pt;margin-top:15.5pt;width:170.25pt;height:107.25pt;z-index:251671040" adj="-140,-2870">
            <v:textbox style="mso-next-textbox:#_x0000_s1202" inset="5.85pt,.7pt,5.85pt,.7pt">
              <w:txbxContent>
                <w:p w14:paraId="1A90DBFD" w14:textId="77777777" w:rsidR="001115F0" w:rsidRPr="00A67A37" w:rsidRDefault="001115F0" w:rsidP="00A67A37">
                  <w:pPr>
                    <w:ind w:firstLine="210"/>
                    <w:jc w:val="both"/>
                    <w:rPr>
                      <w:rFonts w:ascii="Arial" w:hAnsi="Arial" w:cs="Arial"/>
                      <w:sz w:val="18"/>
                      <w:szCs w:val="18"/>
                      <w:lang w:val="vi-VN"/>
                    </w:rPr>
                  </w:pPr>
                  <w:r w:rsidRPr="00A67A37">
                    <w:rPr>
                      <w:rFonts w:ascii="Arial" w:hAnsi="Arial" w:cs="Arial"/>
                      <w:sz w:val="18"/>
                      <w:szCs w:val="18"/>
                      <w:lang w:val="vi-VN"/>
                    </w:rPr>
                    <w:t xml:space="preserve">Convert </w:t>
                  </w:r>
                  <w:r w:rsidRPr="00A67A37">
                    <w:rPr>
                      <w:rFonts w:ascii="Arial" w:hAnsi="Arial" w:cs="Arial"/>
                      <w:sz w:val="18"/>
                      <w:szCs w:val="18"/>
                    </w:rPr>
                    <w:t>screenType</w:t>
                  </w:r>
                  <w:r w:rsidRPr="00A67A37">
                    <w:rPr>
                      <w:rFonts w:ascii="Arial" w:hAnsi="Arial" w:cs="Arial"/>
                      <w:sz w:val="18"/>
                      <w:szCs w:val="18"/>
                      <w:lang w:val="vi-VN"/>
                    </w:rPr>
                    <w:t xml:space="preserve"> thành </w:t>
                  </w:r>
                  <w:r w:rsidRPr="00A67A37">
                    <w:rPr>
                      <w:rFonts w:ascii="Arial" w:hAnsi="Arial" w:cs="Arial"/>
                      <w:sz w:val="18"/>
                      <w:szCs w:val="18"/>
                    </w:rPr>
                    <w:t>0 or 1</w:t>
                  </w:r>
                  <w:r w:rsidRPr="00A67A37">
                    <w:rPr>
                      <w:rFonts w:ascii="Arial" w:hAnsi="Arial" w:cs="Arial"/>
                      <w:sz w:val="18"/>
                      <w:szCs w:val="18"/>
                      <w:lang w:val="vi-VN"/>
                    </w:rPr>
                    <w:t xml:space="preserve">. Vì lí do gì đó không thể so sánh string ở phía </w:t>
                  </w:r>
                  <w:r w:rsidRPr="00A67A37">
                    <w:rPr>
                      <w:rFonts w:ascii="Arial" w:hAnsi="Arial" w:cs="Arial"/>
                      <w:sz w:val="18"/>
                      <w:szCs w:val="18"/>
                    </w:rPr>
                    <w:t>JsRender Template</w:t>
                  </w:r>
                  <w:r>
                    <w:rPr>
                      <w:rFonts w:ascii="Arial" w:hAnsi="Arial" w:cs="Arial"/>
                      <w:sz w:val="18"/>
                      <w:szCs w:val="18"/>
                      <w:lang w:val="vi-VN"/>
                    </w:rPr>
                    <w:t>.</w:t>
                  </w:r>
                </w:p>
              </w:txbxContent>
            </v:textbox>
          </v:shape>
        </w:pict>
      </w:r>
      <w:r w:rsidR="00F12D1E" w:rsidRPr="004D3944">
        <w:rPr>
          <w:rFonts w:ascii="Arial" w:hAnsi="Arial" w:cs="Arial"/>
          <w:lang w:val="zh-CN" w:eastAsia="zh-CN"/>
        </w:rPr>
        <w:t xml:space="preserve">        </w:t>
      </w:r>
      <w:r w:rsidR="00F12D1E" w:rsidRPr="004D3944">
        <w:rPr>
          <w:rStyle w:val="a1"/>
          <w:rFonts w:ascii="Arial" w:hAnsi="Arial" w:cs="Arial"/>
        </w:rPr>
        <w:t>var template = $.templates('#disposalPermitTemplate');</w:t>
      </w:r>
    </w:p>
    <w:p w14:paraId="57517817" w14:textId="77777777" w:rsidR="00F12D1E" w:rsidRPr="004D3944" w:rsidRDefault="00F12D1E" w:rsidP="00F12D1E">
      <w:pPr>
        <w:pStyle w:val="a2"/>
        <w:rPr>
          <w:rStyle w:val="a1"/>
          <w:rFonts w:ascii="Arial" w:hAnsi="Arial" w:cs="Arial"/>
        </w:rPr>
      </w:pPr>
      <w:r w:rsidRPr="004D3944">
        <w:rPr>
          <w:rFonts w:ascii="Arial" w:hAnsi="Arial" w:cs="Arial"/>
          <w:lang w:val="zh-CN" w:eastAsia="zh-CN"/>
        </w:rPr>
        <w:t xml:space="preserve">        </w:t>
      </w:r>
      <w:r w:rsidRPr="004D3944">
        <w:rPr>
          <w:rStyle w:val="a1"/>
          <w:rFonts w:ascii="Arial" w:hAnsi="Arial" w:cs="Arial"/>
        </w:rPr>
        <w:t>var htmlOutput = template.render(disposalPermitData[i]);</w:t>
      </w:r>
    </w:p>
    <w:p w14:paraId="6B78F9B2" w14:textId="77777777" w:rsidR="00F12D1E" w:rsidRPr="004D3944" w:rsidRDefault="00F12D1E" w:rsidP="00F12D1E">
      <w:pPr>
        <w:pStyle w:val="a2"/>
        <w:rPr>
          <w:rStyle w:val="a1"/>
          <w:rFonts w:ascii="Arial" w:hAnsi="Arial" w:cs="Arial"/>
        </w:rPr>
      </w:pPr>
      <w:r w:rsidRPr="004D3944">
        <w:rPr>
          <w:rFonts w:ascii="Arial" w:hAnsi="Arial" w:cs="Arial"/>
          <w:lang w:val="zh-CN" w:eastAsia="zh-CN"/>
        </w:rPr>
        <w:t xml:space="preserve">        </w:t>
      </w:r>
      <w:r w:rsidRPr="004D3944">
        <w:rPr>
          <w:rStyle w:val="a1"/>
          <w:rFonts w:ascii="Arial" w:hAnsi="Arial" w:cs="Arial"/>
        </w:rPr>
        <w:t>$('#disposalPermitRowTbody').append(htmlOutput);</w:t>
      </w:r>
    </w:p>
    <w:p w14:paraId="1B101EB9" w14:textId="77777777" w:rsidR="00F12D1E" w:rsidRPr="004D3944" w:rsidRDefault="00F12D1E" w:rsidP="00F12D1E">
      <w:pPr>
        <w:pStyle w:val="a2"/>
        <w:rPr>
          <w:rFonts w:ascii="Arial" w:hAnsi="Arial" w:cs="Arial"/>
          <w:lang w:val="zh-CN" w:eastAsia="zh-CN"/>
        </w:rPr>
      </w:pPr>
      <w:r w:rsidRPr="004D3944">
        <w:rPr>
          <w:rFonts w:ascii="Arial" w:hAnsi="Arial" w:cs="Arial"/>
          <w:lang w:val="zh-CN" w:eastAsia="zh-CN"/>
        </w:rPr>
        <w:t xml:space="preserve">      }</w:t>
      </w:r>
    </w:p>
    <w:p w14:paraId="547758D3" w14:textId="77777777" w:rsidR="00F12D1E" w:rsidRPr="004D3944" w:rsidRDefault="001115F0" w:rsidP="00F12D1E">
      <w:pPr>
        <w:pStyle w:val="a2"/>
        <w:rPr>
          <w:rFonts w:ascii="Arial" w:hAnsi="Arial" w:cs="Arial"/>
          <w:lang w:val="zh-CN" w:eastAsia="zh-CN"/>
        </w:rPr>
      </w:pPr>
      <w:r>
        <w:rPr>
          <w:rFonts w:ascii="Arial" w:hAnsi="Arial" w:cs="Arial"/>
          <w:noProof/>
        </w:rPr>
        <w:pict w14:anchorId="41990D51">
          <v:shape id="_x0000_s1203" type="#_x0000_t62" style="position:absolute;left:0;text-align:left;margin-left:107.1pt;margin-top:2pt;width:170.25pt;height:57.75pt;z-index:251672064" adj="1193,-6732">
            <v:textbox style="mso-next-textbox:#_x0000_s1203" inset="5.85pt,.7pt,5.85pt,.7pt">
              <w:txbxContent>
                <w:p w14:paraId="32C75D2C" w14:textId="77777777" w:rsidR="001115F0" w:rsidRDefault="001115F0" w:rsidP="009E3676">
                  <w:pPr>
                    <w:pStyle w:val="PlainText"/>
                    <w:rPr>
                      <w:rFonts w:ascii="Times New Roman" w:hAnsi="Times New Roman"/>
                      <w:sz w:val="18"/>
                      <w:szCs w:val="18"/>
                      <w:lang w:val="vi-VN"/>
                    </w:rPr>
                  </w:pPr>
                  <w:r>
                    <w:rPr>
                      <w:rFonts w:ascii="Times New Roman" w:hAnsi="Times New Roman"/>
                      <w:sz w:val="18"/>
                      <w:szCs w:val="18"/>
                      <w:lang w:val="vi-VN"/>
                    </w:rPr>
                    <w:t xml:space="preserve">Get </w:t>
                  </w:r>
                  <w:r>
                    <w:rPr>
                      <w:sz w:val="18"/>
                      <w:szCs w:val="18"/>
                    </w:rPr>
                    <w:t>T</w:t>
                  </w:r>
                  <w:r>
                    <w:rPr>
                      <w:rFonts w:hint="eastAsia"/>
                      <w:sz w:val="18"/>
                      <w:szCs w:val="18"/>
                    </w:rPr>
                    <w:t>emplate</w:t>
                  </w:r>
                  <w:r>
                    <w:rPr>
                      <w:rFonts w:ascii="Times New Roman" w:hAnsi="Times New Roman"/>
                      <w:sz w:val="18"/>
                      <w:szCs w:val="18"/>
                      <w:lang w:val="vi-VN"/>
                    </w:rPr>
                    <w:t xml:space="preserve"> rồi bind giá trị.</w:t>
                  </w:r>
                </w:p>
                <w:p w14:paraId="254E2C24" w14:textId="77777777" w:rsidR="001115F0" w:rsidRPr="009A14FA" w:rsidRDefault="001115F0" w:rsidP="009E3676">
                  <w:pPr>
                    <w:pStyle w:val="PlainText"/>
                    <w:rPr>
                      <w:sz w:val="18"/>
                      <w:szCs w:val="18"/>
                    </w:rPr>
                  </w:pPr>
                  <w:r>
                    <w:rPr>
                      <w:rFonts w:ascii="Times New Roman" w:hAnsi="Times New Roman"/>
                      <w:sz w:val="18"/>
                      <w:szCs w:val="18"/>
                      <w:lang w:val="vi-VN"/>
                    </w:rPr>
                    <w:t>Append html đã sinh ra</w:t>
                  </w:r>
                </w:p>
              </w:txbxContent>
            </v:textbox>
          </v:shape>
        </w:pict>
      </w:r>
      <w:r w:rsidR="00F12D1E" w:rsidRPr="004D3944">
        <w:rPr>
          <w:rFonts w:ascii="Arial" w:hAnsi="Arial" w:cs="Arial"/>
          <w:lang w:val="zh-CN" w:eastAsia="zh-CN"/>
        </w:rPr>
        <w:t xml:space="preserve">    });</w:t>
      </w:r>
    </w:p>
    <w:p w14:paraId="01978AA5" w14:textId="77777777" w:rsidR="00F12D1E" w:rsidRPr="004D3944" w:rsidRDefault="00F12D1E" w:rsidP="009E3676">
      <w:pPr>
        <w:ind w:firstLine="250"/>
        <w:rPr>
          <w:rFonts w:ascii="Arial" w:eastAsia="SimSun" w:hAnsi="Arial" w:cs="Arial"/>
          <w:lang w:val="zh-CN" w:eastAsia="zh-CN"/>
        </w:rPr>
      </w:pPr>
    </w:p>
    <w:p w14:paraId="2DAE9650" w14:textId="77777777" w:rsidR="001B3A80" w:rsidRPr="004D3944" w:rsidRDefault="001B3A80" w:rsidP="009E3676">
      <w:pPr>
        <w:ind w:firstLine="250"/>
        <w:rPr>
          <w:rFonts w:ascii="Arial" w:eastAsia="SimSun" w:hAnsi="Arial" w:cs="Arial"/>
          <w:lang w:val="zh-CN" w:eastAsia="zh-CN"/>
        </w:rPr>
      </w:pPr>
    </w:p>
    <w:p w14:paraId="1DC941A6" w14:textId="77777777" w:rsidR="001B3A80" w:rsidRPr="004D3944" w:rsidRDefault="004C727E" w:rsidP="00036FA3">
      <w:pPr>
        <w:pStyle w:val="Heading3"/>
        <w:spacing w:before="180"/>
        <w:rPr>
          <w:rFonts w:ascii="Arial" w:hAnsi="Arial" w:cs="Arial"/>
          <w:lang w:val="en-US"/>
        </w:rPr>
      </w:pPr>
      <w:bookmarkStart w:id="112" w:name="_Toc438563496"/>
      <w:r w:rsidRPr="004D3944">
        <w:rPr>
          <w:rFonts w:ascii="Arial" w:hAnsi="Arial" w:cs="Arial"/>
          <w:lang w:val="en-US"/>
        </w:rPr>
        <w:t>Lớp presentation</w:t>
      </w:r>
      <w:r w:rsidR="00F77E41" w:rsidRPr="004D3944">
        <w:rPr>
          <w:rFonts w:ascii="Arial" w:hAnsi="Arial" w:cs="Arial"/>
          <w:lang w:val="en-US"/>
        </w:rPr>
        <w:t>(</w:t>
      </w:r>
      <w:r w:rsidR="00A67A37" w:rsidRPr="004D3944">
        <w:rPr>
          <w:rFonts w:ascii="Arial" w:hAnsi="Arial" w:cs="Arial"/>
          <w:lang w:val="vi-VN"/>
        </w:rPr>
        <w:t>Get data update danh sách</w:t>
      </w:r>
      <w:r w:rsidR="00F77E41" w:rsidRPr="004D3944">
        <w:rPr>
          <w:rFonts w:ascii="Arial" w:hAnsi="Arial" w:cs="Arial"/>
          <w:lang w:val="en-US"/>
        </w:rPr>
        <w:t>)</w:t>
      </w:r>
      <w:bookmarkEnd w:id="112"/>
    </w:p>
    <w:p w14:paraId="4CE84054" w14:textId="77777777" w:rsidR="00D26387" w:rsidRPr="004D3944" w:rsidRDefault="00D26387" w:rsidP="009E3676">
      <w:pPr>
        <w:pStyle w:val="Heading4"/>
        <w:rPr>
          <w:rFonts w:ascii="Arial" w:eastAsia="SimSun" w:hAnsi="Arial" w:cs="Arial"/>
          <w:lang w:eastAsia="zh-CN"/>
        </w:rPr>
      </w:pPr>
      <w:r w:rsidRPr="004D3944">
        <w:rPr>
          <w:rFonts w:ascii="Arial" w:hAnsi="Arial" w:cs="Arial"/>
        </w:rPr>
        <w:t>Form</w:t>
      </w:r>
    </w:p>
    <w:p w14:paraId="04F8AF7F" w14:textId="77777777" w:rsidR="00356FFA" w:rsidRPr="004D3944" w:rsidRDefault="00A67A37" w:rsidP="009E3676">
      <w:pPr>
        <w:ind w:firstLine="250"/>
        <w:rPr>
          <w:rFonts w:ascii="Arial" w:eastAsiaTheme="minorEastAsia" w:hAnsi="Arial" w:cs="Arial"/>
          <w:lang w:val="vi-VN"/>
        </w:rPr>
      </w:pPr>
      <w:r w:rsidRPr="004D3944">
        <w:rPr>
          <w:rFonts w:ascii="Arial" w:eastAsiaTheme="minorEastAsia" w:hAnsi="Arial" w:cs="Arial"/>
          <w:lang w:val="vi-VN"/>
        </w:rPr>
        <w:t xml:space="preserve">Extract </w:t>
      </w:r>
      <w:r w:rsidR="00356FFA" w:rsidRPr="004D3944">
        <w:rPr>
          <w:rFonts w:ascii="Arial" w:eastAsiaTheme="minorEastAsia" w:hAnsi="Arial" w:cs="Arial"/>
          <w:lang w:val="zh-CN"/>
        </w:rPr>
        <w:t>EditForm</w:t>
      </w:r>
    </w:p>
    <w:p w14:paraId="5371562E" w14:textId="77777777" w:rsidR="00D26387" w:rsidRPr="004D3944" w:rsidRDefault="00356FFA" w:rsidP="009E3676">
      <w:pPr>
        <w:pStyle w:val="a2"/>
        <w:rPr>
          <w:rFonts w:ascii="Arial" w:hAnsi="Arial" w:cs="Arial"/>
          <w:lang w:val="ja-JP"/>
        </w:rPr>
      </w:pPr>
      <w:r w:rsidRPr="004D3944">
        <w:rPr>
          <w:rFonts w:ascii="Arial" w:hAnsi="Arial" w:cs="Arial"/>
          <w:lang w:val="ja-JP"/>
        </w:rPr>
        <w:t xml:space="preserve">  public OrderForm[] orderForm;</w:t>
      </w:r>
    </w:p>
    <w:p w14:paraId="3E0401A5" w14:textId="77777777" w:rsidR="00DB626A" w:rsidRPr="004D3944" w:rsidRDefault="00A67A37" w:rsidP="00613364">
      <w:pPr>
        <w:pStyle w:val="Heading2"/>
        <w:spacing w:before="180"/>
        <w:ind w:left="0" w:hanging="140"/>
        <w:rPr>
          <w:rFonts w:ascii="Arial" w:hAnsi="Arial" w:cs="Arial"/>
        </w:rPr>
      </w:pPr>
      <w:bookmarkStart w:id="113" w:name="_Toc438563497"/>
      <w:r w:rsidRPr="004D3944">
        <w:rPr>
          <w:rFonts w:ascii="Arial" w:hAnsi="Arial" w:cs="Arial"/>
          <w:lang w:val="vi-VN"/>
        </w:rPr>
        <w:t>Chức năng search của màn hình danh sách</w:t>
      </w:r>
      <w:bookmarkEnd w:id="113"/>
    </w:p>
    <w:p w14:paraId="3ABFF61A" w14:textId="77777777" w:rsidR="00DF7842" w:rsidRPr="004D3944" w:rsidRDefault="00A67A37" w:rsidP="00DF7842">
      <w:pPr>
        <w:ind w:firstLine="250"/>
        <w:rPr>
          <w:rFonts w:ascii="Arial" w:hAnsi="Arial" w:cs="Arial"/>
          <w:lang w:val="vi-VN"/>
        </w:rPr>
      </w:pPr>
      <w:r w:rsidRPr="004D3944">
        <w:rPr>
          <w:rFonts w:ascii="Arial" w:hAnsi="Arial" w:cs="Arial"/>
          <w:lang w:val="vi-VN"/>
        </w:rPr>
        <w:t xml:space="preserve">Nêu ví dụ về hình ảnh implement phần search của màn hình </w:t>
      </w:r>
      <w:r w:rsidR="00DF7842" w:rsidRPr="004D3944">
        <w:rPr>
          <w:rFonts w:ascii="Arial" w:hAnsi="Arial" w:cs="Arial"/>
          <w:lang w:val="ja-JP"/>
        </w:rPr>
        <w:t>車両台帳</w:t>
      </w:r>
      <w:r w:rsidRPr="004D3944">
        <w:rPr>
          <w:rFonts w:ascii="Arial" w:hAnsi="Arial" w:cs="Arial"/>
          <w:lang w:val="vi-VN"/>
        </w:rPr>
        <w:t>.</w:t>
      </w:r>
    </w:p>
    <w:p w14:paraId="71511125" w14:textId="77777777" w:rsidR="00DF7842" w:rsidRPr="004D3944" w:rsidRDefault="00871EA4" w:rsidP="00036FA3">
      <w:pPr>
        <w:pStyle w:val="Heading3"/>
        <w:spacing w:before="180"/>
        <w:rPr>
          <w:rFonts w:ascii="Arial" w:hAnsi="Arial" w:cs="Arial"/>
          <w:lang w:val="vi-VN"/>
        </w:rPr>
      </w:pPr>
      <w:r w:rsidRPr="004D3944">
        <w:rPr>
          <w:rFonts w:ascii="Arial" w:hAnsi="Arial" w:cs="Arial"/>
          <w:lang w:val="vi-VN"/>
        </w:rPr>
        <w:t>Hình ảnh di chuyển màn hình</w:t>
      </w:r>
    </w:p>
    <w:p w14:paraId="4E0BA024" w14:textId="77777777" w:rsidR="0050122D" w:rsidRPr="004D3944" w:rsidRDefault="00871EA4" w:rsidP="0050122D">
      <w:pPr>
        <w:ind w:firstLine="250"/>
        <w:rPr>
          <w:rFonts w:ascii="Arial" w:hAnsi="Arial" w:cs="Arial"/>
        </w:rPr>
      </w:pPr>
      <w:r w:rsidRPr="004D3944">
        <w:rPr>
          <w:rFonts w:ascii="Arial" w:hAnsi="Arial" w:cs="Arial"/>
        </w:rPr>
        <w:t>Implement với dự định di chuyển như bên dưới.</w:t>
      </w:r>
    </w:p>
    <w:p w14:paraId="2F0B6DE7" w14:textId="77777777" w:rsidR="00361AD5" w:rsidRPr="004D3944" w:rsidRDefault="001115F0" w:rsidP="00613364">
      <w:pPr>
        <w:keepNext/>
        <w:ind w:firstLine="220"/>
        <w:rPr>
          <w:rFonts w:ascii="Arial" w:hAnsi="Arial" w:cs="Arial"/>
        </w:rPr>
      </w:pPr>
      <w:r>
        <w:rPr>
          <w:rFonts w:ascii="Arial" w:hAnsi="Arial" w:cs="Arial"/>
        </w:rPr>
      </w:r>
      <w:r>
        <w:rPr>
          <w:rFonts w:ascii="Arial" w:hAnsi="Arial" w:cs="Arial"/>
        </w:rPr>
        <w:pict w14:anchorId="58F37D9A">
          <v:group id="_x0000_s1249" editas="canvas" style="width:330.2pt;height:198.75pt;mso-position-horizontal-relative:char;mso-position-vertical-relative:line" coordsize="6604,3975">
            <o:lock v:ext="edit" aspectratio="t"/>
            <v:shape id="_x0000_s1248" type="#_x0000_t75" style="position:absolute;width:6604;height:3975" o:preferrelative="f" filled="t">
              <v:path o:extrusionok="t" o:connecttype="none"/>
              <o:lock v:ext="edit" text="t"/>
            </v:shape>
            <v:rect id="_x0000_s1250" style="position:absolute;left:2355;top:765;width:1616;height:253;mso-wrap-style:none" filled="f" stroked="f">
              <v:textbox style="mso-next-textbox:#_x0000_s1250;mso-fit-shape-to-text:t" inset="0,0,0,0">
                <w:txbxContent>
                  <w:p w14:paraId="763270F8" w14:textId="77777777" w:rsidR="001115F0" w:rsidRDefault="001115F0" w:rsidP="00A67A37">
                    <w:pPr>
                      <w:ind w:left="0" w:firstLine="250"/>
                    </w:pPr>
                    <w:r>
                      <w:rPr>
                        <w:rFonts w:ascii="Times New Roman" w:eastAsia="MS P????" w:hAnsi="Times New Roman" w:cs="MS P????"/>
                        <w:color w:val="000000"/>
                        <w:lang w:val="vi-VN"/>
                      </w:rPr>
                      <w:t>Nhấn menu</w:t>
                    </w:r>
                  </w:p>
                </w:txbxContent>
              </v:textbox>
            </v:rect>
            <v:rect id="_x0000_s1251" style="position:absolute;left:375;top:1755;width:1616;height:253;mso-wrap-style:none" filled="f" stroked="f">
              <v:textbox style="mso-next-textbox:#_x0000_s1251;mso-fit-shape-to-text:t" inset="0,0,0,0">
                <w:txbxContent>
                  <w:p w14:paraId="079855A4" w14:textId="77777777" w:rsidR="001115F0" w:rsidRDefault="001115F0" w:rsidP="00A67A37">
                    <w:pPr>
                      <w:ind w:left="0" w:firstLine="250"/>
                    </w:pPr>
                    <w:r>
                      <w:rPr>
                        <w:rFonts w:ascii="Times New Roman" w:eastAsia="MS P????" w:hAnsi="Times New Roman" w:cs="MS P????"/>
                        <w:color w:val="000000"/>
                        <w:lang w:val="vi-VN"/>
                      </w:rPr>
                      <w:t>Nhấn menu</w:t>
                    </w:r>
                  </w:p>
                </w:txbxContent>
              </v:textbox>
            </v:rect>
            <v:rect id="_x0000_s1252" style="position:absolute;left:2685;top:3075;width:2356;height:253;mso-wrap-style:none" filled="f" stroked="f">
              <v:textbox style="mso-next-textbox:#_x0000_s1252;mso-fit-shape-to-text:t" inset="0,0,0,0">
                <w:txbxContent>
                  <w:p w14:paraId="57FE1894" w14:textId="77777777" w:rsidR="001115F0" w:rsidRDefault="001115F0" w:rsidP="00A67A37">
                    <w:pPr>
                      <w:ind w:left="0" w:firstLine="250"/>
                    </w:pPr>
                    <w:r>
                      <w:rPr>
                        <w:rFonts w:ascii="Times New Roman" w:eastAsia="MS P????" w:hAnsi="Times New Roman" w:cs="MS P????"/>
                        <w:color w:val="000000"/>
                        <w:lang w:val="vi-VN"/>
                      </w:rPr>
                      <w:t>Chọn từ danh sách</w:t>
                    </w:r>
                  </w:p>
                </w:txbxContent>
              </v:textbox>
            </v:rect>
            <v:rect id="_x0000_s1253" style="position:absolute;left:322;top:382;width:1650;height:1260" fillcolor="#d9d9d9" stroked="f"/>
            <v:rect id="_x0000_s1254" style="position:absolute;left:322;top:382;width:1650;height:1260" filled="f" strokecolor="#a6a6a6" strokeweight="1.5pt">
              <v:stroke joinstyle="round"/>
            </v:rect>
            <v:rect id="_x0000_s1255" style="position:absolute;left:474;top:492;width:834;height:184;mso-wrap-style:none" filled="f" stroked="f">
              <v:textbox style="mso-next-textbox:#_x0000_s1255;mso-fit-shape-to-text:t" inset="0,0,0,0">
                <w:txbxContent>
                  <w:p w14:paraId="3F1DBA9F" w14:textId="77777777" w:rsidR="001115F0" w:rsidRPr="00A67A37" w:rsidRDefault="001115F0" w:rsidP="00A67A37">
                    <w:pPr>
                      <w:ind w:left="0" w:firstLine="190"/>
                      <w:rPr>
                        <w:rFonts w:ascii="Times New Roman" w:hAnsi="Times New Roman"/>
                        <w:lang w:val="vi-VN"/>
                      </w:rPr>
                    </w:pPr>
                    <w:r>
                      <w:rPr>
                        <w:rFonts w:ascii="Times New Roman" w:eastAsia="????" w:hAnsi="Times New Roman" w:cs="????"/>
                        <w:color w:val="000000"/>
                        <w:sz w:val="16"/>
                        <w:szCs w:val="16"/>
                        <w:lang w:val="vi-VN"/>
                      </w:rPr>
                      <w:t>Menu</w:t>
                    </w:r>
                  </w:p>
                </w:txbxContent>
              </v:textbox>
            </v:rect>
            <v:rect id="_x0000_s1256" style="position:absolute;left:322;top:2272;width:1650;height:1260" filled="f" strokecolor="#a6a6a6" strokeweight="1.5pt">
              <v:stroke joinstyle="round"/>
            </v:rect>
            <v:rect id="_x0000_s1257" style="position:absolute;left:474;top:2382;width:1206;height:184;mso-wrap-style:none" filled="f" stroked="f">
              <v:textbox style="mso-next-textbox:#_x0000_s1257;mso-fit-shape-to-text:t" inset="0,0,0,0">
                <w:txbxContent>
                  <w:p w14:paraId="2DD3DF61" w14:textId="77777777" w:rsidR="001115F0" w:rsidRPr="00A67A37" w:rsidRDefault="001115F0" w:rsidP="00A67A37">
                    <w:pPr>
                      <w:ind w:left="0" w:firstLine="190"/>
                      <w:rPr>
                        <w:rFonts w:ascii="Times New Roman" w:hAnsi="Times New Roman"/>
                        <w:lang w:val="vi-VN"/>
                      </w:rPr>
                    </w:pPr>
                    <w:r>
                      <w:rPr>
                        <w:rFonts w:ascii="Times New Roman" w:eastAsia="????" w:hAnsi="Times New Roman" w:cs="????"/>
                        <w:color w:val="000000"/>
                        <w:sz w:val="16"/>
                        <w:szCs w:val="16"/>
                        <w:lang w:val="vi-VN"/>
                      </w:rPr>
                      <w:t>Danh sách</w:t>
                    </w:r>
                  </w:p>
                </w:txbxContent>
              </v:textbox>
            </v:rect>
            <v:rect id="_x0000_s1258" style="position:absolute;left:3037;top:1312;width:1905;height:1155" fillcolor="#d9d9d9" stroked="f"/>
            <v:rect id="_x0000_s1259" style="position:absolute;left:3037;top:1312;width:1905;height:1155" filled="f" strokecolor="#a6a6a6" strokeweight="1.5pt">
              <v:stroke joinstyle="round"/>
            </v:rect>
            <v:rect id="_x0000_s1260" style="position:absolute;left:3189;top:1422;width:1541;height:208;mso-wrap-style:none" filled="f" stroked="f">
              <v:textbox style="mso-next-textbox:#_x0000_s1260;mso-fit-shape-to-text:t" inset="0,0,0,0">
                <w:txbxContent>
                  <w:p w14:paraId="4C1C65A9" w14:textId="77777777" w:rsidR="001115F0" w:rsidRDefault="001115F0" w:rsidP="00A67A37">
                    <w:pPr>
                      <w:ind w:left="0" w:firstLine="190"/>
                    </w:pPr>
                    <w:r>
                      <w:rPr>
                        <w:rFonts w:ascii="????" w:eastAsia="????" w:cs="????" w:hint="eastAsia"/>
                        <w:color w:val="000000"/>
                        <w:sz w:val="16"/>
                        <w:szCs w:val="16"/>
                      </w:rPr>
                      <w:t>車両台帳登録</w:t>
                    </w:r>
                  </w:p>
                </w:txbxContent>
              </v:textbox>
            </v:rect>
            <v:shape id="_x0000_s1261" style="position:absolute;left:1087;top:1642;width:120;height:630" coordsize="120,630" path="m75,r,531l45,531,45,,75,xm120,510l60,630,,510r120,xe" fillcolor="#a6a6a6" strokecolor="#a6a6a6" strokeweight=".05pt">
              <v:path arrowok="t"/>
              <o:lock v:ext="edit" verticies="t"/>
            </v:shape>
            <v:shape id="_x0000_s1262" style="position:absolute;left:1972;top:997;width:2078;height:315" coordsize="2216,336" path="m,l2152,hdc2161,,2168,8,2168,16hal2168,230r-32,l2136,16r16,16l,32,,xm2216,208r-64,128l2088,208r128,xe" fillcolor="#a6a6a6" strokecolor="#a6a6a6" strokeweight=".05pt">
              <v:path arrowok="t"/>
              <o:lock v:ext="edit" verticies="t"/>
            </v:shape>
            <v:shape id="_x0000_s1263" style="position:absolute;left:1972;top:1837;width:1065;height:1088" coordsize="1136,1160" path="m,1160r568,hdc577,1160,584,1153,584,1144hal584,64,568,80r462,l1030,48r-462,hdc560,48,552,56,552,64hal552,1144r16,-16l,1128r,32xm1008,128l1136,64,1008,r,128xe" fillcolor="#a6a6a6" strokecolor="#a6a6a6" strokeweight=".05pt">
              <v:path arrowok="t"/>
              <o:lock v:ext="edit" verticies="t"/>
            </v:shape>
            <w10:anchorlock/>
          </v:group>
        </w:pict>
      </w:r>
    </w:p>
    <w:p w14:paraId="6484152D" w14:textId="77777777" w:rsidR="00DF7842" w:rsidRPr="004D3944" w:rsidRDefault="004C727E" w:rsidP="00613364">
      <w:pPr>
        <w:pStyle w:val="Caption"/>
        <w:ind w:firstLine="250"/>
        <w:rPr>
          <w:rFonts w:ascii="Arial" w:hAnsi="Arial" w:cs="Arial"/>
        </w:rPr>
      </w:pPr>
      <w:r w:rsidRPr="004D3944">
        <w:rPr>
          <w:rFonts w:ascii="Arial" w:hAnsi="Arial" w:cs="Arial"/>
        </w:rPr>
        <w:t xml:space="preserve">Hình </w:t>
      </w:r>
      <w:r w:rsidR="00361AD5" w:rsidRPr="004D3944">
        <w:rPr>
          <w:rFonts w:ascii="Arial" w:hAnsi="Arial" w:cs="Arial"/>
        </w:rPr>
        <w:t xml:space="preserve"> </w:t>
      </w:r>
      <w:r w:rsidR="00BA0B6B" w:rsidRPr="004D3944">
        <w:rPr>
          <w:rFonts w:ascii="Arial" w:hAnsi="Arial" w:cs="Arial"/>
        </w:rPr>
        <w:fldChar w:fldCharType="begin"/>
      </w:r>
      <w:r w:rsidR="002F619A" w:rsidRPr="004D3944">
        <w:rPr>
          <w:rFonts w:ascii="Arial" w:hAnsi="Arial" w:cs="Arial"/>
        </w:rPr>
        <w:instrText xml:space="preserve"> STYLEREF 1 \s </w:instrText>
      </w:r>
      <w:r w:rsidR="00BA0B6B" w:rsidRPr="004D3944">
        <w:rPr>
          <w:rFonts w:ascii="Arial" w:hAnsi="Arial" w:cs="Arial"/>
        </w:rPr>
        <w:fldChar w:fldCharType="separate"/>
      </w:r>
      <w:r w:rsidR="003F191F" w:rsidRPr="004D3944">
        <w:rPr>
          <w:rFonts w:ascii="Arial" w:hAnsi="Arial" w:cs="Arial"/>
          <w:noProof/>
        </w:rPr>
        <w:t>5</w:t>
      </w:r>
      <w:r w:rsidR="00BA0B6B" w:rsidRPr="004D3944">
        <w:rPr>
          <w:rFonts w:ascii="Arial" w:hAnsi="Arial" w:cs="Arial"/>
          <w:noProof/>
        </w:rPr>
        <w:fldChar w:fldCharType="end"/>
      </w:r>
      <w:r w:rsidR="003F191F" w:rsidRPr="004D3944">
        <w:rPr>
          <w:rFonts w:ascii="Arial" w:hAnsi="Arial" w:cs="Arial"/>
        </w:rPr>
        <w:noBreakHyphen/>
      </w:r>
      <w:r w:rsidR="00BA0B6B" w:rsidRPr="004D3944">
        <w:rPr>
          <w:rFonts w:ascii="Arial" w:hAnsi="Arial" w:cs="Arial"/>
        </w:rPr>
        <w:fldChar w:fldCharType="begin"/>
      </w:r>
      <w:r w:rsidR="002F619A" w:rsidRPr="004D3944">
        <w:rPr>
          <w:rFonts w:ascii="Arial" w:hAnsi="Arial" w:cs="Arial"/>
        </w:rPr>
        <w:instrText xml:space="preserve"> SEQ </w:instrText>
      </w:r>
      <w:r w:rsidR="002F619A" w:rsidRPr="004D3944">
        <w:rPr>
          <w:rFonts w:ascii="Arial" w:hAnsi="Arial" w:cs="Arial"/>
        </w:rPr>
        <w:instrText>図</w:instrText>
      </w:r>
      <w:r w:rsidR="002F619A" w:rsidRPr="004D3944">
        <w:rPr>
          <w:rFonts w:ascii="Arial" w:hAnsi="Arial" w:cs="Arial"/>
        </w:rPr>
        <w:instrText xml:space="preserve"> \* ARABIC \s 1 </w:instrText>
      </w:r>
      <w:r w:rsidR="00BA0B6B" w:rsidRPr="004D3944">
        <w:rPr>
          <w:rFonts w:ascii="Arial" w:hAnsi="Arial" w:cs="Arial"/>
        </w:rPr>
        <w:fldChar w:fldCharType="separate"/>
      </w:r>
      <w:r w:rsidR="003F191F" w:rsidRPr="004D3944">
        <w:rPr>
          <w:rFonts w:ascii="Arial" w:hAnsi="Arial" w:cs="Arial"/>
          <w:noProof/>
        </w:rPr>
        <w:t>4</w:t>
      </w:r>
      <w:r w:rsidR="00BA0B6B" w:rsidRPr="004D3944">
        <w:rPr>
          <w:rFonts w:ascii="Arial" w:hAnsi="Arial" w:cs="Arial"/>
          <w:noProof/>
        </w:rPr>
        <w:fldChar w:fldCharType="end"/>
      </w:r>
      <w:r w:rsidR="00361AD5" w:rsidRPr="004D3944">
        <w:rPr>
          <w:rFonts w:ascii="Arial" w:hAnsi="Arial" w:cs="Arial"/>
        </w:rPr>
        <w:t xml:space="preserve">　</w:t>
      </w:r>
      <w:r w:rsidR="00A67A37" w:rsidRPr="004D3944">
        <w:rPr>
          <w:rFonts w:ascii="Arial" w:hAnsi="Arial" w:cs="Arial"/>
          <w:lang w:val="vi-VN"/>
        </w:rPr>
        <w:t xml:space="preserve">Di chuyển màn hình </w:t>
      </w:r>
      <w:r w:rsidR="00361AD5" w:rsidRPr="004D3944">
        <w:rPr>
          <w:rFonts w:ascii="Arial" w:hAnsi="Arial" w:cs="Arial"/>
        </w:rPr>
        <w:t>車両台帳</w:t>
      </w:r>
    </w:p>
    <w:p w14:paraId="3A2D4C85" w14:textId="77777777" w:rsidR="00DF7842" w:rsidRPr="004D3944" w:rsidRDefault="004C727E" w:rsidP="00036FA3">
      <w:pPr>
        <w:pStyle w:val="Heading3"/>
        <w:spacing w:before="180"/>
        <w:rPr>
          <w:rFonts w:ascii="Arial" w:hAnsi="Arial" w:cs="Arial"/>
        </w:rPr>
      </w:pPr>
      <w:r w:rsidRPr="004D3944">
        <w:rPr>
          <w:rFonts w:ascii="Arial" w:hAnsi="Arial" w:cs="Arial"/>
        </w:rPr>
        <w:t>Cấu trúc source</w:t>
      </w:r>
    </w:p>
    <w:p w14:paraId="76DD56BE" w14:textId="77777777" w:rsidR="003A641D" w:rsidRPr="004D3944" w:rsidRDefault="004C727E" w:rsidP="003A641D">
      <w:pPr>
        <w:ind w:firstLine="250"/>
        <w:rPr>
          <w:rFonts w:ascii="Arial" w:hAnsi="Arial" w:cs="Arial"/>
        </w:rPr>
      </w:pPr>
      <w:r w:rsidRPr="004D3944">
        <w:rPr>
          <w:rFonts w:ascii="Arial" w:hAnsi="Arial" w:cs="Arial"/>
        </w:rPr>
        <w:t>Cấu trúc source như bên dưới</w:t>
      </w:r>
      <w:r w:rsidR="003A641D" w:rsidRPr="004D3944">
        <w:rPr>
          <w:rFonts w:ascii="Arial" w:hAnsi="Arial" w:cs="Arial"/>
          <w:lang w:val="ja-JP"/>
        </w:rPr>
        <w:t>。</w:t>
      </w:r>
    </w:p>
    <w:p w14:paraId="24559B5B" w14:textId="77777777" w:rsidR="003F6922" w:rsidRPr="004D3944" w:rsidRDefault="003F6922" w:rsidP="003A641D">
      <w:pPr>
        <w:ind w:firstLine="250"/>
        <w:rPr>
          <w:rFonts w:ascii="Arial" w:hAnsi="Arial" w:cs="Arial"/>
        </w:rPr>
      </w:pPr>
    </w:p>
    <w:p w14:paraId="0335ADEE" w14:textId="77777777" w:rsidR="00D04DC1" w:rsidRPr="004D3944" w:rsidRDefault="00A67A37" w:rsidP="00613364">
      <w:pPr>
        <w:pStyle w:val="Caption"/>
        <w:keepNext/>
        <w:ind w:firstLine="250"/>
        <w:rPr>
          <w:rFonts w:ascii="Arial" w:hAnsi="Arial" w:cs="Arial"/>
        </w:rPr>
      </w:pPr>
      <w:r w:rsidRPr="004D3944">
        <w:rPr>
          <w:rFonts w:ascii="Arial" w:hAnsi="Arial" w:cs="Arial"/>
          <w:lang w:val="vi-VN"/>
        </w:rPr>
        <w:t>Bảng</w:t>
      </w:r>
      <w:r w:rsidR="00D04DC1" w:rsidRPr="004D3944">
        <w:rPr>
          <w:rFonts w:ascii="Arial" w:hAnsi="Arial" w:cs="Arial"/>
        </w:rPr>
        <w:t xml:space="preserve"> </w:t>
      </w:r>
      <w:r w:rsidR="00BA0B6B" w:rsidRPr="004D3944">
        <w:rPr>
          <w:rFonts w:ascii="Arial" w:hAnsi="Arial" w:cs="Arial"/>
        </w:rPr>
        <w:fldChar w:fldCharType="begin"/>
      </w:r>
      <w:r w:rsidR="002F619A" w:rsidRPr="004D3944">
        <w:rPr>
          <w:rFonts w:ascii="Arial" w:hAnsi="Arial" w:cs="Arial"/>
        </w:rPr>
        <w:instrText xml:space="preserve"> STYLEREF 1 \s </w:instrText>
      </w:r>
      <w:r w:rsidR="00BA0B6B" w:rsidRPr="004D3944">
        <w:rPr>
          <w:rFonts w:ascii="Arial" w:hAnsi="Arial" w:cs="Arial"/>
        </w:rPr>
        <w:fldChar w:fldCharType="separate"/>
      </w:r>
      <w:r w:rsidR="000E2054" w:rsidRPr="004D3944">
        <w:rPr>
          <w:rFonts w:ascii="Arial" w:hAnsi="Arial" w:cs="Arial"/>
          <w:noProof/>
        </w:rPr>
        <w:t>5</w:t>
      </w:r>
      <w:r w:rsidR="00BA0B6B" w:rsidRPr="004D3944">
        <w:rPr>
          <w:rFonts w:ascii="Arial" w:hAnsi="Arial" w:cs="Arial"/>
          <w:noProof/>
        </w:rPr>
        <w:fldChar w:fldCharType="end"/>
      </w:r>
      <w:r w:rsidR="000E2054" w:rsidRPr="004D3944">
        <w:rPr>
          <w:rFonts w:ascii="Arial" w:hAnsi="Arial" w:cs="Arial"/>
        </w:rPr>
        <w:noBreakHyphen/>
      </w:r>
      <w:r w:rsidR="00BA0B6B" w:rsidRPr="004D3944">
        <w:rPr>
          <w:rFonts w:ascii="Arial" w:hAnsi="Arial" w:cs="Arial"/>
        </w:rPr>
        <w:fldChar w:fldCharType="begin"/>
      </w:r>
      <w:r w:rsidR="002F619A" w:rsidRPr="004D3944">
        <w:rPr>
          <w:rFonts w:ascii="Arial" w:hAnsi="Arial" w:cs="Arial"/>
        </w:rPr>
        <w:instrText xml:space="preserve"> SEQ </w:instrText>
      </w:r>
      <w:r w:rsidR="002F619A" w:rsidRPr="004D3944">
        <w:rPr>
          <w:rFonts w:ascii="Arial" w:hAnsi="Arial" w:cs="Arial"/>
        </w:rPr>
        <w:instrText>表</w:instrText>
      </w:r>
      <w:r w:rsidR="002F619A" w:rsidRPr="004D3944">
        <w:rPr>
          <w:rFonts w:ascii="Arial" w:hAnsi="Arial" w:cs="Arial"/>
        </w:rPr>
        <w:instrText xml:space="preserve"> \* ARABIC \s 1 </w:instrText>
      </w:r>
      <w:r w:rsidR="00BA0B6B" w:rsidRPr="004D3944">
        <w:rPr>
          <w:rFonts w:ascii="Arial" w:hAnsi="Arial" w:cs="Arial"/>
        </w:rPr>
        <w:fldChar w:fldCharType="separate"/>
      </w:r>
      <w:r w:rsidR="000E2054" w:rsidRPr="004D3944">
        <w:rPr>
          <w:rFonts w:ascii="Arial" w:hAnsi="Arial" w:cs="Arial"/>
          <w:noProof/>
        </w:rPr>
        <w:t>2</w:t>
      </w:r>
      <w:r w:rsidR="00BA0B6B" w:rsidRPr="004D3944">
        <w:rPr>
          <w:rFonts w:ascii="Arial" w:hAnsi="Arial" w:cs="Arial"/>
          <w:noProof/>
        </w:rPr>
        <w:fldChar w:fldCharType="end"/>
      </w:r>
      <w:r w:rsidR="00D04DC1" w:rsidRPr="004D3944">
        <w:rPr>
          <w:rFonts w:ascii="Arial" w:hAnsi="Arial" w:cs="Arial"/>
        </w:rPr>
        <w:t xml:space="preserve">　</w:t>
      </w:r>
      <w:r w:rsidRPr="004D3944">
        <w:rPr>
          <w:rFonts w:ascii="Arial" w:hAnsi="Arial" w:cs="Arial"/>
          <w:lang w:val="vi-VN"/>
        </w:rPr>
        <w:t>Cấu trúc source khi search màn hình danh sách</w:t>
      </w:r>
    </w:p>
    <w:tbl>
      <w:tblPr>
        <w:tblStyle w:val="LightShading1"/>
        <w:tblW w:w="0" w:type="auto"/>
        <w:tblInd w:w="956" w:type="dxa"/>
        <w:tblLook w:val="04A0" w:firstRow="1" w:lastRow="0" w:firstColumn="1" w:lastColumn="0" w:noHBand="0" w:noVBand="1"/>
      </w:tblPr>
      <w:tblGrid>
        <w:gridCol w:w="1446"/>
        <w:gridCol w:w="1478"/>
        <w:gridCol w:w="6683"/>
      </w:tblGrid>
      <w:tr w:rsidR="003A641D" w:rsidRPr="004D3944" w14:paraId="0C2B442C" w14:textId="77777777" w:rsidTr="00E41765">
        <w:trPr>
          <w:cnfStyle w:val="100000000000" w:firstRow="1" w:lastRow="0" w:firstColumn="0" w:lastColumn="0" w:oddVBand="0" w:evenVBand="0" w:oddHBand="0"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1446" w:type="dxa"/>
          </w:tcPr>
          <w:p w14:paraId="3D5E3BF5" w14:textId="77777777" w:rsidR="003A641D" w:rsidRPr="004D3944" w:rsidRDefault="004C727E" w:rsidP="00E41765">
            <w:pPr>
              <w:pStyle w:val="a4"/>
              <w:rPr>
                <w:rFonts w:ascii="Arial" w:hAnsi="Arial" w:cs="Arial"/>
              </w:rPr>
            </w:pPr>
            <w:r w:rsidRPr="004D3944">
              <w:rPr>
                <w:rFonts w:ascii="Arial" w:hAnsi="Arial" w:cs="Arial"/>
              </w:rPr>
              <w:t>Layer</w:t>
            </w:r>
          </w:p>
        </w:tc>
        <w:tc>
          <w:tcPr>
            <w:tcW w:w="1478" w:type="dxa"/>
          </w:tcPr>
          <w:p w14:paraId="632EFE32" w14:textId="77777777" w:rsidR="003A641D" w:rsidRPr="004D3944" w:rsidRDefault="004C727E" w:rsidP="00E41765">
            <w:pPr>
              <w:pStyle w:val="a4"/>
              <w:cnfStyle w:val="100000000000" w:firstRow="1"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Class chính</w:t>
            </w:r>
          </w:p>
        </w:tc>
        <w:tc>
          <w:tcPr>
            <w:tcW w:w="6683" w:type="dxa"/>
          </w:tcPr>
          <w:p w14:paraId="1CDAACFE" w14:textId="77777777" w:rsidR="003A641D" w:rsidRPr="004D3944" w:rsidRDefault="00A67A37" w:rsidP="00E41765">
            <w:pPr>
              <w:pStyle w:val="a4"/>
              <w:cnfStyle w:val="100000000000" w:firstRow="1" w:lastRow="0" w:firstColumn="0" w:lastColumn="0" w:oddVBand="0" w:evenVBand="0" w:oddHBand="0" w:evenHBand="0" w:firstRowFirstColumn="0" w:firstRowLastColumn="0" w:lastRowFirstColumn="0" w:lastRowLastColumn="0"/>
              <w:rPr>
                <w:rFonts w:ascii="Arial" w:hAnsi="Arial" w:cs="Arial"/>
                <w:lang w:val="vi-VN"/>
              </w:rPr>
            </w:pPr>
            <w:r w:rsidRPr="004D3944">
              <w:rPr>
                <w:rFonts w:ascii="Arial" w:hAnsi="Arial" w:cs="Arial"/>
                <w:lang w:val="vi-VN"/>
              </w:rPr>
              <w:t>Source</w:t>
            </w:r>
          </w:p>
        </w:tc>
      </w:tr>
      <w:tr w:rsidR="003A641D" w:rsidRPr="004D3944" w14:paraId="555B3D38" w14:textId="77777777" w:rsidTr="00E41765">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1446" w:type="dxa"/>
            <w:vMerge w:val="restart"/>
          </w:tcPr>
          <w:p w14:paraId="72E312CA" w14:textId="77777777" w:rsidR="003A641D" w:rsidRPr="004D3944" w:rsidRDefault="004C727E" w:rsidP="00E41765">
            <w:pPr>
              <w:pStyle w:val="a4"/>
              <w:rPr>
                <w:rFonts w:ascii="Arial" w:hAnsi="Arial" w:cs="Arial"/>
              </w:rPr>
            </w:pPr>
            <w:r w:rsidRPr="004D3944">
              <w:rPr>
                <w:rFonts w:ascii="Arial" w:hAnsi="Arial" w:cs="Arial"/>
              </w:rPr>
              <w:lastRenderedPageBreak/>
              <w:t>Lớp presentation</w:t>
            </w:r>
          </w:p>
        </w:tc>
        <w:tc>
          <w:tcPr>
            <w:tcW w:w="1478" w:type="dxa"/>
          </w:tcPr>
          <w:p w14:paraId="0C54C22D" w14:textId="77777777" w:rsidR="003A641D" w:rsidRPr="004D3944" w:rsidRDefault="003A641D" w:rsidP="00E41765">
            <w:pPr>
              <w:pStyle w:val="a4"/>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Action</w:t>
            </w:r>
          </w:p>
        </w:tc>
        <w:tc>
          <w:tcPr>
            <w:tcW w:w="6683" w:type="dxa"/>
          </w:tcPr>
          <w:p w14:paraId="2AA9F651" w14:textId="77777777" w:rsidR="003A641D" w:rsidRPr="004D3944" w:rsidRDefault="003A641D" w:rsidP="00613364">
            <w:pPr>
              <w:pStyle w:val="a4"/>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jp.co.dowa.sd.action.</w:t>
            </w:r>
            <w:r w:rsidR="00AC5BB2" w:rsidRPr="004D3944">
              <w:rPr>
                <w:rFonts w:ascii="Arial" w:hAnsi="Arial" w:cs="Arial"/>
              </w:rPr>
              <w:t>sd04222</w:t>
            </w:r>
            <w:r w:rsidRPr="004D3944">
              <w:rPr>
                <w:rFonts w:ascii="Arial" w:hAnsi="Arial" w:cs="Arial"/>
              </w:rPr>
              <w:t>.</w:t>
            </w:r>
            <w:r w:rsidR="00AB128E" w:rsidRPr="004D3944">
              <w:rPr>
                <w:rFonts w:ascii="Arial" w:hAnsi="Arial" w:cs="Arial"/>
              </w:rPr>
              <w:t>Search</w:t>
            </w:r>
            <w:r w:rsidR="00122FE5" w:rsidRPr="004D3944">
              <w:rPr>
                <w:rFonts w:ascii="Arial" w:hAnsi="Arial" w:cs="Arial"/>
              </w:rPr>
              <w:t>Action</w:t>
            </w:r>
          </w:p>
        </w:tc>
      </w:tr>
      <w:tr w:rsidR="003A641D" w:rsidRPr="004D3944" w14:paraId="1A30D253" w14:textId="77777777" w:rsidTr="00E41765">
        <w:trPr>
          <w:trHeight w:val="595"/>
        </w:trPr>
        <w:tc>
          <w:tcPr>
            <w:cnfStyle w:val="001000000000" w:firstRow="0" w:lastRow="0" w:firstColumn="1" w:lastColumn="0" w:oddVBand="0" w:evenVBand="0" w:oddHBand="0" w:evenHBand="0" w:firstRowFirstColumn="0" w:firstRowLastColumn="0" w:lastRowFirstColumn="0" w:lastRowLastColumn="0"/>
            <w:tcW w:w="1446" w:type="dxa"/>
            <w:vMerge/>
          </w:tcPr>
          <w:p w14:paraId="2848653D" w14:textId="77777777" w:rsidR="003A641D" w:rsidRPr="004D3944" w:rsidRDefault="003A641D" w:rsidP="00E41765">
            <w:pPr>
              <w:pStyle w:val="a4"/>
              <w:rPr>
                <w:rFonts w:ascii="Arial" w:hAnsi="Arial" w:cs="Arial"/>
              </w:rPr>
            </w:pPr>
          </w:p>
        </w:tc>
        <w:tc>
          <w:tcPr>
            <w:tcW w:w="1478" w:type="dxa"/>
          </w:tcPr>
          <w:p w14:paraId="7C608B1B" w14:textId="77777777" w:rsidR="003A641D" w:rsidRPr="004D3944" w:rsidRDefault="003A641D" w:rsidP="00E41765">
            <w:pPr>
              <w:pStyle w:val="a4"/>
              <w:cnfStyle w:val="000000000000" w:firstRow="0"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Form</w:t>
            </w:r>
          </w:p>
        </w:tc>
        <w:tc>
          <w:tcPr>
            <w:tcW w:w="6683" w:type="dxa"/>
          </w:tcPr>
          <w:p w14:paraId="1EC5829F" w14:textId="77777777" w:rsidR="003A641D" w:rsidRPr="004D3944" w:rsidRDefault="003A641D" w:rsidP="00613364">
            <w:pPr>
              <w:pStyle w:val="a4"/>
              <w:cnfStyle w:val="000000000000" w:firstRow="0"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jp.co.dowa.sd.form.sd042</w:t>
            </w:r>
            <w:r w:rsidR="00794F46" w:rsidRPr="004D3944">
              <w:rPr>
                <w:rFonts w:ascii="Arial" w:hAnsi="Arial" w:cs="Arial"/>
              </w:rPr>
              <w:t>22</w:t>
            </w:r>
            <w:r w:rsidRPr="004D3944">
              <w:rPr>
                <w:rFonts w:ascii="Arial" w:hAnsi="Arial" w:cs="Arial"/>
              </w:rPr>
              <w:t>.</w:t>
            </w:r>
            <w:r w:rsidR="00794F46" w:rsidRPr="004D3944">
              <w:rPr>
                <w:rFonts w:ascii="Arial" w:hAnsi="Arial" w:cs="Arial"/>
              </w:rPr>
              <w:t>SearchForm</w:t>
            </w:r>
          </w:p>
        </w:tc>
      </w:tr>
      <w:tr w:rsidR="003A641D" w:rsidRPr="004D3944" w14:paraId="05416CA2" w14:textId="77777777" w:rsidTr="00E41765">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1446" w:type="dxa"/>
            <w:vMerge/>
          </w:tcPr>
          <w:p w14:paraId="5E017558" w14:textId="77777777" w:rsidR="003A641D" w:rsidRPr="004D3944" w:rsidRDefault="003A641D" w:rsidP="00E41765">
            <w:pPr>
              <w:pStyle w:val="a4"/>
              <w:rPr>
                <w:rFonts w:ascii="Arial" w:hAnsi="Arial" w:cs="Arial"/>
              </w:rPr>
            </w:pPr>
          </w:p>
        </w:tc>
        <w:tc>
          <w:tcPr>
            <w:tcW w:w="1478" w:type="dxa"/>
          </w:tcPr>
          <w:p w14:paraId="78FF9DD6" w14:textId="77777777" w:rsidR="003A641D" w:rsidRPr="004D3944" w:rsidRDefault="00986472" w:rsidP="00E41765">
            <w:pPr>
              <w:pStyle w:val="a4"/>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Model</w:t>
            </w:r>
          </w:p>
        </w:tc>
        <w:tc>
          <w:tcPr>
            <w:tcW w:w="6683" w:type="dxa"/>
          </w:tcPr>
          <w:p w14:paraId="01571807" w14:textId="77777777" w:rsidR="003A641D" w:rsidRPr="004D3944" w:rsidRDefault="00986472" w:rsidP="00E41765">
            <w:pPr>
              <w:pStyle w:val="a4"/>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jp.co.dowa.sd.model.sd04222.SearchResultModel</w:t>
            </w:r>
          </w:p>
        </w:tc>
      </w:tr>
      <w:tr w:rsidR="003A641D" w:rsidRPr="004D3944" w14:paraId="66066B66" w14:textId="77777777" w:rsidTr="00E41765">
        <w:trPr>
          <w:trHeight w:val="595"/>
        </w:trPr>
        <w:tc>
          <w:tcPr>
            <w:cnfStyle w:val="001000000000" w:firstRow="0" w:lastRow="0" w:firstColumn="1" w:lastColumn="0" w:oddVBand="0" w:evenVBand="0" w:oddHBand="0" w:evenHBand="0" w:firstRowFirstColumn="0" w:firstRowLastColumn="0" w:lastRowFirstColumn="0" w:lastRowLastColumn="0"/>
            <w:tcW w:w="1446" w:type="dxa"/>
            <w:vMerge/>
          </w:tcPr>
          <w:p w14:paraId="39F13D26" w14:textId="77777777" w:rsidR="003A641D" w:rsidRPr="004D3944" w:rsidRDefault="003A641D" w:rsidP="00E41765">
            <w:pPr>
              <w:pStyle w:val="a4"/>
              <w:rPr>
                <w:rFonts w:ascii="Arial" w:hAnsi="Arial" w:cs="Arial"/>
              </w:rPr>
            </w:pPr>
          </w:p>
        </w:tc>
        <w:tc>
          <w:tcPr>
            <w:tcW w:w="1478" w:type="dxa"/>
          </w:tcPr>
          <w:p w14:paraId="76C3A5EA" w14:textId="77777777" w:rsidR="003A641D" w:rsidRPr="004D3944" w:rsidRDefault="003A641D" w:rsidP="00E41765">
            <w:pPr>
              <w:pStyle w:val="a4"/>
              <w:cnfStyle w:val="000000000000" w:firstRow="0"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JSP</w:t>
            </w:r>
          </w:p>
        </w:tc>
        <w:tc>
          <w:tcPr>
            <w:tcW w:w="6683" w:type="dxa"/>
          </w:tcPr>
          <w:p w14:paraId="4AC0EB0F" w14:textId="77777777" w:rsidR="003A641D" w:rsidRPr="004D3944" w:rsidRDefault="003A641D" w:rsidP="00613364">
            <w:pPr>
              <w:pStyle w:val="a4"/>
              <w:cnfStyle w:val="000000000000" w:firstRow="0"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/jp/co/dowa/sd/sd042</w:t>
            </w:r>
            <w:r w:rsidR="000140B2" w:rsidRPr="004D3944">
              <w:rPr>
                <w:rFonts w:ascii="Arial" w:hAnsi="Arial" w:cs="Arial"/>
              </w:rPr>
              <w:t>22</w:t>
            </w:r>
            <w:r w:rsidRPr="004D3944">
              <w:rPr>
                <w:rFonts w:ascii="Arial" w:hAnsi="Arial" w:cs="Arial"/>
              </w:rPr>
              <w:t>/index.jsp</w:t>
            </w:r>
          </w:p>
        </w:tc>
      </w:tr>
      <w:tr w:rsidR="00401CC8" w:rsidRPr="004D3944" w14:paraId="303195A5" w14:textId="77777777" w:rsidTr="00E41765">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1446" w:type="dxa"/>
            <w:vMerge w:val="restart"/>
          </w:tcPr>
          <w:p w14:paraId="1F5316CD" w14:textId="77777777" w:rsidR="00401CC8" w:rsidRPr="004D3944" w:rsidRDefault="004C727E" w:rsidP="00E41765">
            <w:pPr>
              <w:pStyle w:val="a4"/>
              <w:rPr>
                <w:rFonts w:ascii="Arial" w:hAnsi="Arial" w:cs="Arial"/>
              </w:rPr>
            </w:pPr>
            <w:r w:rsidRPr="004D3944">
              <w:rPr>
                <w:rFonts w:ascii="Arial" w:hAnsi="Arial" w:cs="Arial"/>
              </w:rPr>
              <w:t>Lớp logic</w:t>
            </w:r>
          </w:p>
        </w:tc>
        <w:tc>
          <w:tcPr>
            <w:tcW w:w="1478" w:type="dxa"/>
          </w:tcPr>
          <w:p w14:paraId="519E7BC8" w14:textId="77777777" w:rsidR="00401CC8" w:rsidRPr="004D3944" w:rsidRDefault="00401CC8" w:rsidP="00E41765">
            <w:pPr>
              <w:pStyle w:val="a4"/>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Logic</w:t>
            </w:r>
          </w:p>
        </w:tc>
        <w:tc>
          <w:tcPr>
            <w:tcW w:w="6683" w:type="dxa"/>
          </w:tcPr>
          <w:p w14:paraId="47FF822B" w14:textId="77777777" w:rsidR="00401CC8" w:rsidRPr="004D3944" w:rsidRDefault="00401CC8" w:rsidP="00E41765">
            <w:pPr>
              <w:pStyle w:val="a4"/>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jp.co.dowa.sd.logic.sd04211.Sd04211Logic</w:t>
            </w:r>
          </w:p>
        </w:tc>
      </w:tr>
      <w:tr w:rsidR="00401CC8" w:rsidRPr="004D3944" w14:paraId="76ED559B" w14:textId="77777777" w:rsidTr="00E41765">
        <w:trPr>
          <w:trHeight w:val="595"/>
        </w:trPr>
        <w:tc>
          <w:tcPr>
            <w:cnfStyle w:val="001000000000" w:firstRow="0" w:lastRow="0" w:firstColumn="1" w:lastColumn="0" w:oddVBand="0" w:evenVBand="0" w:oddHBand="0" w:evenHBand="0" w:firstRowFirstColumn="0" w:firstRowLastColumn="0" w:lastRowFirstColumn="0" w:lastRowLastColumn="0"/>
            <w:tcW w:w="1446" w:type="dxa"/>
            <w:vMerge/>
          </w:tcPr>
          <w:p w14:paraId="7946B59A" w14:textId="77777777" w:rsidR="00401CC8" w:rsidRPr="004D3944" w:rsidRDefault="00401CC8" w:rsidP="00E41765">
            <w:pPr>
              <w:pStyle w:val="a4"/>
              <w:rPr>
                <w:rFonts w:ascii="Arial" w:hAnsi="Arial" w:cs="Arial"/>
              </w:rPr>
            </w:pPr>
          </w:p>
        </w:tc>
        <w:tc>
          <w:tcPr>
            <w:tcW w:w="1478" w:type="dxa"/>
          </w:tcPr>
          <w:p w14:paraId="28B1CCE8" w14:textId="77777777" w:rsidR="00401CC8" w:rsidRPr="004D3944" w:rsidRDefault="00401CC8" w:rsidP="00E41765">
            <w:pPr>
              <w:pStyle w:val="a4"/>
              <w:cnfStyle w:val="000000000000" w:firstRow="0"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Dto</w:t>
            </w:r>
          </w:p>
        </w:tc>
        <w:tc>
          <w:tcPr>
            <w:tcW w:w="6683" w:type="dxa"/>
          </w:tcPr>
          <w:p w14:paraId="480EB2C7" w14:textId="77777777" w:rsidR="00401CC8" w:rsidRPr="004D3944" w:rsidRDefault="00401CC8" w:rsidP="00E41765">
            <w:pPr>
              <w:pStyle w:val="a4"/>
              <w:cnfStyle w:val="000000000000" w:firstRow="0"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jp.co.dowa.sd.dto.sd04211.Sd04211SearchDto</w:t>
            </w:r>
          </w:p>
        </w:tc>
      </w:tr>
      <w:tr w:rsidR="00401CC8" w:rsidRPr="004D3944" w14:paraId="7ADFD4C3" w14:textId="77777777" w:rsidTr="00E41765">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1446" w:type="dxa"/>
            <w:vMerge/>
          </w:tcPr>
          <w:p w14:paraId="09FA08EF" w14:textId="77777777" w:rsidR="00401CC8" w:rsidRPr="004D3944" w:rsidRDefault="00401CC8" w:rsidP="00E41765">
            <w:pPr>
              <w:pStyle w:val="a4"/>
              <w:rPr>
                <w:rFonts w:ascii="Arial" w:hAnsi="Arial" w:cs="Arial"/>
              </w:rPr>
            </w:pPr>
          </w:p>
        </w:tc>
        <w:tc>
          <w:tcPr>
            <w:tcW w:w="1478" w:type="dxa"/>
          </w:tcPr>
          <w:p w14:paraId="58356269" w14:textId="77777777" w:rsidR="00401CC8" w:rsidRPr="004D3944" w:rsidRDefault="00401CC8" w:rsidP="00E41765">
            <w:pPr>
              <w:pStyle w:val="a4"/>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Dto</w:t>
            </w:r>
          </w:p>
        </w:tc>
        <w:tc>
          <w:tcPr>
            <w:tcW w:w="6683" w:type="dxa"/>
          </w:tcPr>
          <w:p w14:paraId="130D28B8" w14:textId="77777777" w:rsidR="00401CC8" w:rsidRPr="004D3944" w:rsidRDefault="00401CC8" w:rsidP="00E41765">
            <w:pPr>
              <w:pStyle w:val="a4"/>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jp.co.dowa.sd.dto.sd04211.Sd04211SearchResultDto</w:t>
            </w:r>
          </w:p>
        </w:tc>
      </w:tr>
      <w:tr w:rsidR="000523F1" w:rsidRPr="004D3944" w14:paraId="5A59F73F" w14:textId="77777777" w:rsidTr="00E41765">
        <w:trPr>
          <w:trHeight w:val="595"/>
        </w:trPr>
        <w:tc>
          <w:tcPr>
            <w:cnfStyle w:val="001000000000" w:firstRow="0" w:lastRow="0" w:firstColumn="1" w:lastColumn="0" w:oddVBand="0" w:evenVBand="0" w:oddHBand="0" w:evenHBand="0" w:firstRowFirstColumn="0" w:firstRowLastColumn="0" w:lastRowFirstColumn="0" w:lastRowLastColumn="0"/>
            <w:tcW w:w="1446" w:type="dxa"/>
          </w:tcPr>
          <w:p w14:paraId="77F22656" w14:textId="77777777" w:rsidR="000523F1" w:rsidRPr="004D3944" w:rsidRDefault="004C727E" w:rsidP="00E41765">
            <w:pPr>
              <w:pStyle w:val="a4"/>
              <w:rPr>
                <w:rFonts w:ascii="Arial" w:hAnsi="Arial" w:cs="Arial"/>
              </w:rPr>
            </w:pPr>
            <w:r w:rsidRPr="004D3944">
              <w:rPr>
                <w:rFonts w:ascii="Arial" w:hAnsi="Arial" w:cs="Arial"/>
              </w:rPr>
              <w:t>Lớp service</w:t>
            </w:r>
          </w:p>
        </w:tc>
        <w:tc>
          <w:tcPr>
            <w:tcW w:w="1478" w:type="dxa"/>
          </w:tcPr>
          <w:p w14:paraId="1FB5A7DB" w14:textId="77777777" w:rsidR="000523F1" w:rsidRPr="004D3944" w:rsidRDefault="006F0DC7" w:rsidP="00E41765">
            <w:pPr>
              <w:pStyle w:val="a4"/>
              <w:cnfStyle w:val="000000000000" w:firstRow="0"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Service</w:t>
            </w:r>
          </w:p>
        </w:tc>
        <w:tc>
          <w:tcPr>
            <w:tcW w:w="6683" w:type="dxa"/>
          </w:tcPr>
          <w:p w14:paraId="16F544B8" w14:textId="77777777" w:rsidR="000523F1" w:rsidRPr="004D3944" w:rsidRDefault="006F0DC7" w:rsidP="00E41765">
            <w:pPr>
              <w:pStyle w:val="a4"/>
              <w:cnfStyle w:val="000000000000" w:firstRow="0" w:lastRow="0" w:firstColumn="0" w:lastColumn="0" w:oddVBand="0" w:evenVBand="0" w:oddHBand="0" w:evenHBand="0" w:firstRowFirstColumn="0" w:firstRowLastColumn="0" w:lastRowFirstColumn="0" w:lastRowLastColumn="0"/>
              <w:rPr>
                <w:rFonts w:ascii="Arial" w:hAnsi="Arial" w:cs="Arial"/>
              </w:rPr>
            </w:pPr>
            <w:r w:rsidRPr="004D3944">
              <w:rPr>
                <w:rFonts w:ascii="Arial" w:hAnsi="Arial" w:cs="Arial"/>
              </w:rPr>
              <w:t>jp.co.dowa.sd.service.Zswma0Service</w:t>
            </w:r>
          </w:p>
        </w:tc>
      </w:tr>
      <w:tr w:rsidR="00055B90" w:rsidRPr="004D3944" w14:paraId="2AFE2B84" w14:textId="77777777" w:rsidTr="00E41765">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1446" w:type="dxa"/>
          </w:tcPr>
          <w:p w14:paraId="486F12C3" w14:textId="77777777" w:rsidR="00055B90" w:rsidRPr="004D3944" w:rsidRDefault="00871EA4" w:rsidP="00E41765">
            <w:pPr>
              <w:pStyle w:val="a4"/>
              <w:rPr>
                <w:rFonts w:ascii="Arial" w:hAnsi="Arial" w:cs="Arial"/>
              </w:rPr>
            </w:pPr>
            <w:r w:rsidRPr="004D3944">
              <w:rPr>
                <w:rFonts w:ascii="Arial" w:hAnsi="Arial" w:cs="Arial"/>
              </w:rPr>
              <w:t>Lớp client</w:t>
            </w:r>
          </w:p>
        </w:tc>
        <w:tc>
          <w:tcPr>
            <w:tcW w:w="1478" w:type="dxa"/>
          </w:tcPr>
          <w:p w14:paraId="682FABBD" w14:textId="77777777" w:rsidR="00055B90" w:rsidRPr="004D3944" w:rsidRDefault="00055B90" w:rsidP="00E41765">
            <w:pPr>
              <w:pStyle w:val="a4"/>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CSJS</w:t>
            </w:r>
          </w:p>
        </w:tc>
        <w:tc>
          <w:tcPr>
            <w:tcW w:w="6683" w:type="dxa"/>
          </w:tcPr>
          <w:p w14:paraId="07DC56E4" w14:textId="77777777" w:rsidR="00055B90" w:rsidRPr="004D3944" w:rsidRDefault="00A35991" w:rsidP="00E41765">
            <w:pPr>
              <w:pStyle w:val="a4"/>
              <w:cnfStyle w:val="000000100000" w:firstRow="0" w:lastRow="0" w:firstColumn="0" w:lastColumn="0" w:oddVBand="0" w:evenVBand="0" w:oddHBand="1" w:evenHBand="0" w:firstRowFirstColumn="0" w:firstRowLastColumn="0" w:lastRowFirstColumn="0" w:lastRowLastColumn="0"/>
              <w:rPr>
                <w:rFonts w:ascii="Arial" w:hAnsi="Arial" w:cs="Arial"/>
              </w:rPr>
            </w:pPr>
            <w:r w:rsidRPr="004D3944">
              <w:rPr>
                <w:rFonts w:ascii="Arial" w:hAnsi="Arial" w:cs="Arial"/>
              </w:rPr>
              <w:t>/dowa/csjs/sd04222/sd04222.js</w:t>
            </w:r>
          </w:p>
        </w:tc>
      </w:tr>
    </w:tbl>
    <w:p w14:paraId="73D833C0" w14:textId="77777777" w:rsidR="003A641D" w:rsidRPr="004D3944" w:rsidRDefault="003A641D" w:rsidP="00613364">
      <w:pPr>
        <w:ind w:firstLine="250"/>
        <w:rPr>
          <w:rFonts w:ascii="Arial" w:hAnsi="Arial" w:cs="Arial"/>
        </w:rPr>
      </w:pPr>
    </w:p>
    <w:p w14:paraId="484653EC" w14:textId="77777777" w:rsidR="00D35412" w:rsidRPr="004D3944" w:rsidRDefault="00871EA4" w:rsidP="00036FA3">
      <w:pPr>
        <w:pStyle w:val="Heading3"/>
        <w:spacing w:before="180"/>
        <w:rPr>
          <w:rFonts w:ascii="Arial" w:hAnsi="Arial" w:cs="Arial"/>
        </w:rPr>
      </w:pPr>
      <w:r w:rsidRPr="004D3944">
        <w:rPr>
          <w:rFonts w:ascii="Arial" w:hAnsi="Arial" w:cs="Arial"/>
        </w:rPr>
        <w:t>Lớp client</w:t>
      </w:r>
    </w:p>
    <w:p w14:paraId="4D0E5249" w14:textId="77777777" w:rsidR="00D35412" w:rsidRPr="004D3944" w:rsidRDefault="00401CC8" w:rsidP="00613364">
      <w:pPr>
        <w:pStyle w:val="Heading4"/>
        <w:rPr>
          <w:rFonts w:ascii="Arial" w:hAnsi="Arial" w:cs="Arial"/>
        </w:rPr>
      </w:pPr>
      <w:r w:rsidRPr="004D3944">
        <w:rPr>
          <w:rFonts w:ascii="Arial" w:hAnsi="Arial" w:cs="Arial"/>
        </w:rPr>
        <w:t>CSJS</w:t>
      </w:r>
    </w:p>
    <w:p w14:paraId="39779449" w14:textId="77777777" w:rsidR="0090392C" w:rsidRPr="004D3944" w:rsidRDefault="001115F0" w:rsidP="00613364">
      <w:pPr>
        <w:pStyle w:val="a2"/>
        <w:rPr>
          <w:rFonts w:ascii="Arial" w:hAnsi="Arial" w:cs="Arial"/>
        </w:rPr>
      </w:pPr>
      <w:r>
        <w:rPr>
          <w:rFonts w:ascii="Arial" w:hAnsi="Arial" w:cs="Arial"/>
          <w:noProof/>
        </w:rPr>
        <w:pict w14:anchorId="102660FA">
          <v:shape id="_x0000_s1207" type="#_x0000_t62" style="position:absolute;left:0;text-align:left;margin-left:344.85pt;margin-top:15.4pt;width:170.25pt;height:159.15pt;z-index:251674112" adj="-5849,20786">
            <v:textbox style="mso-next-textbox:#_x0000_s1207" inset="5.85pt,.7pt,5.85pt,.7pt">
              <w:txbxContent>
                <w:p w14:paraId="39CB8F73" w14:textId="77777777" w:rsidR="001115F0" w:rsidRDefault="001115F0" w:rsidP="00A67A37">
                  <w:pPr>
                    <w:pStyle w:val="PlainText"/>
                    <w:ind w:firstLine="210"/>
                    <w:rPr>
                      <w:rFonts w:asciiTheme="minorHAnsi" w:hAnsiTheme="minorHAnsi"/>
                      <w:sz w:val="18"/>
                      <w:szCs w:val="18"/>
                      <w:lang w:val="vi-VN"/>
                    </w:rPr>
                  </w:pPr>
                  <w:r>
                    <w:rPr>
                      <w:rFonts w:asciiTheme="minorHAnsi" w:hAnsiTheme="minorHAnsi"/>
                      <w:sz w:val="18"/>
                      <w:szCs w:val="18"/>
                      <w:lang w:val="vi-VN"/>
                    </w:rPr>
                    <w:t xml:space="preserve">Chỉ định hàm số Callback trong tham số thứ 2 của </w:t>
                  </w:r>
                  <w:r>
                    <w:rPr>
                      <w:rFonts w:hint="eastAsia"/>
                      <w:sz w:val="18"/>
                      <w:szCs w:val="18"/>
                      <w:lang w:val="vi-VN"/>
                    </w:rPr>
                    <w:t>ajaxSen</w:t>
                  </w:r>
                  <w:r>
                    <w:rPr>
                      <w:rFonts w:asciiTheme="minorHAnsi" w:hAnsiTheme="minorHAnsi"/>
                      <w:sz w:val="18"/>
                      <w:szCs w:val="18"/>
                      <w:lang w:val="vi-VN"/>
                    </w:rPr>
                    <w:t>.</w:t>
                  </w:r>
                </w:p>
                <w:p w14:paraId="514AF1D6" w14:textId="77777777" w:rsidR="001115F0" w:rsidRDefault="001115F0" w:rsidP="00A67A37">
                  <w:pPr>
                    <w:pStyle w:val="PlainText"/>
                    <w:ind w:firstLine="210"/>
                    <w:rPr>
                      <w:rFonts w:asciiTheme="minorHAnsi" w:hAnsiTheme="minorHAnsi"/>
                      <w:sz w:val="18"/>
                      <w:szCs w:val="18"/>
                      <w:lang w:val="vi-VN"/>
                    </w:rPr>
                  </w:pPr>
                  <w:r>
                    <w:rPr>
                      <w:rFonts w:asciiTheme="minorHAnsi" w:hAnsiTheme="minorHAnsi"/>
                      <w:sz w:val="18"/>
                      <w:szCs w:val="18"/>
                      <w:lang w:val="vi-VN"/>
                    </w:rPr>
                    <w:t>Khi tham số thứ 3 error, tham số thứ 4 bình thường thì cả 2 là error, nhưng hình như hầu như là không có dùng.</w:t>
                  </w:r>
                </w:p>
                <w:p w14:paraId="432C8E63" w14:textId="77777777" w:rsidR="001115F0" w:rsidRPr="00A67A37" w:rsidRDefault="001115F0" w:rsidP="00A67A37">
                  <w:pPr>
                    <w:ind w:firstLine="250"/>
                    <w:rPr>
                      <w:szCs w:val="18"/>
                      <w:lang w:val="vi-VN"/>
                    </w:rPr>
                  </w:pPr>
                </w:p>
              </w:txbxContent>
            </v:textbox>
          </v:shape>
        </w:pict>
      </w:r>
      <w:r w:rsidR="0090392C" w:rsidRPr="004D3944">
        <w:rPr>
          <w:rFonts w:ascii="Arial" w:hAnsi="Arial" w:cs="Arial"/>
        </w:rPr>
        <w:t>var dowa = dowa || {};</w:t>
      </w:r>
    </w:p>
    <w:p w14:paraId="3B807F39" w14:textId="77777777" w:rsidR="0090392C" w:rsidRPr="004D3944" w:rsidRDefault="0090392C" w:rsidP="00613364">
      <w:pPr>
        <w:pStyle w:val="a2"/>
        <w:rPr>
          <w:rFonts w:ascii="Arial" w:hAnsi="Arial" w:cs="Arial"/>
        </w:rPr>
      </w:pPr>
      <w:r w:rsidRPr="004D3944">
        <w:rPr>
          <w:rFonts w:ascii="Arial" w:hAnsi="Arial" w:cs="Arial"/>
        </w:rPr>
        <w:t>dowa.sd = dowa.sd || {};</w:t>
      </w:r>
    </w:p>
    <w:p w14:paraId="4B9D8B38" w14:textId="77777777" w:rsidR="0090392C" w:rsidRPr="004D3944" w:rsidRDefault="0090392C" w:rsidP="00613364">
      <w:pPr>
        <w:pStyle w:val="a2"/>
        <w:rPr>
          <w:rFonts w:ascii="Arial" w:hAnsi="Arial" w:cs="Arial"/>
        </w:rPr>
      </w:pPr>
      <w:r w:rsidRPr="004D3944">
        <w:rPr>
          <w:rFonts w:ascii="Arial" w:hAnsi="Arial" w:cs="Arial"/>
        </w:rPr>
        <w:t>dowa.sd.sd04222 = {};</w:t>
      </w:r>
    </w:p>
    <w:p w14:paraId="75F2B131" w14:textId="77777777" w:rsidR="0090392C" w:rsidRPr="004D3944" w:rsidRDefault="0090392C" w:rsidP="00613364">
      <w:pPr>
        <w:pStyle w:val="a2"/>
        <w:rPr>
          <w:rFonts w:ascii="Arial" w:hAnsi="Arial" w:cs="Arial"/>
        </w:rPr>
      </w:pPr>
    </w:p>
    <w:p w14:paraId="7A849A6F" w14:textId="77777777" w:rsidR="0090392C" w:rsidRPr="004D3944" w:rsidRDefault="0090392C" w:rsidP="00613364">
      <w:pPr>
        <w:pStyle w:val="a2"/>
        <w:rPr>
          <w:rFonts w:ascii="Arial" w:hAnsi="Arial" w:cs="Arial"/>
        </w:rPr>
      </w:pPr>
      <w:r w:rsidRPr="004D3944">
        <w:rPr>
          <w:rFonts w:ascii="Arial" w:hAnsi="Arial" w:cs="Arial"/>
        </w:rPr>
        <w:t>$(function() {</w:t>
      </w:r>
    </w:p>
    <w:p w14:paraId="4C259B6B" w14:textId="77777777" w:rsidR="0090392C" w:rsidRPr="004D3944" w:rsidRDefault="0090392C" w:rsidP="00613364">
      <w:pPr>
        <w:pStyle w:val="a2"/>
        <w:rPr>
          <w:rFonts w:ascii="Arial" w:hAnsi="Arial" w:cs="Arial"/>
        </w:rPr>
      </w:pPr>
    </w:p>
    <w:p w14:paraId="59C844E4" w14:textId="77777777" w:rsidR="0090392C" w:rsidRPr="004D3944" w:rsidRDefault="0090392C" w:rsidP="00613364">
      <w:pPr>
        <w:pStyle w:val="a2"/>
        <w:rPr>
          <w:rFonts w:ascii="Arial" w:hAnsi="Arial" w:cs="Arial"/>
        </w:rPr>
      </w:pPr>
      <w:r w:rsidRPr="004D3944">
        <w:rPr>
          <w:rFonts w:ascii="Arial" w:hAnsi="Arial" w:cs="Arial"/>
        </w:rPr>
        <w:t xml:space="preserve">  dowa.sd.sd04222.search = function() {</w:t>
      </w:r>
    </w:p>
    <w:p w14:paraId="7307C3AE" w14:textId="77777777" w:rsidR="0090392C" w:rsidRPr="004D3944" w:rsidRDefault="0090392C" w:rsidP="00613364">
      <w:pPr>
        <w:pStyle w:val="a2"/>
        <w:rPr>
          <w:rFonts w:ascii="Arial" w:hAnsi="Arial" w:cs="Arial"/>
        </w:rPr>
      </w:pPr>
      <w:r w:rsidRPr="004D3944">
        <w:rPr>
          <w:rFonts w:ascii="Arial" w:hAnsi="Arial" w:cs="Arial"/>
        </w:rPr>
        <w:t xml:space="preserve">    $('#sd04222Form').attr('action', $('#sd04222SearchForm').attr('action'));</w:t>
      </w:r>
    </w:p>
    <w:p w14:paraId="0BEAD6C9" w14:textId="77777777" w:rsidR="0090392C" w:rsidRPr="004D3944" w:rsidRDefault="0090392C" w:rsidP="00613364">
      <w:pPr>
        <w:pStyle w:val="a2"/>
        <w:rPr>
          <w:rStyle w:val="a1"/>
          <w:rFonts w:ascii="Arial" w:hAnsi="Arial" w:cs="Arial"/>
        </w:rPr>
      </w:pPr>
      <w:r w:rsidRPr="004D3944">
        <w:rPr>
          <w:rFonts w:ascii="Arial" w:hAnsi="Arial" w:cs="Arial"/>
        </w:rPr>
        <w:t xml:space="preserve">    </w:t>
      </w:r>
      <w:r w:rsidRPr="004D3944">
        <w:rPr>
          <w:rStyle w:val="a1"/>
          <w:rFonts w:ascii="Arial" w:hAnsi="Arial" w:cs="Arial"/>
        </w:rPr>
        <w:t>dowa.sd.core.request.ajaxSend($('#sd04222Form')</w:t>
      </w:r>
    </w:p>
    <w:p w14:paraId="4B3E9823" w14:textId="77777777" w:rsidR="0090392C" w:rsidRPr="004D3944" w:rsidRDefault="0090392C" w:rsidP="00613364">
      <w:pPr>
        <w:pStyle w:val="a2"/>
        <w:rPr>
          <w:rFonts w:ascii="Arial" w:hAnsi="Arial" w:cs="Arial"/>
        </w:rPr>
      </w:pPr>
      <w:r w:rsidRPr="004D3944">
        <w:rPr>
          <w:rFonts w:ascii="Arial" w:hAnsi="Arial" w:cs="Arial"/>
        </w:rPr>
        <w:t xml:space="preserve">      // done</w:t>
      </w:r>
    </w:p>
    <w:p w14:paraId="3B5F5C9E" w14:textId="77777777" w:rsidR="0090392C" w:rsidRPr="004D3944" w:rsidRDefault="001115F0" w:rsidP="00613364">
      <w:pPr>
        <w:pStyle w:val="a2"/>
        <w:rPr>
          <w:rFonts w:ascii="Arial" w:hAnsi="Arial" w:cs="Arial"/>
        </w:rPr>
      </w:pPr>
      <w:r>
        <w:rPr>
          <w:rFonts w:ascii="Arial" w:hAnsi="Arial" w:cs="Arial"/>
          <w:noProof/>
        </w:rPr>
        <w:pict w14:anchorId="2B631D1B">
          <v:shape id="_x0000_s1208" type="#_x0000_t62" style="position:absolute;left:0;text-align:left;margin-left:309.6pt;margin-top:17.75pt;width:172.5pt;height:60.75pt;z-index:251675136" adj="-6618,6133">
            <v:textbox style="mso-next-textbox:#_x0000_s1208" inset="5.85pt,.7pt,5.85pt,.7pt">
              <w:txbxContent>
                <w:p w14:paraId="22FA990C" w14:textId="77777777" w:rsidR="001115F0" w:rsidRPr="009A14FA" w:rsidRDefault="001115F0" w:rsidP="00613364">
                  <w:pPr>
                    <w:pStyle w:val="PlainText"/>
                    <w:rPr>
                      <w:sz w:val="18"/>
                      <w:szCs w:val="18"/>
                    </w:rPr>
                  </w:pPr>
                  <w:r>
                    <w:rPr>
                      <w:rFonts w:ascii="Times New Roman" w:hAnsi="Times New Roman"/>
                      <w:sz w:val="18"/>
                      <w:szCs w:val="18"/>
                      <w:lang w:val="vi-VN"/>
                    </w:rPr>
                    <w:t>Tạm thời clear phần danh sách</w:t>
                  </w:r>
                </w:p>
              </w:txbxContent>
            </v:textbox>
          </v:shape>
        </w:pict>
      </w:r>
      <w:r w:rsidR="0090392C" w:rsidRPr="004D3944">
        <w:rPr>
          <w:rFonts w:ascii="Arial" w:hAnsi="Arial" w:cs="Arial"/>
        </w:rPr>
        <w:t xml:space="preserve">      ,function(resultObject, textStatus, jqXHR) {</w:t>
      </w:r>
    </w:p>
    <w:p w14:paraId="5470F46F" w14:textId="77777777" w:rsidR="0090392C" w:rsidRPr="004D3944" w:rsidRDefault="0090392C" w:rsidP="00613364">
      <w:pPr>
        <w:pStyle w:val="a2"/>
        <w:rPr>
          <w:rStyle w:val="a1"/>
          <w:rFonts w:ascii="Arial" w:hAnsi="Arial" w:cs="Arial"/>
        </w:rPr>
      </w:pPr>
      <w:r w:rsidRPr="004D3944">
        <w:rPr>
          <w:rFonts w:ascii="Arial" w:hAnsi="Arial" w:cs="Arial"/>
        </w:rPr>
        <w:t xml:space="preserve">         </w:t>
      </w:r>
      <w:r w:rsidRPr="004D3944">
        <w:rPr>
          <w:rStyle w:val="a1"/>
          <w:rFonts w:ascii="Arial" w:hAnsi="Arial" w:cs="Arial"/>
        </w:rPr>
        <w:t>$('#searchResultListTbody').empty();</w:t>
      </w:r>
    </w:p>
    <w:p w14:paraId="0C5E3AC4" w14:textId="77777777" w:rsidR="0090392C" w:rsidRPr="004D3944" w:rsidRDefault="0090392C" w:rsidP="00613364">
      <w:pPr>
        <w:pStyle w:val="a2"/>
        <w:rPr>
          <w:rFonts w:ascii="Arial" w:hAnsi="Arial" w:cs="Arial"/>
        </w:rPr>
      </w:pPr>
      <w:r w:rsidRPr="004D3944">
        <w:rPr>
          <w:rFonts w:ascii="Arial" w:hAnsi="Arial" w:cs="Arial"/>
        </w:rPr>
        <w:t xml:space="preserve">         for (var i = 0; i &lt; resultObject.data.length; i++ ) {</w:t>
      </w:r>
    </w:p>
    <w:p w14:paraId="16012F06" w14:textId="77777777" w:rsidR="0090392C" w:rsidRPr="004D3944" w:rsidRDefault="0090392C" w:rsidP="00613364">
      <w:pPr>
        <w:pStyle w:val="a2"/>
        <w:rPr>
          <w:rFonts w:ascii="Arial" w:hAnsi="Arial" w:cs="Arial"/>
        </w:rPr>
      </w:pPr>
      <w:r w:rsidRPr="004D3944">
        <w:rPr>
          <w:rFonts w:ascii="Arial" w:hAnsi="Arial" w:cs="Arial"/>
        </w:rPr>
        <w:t xml:space="preserve">           resultObject.data[i].idx = i;</w:t>
      </w:r>
    </w:p>
    <w:p w14:paraId="4675A709" w14:textId="77777777" w:rsidR="0090392C" w:rsidRPr="004D3944" w:rsidRDefault="0090392C" w:rsidP="00613364">
      <w:pPr>
        <w:pStyle w:val="a2"/>
        <w:rPr>
          <w:rStyle w:val="a1"/>
          <w:rFonts w:ascii="Arial" w:hAnsi="Arial" w:cs="Arial"/>
        </w:rPr>
      </w:pPr>
      <w:r w:rsidRPr="004D3944">
        <w:rPr>
          <w:rFonts w:ascii="Arial" w:hAnsi="Arial" w:cs="Arial"/>
        </w:rPr>
        <w:t xml:space="preserve">           </w:t>
      </w:r>
      <w:r w:rsidRPr="004D3944">
        <w:rPr>
          <w:rStyle w:val="a1"/>
          <w:rFonts w:ascii="Arial" w:hAnsi="Arial" w:cs="Arial"/>
        </w:rPr>
        <w:t>var template = $.templates('#searchResultTemplate');</w:t>
      </w:r>
    </w:p>
    <w:p w14:paraId="2A95E467" w14:textId="77777777" w:rsidR="0090392C" w:rsidRPr="004D3944" w:rsidRDefault="001115F0" w:rsidP="00613364">
      <w:pPr>
        <w:pStyle w:val="a2"/>
        <w:rPr>
          <w:rStyle w:val="a1"/>
          <w:rFonts w:ascii="Arial" w:hAnsi="Arial" w:cs="Arial"/>
        </w:rPr>
      </w:pPr>
      <w:r>
        <w:rPr>
          <w:rFonts w:ascii="Arial" w:hAnsi="Arial" w:cs="Arial"/>
          <w:noProof/>
        </w:rPr>
        <w:pict w14:anchorId="146056D3">
          <v:shape id="_x0000_s1205" type="#_x0000_t62" style="position:absolute;left:0;text-align:left;margin-left:324.6pt;margin-top:11pt;width:172.5pt;height:60.75pt;z-index:251673088" adj="-232,-3467">
            <v:textbox style="mso-next-textbox:#_x0000_s1205" inset="5.85pt,.7pt,5.85pt,.7pt">
              <w:txbxContent>
                <w:p w14:paraId="3A1B83B9" w14:textId="77777777" w:rsidR="001115F0" w:rsidRPr="00FD67A3" w:rsidRDefault="001115F0" w:rsidP="00DF7046">
                  <w:pPr>
                    <w:pStyle w:val="PlainText"/>
                    <w:rPr>
                      <w:rFonts w:ascii="Times New Roman" w:hAnsi="Times New Roman"/>
                      <w:sz w:val="18"/>
                      <w:szCs w:val="18"/>
                      <w:lang w:val="vi-VN"/>
                    </w:rPr>
                  </w:pPr>
                  <w:r>
                    <w:rPr>
                      <w:rFonts w:ascii="Times New Roman" w:hAnsi="Times New Roman"/>
                      <w:sz w:val="18"/>
                      <w:szCs w:val="18"/>
                      <w:lang w:val="vi-VN"/>
                    </w:rPr>
                    <w:t xml:space="preserve">Triển khai giá trị trả về vào trong </w:t>
                  </w:r>
                  <w:r>
                    <w:rPr>
                      <w:rFonts w:hint="eastAsia"/>
                      <w:sz w:val="18"/>
                      <w:szCs w:val="18"/>
                    </w:rPr>
                    <w:t>Template</w:t>
                  </w:r>
                  <w:r>
                    <w:rPr>
                      <w:rFonts w:ascii="Times New Roman" w:hAnsi="Times New Roman"/>
                      <w:sz w:val="18"/>
                      <w:szCs w:val="18"/>
                      <w:lang w:val="vi-VN"/>
                    </w:rPr>
                    <w:t xml:space="preserve"> rồi </w:t>
                  </w:r>
                  <w:r>
                    <w:rPr>
                      <w:rFonts w:hint="eastAsia"/>
                      <w:sz w:val="18"/>
                      <w:szCs w:val="18"/>
                    </w:rPr>
                    <w:t>A</w:t>
                  </w:r>
                  <w:r>
                    <w:rPr>
                      <w:sz w:val="18"/>
                      <w:szCs w:val="18"/>
                    </w:rPr>
                    <w:t>append</w:t>
                  </w:r>
                  <w:r>
                    <w:rPr>
                      <w:rFonts w:ascii="Times New Roman" w:hAnsi="Times New Roman"/>
                      <w:sz w:val="18"/>
                      <w:szCs w:val="18"/>
                      <w:lang w:val="vi-VN"/>
                    </w:rPr>
                    <w:t>.</w:t>
                  </w:r>
                </w:p>
              </w:txbxContent>
            </v:textbox>
          </v:shape>
        </w:pict>
      </w:r>
      <w:r w:rsidR="0090392C" w:rsidRPr="004D3944">
        <w:rPr>
          <w:rFonts w:ascii="Arial" w:hAnsi="Arial" w:cs="Arial"/>
        </w:rPr>
        <w:t xml:space="preserve">           </w:t>
      </w:r>
      <w:r w:rsidR="0090392C" w:rsidRPr="004D3944">
        <w:rPr>
          <w:rStyle w:val="a1"/>
          <w:rFonts w:ascii="Arial" w:hAnsi="Arial" w:cs="Arial"/>
        </w:rPr>
        <w:t>var htmlOutput = template.render(resultObject.data[i]);</w:t>
      </w:r>
    </w:p>
    <w:p w14:paraId="53681EFB" w14:textId="77777777" w:rsidR="0090392C" w:rsidRPr="004D3944" w:rsidRDefault="0090392C" w:rsidP="00613364">
      <w:pPr>
        <w:pStyle w:val="a2"/>
        <w:rPr>
          <w:rStyle w:val="a1"/>
          <w:rFonts w:ascii="Arial" w:hAnsi="Arial" w:cs="Arial"/>
        </w:rPr>
      </w:pPr>
      <w:r w:rsidRPr="004D3944">
        <w:rPr>
          <w:rFonts w:ascii="Arial" w:hAnsi="Arial" w:cs="Arial"/>
        </w:rPr>
        <w:t xml:space="preserve">           </w:t>
      </w:r>
      <w:r w:rsidRPr="004D3944">
        <w:rPr>
          <w:rStyle w:val="a1"/>
          <w:rFonts w:ascii="Arial" w:hAnsi="Arial" w:cs="Arial"/>
        </w:rPr>
        <w:t>$('#searchResultListTbody').append(htmlOutput);</w:t>
      </w:r>
    </w:p>
    <w:p w14:paraId="5C795BAC" w14:textId="77777777" w:rsidR="0090392C" w:rsidRPr="004D3944" w:rsidRDefault="0090392C" w:rsidP="00613364">
      <w:pPr>
        <w:pStyle w:val="a2"/>
        <w:rPr>
          <w:rFonts w:ascii="Arial" w:hAnsi="Arial" w:cs="Arial"/>
        </w:rPr>
      </w:pPr>
      <w:r w:rsidRPr="004D3944">
        <w:rPr>
          <w:rFonts w:ascii="Arial" w:hAnsi="Arial" w:cs="Arial"/>
        </w:rPr>
        <w:lastRenderedPageBreak/>
        <w:t xml:space="preserve">           $('#syacd_' + i + '_link').click({'idx' : i}, function (event) {</w:t>
      </w:r>
    </w:p>
    <w:p w14:paraId="36BEC32E" w14:textId="77777777" w:rsidR="0090392C" w:rsidRPr="004D3944" w:rsidRDefault="0090392C" w:rsidP="00613364">
      <w:pPr>
        <w:pStyle w:val="a2"/>
        <w:rPr>
          <w:rFonts w:ascii="Arial" w:hAnsi="Arial" w:cs="Arial"/>
        </w:rPr>
      </w:pPr>
      <w:r w:rsidRPr="004D3944">
        <w:rPr>
          <w:rFonts w:ascii="Arial" w:hAnsi="Arial" w:cs="Arial"/>
        </w:rPr>
        <w:t xml:space="preserve">             var transferInfo = {</w:t>
      </w:r>
    </w:p>
    <w:p w14:paraId="4F52928D" w14:textId="77777777" w:rsidR="0090392C" w:rsidRPr="004D3944" w:rsidRDefault="0090392C" w:rsidP="00613364">
      <w:pPr>
        <w:pStyle w:val="a2"/>
        <w:rPr>
          <w:rFonts w:ascii="Arial" w:hAnsi="Arial" w:cs="Arial"/>
        </w:rPr>
      </w:pPr>
      <w:r w:rsidRPr="004D3944">
        <w:rPr>
          <w:rFonts w:ascii="Arial" w:hAnsi="Arial" w:cs="Arial"/>
        </w:rPr>
        <w:t xml:space="preserve">               'spart' : $('#spart_' + event.data.idx).val(),</w:t>
      </w:r>
    </w:p>
    <w:p w14:paraId="2DCD1912" w14:textId="77777777" w:rsidR="0090392C" w:rsidRPr="004D3944" w:rsidRDefault="0090392C" w:rsidP="00613364">
      <w:pPr>
        <w:pStyle w:val="a2"/>
        <w:rPr>
          <w:rFonts w:ascii="Arial" w:hAnsi="Arial" w:cs="Arial"/>
        </w:rPr>
      </w:pPr>
      <w:r w:rsidRPr="004D3944">
        <w:rPr>
          <w:rFonts w:ascii="Arial" w:hAnsi="Arial" w:cs="Arial"/>
        </w:rPr>
        <w:t xml:space="preserve">               'ujscd' : $('#ujscd_' + event.data.idx).val(),</w:t>
      </w:r>
    </w:p>
    <w:p w14:paraId="304785F5" w14:textId="77777777" w:rsidR="0090392C" w:rsidRPr="004D3944" w:rsidRDefault="001115F0" w:rsidP="00613364">
      <w:pPr>
        <w:pStyle w:val="a2"/>
        <w:rPr>
          <w:rFonts w:ascii="Arial" w:hAnsi="Arial" w:cs="Arial"/>
        </w:rPr>
      </w:pPr>
      <w:r>
        <w:rPr>
          <w:rFonts w:ascii="Arial" w:hAnsi="Arial" w:cs="Arial"/>
          <w:noProof/>
        </w:rPr>
        <w:pict w14:anchorId="4EEF911A">
          <v:shape id="_x0000_s1209" type="#_x0000_t62" style="position:absolute;left:0;text-align:left;margin-left:332.85pt;margin-top:11.75pt;width:172.5pt;height:60.75pt;z-index:251676160" adj="-2767,-4533">
            <v:textbox style="mso-next-textbox:#_x0000_s1209" inset="5.85pt,.7pt,5.85pt,.7pt">
              <w:txbxContent>
                <w:p w14:paraId="272362C0" w14:textId="77777777" w:rsidR="001115F0" w:rsidRPr="009A14FA" w:rsidRDefault="001115F0" w:rsidP="00613364">
                  <w:pPr>
                    <w:pStyle w:val="PlainText"/>
                    <w:rPr>
                      <w:sz w:val="18"/>
                      <w:szCs w:val="18"/>
                    </w:rPr>
                  </w:pPr>
                  <w:r>
                    <w:rPr>
                      <w:rFonts w:ascii="Times New Roman" w:hAnsi="Times New Roman"/>
                      <w:sz w:val="18"/>
                      <w:szCs w:val="18"/>
                      <w:lang w:val="vi-VN"/>
                    </w:rPr>
                    <w:t>Add event của link trong danh sách</w:t>
                  </w:r>
                </w:p>
              </w:txbxContent>
            </v:textbox>
          </v:shape>
        </w:pict>
      </w:r>
      <w:r w:rsidR="0090392C" w:rsidRPr="004D3944">
        <w:rPr>
          <w:rFonts w:ascii="Arial" w:hAnsi="Arial" w:cs="Arial"/>
        </w:rPr>
        <w:t xml:space="preserve">               'syacd' : $('#syacd_' + event.data.idx).val(),</w:t>
      </w:r>
    </w:p>
    <w:p w14:paraId="42EAC73E" w14:textId="77777777" w:rsidR="0090392C" w:rsidRPr="004D3944" w:rsidRDefault="0090392C" w:rsidP="00613364">
      <w:pPr>
        <w:pStyle w:val="a2"/>
        <w:rPr>
          <w:rFonts w:ascii="Arial" w:hAnsi="Arial" w:cs="Arial"/>
        </w:rPr>
      </w:pPr>
      <w:r w:rsidRPr="004D3944">
        <w:rPr>
          <w:rFonts w:ascii="Arial" w:hAnsi="Arial" w:cs="Arial"/>
        </w:rPr>
        <w:t xml:space="preserve">               'vehic' : $('#vehic_' + event.data.idx).val(),</w:t>
      </w:r>
    </w:p>
    <w:p w14:paraId="43EA7B0D" w14:textId="77777777" w:rsidR="0090392C" w:rsidRPr="004D3944" w:rsidRDefault="0090392C" w:rsidP="00613364">
      <w:pPr>
        <w:pStyle w:val="a2"/>
        <w:rPr>
          <w:rFonts w:ascii="Arial" w:hAnsi="Arial" w:cs="Arial"/>
        </w:rPr>
      </w:pPr>
      <w:r w:rsidRPr="004D3944">
        <w:rPr>
          <w:rFonts w:ascii="Arial" w:hAnsi="Arial" w:cs="Arial"/>
        </w:rPr>
        <w:t xml:space="preserve">               'screenType' : 'read',</w:t>
      </w:r>
    </w:p>
    <w:p w14:paraId="157F8049" w14:textId="77777777" w:rsidR="0090392C" w:rsidRPr="004D3944" w:rsidRDefault="0090392C" w:rsidP="00613364">
      <w:pPr>
        <w:pStyle w:val="a2"/>
        <w:rPr>
          <w:rFonts w:ascii="Arial" w:hAnsi="Arial" w:cs="Arial"/>
        </w:rPr>
      </w:pPr>
      <w:r w:rsidRPr="004D3944">
        <w:rPr>
          <w:rFonts w:ascii="Arial" w:hAnsi="Arial" w:cs="Arial"/>
        </w:rPr>
        <w:t xml:space="preserve">               'preSearchConditions' : ''</w:t>
      </w:r>
    </w:p>
    <w:p w14:paraId="57692CD6" w14:textId="77777777" w:rsidR="0090392C" w:rsidRPr="004D3944" w:rsidRDefault="0090392C" w:rsidP="00613364">
      <w:pPr>
        <w:pStyle w:val="a2"/>
        <w:rPr>
          <w:rFonts w:ascii="Arial" w:hAnsi="Arial" w:cs="Arial"/>
        </w:rPr>
      </w:pPr>
      <w:r w:rsidRPr="004D3944">
        <w:rPr>
          <w:rFonts w:ascii="Arial" w:hAnsi="Arial" w:cs="Arial"/>
        </w:rPr>
        <w:t xml:space="preserve">             }</w:t>
      </w:r>
    </w:p>
    <w:p w14:paraId="78E9F00C" w14:textId="77777777" w:rsidR="0090392C" w:rsidRPr="004D3944" w:rsidRDefault="0090392C" w:rsidP="00613364">
      <w:pPr>
        <w:pStyle w:val="a2"/>
        <w:rPr>
          <w:rFonts w:ascii="Arial" w:hAnsi="Arial" w:cs="Arial"/>
        </w:rPr>
      </w:pPr>
      <w:r w:rsidRPr="004D3944">
        <w:rPr>
          <w:rFonts w:ascii="Arial" w:hAnsi="Arial" w:cs="Arial"/>
        </w:rPr>
        <w:t xml:space="preserve">             dowa.sd.core.request.transitionTo($('#sd04222TransferForm').attr('action'), transferInfo);</w:t>
      </w:r>
    </w:p>
    <w:p w14:paraId="41AAE230" w14:textId="77777777" w:rsidR="0090392C" w:rsidRPr="004D3944" w:rsidRDefault="0090392C" w:rsidP="00613364">
      <w:pPr>
        <w:pStyle w:val="a2"/>
        <w:rPr>
          <w:rFonts w:ascii="Arial" w:hAnsi="Arial" w:cs="Arial"/>
        </w:rPr>
      </w:pPr>
      <w:r w:rsidRPr="004D3944">
        <w:rPr>
          <w:rFonts w:ascii="Arial" w:hAnsi="Arial" w:cs="Arial"/>
        </w:rPr>
        <w:t xml:space="preserve">           });</w:t>
      </w:r>
    </w:p>
    <w:p w14:paraId="53B41F95" w14:textId="77777777" w:rsidR="0090392C" w:rsidRPr="004D3944" w:rsidRDefault="0090392C" w:rsidP="00613364">
      <w:pPr>
        <w:pStyle w:val="a2"/>
        <w:rPr>
          <w:rFonts w:ascii="Arial" w:hAnsi="Arial" w:cs="Arial"/>
        </w:rPr>
      </w:pPr>
      <w:r w:rsidRPr="004D3944">
        <w:rPr>
          <w:rFonts w:ascii="Arial" w:hAnsi="Arial" w:cs="Arial"/>
        </w:rPr>
        <w:t xml:space="preserve">         }</w:t>
      </w:r>
    </w:p>
    <w:p w14:paraId="402C704B" w14:textId="77777777" w:rsidR="0090392C" w:rsidRPr="004D3944" w:rsidRDefault="0090392C" w:rsidP="00613364">
      <w:pPr>
        <w:pStyle w:val="a2"/>
        <w:rPr>
          <w:rFonts w:ascii="Arial" w:hAnsi="Arial" w:cs="Arial"/>
        </w:rPr>
      </w:pPr>
    </w:p>
    <w:p w14:paraId="03DCCCEF" w14:textId="77777777" w:rsidR="0090392C" w:rsidRPr="004D3944" w:rsidRDefault="0090392C" w:rsidP="00613364">
      <w:pPr>
        <w:pStyle w:val="a2"/>
        <w:rPr>
          <w:rFonts w:ascii="Arial" w:hAnsi="Arial" w:cs="Arial"/>
        </w:rPr>
      </w:pPr>
      <w:r w:rsidRPr="004D3944">
        <w:rPr>
          <w:rFonts w:ascii="Arial" w:hAnsi="Arial" w:cs="Arial"/>
        </w:rPr>
        <w:t xml:space="preserve">         $('#pagingNumberTop').pagingNumber('setNumber', {</w:t>
      </w:r>
    </w:p>
    <w:p w14:paraId="48AE9E94" w14:textId="77777777" w:rsidR="0090392C" w:rsidRPr="004D3944" w:rsidRDefault="0090392C" w:rsidP="00613364">
      <w:pPr>
        <w:pStyle w:val="a2"/>
        <w:rPr>
          <w:rFonts w:ascii="Arial" w:hAnsi="Arial" w:cs="Arial"/>
        </w:rPr>
      </w:pPr>
      <w:r w:rsidRPr="004D3944">
        <w:rPr>
          <w:rFonts w:ascii="Arial" w:hAnsi="Arial" w:cs="Arial"/>
        </w:rPr>
        <w:t xml:space="preserve">           "total" : resultObject.pagingControl.total,</w:t>
      </w:r>
    </w:p>
    <w:p w14:paraId="6E065E9E" w14:textId="77777777" w:rsidR="0090392C" w:rsidRPr="004D3944" w:rsidRDefault="001115F0" w:rsidP="00613364">
      <w:pPr>
        <w:pStyle w:val="a2"/>
        <w:rPr>
          <w:rFonts w:ascii="Arial" w:hAnsi="Arial" w:cs="Arial"/>
        </w:rPr>
      </w:pPr>
      <w:r>
        <w:rPr>
          <w:rFonts w:ascii="Arial" w:hAnsi="Arial" w:cs="Arial"/>
          <w:noProof/>
        </w:rPr>
        <w:pict w14:anchorId="579E71FA">
          <v:shape id="_x0000_s1210" type="#_x0000_t62" style="position:absolute;left:0;text-align:left;margin-left:319.35pt;margin-top:11.75pt;width:172.5pt;height:60.75pt;z-index:251677184" adj="-2767,-4533">
            <v:textbox style="mso-next-textbox:#_x0000_s1210" inset="5.85pt,.7pt,5.85pt,.7pt">
              <w:txbxContent>
                <w:p w14:paraId="199785BC" w14:textId="77777777" w:rsidR="001115F0" w:rsidRPr="009A14FA" w:rsidRDefault="001115F0" w:rsidP="00613364">
                  <w:pPr>
                    <w:pStyle w:val="PlainText"/>
                    <w:rPr>
                      <w:sz w:val="18"/>
                      <w:szCs w:val="18"/>
                    </w:rPr>
                  </w:pPr>
                  <w:r>
                    <w:rPr>
                      <w:rFonts w:ascii="Times New Roman" w:hAnsi="Times New Roman"/>
                      <w:sz w:val="18"/>
                      <w:szCs w:val="18"/>
                      <w:lang w:val="vi-VN"/>
                    </w:rPr>
                    <w:t xml:space="preserve">Setting giá trị vào phần liên quan đến </w:t>
                  </w:r>
                  <w:r>
                    <w:rPr>
                      <w:sz w:val="18"/>
                      <w:szCs w:val="18"/>
                    </w:rPr>
                    <w:t>P</w:t>
                  </w:r>
                  <w:r>
                    <w:rPr>
                      <w:rFonts w:hint="eastAsia"/>
                      <w:sz w:val="18"/>
                      <w:szCs w:val="18"/>
                    </w:rPr>
                    <w:t>aging</w:t>
                  </w:r>
                </w:p>
              </w:txbxContent>
            </v:textbox>
          </v:shape>
        </w:pict>
      </w:r>
      <w:r w:rsidR="0090392C" w:rsidRPr="004D3944">
        <w:rPr>
          <w:rFonts w:ascii="Arial" w:hAnsi="Arial" w:cs="Arial"/>
        </w:rPr>
        <w:t xml:space="preserve">           "from" : resultObject.pagingControl.numFrom,</w:t>
      </w:r>
    </w:p>
    <w:p w14:paraId="0568BED9" w14:textId="77777777" w:rsidR="0090392C" w:rsidRPr="004D3944" w:rsidRDefault="0090392C" w:rsidP="00613364">
      <w:pPr>
        <w:pStyle w:val="a2"/>
        <w:rPr>
          <w:rFonts w:ascii="Arial" w:hAnsi="Arial" w:cs="Arial"/>
        </w:rPr>
      </w:pPr>
      <w:r w:rsidRPr="004D3944">
        <w:rPr>
          <w:rFonts w:ascii="Arial" w:hAnsi="Arial" w:cs="Arial"/>
        </w:rPr>
        <w:t xml:space="preserve">           "to" : resultObject.pagingControl.numTo</w:t>
      </w:r>
    </w:p>
    <w:p w14:paraId="1E6E5098" w14:textId="77777777" w:rsidR="0090392C" w:rsidRPr="004D3944" w:rsidRDefault="0090392C" w:rsidP="00613364">
      <w:pPr>
        <w:pStyle w:val="a2"/>
        <w:rPr>
          <w:rFonts w:ascii="Arial" w:hAnsi="Arial" w:cs="Arial"/>
        </w:rPr>
      </w:pPr>
      <w:r w:rsidRPr="004D3944">
        <w:rPr>
          <w:rFonts w:ascii="Arial" w:hAnsi="Arial" w:cs="Arial"/>
        </w:rPr>
        <w:t xml:space="preserve">         });</w:t>
      </w:r>
    </w:p>
    <w:p w14:paraId="09168ED2" w14:textId="77777777" w:rsidR="0090392C" w:rsidRPr="004D3944" w:rsidRDefault="0090392C" w:rsidP="00613364">
      <w:pPr>
        <w:pStyle w:val="a2"/>
        <w:rPr>
          <w:rFonts w:ascii="Arial" w:hAnsi="Arial" w:cs="Arial"/>
        </w:rPr>
      </w:pPr>
      <w:r w:rsidRPr="004D3944">
        <w:rPr>
          <w:rFonts w:ascii="Arial" w:hAnsi="Arial" w:cs="Arial"/>
        </w:rPr>
        <w:t xml:space="preserve">         $('#pagingNumberBottom').pagingNumber('setNumber', {</w:t>
      </w:r>
    </w:p>
    <w:p w14:paraId="4171B939" w14:textId="77777777" w:rsidR="0090392C" w:rsidRPr="004D3944" w:rsidRDefault="0090392C" w:rsidP="00613364">
      <w:pPr>
        <w:pStyle w:val="a2"/>
        <w:rPr>
          <w:rFonts w:ascii="Arial" w:hAnsi="Arial" w:cs="Arial"/>
        </w:rPr>
      </w:pPr>
      <w:r w:rsidRPr="004D3944">
        <w:rPr>
          <w:rFonts w:ascii="Arial" w:hAnsi="Arial" w:cs="Arial"/>
        </w:rPr>
        <w:t xml:space="preserve">           "total" : resultObject.pagingControl.total,</w:t>
      </w:r>
    </w:p>
    <w:p w14:paraId="42DB9C9E" w14:textId="77777777" w:rsidR="0090392C" w:rsidRPr="004D3944" w:rsidRDefault="0090392C" w:rsidP="00613364">
      <w:pPr>
        <w:pStyle w:val="a2"/>
        <w:rPr>
          <w:rFonts w:ascii="Arial" w:hAnsi="Arial" w:cs="Arial"/>
        </w:rPr>
      </w:pPr>
      <w:r w:rsidRPr="004D3944">
        <w:rPr>
          <w:rFonts w:ascii="Arial" w:hAnsi="Arial" w:cs="Arial"/>
        </w:rPr>
        <w:t xml:space="preserve">           "from" : resultObject.pagingControl.numFrom,</w:t>
      </w:r>
    </w:p>
    <w:p w14:paraId="7E143C3A" w14:textId="77777777" w:rsidR="0090392C" w:rsidRPr="004D3944" w:rsidRDefault="0090392C" w:rsidP="00613364">
      <w:pPr>
        <w:pStyle w:val="a2"/>
        <w:rPr>
          <w:rFonts w:ascii="Arial" w:hAnsi="Arial" w:cs="Arial"/>
        </w:rPr>
      </w:pPr>
      <w:r w:rsidRPr="004D3944">
        <w:rPr>
          <w:rFonts w:ascii="Arial" w:hAnsi="Arial" w:cs="Arial"/>
        </w:rPr>
        <w:t xml:space="preserve">           "to" : resultObject.pagingControl.numTo</w:t>
      </w:r>
    </w:p>
    <w:p w14:paraId="69576D50" w14:textId="77777777" w:rsidR="0090392C" w:rsidRPr="004D3944" w:rsidRDefault="0090392C" w:rsidP="00613364">
      <w:pPr>
        <w:pStyle w:val="a2"/>
        <w:rPr>
          <w:rFonts w:ascii="Arial" w:hAnsi="Arial" w:cs="Arial"/>
        </w:rPr>
      </w:pPr>
      <w:r w:rsidRPr="004D3944">
        <w:rPr>
          <w:rFonts w:ascii="Arial" w:hAnsi="Arial" w:cs="Arial"/>
        </w:rPr>
        <w:t xml:space="preserve">         });</w:t>
      </w:r>
    </w:p>
    <w:p w14:paraId="5A0973CC" w14:textId="77777777" w:rsidR="0090392C" w:rsidRPr="004D3944" w:rsidRDefault="0090392C" w:rsidP="00613364">
      <w:pPr>
        <w:pStyle w:val="a2"/>
        <w:rPr>
          <w:rFonts w:ascii="Arial" w:hAnsi="Arial" w:cs="Arial"/>
        </w:rPr>
      </w:pPr>
      <w:r w:rsidRPr="004D3944">
        <w:rPr>
          <w:rFonts w:ascii="Arial" w:hAnsi="Arial" w:cs="Arial"/>
        </w:rPr>
        <w:t xml:space="preserve">         $('#pagingCongorlTop').pagingControl('setControl', {</w:t>
      </w:r>
    </w:p>
    <w:p w14:paraId="37AC3BDE" w14:textId="77777777" w:rsidR="0090392C" w:rsidRPr="004D3944" w:rsidRDefault="0090392C" w:rsidP="00613364">
      <w:pPr>
        <w:pStyle w:val="a2"/>
        <w:rPr>
          <w:rFonts w:ascii="Arial" w:hAnsi="Arial" w:cs="Arial"/>
        </w:rPr>
      </w:pPr>
      <w:r w:rsidRPr="004D3944">
        <w:rPr>
          <w:rFonts w:ascii="Arial" w:hAnsi="Arial" w:cs="Arial"/>
        </w:rPr>
        <w:t xml:space="preserve">           "total" : resultObject.pagingControl.total,</w:t>
      </w:r>
    </w:p>
    <w:p w14:paraId="6581768F" w14:textId="77777777" w:rsidR="0090392C" w:rsidRPr="004D3944" w:rsidRDefault="0090392C" w:rsidP="00613364">
      <w:pPr>
        <w:pStyle w:val="a2"/>
        <w:rPr>
          <w:rFonts w:ascii="Arial" w:hAnsi="Arial" w:cs="Arial"/>
        </w:rPr>
      </w:pPr>
      <w:r w:rsidRPr="004D3944">
        <w:rPr>
          <w:rFonts w:ascii="Arial" w:hAnsi="Arial" w:cs="Arial"/>
        </w:rPr>
        <w:t xml:space="preserve">           "from" : resultObject.pagingControl.numFrom,</w:t>
      </w:r>
    </w:p>
    <w:p w14:paraId="32AE2DA8" w14:textId="77777777" w:rsidR="0090392C" w:rsidRPr="004D3944" w:rsidRDefault="0090392C" w:rsidP="00613364">
      <w:pPr>
        <w:pStyle w:val="a2"/>
        <w:rPr>
          <w:rFonts w:ascii="Arial" w:hAnsi="Arial" w:cs="Arial"/>
        </w:rPr>
      </w:pPr>
      <w:r w:rsidRPr="004D3944">
        <w:rPr>
          <w:rFonts w:ascii="Arial" w:hAnsi="Arial" w:cs="Arial"/>
        </w:rPr>
        <w:t xml:space="preserve">           "to" : resultObject.pagingControl.numTo,</w:t>
      </w:r>
    </w:p>
    <w:p w14:paraId="5F1A5A79" w14:textId="77777777" w:rsidR="0090392C" w:rsidRPr="004D3944" w:rsidRDefault="0090392C" w:rsidP="00613364">
      <w:pPr>
        <w:pStyle w:val="a2"/>
        <w:rPr>
          <w:rFonts w:ascii="Arial" w:hAnsi="Arial" w:cs="Arial"/>
        </w:rPr>
      </w:pPr>
      <w:r w:rsidRPr="004D3944">
        <w:rPr>
          <w:rFonts w:ascii="Arial" w:hAnsi="Arial" w:cs="Arial"/>
        </w:rPr>
        <w:t xml:space="preserve">           "currentPage" : resultObject.pagingControl.currentPage,</w:t>
      </w:r>
    </w:p>
    <w:p w14:paraId="110DC900" w14:textId="77777777" w:rsidR="0090392C" w:rsidRPr="004D3944" w:rsidRDefault="0090392C" w:rsidP="00613364">
      <w:pPr>
        <w:pStyle w:val="a2"/>
        <w:rPr>
          <w:rFonts w:ascii="Arial" w:hAnsi="Arial" w:cs="Arial"/>
        </w:rPr>
      </w:pPr>
      <w:r w:rsidRPr="004D3944">
        <w:rPr>
          <w:rFonts w:ascii="Arial" w:hAnsi="Arial" w:cs="Arial"/>
        </w:rPr>
        <w:t xml:space="preserve">           "sortKey" : resultObject.pagingControl.sortKey,</w:t>
      </w:r>
    </w:p>
    <w:p w14:paraId="58E4ADD6" w14:textId="77777777" w:rsidR="0090392C" w:rsidRPr="004D3944" w:rsidRDefault="0090392C" w:rsidP="00613364">
      <w:pPr>
        <w:pStyle w:val="a2"/>
        <w:rPr>
          <w:rFonts w:ascii="Arial" w:hAnsi="Arial" w:cs="Arial"/>
        </w:rPr>
      </w:pPr>
      <w:r w:rsidRPr="004D3944">
        <w:rPr>
          <w:rFonts w:ascii="Arial" w:hAnsi="Arial" w:cs="Arial"/>
        </w:rPr>
        <w:t xml:space="preserve">           "sortOrder" : resultObject.pagingControl.sortOrder,</w:t>
      </w:r>
    </w:p>
    <w:p w14:paraId="57EDC45B" w14:textId="77777777" w:rsidR="0090392C" w:rsidRPr="004D3944" w:rsidRDefault="0090392C" w:rsidP="00613364">
      <w:pPr>
        <w:pStyle w:val="a2"/>
        <w:rPr>
          <w:rFonts w:ascii="Arial" w:hAnsi="Arial" w:cs="Arial"/>
        </w:rPr>
      </w:pPr>
      <w:r w:rsidRPr="004D3944">
        <w:rPr>
          <w:rFonts w:ascii="Arial" w:hAnsi="Arial" w:cs="Arial"/>
        </w:rPr>
        <w:t xml:space="preserve">         });</w:t>
      </w:r>
    </w:p>
    <w:p w14:paraId="5792BA30" w14:textId="77777777" w:rsidR="0090392C" w:rsidRPr="004D3944" w:rsidRDefault="0090392C" w:rsidP="00613364">
      <w:pPr>
        <w:pStyle w:val="a2"/>
        <w:rPr>
          <w:rFonts w:ascii="Arial" w:hAnsi="Arial" w:cs="Arial"/>
        </w:rPr>
      </w:pPr>
      <w:r w:rsidRPr="004D3944">
        <w:rPr>
          <w:rFonts w:ascii="Arial" w:hAnsi="Arial" w:cs="Arial"/>
        </w:rPr>
        <w:t xml:space="preserve">         $('#pagingCongorlBottom').pagingControl('setControl', {</w:t>
      </w:r>
    </w:p>
    <w:p w14:paraId="32FDA931" w14:textId="77777777" w:rsidR="0090392C" w:rsidRPr="004D3944" w:rsidRDefault="0090392C" w:rsidP="00613364">
      <w:pPr>
        <w:pStyle w:val="a2"/>
        <w:rPr>
          <w:rFonts w:ascii="Arial" w:hAnsi="Arial" w:cs="Arial"/>
        </w:rPr>
      </w:pPr>
      <w:r w:rsidRPr="004D3944">
        <w:rPr>
          <w:rFonts w:ascii="Arial" w:hAnsi="Arial" w:cs="Arial"/>
        </w:rPr>
        <w:t xml:space="preserve">           "total" : resultObject.pagingControl.total,</w:t>
      </w:r>
    </w:p>
    <w:p w14:paraId="485089E7" w14:textId="77777777" w:rsidR="0090392C" w:rsidRPr="004D3944" w:rsidRDefault="0090392C" w:rsidP="00613364">
      <w:pPr>
        <w:pStyle w:val="a2"/>
        <w:rPr>
          <w:rFonts w:ascii="Arial" w:hAnsi="Arial" w:cs="Arial"/>
        </w:rPr>
      </w:pPr>
      <w:r w:rsidRPr="004D3944">
        <w:rPr>
          <w:rFonts w:ascii="Arial" w:hAnsi="Arial" w:cs="Arial"/>
        </w:rPr>
        <w:t xml:space="preserve">           "from" : resultObject.pagingControl.numFrom,</w:t>
      </w:r>
    </w:p>
    <w:p w14:paraId="54C7393C" w14:textId="77777777" w:rsidR="0090392C" w:rsidRPr="004D3944" w:rsidRDefault="0090392C" w:rsidP="00613364">
      <w:pPr>
        <w:pStyle w:val="a2"/>
        <w:rPr>
          <w:rFonts w:ascii="Arial" w:hAnsi="Arial" w:cs="Arial"/>
        </w:rPr>
      </w:pPr>
      <w:r w:rsidRPr="004D3944">
        <w:rPr>
          <w:rFonts w:ascii="Arial" w:hAnsi="Arial" w:cs="Arial"/>
        </w:rPr>
        <w:t xml:space="preserve">           "to" : resultObject.pagingControl.numTo,</w:t>
      </w:r>
    </w:p>
    <w:p w14:paraId="79EB9639" w14:textId="77777777" w:rsidR="0090392C" w:rsidRPr="004D3944" w:rsidRDefault="0090392C" w:rsidP="00613364">
      <w:pPr>
        <w:pStyle w:val="a2"/>
        <w:rPr>
          <w:rFonts w:ascii="Arial" w:hAnsi="Arial" w:cs="Arial"/>
        </w:rPr>
      </w:pPr>
      <w:r w:rsidRPr="004D3944">
        <w:rPr>
          <w:rFonts w:ascii="Arial" w:hAnsi="Arial" w:cs="Arial"/>
        </w:rPr>
        <w:t xml:space="preserve">           "currentPage" : resultObject.pagingControl.currentPage,</w:t>
      </w:r>
    </w:p>
    <w:p w14:paraId="5DEF0A55" w14:textId="77777777" w:rsidR="0090392C" w:rsidRPr="004D3944" w:rsidRDefault="0090392C" w:rsidP="00613364">
      <w:pPr>
        <w:pStyle w:val="a2"/>
        <w:rPr>
          <w:rFonts w:ascii="Arial" w:hAnsi="Arial" w:cs="Arial"/>
        </w:rPr>
      </w:pPr>
      <w:r w:rsidRPr="004D3944">
        <w:rPr>
          <w:rFonts w:ascii="Arial" w:hAnsi="Arial" w:cs="Arial"/>
        </w:rPr>
        <w:lastRenderedPageBreak/>
        <w:t xml:space="preserve">           "sortKey" : resultObject.pagingControl.sortKey,</w:t>
      </w:r>
    </w:p>
    <w:p w14:paraId="366C4203" w14:textId="77777777" w:rsidR="0090392C" w:rsidRPr="004D3944" w:rsidRDefault="0090392C" w:rsidP="00613364">
      <w:pPr>
        <w:pStyle w:val="a2"/>
        <w:rPr>
          <w:rFonts w:ascii="Arial" w:hAnsi="Arial" w:cs="Arial"/>
        </w:rPr>
      </w:pPr>
      <w:r w:rsidRPr="004D3944">
        <w:rPr>
          <w:rFonts w:ascii="Arial" w:hAnsi="Arial" w:cs="Arial"/>
        </w:rPr>
        <w:t xml:space="preserve">           "sortOrder" : resultObject.pagingControl.sortOrder,</w:t>
      </w:r>
    </w:p>
    <w:p w14:paraId="722D2C7A" w14:textId="77777777" w:rsidR="0090392C" w:rsidRPr="004D3944" w:rsidRDefault="0090392C" w:rsidP="00613364">
      <w:pPr>
        <w:pStyle w:val="a2"/>
        <w:rPr>
          <w:rFonts w:ascii="Arial" w:hAnsi="Arial" w:cs="Arial"/>
        </w:rPr>
      </w:pPr>
      <w:r w:rsidRPr="004D3944">
        <w:rPr>
          <w:rFonts w:ascii="Arial" w:hAnsi="Arial" w:cs="Arial"/>
        </w:rPr>
        <w:t xml:space="preserve">         });</w:t>
      </w:r>
    </w:p>
    <w:p w14:paraId="4A1037C9" w14:textId="77777777" w:rsidR="0090392C" w:rsidRPr="004D3944" w:rsidRDefault="0090392C" w:rsidP="00613364">
      <w:pPr>
        <w:pStyle w:val="a2"/>
        <w:rPr>
          <w:rFonts w:ascii="Arial" w:hAnsi="Arial" w:cs="Arial"/>
        </w:rPr>
      </w:pPr>
      <w:r w:rsidRPr="004D3944">
        <w:rPr>
          <w:rFonts w:ascii="Arial" w:hAnsi="Arial" w:cs="Arial"/>
        </w:rPr>
        <w:t xml:space="preserve">      });</w:t>
      </w:r>
    </w:p>
    <w:p w14:paraId="6B38F069" w14:textId="77777777" w:rsidR="0090392C" w:rsidRPr="004D3944" w:rsidRDefault="0090392C" w:rsidP="00613364">
      <w:pPr>
        <w:pStyle w:val="a2"/>
        <w:rPr>
          <w:rFonts w:ascii="Arial" w:hAnsi="Arial" w:cs="Arial"/>
        </w:rPr>
      </w:pPr>
    </w:p>
    <w:p w14:paraId="026BD68C" w14:textId="77777777" w:rsidR="0090392C" w:rsidRPr="004D3944" w:rsidRDefault="0090392C" w:rsidP="00613364">
      <w:pPr>
        <w:pStyle w:val="a2"/>
        <w:rPr>
          <w:rFonts w:ascii="Arial" w:hAnsi="Arial" w:cs="Arial"/>
        </w:rPr>
      </w:pPr>
      <w:r w:rsidRPr="004D3944">
        <w:rPr>
          <w:rFonts w:ascii="Arial" w:hAnsi="Arial" w:cs="Arial"/>
        </w:rPr>
        <w:t xml:space="preserve">  };</w:t>
      </w:r>
    </w:p>
    <w:p w14:paraId="7E1269A2" w14:textId="77777777" w:rsidR="0090392C" w:rsidRPr="004D3944" w:rsidRDefault="0090392C" w:rsidP="00613364">
      <w:pPr>
        <w:pStyle w:val="a2"/>
        <w:rPr>
          <w:rFonts w:ascii="Arial" w:hAnsi="Arial" w:cs="Arial"/>
        </w:rPr>
      </w:pPr>
    </w:p>
    <w:p w14:paraId="236B7593" w14:textId="77777777" w:rsidR="0090392C" w:rsidRPr="004D3944" w:rsidRDefault="0090392C" w:rsidP="00613364">
      <w:pPr>
        <w:pStyle w:val="a2"/>
        <w:rPr>
          <w:rFonts w:ascii="Arial" w:hAnsi="Arial" w:cs="Arial"/>
        </w:rPr>
      </w:pPr>
      <w:r w:rsidRPr="004D3944">
        <w:rPr>
          <w:rFonts w:ascii="Arial" w:hAnsi="Arial" w:cs="Arial"/>
        </w:rPr>
        <w:t xml:space="preserve">  $('#searchBtn').click(function() {</w:t>
      </w:r>
    </w:p>
    <w:p w14:paraId="6C8A4D69" w14:textId="77777777" w:rsidR="0090392C" w:rsidRPr="004D3944" w:rsidRDefault="0090392C" w:rsidP="00613364">
      <w:pPr>
        <w:pStyle w:val="a2"/>
        <w:rPr>
          <w:rFonts w:ascii="Arial" w:hAnsi="Arial" w:cs="Arial"/>
        </w:rPr>
      </w:pPr>
      <w:r w:rsidRPr="004D3944">
        <w:rPr>
          <w:rFonts w:ascii="Arial" w:hAnsi="Arial" w:cs="Arial"/>
        </w:rPr>
        <w:t xml:space="preserve">    dowa.sd.sd04222.search();</w:t>
      </w:r>
    </w:p>
    <w:p w14:paraId="10C89A27" w14:textId="77777777" w:rsidR="0090392C" w:rsidRPr="004D3944" w:rsidRDefault="0090392C" w:rsidP="00613364">
      <w:pPr>
        <w:pStyle w:val="a2"/>
        <w:rPr>
          <w:rFonts w:ascii="Arial" w:hAnsi="Arial" w:cs="Arial"/>
        </w:rPr>
      </w:pPr>
      <w:r w:rsidRPr="004D3944">
        <w:rPr>
          <w:rFonts w:ascii="Arial" w:hAnsi="Arial" w:cs="Arial"/>
        </w:rPr>
        <w:t xml:space="preserve">  });</w:t>
      </w:r>
    </w:p>
    <w:p w14:paraId="7ACE77F2" w14:textId="77777777" w:rsidR="0090392C" w:rsidRPr="004D3944" w:rsidRDefault="0090392C" w:rsidP="00613364">
      <w:pPr>
        <w:pStyle w:val="a2"/>
        <w:rPr>
          <w:rFonts w:ascii="Arial" w:hAnsi="Arial" w:cs="Arial"/>
        </w:rPr>
      </w:pPr>
    </w:p>
    <w:p w14:paraId="5DDC7E71" w14:textId="77777777" w:rsidR="00401CC8" w:rsidRPr="004D3944" w:rsidRDefault="0090392C" w:rsidP="00613364">
      <w:pPr>
        <w:pStyle w:val="a2"/>
        <w:rPr>
          <w:rFonts w:ascii="Arial" w:hAnsi="Arial" w:cs="Arial"/>
        </w:rPr>
      </w:pPr>
      <w:r w:rsidRPr="004D3944">
        <w:rPr>
          <w:rFonts w:ascii="Arial" w:hAnsi="Arial" w:cs="Arial"/>
        </w:rPr>
        <w:t>});</w:t>
      </w:r>
    </w:p>
    <w:p w14:paraId="6EEB94E2" w14:textId="77777777" w:rsidR="00C27F42" w:rsidRPr="004D3944" w:rsidRDefault="00C27F42" w:rsidP="00613364">
      <w:pPr>
        <w:ind w:firstLine="250"/>
        <w:rPr>
          <w:rFonts w:ascii="Arial" w:hAnsi="Arial" w:cs="Arial"/>
        </w:rPr>
      </w:pPr>
    </w:p>
    <w:p w14:paraId="5EBB8827" w14:textId="77777777" w:rsidR="00DF7842" w:rsidRPr="004D3944" w:rsidRDefault="004C727E" w:rsidP="00036FA3">
      <w:pPr>
        <w:pStyle w:val="Heading3"/>
        <w:spacing w:before="180"/>
        <w:rPr>
          <w:rFonts w:ascii="Arial" w:hAnsi="Arial" w:cs="Arial"/>
        </w:rPr>
      </w:pPr>
      <w:r w:rsidRPr="004D3944">
        <w:rPr>
          <w:rFonts w:ascii="Arial" w:hAnsi="Arial" w:cs="Arial"/>
        </w:rPr>
        <w:t>Lớp presentation</w:t>
      </w:r>
    </w:p>
    <w:p w14:paraId="5B63294A" w14:textId="77777777" w:rsidR="00A10598" w:rsidRPr="004D3944" w:rsidRDefault="00F80EBE" w:rsidP="00613364">
      <w:pPr>
        <w:pStyle w:val="Heading4"/>
        <w:rPr>
          <w:rFonts w:ascii="Arial" w:hAnsi="Arial" w:cs="Arial"/>
        </w:rPr>
      </w:pPr>
      <w:r w:rsidRPr="004D3944">
        <w:rPr>
          <w:rFonts w:ascii="Arial" w:hAnsi="Arial" w:cs="Arial"/>
        </w:rPr>
        <w:t>Action</w:t>
      </w:r>
    </w:p>
    <w:p w14:paraId="0633F605" w14:textId="77777777" w:rsidR="00F80EBE" w:rsidRPr="004D3944" w:rsidRDefault="00F80EBE" w:rsidP="00613364">
      <w:pPr>
        <w:pStyle w:val="a2"/>
        <w:rPr>
          <w:rFonts w:ascii="Arial" w:hAnsi="Arial" w:cs="Arial"/>
        </w:rPr>
      </w:pPr>
      <w:r w:rsidRPr="004D3944">
        <w:rPr>
          <w:rFonts w:ascii="Arial" w:hAnsi="Arial" w:cs="Arial"/>
        </w:rPr>
        <w:t>/*</w:t>
      </w:r>
    </w:p>
    <w:p w14:paraId="1271D424" w14:textId="77777777" w:rsidR="00F80EBE" w:rsidRPr="004D3944" w:rsidRDefault="00F80EBE" w:rsidP="00613364">
      <w:pPr>
        <w:pStyle w:val="a2"/>
        <w:rPr>
          <w:rFonts w:ascii="Arial" w:hAnsi="Arial" w:cs="Arial"/>
        </w:rPr>
      </w:pPr>
      <w:r w:rsidRPr="004D3944">
        <w:rPr>
          <w:rFonts w:ascii="Arial" w:hAnsi="Arial" w:cs="Arial"/>
        </w:rPr>
        <w:t xml:space="preserve"> * (C) DOWA HOLDINGS Co., Ltd. 2015</w:t>
      </w:r>
    </w:p>
    <w:p w14:paraId="33E43701" w14:textId="77777777" w:rsidR="00F80EBE" w:rsidRPr="004D3944" w:rsidRDefault="00F80EBE" w:rsidP="00613364">
      <w:pPr>
        <w:pStyle w:val="a2"/>
        <w:rPr>
          <w:rFonts w:ascii="Arial" w:hAnsi="Arial" w:cs="Arial"/>
        </w:rPr>
      </w:pPr>
      <w:r w:rsidRPr="004D3944">
        <w:rPr>
          <w:rFonts w:ascii="Arial" w:hAnsi="Arial" w:cs="Arial"/>
        </w:rPr>
        <w:t xml:space="preserve"> */</w:t>
      </w:r>
    </w:p>
    <w:p w14:paraId="551EF79B" w14:textId="77777777" w:rsidR="00F80EBE" w:rsidRPr="004D3944" w:rsidRDefault="00F80EBE" w:rsidP="00613364">
      <w:pPr>
        <w:pStyle w:val="a2"/>
        <w:rPr>
          <w:rFonts w:ascii="Arial" w:hAnsi="Arial" w:cs="Arial"/>
        </w:rPr>
      </w:pPr>
    </w:p>
    <w:p w14:paraId="200DD1C6" w14:textId="77777777" w:rsidR="00F80EBE" w:rsidRPr="004D3944" w:rsidRDefault="00F80EBE" w:rsidP="00613364">
      <w:pPr>
        <w:pStyle w:val="a2"/>
        <w:rPr>
          <w:rFonts w:ascii="Arial" w:hAnsi="Arial" w:cs="Arial"/>
        </w:rPr>
      </w:pPr>
      <w:r w:rsidRPr="004D3944">
        <w:rPr>
          <w:rFonts w:ascii="Arial" w:hAnsi="Arial" w:cs="Arial"/>
        </w:rPr>
        <w:t>package jp.co.dowa.sd.action.sd04222;</w:t>
      </w:r>
    </w:p>
    <w:p w14:paraId="4D3551F3" w14:textId="77777777" w:rsidR="00F80EBE" w:rsidRPr="004D3944" w:rsidRDefault="00F80EBE" w:rsidP="00613364">
      <w:pPr>
        <w:pStyle w:val="a2"/>
        <w:rPr>
          <w:rFonts w:ascii="Arial" w:hAnsi="Arial" w:cs="Arial"/>
        </w:rPr>
      </w:pPr>
    </w:p>
    <w:p w14:paraId="1195B9E3" w14:textId="77777777" w:rsidR="00F80EBE" w:rsidRPr="004D3944" w:rsidRDefault="00F80EBE" w:rsidP="00613364">
      <w:pPr>
        <w:pStyle w:val="a2"/>
        <w:rPr>
          <w:rFonts w:ascii="Arial" w:hAnsi="Arial" w:cs="Arial"/>
        </w:rPr>
      </w:pPr>
      <w:r w:rsidRPr="004D3944">
        <w:rPr>
          <w:rFonts w:ascii="Arial" w:hAnsi="Arial" w:cs="Arial"/>
        </w:rPr>
        <w:t>import jp.co.dowa.sd.core.exception.DowaSdValidateException;</w:t>
      </w:r>
    </w:p>
    <w:p w14:paraId="3808EE71" w14:textId="77777777" w:rsidR="00F80EBE" w:rsidRPr="004D3944" w:rsidRDefault="00F80EBE" w:rsidP="00613364">
      <w:pPr>
        <w:pStyle w:val="a2"/>
        <w:rPr>
          <w:rFonts w:ascii="Arial" w:hAnsi="Arial" w:cs="Arial"/>
        </w:rPr>
      </w:pPr>
      <w:r w:rsidRPr="004D3944">
        <w:rPr>
          <w:rFonts w:ascii="Arial" w:hAnsi="Arial" w:cs="Arial"/>
        </w:rPr>
        <w:t>import jp.co.dowa.sd.dto.sd04211.Sd04211SearchDto;</w:t>
      </w:r>
    </w:p>
    <w:p w14:paraId="49B028A3" w14:textId="77777777" w:rsidR="00F80EBE" w:rsidRPr="004D3944" w:rsidRDefault="00F80EBE" w:rsidP="00613364">
      <w:pPr>
        <w:pStyle w:val="a2"/>
        <w:rPr>
          <w:rFonts w:ascii="Arial" w:hAnsi="Arial" w:cs="Arial"/>
        </w:rPr>
      </w:pPr>
      <w:r w:rsidRPr="004D3944">
        <w:rPr>
          <w:rFonts w:ascii="Arial" w:hAnsi="Arial" w:cs="Arial"/>
        </w:rPr>
        <w:t>import jp.co.dowa.sd.dto.sd04211.Sd04211SearchResultDto;</w:t>
      </w:r>
    </w:p>
    <w:p w14:paraId="0613C8EA" w14:textId="77777777" w:rsidR="00F80EBE" w:rsidRPr="004D3944" w:rsidRDefault="00F80EBE" w:rsidP="00613364">
      <w:pPr>
        <w:pStyle w:val="a2"/>
        <w:rPr>
          <w:rFonts w:ascii="Arial" w:hAnsi="Arial" w:cs="Arial"/>
        </w:rPr>
      </w:pPr>
      <w:r w:rsidRPr="004D3944">
        <w:rPr>
          <w:rFonts w:ascii="Arial" w:hAnsi="Arial" w:cs="Arial"/>
        </w:rPr>
        <w:t>import jp.co.dowa.sd.form.sd04222.SearchForm;</w:t>
      </w:r>
    </w:p>
    <w:p w14:paraId="400F685D" w14:textId="77777777" w:rsidR="00F80EBE" w:rsidRPr="004D3944" w:rsidRDefault="00F80EBE" w:rsidP="00613364">
      <w:pPr>
        <w:pStyle w:val="a2"/>
        <w:rPr>
          <w:rFonts w:ascii="Arial" w:hAnsi="Arial" w:cs="Arial"/>
        </w:rPr>
      </w:pPr>
      <w:r w:rsidRPr="004D3944">
        <w:rPr>
          <w:rFonts w:ascii="Arial" w:hAnsi="Arial" w:cs="Arial"/>
        </w:rPr>
        <w:t>import jp.co.dowa.sd.logic.sd04211.Sd04211Logic;</w:t>
      </w:r>
    </w:p>
    <w:p w14:paraId="2A2389D5" w14:textId="77777777" w:rsidR="00F80EBE" w:rsidRPr="004D3944" w:rsidRDefault="00F80EBE" w:rsidP="00613364">
      <w:pPr>
        <w:pStyle w:val="a2"/>
        <w:rPr>
          <w:rFonts w:ascii="Arial" w:hAnsi="Arial" w:cs="Arial"/>
        </w:rPr>
      </w:pPr>
      <w:r w:rsidRPr="004D3944">
        <w:rPr>
          <w:rFonts w:ascii="Arial" w:hAnsi="Arial" w:cs="Arial"/>
        </w:rPr>
        <w:t>import jp.co.dowa.sd.model.sd04222.SearchResultModel;</w:t>
      </w:r>
    </w:p>
    <w:p w14:paraId="306B863F" w14:textId="77777777" w:rsidR="00F80EBE" w:rsidRPr="004D3944" w:rsidRDefault="00F80EBE" w:rsidP="00613364">
      <w:pPr>
        <w:pStyle w:val="a2"/>
        <w:rPr>
          <w:rFonts w:ascii="Arial" w:hAnsi="Arial" w:cs="Arial"/>
        </w:rPr>
      </w:pPr>
      <w:r w:rsidRPr="004D3944">
        <w:rPr>
          <w:rFonts w:ascii="Arial" w:hAnsi="Arial" w:cs="Arial"/>
        </w:rPr>
        <w:t>import jp.co.dowa.sd.util.ResponseUtils;</w:t>
      </w:r>
    </w:p>
    <w:p w14:paraId="2809FEDF" w14:textId="77777777" w:rsidR="00F80EBE" w:rsidRPr="004D3944" w:rsidRDefault="00F80EBE" w:rsidP="00613364">
      <w:pPr>
        <w:pStyle w:val="a2"/>
        <w:rPr>
          <w:rFonts w:ascii="Arial" w:hAnsi="Arial" w:cs="Arial"/>
        </w:rPr>
      </w:pPr>
    </w:p>
    <w:p w14:paraId="22837EA4" w14:textId="77777777" w:rsidR="00F80EBE" w:rsidRPr="004D3944" w:rsidRDefault="00F80EBE" w:rsidP="00613364">
      <w:pPr>
        <w:pStyle w:val="a2"/>
        <w:rPr>
          <w:rFonts w:ascii="Arial" w:hAnsi="Arial" w:cs="Arial"/>
        </w:rPr>
      </w:pPr>
      <w:r w:rsidRPr="004D3944">
        <w:rPr>
          <w:rFonts w:ascii="Arial" w:hAnsi="Arial" w:cs="Arial"/>
        </w:rPr>
        <w:t>import org.seasar.framework.beans.util.Beans;</w:t>
      </w:r>
    </w:p>
    <w:p w14:paraId="299E13F3" w14:textId="77777777" w:rsidR="00F80EBE" w:rsidRPr="004D3944" w:rsidRDefault="00F80EBE" w:rsidP="00613364">
      <w:pPr>
        <w:pStyle w:val="a2"/>
        <w:rPr>
          <w:rFonts w:ascii="Arial" w:hAnsi="Arial" w:cs="Arial"/>
        </w:rPr>
      </w:pPr>
      <w:r w:rsidRPr="004D3944">
        <w:rPr>
          <w:rFonts w:ascii="Arial" w:hAnsi="Arial" w:cs="Arial"/>
        </w:rPr>
        <w:t>import org.seasar.struts.annotation.ActionForm;</w:t>
      </w:r>
    </w:p>
    <w:p w14:paraId="307017DC" w14:textId="77777777" w:rsidR="00F80EBE" w:rsidRPr="004D3944" w:rsidRDefault="00F80EBE" w:rsidP="00613364">
      <w:pPr>
        <w:pStyle w:val="a2"/>
        <w:rPr>
          <w:rFonts w:ascii="Arial" w:hAnsi="Arial" w:cs="Arial"/>
        </w:rPr>
      </w:pPr>
      <w:r w:rsidRPr="004D3944">
        <w:rPr>
          <w:rFonts w:ascii="Arial" w:hAnsi="Arial" w:cs="Arial"/>
        </w:rPr>
        <w:t>import org.seasar.struts.annotation.Execute;</w:t>
      </w:r>
    </w:p>
    <w:p w14:paraId="575030CE" w14:textId="77777777" w:rsidR="00F80EBE" w:rsidRPr="004D3944" w:rsidRDefault="00F80EBE" w:rsidP="00613364">
      <w:pPr>
        <w:pStyle w:val="a2"/>
        <w:rPr>
          <w:rFonts w:ascii="Arial" w:hAnsi="Arial" w:cs="Arial"/>
        </w:rPr>
      </w:pPr>
    </w:p>
    <w:p w14:paraId="3A6D3F87" w14:textId="77777777" w:rsidR="00F80EBE" w:rsidRPr="004D3944" w:rsidRDefault="00F80EBE" w:rsidP="00613364">
      <w:pPr>
        <w:pStyle w:val="a2"/>
        <w:rPr>
          <w:rFonts w:ascii="Arial" w:hAnsi="Arial" w:cs="Arial"/>
        </w:rPr>
      </w:pPr>
      <w:r w:rsidRPr="004D3944">
        <w:rPr>
          <w:rFonts w:ascii="Arial" w:hAnsi="Arial" w:cs="Arial"/>
        </w:rPr>
        <w:lastRenderedPageBreak/>
        <w:t>import java.util.ArrayList;</w:t>
      </w:r>
    </w:p>
    <w:p w14:paraId="0C2AFF14" w14:textId="77777777" w:rsidR="00F80EBE" w:rsidRPr="004D3944" w:rsidRDefault="00F80EBE" w:rsidP="00613364">
      <w:pPr>
        <w:pStyle w:val="a2"/>
        <w:rPr>
          <w:rFonts w:ascii="Arial" w:hAnsi="Arial" w:cs="Arial"/>
        </w:rPr>
      </w:pPr>
      <w:r w:rsidRPr="004D3944">
        <w:rPr>
          <w:rFonts w:ascii="Arial" w:hAnsi="Arial" w:cs="Arial"/>
        </w:rPr>
        <w:t>import java.util.List;</w:t>
      </w:r>
    </w:p>
    <w:p w14:paraId="68885E5B" w14:textId="77777777" w:rsidR="00F80EBE" w:rsidRPr="004D3944" w:rsidRDefault="00F80EBE" w:rsidP="00613364">
      <w:pPr>
        <w:pStyle w:val="a2"/>
        <w:rPr>
          <w:rFonts w:ascii="Arial" w:hAnsi="Arial" w:cs="Arial"/>
        </w:rPr>
      </w:pPr>
    </w:p>
    <w:p w14:paraId="5298BCD2" w14:textId="77777777" w:rsidR="00F80EBE" w:rsidRPr="004D3944" w:rsidRDefault="00F80EBE" w:rsidP="00613364">
      <w:pPr>
        <w:pStyle w:val="a2"/>
        <w:rPr>
          <w:rFonts w:ascii="Arial" w:hAnsi="Arial" w:cs="Arial"/>
        </w:rPr>
      </w:pPr>
      <w:r w:rsidRPr="004D3944">
        <w:rPr>
          <w:rFonts w:ascii="Arial" w:hAnsi="Arial" w:cs="Arial"/>
        </w:rPr>
        <w:t>import javax.annotation.Resource;</w:t>
      </w:r>
    </w:p>
    <w:p w14:paraId="4890B67B" w14:textId="77777777" w:rsidR="00F80EBE" w:rsidRPr="004D3944" w:rsidRDefault="00F80EBE" w:rsidP="00613364">
      <w:pPr>
        <w:pStyle w:val="a2"/>
        <w:rPr>
          <w:rFonts w:ascii="Arial" w:hAnsi="Arial" w:cs="Arial"/>
        </w:rPr>
      </w:pPr>
    </w:p>
    <w:p w14:paraId="72B55FA0" w14:textId="77777777" w:rsidR="00F80EBE" w:rsidRPr="004D3944" w:rsidRDefault="00F80EBE" w:rsidP="00613364">
      <w:pPr>
        <w:pStyle w:val="a2"/>
        <w:rPr>
          <w:rFonts w:ascii="Arial" w:hAnsi="Arial" w:cs="Arial"/>
        </w:rPr>
      </w:pPr>
      <w:r w:rsidRPr="004D3944">
        <w:rPr>
          <w:rFonts w:ascii="Arial" w:hAnsi="Arial" w:cs="Arial"/>
        </w:rPr>
        <w:t>/**</w:t>
      </w:r>
    </w:p>
    <w:p w14:paraId="33228040" w14:textId="77777777" w:rsidR="00F80EBE" w:rsidRPr="004D3944" w:rsidRDefault="00F80EBE" w:rsidP="00613364">
      <w:pPr>
        <w:pStyle w:val="a2"/>
        <w:rPr>
          <w:rFonts w:ascii="Arial" w:hAnsi="Arial" w:cs="Arial"/>
        </w:rPr>
      </w:pPr>
      <w:r w:rsidRPr="004D3944">
        <w:rPr>
          <w:rFonts w:ascii="Arial" w:hAnsi="Arial" w:cs="Arial"/>
        </w:rPr>
        <w:t xml:space="preserve"> * </w:t>
      </w:r>
      <w:r w:rsidRPr="004D3944">
        <w:rPr>
          <w:rFonts w:ascii="Arial" w:hAnsi="Arial" w:cs="Arial"/>
          <w:lang w:val="ja-JP"/>
        </w:rPr>
        <w:t>車両台帳</w:t>
      </w:r>
      <w:r w:rsidRPr="004D3944">
        <w:rPr>
          <w:rFonts w:ascii="Arial" w:hAnsi="Arial" w:cs="Arial"/>
        </w:rPr>
        <w:t xml:space="preserve"> </w:t>
      </w:r>
      <w:r w:rsidRPr="004D3944">
        <w:rPr>
          <w:rFonts w:ascii="Arial" w:hAnsi="Arial" w:cs="Arial"/>
          <w:lang w:val="ja-JP"/>
        </w:rPr>
        <w:t>検索</w:t>
      </w:r>
      <w:r w:rsidRPr="004D3944">
        <w:rPr>
          <w:rFonts w:ascii="Arial" w:hAnsi="Arial" w:cs="Arial"/>
        </w:rPr>
        <w:t xml:space="preserve"> Action.</w:t>
      </w:r>
    </w:p>
    <w:p w14:paraId="4D9EEC4B" w14:textId="77777777" w:rsidR="00F80EBE" w:rsidRPr="004D3944" w:rsidRDefault="00F80EBE" w:rsidP="00613364">
      <w:pPr>
        <w:pStyle w:val="a2"/>
        <w:rPr>
          <w:rFonts w:ascii="Arial" w:hAnsi="Arial" w:cs="Arial"/>
        </w:rPr>
      </w:pPr>
      <w:r w:rsidRPr="004D3944">
        <w:rPr>
          <w:rFonts w:ascii="Arial" w:hAnsi="Arial" w:cs="Arial"/>
        </w:rPr>
        <w:t xml:space="preserve"> *</w:t>
      </w:r>
    </w:p>
    <w:p w14:paraId="64DBD94D" w14:textId="77777777" w:rsidR="00F80EBE" w:rsidRPr="004D3944" w:rsidRDefault="00F80EBE" w:rsidP="00613364">
      <w:pPr>
        <w:pStyle w:val="a2"/>
        <w:rPr>
          <w:rFonts w:ascii="Arial" w:hAnsi="Arial" w:cs="Arial"/>
        </w:rPr>
      </w:pPr>
      <w:r w:rsidRPr="004D3944">
        <w:rPr>
          <w:rFonts w:ascii="Arial" w:hAnsi="Arial" w:cs="Arial"/>
        </w:rPr>
        <w:t xml:space="preserve"> * @version $Revision$</w:t>
      </w:r>
    </w:p>
    <w:p w14:paraId="612C59EE" w14:textId="77777777" w:rsidR="00F80EBE" w:rsidRPr="004D3944" w:rsidRDefault="00F80EBE" w:rsidP="00613364">
      <w:pPr>
        <w:pStyle w:val="a2"/>
        <w:rPr>
          <w:rFonts w:ascii="Arial" w:hAnsi="Arial" w:cs="Arial"/>
        </w:rPr>
      </w:pPr>
      <w:r w:rsidRPr="004D3944">
        <w:rPr>
          <w:rFonts w:ascii="Arial" w:hAnsi="Arial" w:cs="Arial"/>
        </w:rPr>
        <w:t xml:space="preserve"> * @author t.komada</w:t>
      </w:r>
    </w:p>
    <w:p w14:paraId="7D82DC12" w14:textId="77777777" w:rsidR="00F80EBE" w:rsidRPr="004D3944" w:rsidRDefault="00F80EBE" w:rsidP="00613364">
      <w:pPr>
        <w:pStyle w:val="a2"/>
        <w:rPr>
          <w:rFonts w:ascii="Arial" w:hAnsi="Arial" w:cs="Arial"/>
        </w:rPr>
      </w:pPr>
      <w:r w:rsidRPr="004D3944">
        <w:rPr>
          <w:rFonts w:ascii="Arial" w:hAnsi="Arial" w:cs="Arial"/>
        </w:rPr>
        <w:t xml:space="preserve"> * @since 1.0</w:t>
      </w:r>
    </w:p>
    <w:p w14:paraId="20418BDD" w14:textId="77777777" w:rsidR="00F80EBE" w:rsidRPr="004D3944" w:rsidRDefault="00F80EBE" w:rsidP="00613364">
      <w:pPr>
        <w:pStyle w:val="a2"/>
        <w:rPr>
          <w:rFonts w:ascii="Arial" w:hAnsi="Arial" w:cs="Arial"/>
        </w:rPr>
      </w:pPr>
      <w:r w:rsidRPr="004D3944">
        <w:rPr>
          <w:rFonts w:ascii="Arial" w:hAnsi="Arial" w:cs="Arial"/>
        </w:rPr>
        <w:t xml:space="preserve"> */</w:t>
      </w:r>
    </w:p>
    <w:p w14:paraId="0D9F515D" w14:textId="77777777" w:rsidR="00F80EBE" w:rsidRPr="004D3944" w:rsidRDefault="00F80EBE" w:rsidP="00613364">
      <w:pPr>
        <w:pStyle w:val="a2"/>
        <w:rPr>
          <w:rFonts w:ascii="Arial" w:hAnsi="Arial" w:cs="Arial"/>
        </w:rPr>
      </w:pPr>
      <w:r w:rsidRPr="004D3944">
        <w:rPr>
          <w:rFonts w:ascii="Arial" w:hAnsi="Arial" w:cs="Arial"/>
        </w:rPr>
        <w:t>public class SearchAction {</w:t>
      </w:r>
    </w:p>
    <w:p w14:paraId="3401197A" w14:textId="77777777" w:rsidR="00F80EBE" w:rsidRPr="004D3944" w:rsidRDefault="00F80EBE" w:rsidP="00613364">
      <w:pPr>
        <w:pStyle w:val="a2"/>
        <w:rPr>
          <w:rFonts w:ascii="Arial" w:hAnsi="Arial" w:cs="Arial"/>
        </w:rPr>
      </w:pPr>
    </w:p>
    <w:p w14:paraId="293B3C1B" w14:textId="77777777" w:rsidR="00F80EBE" w:rsidRPr="004D3944" w:rsidRDefault="00F80EBE" w:rsidP="00613364">
      <w:pPr>
        <w:pStyle w:val="a2"/>
        <w:rPr>
          <w:rFonts w:ascii="Arial" w:hAnsi="Arial" w:cs="Arial"/>
        </w:rPr>
      </w:pPr>
      <w:r w:rsidRPr="004D3944">
        <w:rPr>
          <w:rFonts w:ascii="Arial" w:hAnsi="Arial" w:cs="Arial"/>
        </w:rPr>
        <w:t xml:space="preserve">  @ActionForm</w:t>
      </w:r>
    </w:p>
    <w:p w14:paraId="607DA907" w14:textId="77777777" w:rsidR="00F80EBE" w:rsidRPr="004D3944" w:rsidRDefault="00F80EBE" w:rsidP="00613364">
      <w:pPr>
        <w:pStyle w:val="a2"/>
        <w:rPr>
          <w:rFonts w:ascii="Arial" w:hAnsi="Arial" w:cs="Arial"/>
        </w:rPr>
      </w:pPr>
      <w:r w:rsidRPr="004D3944">
        <w:rPr>
          <w:rFonts w:ascii="Arial" w:hAnsi="Arial" w:cs="Arial"/>
        </w:rPr>
        <w:t xml:space="preserve">  @Resource</w:t>
      </w:r>
    </w:p>
    <w:p w14:paraId="4FCA6DD9" w14:textId="77777777" w:rsidR="00F80EBE" w:rsidRPr="004D3944" w:rsidRDefault="00F80EBE" w:rsidP="00613364">
      <w:pPr>
        <w:pStyle w:val="a2"/>
        <w:rPr>
          <w:rFonts w:ascii="Arial" w:hAnsi="Arial" w:cs="Arial"/>
        </w:rPr>
      </w:pPr>
      <w:r w:rsidRPr="004D3944">
        <w:rPr>
          <w:rFonts w:ascii="Arial" w:hAnsi="Arial" w:cs="Arial"/>
        </w:rPr>
        <w:t xml:space="preserve">  public SearchForm searchForm;</w:t>
      </w:r>
    </w:p>
    <w:p w14:paraId="23E504C9" w14:textId="77777777" w:rsidR="00F80EBE" w:rsidRPr="004D3944" w:rsidRDefault="00F80EBE" w:rsidP="00613364">
      <w:pPr>
        <w:pStyle w:val="a2"/>
        <w:rPr>
          <w:rFonts w:ascii="Arial" w:hAnsi="Arial" w:cs="Arial"/>
        </w:rPr>
      </w:pPr>
    </w:p>
    <w:p w14:paraId="23F55C87" w14:textId="77777777" w:rsidR="00F80EBE" w:rsidRPr="004D3944" w:rsidRDefault="00F80EBE" w:rsidP="00613364">
      <w:pPr>
        <w:pStyle w:val="a2"/>
        <w:rPr>
          <w:rFonts w:ascii="Arial" w:hAnsi="Arial" w:cs="Arial"/>
        </w:rPr>
      </w:pPr>
      <w:r w:rsidRPr="004D3944">
        <w:rPr>
          <w:rFonts w:ascii="Arial" w:hAnsi="Arial" w:cs="Arial"/>
        </w:rPr>
        <w:t xml:space="preserve">  @Resource</w:t>
      </w:r>
    </w:p>
    <w:p w14:paraId="16EB61CA" w14:textId="77777777" w:rsidR="00F80EBE" w:rsidRPr="004D3944" w:rsidRDefault="00F80EBE" w:rsidP="00613364">
      <w:pPr>
        <w:pStyle w:val="a2"/>
        <w:rPr>
          <w:rFonts w:ascii="Arial" w:hAnsi="Arial" w:cs="Arial"/>
        </w:rPr>
      </w:pPr>
      <w:r w:rsidRPr="004D3944">
        <w:rPr>
          <w:rFonts w:ascii="Arial" w:hAnsi="Arial" w:cs="Arial"/>
        </w:rPr>
        <w:t xml:space="preserve">  public Sd04211Logic sd04211Logic;</w:t>
      </w:r>
    </w:p>
    <w:p w14:paraId="5F134571" w14:textId="77777777" w:rsidR="00F80EBE" w:rsidRPr="004D3944" w:rsidRDefault="00F80EBE" w:rsidP="00613364">
      <w:pPr>
        <w:pStyle w:val="a2"/>
        <w:rPr>
          <w:rFonts w:ascii="Arial" w:hAnsi="Arial" w:cs="Arial"/>
        </w:rPr>
      </w:pPr>
    </w:p>
    <w:p w14:paraId="015BEFB3" w14:textId="77777777" w:rsidR="00F80EBE" w:rsidRPr="004D3944" w:rsidRDefault="00F80EBE" w:rsidP="00613364">
      <w:pPr>
        <w:pStyle w:val="a2"/>
        <w:rPr>
          <w:rFonts w:ascii="Arial" w:hAnsi="Arial" w:cs="Arial"/>
        </w:rPr>
      </w:pPr>
    </w:p>
    <w:p w14:paraId="3F074BDE" w14:textId="77777777" w:rsidR="00F80EBE" w:rsidRPr="004D3944" w:rsidRDefault="00F80EBE" w:rsidP="00613364">
      <w:pPr>
        <w:pStyle w:val="a2"/>
        <w:rPr>
          <w:rFonts w:ascii="Arial" w:hAnsi="Arial" w:cs="Arial"/>
        </w:rPr>
      </w:pPr>
      <w:r w:rsidRPr="004D3944">
        <w:rPr>
          <w:rFonts w:ascii="Arial" w:hAnsi="Arial" w:cs="Arial"/>
        </w:rPr>
        <w:t xml:space="preserve">  /**</w:t>
      </w:r>
    </w:p>
    <w:p w14:paraId="15F65314" w14:textId="77777777" w:rsidR="00F80EBE" w:rsidRPr="004D3944" w:rsidRDefault="00F80EBE" w:rsidP="00613364">
      <w:pPr>
        <w:pStyle w:val="a2"/>
        <w:rPr>
          <w:rFonts w:ascii="Arial" w:hAnsi="Arial" w:cs="Arial"/>
        </w:rPr>
      </w:pPr>
      <w:r w:rsidRPr="004D3944">
        <w:rPr>
          <w:rFonts w:ascii="Arial" w:hAnsi="Arial" w:cs="Arial"/>
        </w:rPr>
        <w:t xml:space="preserve">   * index</w:t>
      </w:r>
      <w:r w:rsidRPr="004D3944">
        <w:rPr>
          <w:rFonts w:ascii="Arial" w:hAnsi="Arial" w:cs="Arial"/>
          <w:lang w:val="ja-JP"/>
        </w:rPr>
        <w:t>メソッド</w:t>
      </w:r>
      <w:r w:rsidRPr="004D3944">
        <w:rPr>
          <w:rFonts w:ascii="Arial" w:hAnsi="Arial" w:cs="Arial"/>
        </w:rPr>
        <w:t>.</w:t>
      </w:r>
    </w:p>
    <w:p w14:paraId="25DDD386" w14:textId="77777777" w:rsidR="00F80EBE" w:rsidRPr="004D3944" w:rsidRDefault="00F80EBE" w:rsidP="00613364">
      <w:pPr>
        <w:pStyle w:val="a2"/>
        <w:rPr>
          <w:rFonts w:ascii="Arial" w:hAnsi="Arial" w:cs="Arial"/>
        </w:rPr>
      </w:pPr>
      <w:r w:rsidRPr="004D3944">
        <w:rPr>
          <w:rFonts w:ascii="Arial" w:hAnsi="Arial" w:cs="Arial"/>
        </w:rPr>
        <w:t xml:space="preserve">   *</w:t>
      </w:r>
    </w:p>
    <w:p w14:paraId="4A088A6E" w14:textId="77777777" w:rsidR="00F80EBE" w:rsidRPr="004D3944" w:rsidRDefault="00F80EBE" w:rsidP="00613364">
      <w:pPr>
        <w:pStyle w:val="a2"/>
        <w:rPr>
          <w:rFonts w:ascii="Arial" w:hAnsi="Arial" w:cs="Arial"/>
        </w:rPr>
      </w:pPr>
      <w:r w:rsidRPr="004D3944">
        <w:rPr>
          <w:rFonts w:ascii="Arial" w:hAnsi="Arial" w:cs="Arial"/>
        </w:rPr>
        <w:t xml:space="preserve">   * @return </w:t>
      </w:r>
      <w:r w:rsidRPr="004D3944">
        <w:rPr>
          <w:rFonts w:ascii="Arial" w:hAnsi="Arial" w:cs="Arial"/>
          <w:lang w:val="ja-JP"/>
        </w:rPr>
        <w:t>遷移先</w:t>
      </w:r>
    </w:p>
    <w:p w14:paraId="44B37421" w14:textId="77777777" w:rsidR="00F80EBE" w:rsidRPr="004D3944" w:rsidRDefault="00F80EBE" w:rsidP="00613364">
      <w:pPr>
        <w:pStyle w:val="a2"/>
        <w:rPr>
          <w:rFonts w:ascii="Arial" w:hAnsi="Arial" w:cs="Arial"/>
        </w:rPr>
      </w:pPr>
      <w:r w:rsidRPr="004D3944">
        <w:rPr>
          <w:rFonts w:ascii="Arial" w:hAnsi="Arial" w:cs="Arial"/>
        </w:rPr>
        <w:t xml:space="preserve">   * @throws DowaSdValidateException </w:t>
      </w:r>
      <w:r w:rsidRPr="004D3944">
        <w:rPr>
          <w:rFonts w:ascii="Arial" w:hAnsi="Arial" w:cs="Arial"/>
          <w:lang w:val="ja-JP"/>
        </w:rPr>
        <w:t>選択</w:t>
      </w:r>
      <w:r w:rsidR="00DC50C4" w:rsidRPr="004D3944">
        <w:rPr>
          <w:rFonts w:ascii="Arial" w:hAnsi="Arial" w:cs="Arial"/>
        </w:rPr>
        <w:t>Bắt buộc</w:t>
      </w:r>
      <w:r w:rsidRPr="004D3944">
        <w:rPr>
          <w:rFonts w:ascii="Arial" w:hAnsi="Arial" w:cs="Arial"/>
          <w:lang w:val="ja-JP"/>
        </w:rPr>
        <w:t>入力チェックエラー</w:t>
      </w:r>
    </w:p>
    <w:p w14:paraId="337AEB7C" w14:textId="77777777" w:rsidR="00F80EBE" w:rsidRPr="004D3944" w:rsidRDefault="00F80EBE" w:rsidP="00613364">
      <w:pPr>
        <w:pStyle w:val="a2"/>
        <w:rPr>
          <w:rFonts w:ascii="Arial" w:hAnsi="Arial" w:cs="Arial"/>
        </w:rPr>
      </w:pPr>
      <w:r w:rsidRPr="004D3944">
        <w:rPr>
          <w:rFonts w:ascii="Arial" w:hAnsi="Arial" w:cs="Arial"/>
        </w:rPr>
        <w:t xml:space="preserve">   */</w:t>
      </w:r>
    </w:p>
    <w:p w14:paraId="0DA8B131" w14:textId="77777777" w:rsidR="00F80EBE" w:rsidRPr="004D3944" w:rsidRDefault="00F80EBE" w:rsidP="00613364">
      <w:pPr>
        <w:pStyle w:val="a2"/>
        <w:rPr>
          <w:rFonts w:ascii="Arial" w:hAnsi="Arial" w:cs="Arial"/>
        </w:rPr>
      </w:pPr>
      <w:r w:rsidRPr="004D3944">
        <w:rPr>
          <w:rFonts w:ascii="Arial" w:hAnsi="Arial" w:cs="Arial"/>
        </w:rPr>
        <w:t xml:space="preserve">  @Execute(input = "/jp/co/dowa/sd/core/jsonerror.jsp")</w:t>
      </w:r>
    </w:p>
    <w:p w14:paraId="1BA260AC" w14:textId="77777777" w:rsidR="00F80EBE" w:rsidRPr="004D3944" w:rsidRDefault="00F80EBE" w:rsidP="00613364">
      <w:pPr>
        <w:pStyle w:val="a2"/>
        <w:rPr>
          <w:rFonts w:ascii="Arial" w:hAnsi="Arial" w:cs="Arial"/>
        </w:rPr>
      </w:pPr>
      <w:r w:rsidRPr="004D3944">
        <w:rPr>
          <w:rFonts w:ascii="Arial" w:hAnsi="Arial" w:cs="Arial"/>
        </w:rPr>
        <w:t xml:space="preserve">  public String index() throws DowaSdValidateException {</w:t>
      </w:r>
    </w:p>
    <w:p w14:paraId="3F635EFB" w14:textId="77777777" w:rsidR="00F80EBE" w:rsidRPr="004D3944" w:rsidRDefault="00F80EBE" w:rsidP="00613364">
      <w:pPr>
        <w:pStyle w:val="a2"/>
        <w:rPr>
          <w:rFonts w:ascii="Arial" w:hAnsi="Arial" w:cs="Arial"/>
        </w:rPr>
      </w:pPr>
    </w:p>
    <w:p w14:paraId="623F9B5F" w14:textId="77777777" w:rsidR="00F80EBE" w:rsidRPr="004D3944" w:rsidRDefault="00F80EBE" w:rsidP="00613364">
      <w:pPr>
        <w:pStyle w:val="a2"/>
        <w:rPr>
          <w:rFonts w:ascii="Arial" w:hAnsi="Arial" w:cs="Arial"/>
          <w:lang w:val="ja-JP"/>
        </w:rPr>
      </w:pPr>
      <w:r w:rsidRPr="004D3944">
        <w:rPr>
          <w:rFonts w:ascii="Arial" w:hAnsi="Arial" w:cs="Arial"/>
        </w:rPr>
        <w:t xml:space="preserve">    </w:t>
      </w:r>
      <w:r w:rsidRPr="004D3944">
        <w:rPr>
          <w:rFonts w:ascii="Arial" w:hAnsi="Arial" w:cs="Arial"/>
          <w:lang w:val="ja-JP"/>
        </w:rPr>
        <w:t xml:space="preserve">// </w:t>
      </w:r>
      <w:r w:rsidRPr="004D3944">
        <w:rPr>
          <w:rFonts w:ascii="Arial" w:hAnsi="Arial" w:cs="Arial"/>
          <w:lang w:val="ja-JP"/>
        </w:rPr>
        <w:t>共通権限チェック</w:t>
      </w:r>
    </w:p>
    <w:p w14:paraId="3D3883B2" w14:textId="77777777" w:rsidR="00F80EBE" w:rsidRPr="004D3944" w:rsidRDefault="00F80EBE" w:rsidP="00613364">
      <w:pPr>
        <w:pStyle w:val="a2"/>
        <w:rPr>
          <w:rFonts w:ascii="Arial" w:hAnsi="Arial" w:cs="Arial"/>
          <w:lang w:val="ja-JP"/>
        </w:rPr>
      </w:pPr>
      <w:r w:rsidRPr="004D3944">
        <w:rPr>
          <w:rFonts w:ascii="Arial" w:hAnsi="Arial" w:cs="Arial"/>
          <w:lang w:val="ja-JP"/>
        </w:rPr>
        <w:t xml:space="preserve">    // TODO:</w:t>
      </w:r>
      <w:r w:rsidRPr="004D3944">
        <w:rPr>
          <w:rFonts w:ascii="Arial" w:hAnsi="Arial" w:cs="Arial"/>
          <w:lang w:val="ja-JP"/>
        </w:rPr>
        <w:t>未実装</w:t>
      </w:r>
    </w:p>
    <w:p w14:paraId="3C212AFE" w14:textId="77777777" w:rsidR="00F80EBE" w:rsidRPr="004D3944" w:rsidRDefault="00F80EBE" w:rsidP="00613364">
      <w:pPr>
        <w:pStyle w:val="a2"/>
        <w:rPr>
          <w:rFonts w:ascii="Arial" w:hAnsi="Arial" w:cs="Arial"/>
          <w:lang w:val="ja-JP"/>
        </w:rPr>
      </w:pPr>
    </w:p>
    <w:p w14:paraId="5F7B1841" w14:textId="77777777" w:rsidR="00F80EBE" w:rsidRPr="004D3944" w:rsidRDefault="00F80EBE" w:rsidP="00613364">
      <w:pPr>
        <w:pStyle w:val="a2"/>
        <w:rPr>
          <w:rFonts w:ascii="Arial" w:hAnsi="Arial" w:cs="Arial"/>
        </w:rPr>
      </w:pPr>
      <w:r w:rsidRPr="004D3944">
        <w:rPr>
          <w:rFonts w:ascii="Arial" w:hAnsi="Arial" w:cs="Arial"/>
          <w:lang w:val="ja-JP"/>
        </w:rPr>
        <w:t xml:space="preserve">    </w:t>
      </w:r>
      <w:r w:rsidRPr="004D3944">
        <w:rPr>
          <w:rFonts w:ascii="Arial" w:hAnsi="Arial" w:cs="Arial"/>
        </w:rPr>
        <w:t>final Sd04211SearchDto sd04211SearchDto =</w:t>
      </w:r>
    </w:p>
    <w:p w14:paraId="105E687B" w14:textId="77777777" w:rsidR="00F80EBE" w:rsidRPr="004D3944" w:rsidRDefault="00F80EBE" w:rsidP="00613364">
      <w:pPr>
        <w:pStyle w:val="a2"/>
        <w:rPr>
          <w:rFonts w:ascii="Arial" w:hAnsi="Arial" w:cs="Arial"/>
        </w:rPr>
      </w:pPr>
      <w:r w:rsidRPr="004D3944">
        <w:rPr>
          <w:rFonts w:ascii="Arial" w:hAnsi="Arial" w:cs="Arial"/>
        </w:rPr>
        <w:t xml:space="preserve">        Beans.createAndCopy(Sd04211SearchDto.class, this.searchForm).execute();</w:t>
      </w:r>
    </w:p>
    <w:p w14:paraId="10DAFB9F" w14:textId="77777777" w:rsidR="00F80EBE" w:rsidRPr="004D3944" w:rsidRDefault="00F80EBE" w:rsidP="00613364">
      <w:pPr>
        <w:pStyle w:val="a2"/>
        <w:rPr>
          <w:rStyle w:val="a1"/>
          <w:rFonts w:ascii="Arial" w:hAnsi="Arial" w:cs="Arial"/>
        </w:rPr>
      </w:pPr>
      <w:r w:rsidRPr="004D3944">
        <w:rPr>
          <w:rFonts w:ascii="Arial" w:hAnsi="Arial" w:cs="Arial"/>
        </w:rPr>
        <w:lastRenderedPageBreak/>
        <w:t xml:space="preserve">    </w:t>
      </w:r>
      <w:r w:rsidRPr="004D3944">
        <w:rPr>
          <w:rStyle w:val="a1"/>
          <w:rFonts w:ascii="Arial" w:hAnsi="Arial" w:cs="Arial"/>
        </w:rPr>
        <w:t>sd04211SearchDto.getPagingControl().limit = 10;</w:t>
      </w:r>
    </w:p>
    <w:p w14:paraId="3BF3BA6F" w14:textId="77777777" w:rsidR="00F80EBE" w:rsidRPr="004D3944" w:rsidRDefault="001115F0" w:rsidP="00613364">
      <w:pPr>
        <w:pStyle w:val="a2"/>
        <w:rPr>
          <w:rFonts w:ascii="Arial" w:hAnsi="Arial" w:cs="Arial"/>
        </w:rPr>
      </w:pPr>
      <w:r>
        <w:rPr>
          <w:rFonts w:ascii="Arial" w:hAnsi="Arial" w:cs="Arial"/>
          <w:noProof/>
        </w:rPr>
        <w:pict w14:anchorId="7487745C">
          <v:shape id="_x0000_s1212" type="#_x0000_t62" style="position:absolute;left:0;text-align:left;margin-left:284.1pt;margin-top:5pt;width:172.5pt;height:123pt;z-index:251678208" adj="-2767,-2239">
            <v:textbox style="mso-next-textbox:#_x0000_s1212" inset="5.85pt,.7pt,5.85pt,.7pt">
              <w:txbxContent>
                <w:p w14:paraId="3E0EA205" w14:textId="77777777" w:rsidR="001115F0" w:rsidRPr="00FD67A3" w:rsidRDefault="001115F0" w:rsidP="00613364">
                  <w:pPr>
                    <w:pStyle w:val="PlainText"/>
                    <w:rPr>
                      <w:sz w:val="18"/>
                      <w:szCs w:val="18"/>
                      <w:lang w:val="vi-VN"/>
                    </w:rPr>
                  </w:pPr>
                  <w:r>
                    <w:rPr>
                      <w:rFonts w:ascii="Times New Roman" w:hAnsi="Times New Roman"/>
                      <w:sz w:val="18"/>
                      <w:szCs w:val="18"/>
                      <w:lang w:val="vi-VN"/>
                    </w:rPr>
                    <w:t xml:space="preserve">Đối với tham số màn hình thì setting </w:t>
                  </w:r>
                  <w:r>
                    <w:rPr>
                      <w:rFonts w:hint="eastAsia"/>
                      <w:sz w:val="18"/>
                      <w:szCs w:val="18"/>
                    </w:rPr>
                    <w:t>limit</w:t>
                  </w:r>
                  <w:r>
                    <w:rPr>
                      <w:rFonts w:ascii="Times New Roman" w:hAnsi="Times New Roman"/>
                      <w:sz w:val="18"/>
                      <w:szCs w:val="18"/>
                      <w:lang w:val="vi-VN"/>
                    </w:rPr>
                    <w:t xml:space="preserve">. Vì chưa quyết định cách lưu giữ </w:t>
                  </w:r>
                  <w:r w:rsidRPr="00FD67A3">
                    <w:rPr>
                      <w:sz w:val="18"/>
                      <w:szCs w:val="18"/>
                      <w:lang w:val="vi-VN"/>
                    </w:rPr>
                    <w:t>Limit</w:t>
                  </w:r>
                  <w:r>
                    <w:rPr>
                      <w:rFonts w:ascii="Times New Roman" w:hAnsi="Times New Roman"/>
                      <w:sz w:val="18"/>
                      <w:szCs w:val="18"/>
                      <w:lang w:val="vi-VN"/>
                    </w:rPr>
                    <w:t xml:space="preserve"> cho nên tạm thời chỉ định trực tiếp cũng OK. Nếu có thể thì tôi muốn hoàn thiện (hoàn thành) ở </w:t>
                  </w:r>
                  <w:r w:rsidRPr="00FD67A3">
                    <w:rPr>
                      <w:rFonts w:hint="eastAsia"/>
                      <w:sz w:val="18"/>
                      <w:szCs w:val="18"/>
                      <w:lang w:val="vi-VN"/>
                    </w:rPr>
                    <w:t>Interceptor</w:t>
                  </w:r>
                </w:p>
              </w:txbxContent>
            </v:textbox>
          </v:shape>
        </w:pict>
      </w:r>
    </w:p>
    <w:p w14:paraId="10440C98" w14:textId="77777777" w:rsidR="00F80EBE" w:rsidRPr="004D3944" w:rsidRDefault="00F80EBE" w:rsidP="00613364">
      <w:pPr>
        <w:pStyle w:val="a2"/>
        <w:rPr>
          <w:rFonts w:ascii="Arial" w:hAnsi="Arial" w:cs="Arial"/>
        </w:rPr>
      </w:pPr>
      <w:r w:rsidRPr="004D3944">
        <w:rPr>
          <w:rFonts w:ascii="Arial" w:hAnsi="Arial" w:cs="Arial"/>
        </w:rPr>
        <w:t xml:space="preserve">    final List&lt;Sd04211SearchResultDto&gt; sd04211SearchResultDtoList =</w:t>
      </w:r>
    </w:p>
    <w:p w14:paraId="1DA3D5A6" w14:textId="77777777" w:rsidR="00F80EBE" w:rsidRPr="004D3944" w:rsidRDefault="00F80EBE" w:rsidP="00613364">
      <w:pPr>
        <w:pStyle w:val="a2"/>
        <w:rPr>
          <w:rFonts w:ascii="Arial" w:hAnsi="Arial" w:cs="Arial"/>
        </w:rPr>
      </w:pPr>
      <w:r w:rsidRPr="004D3944">
        <w:rPr>
          <w:rFonts w:ascii="Arial" w:hAnsi="Arial" w:cs="Arial"/>
        </w:rPr>
        <w:t xml:space="preserve">        this.sd04211Logic.search(sd04211SearchDto);</w:t>
      </w:r>
    </w:p>
    <w:p w14:paraId="3147FE26" w14:textId="77777777" w:rsidR="00F80EBE" w:rsidRPr="004D3944" w:rsidRDefault="00F80EBE" w:rsidP="00613364">
      <w:pPr>
        <w:pStyle w:val="a2"/>
        <w:rPr>
          <w:rFonts w:ascii="Arial" w:hAnsi="Arial" w:cs="Arial"/>
        </w:rPr>
      </w:pPr>
    </w:p>
    <w:p w14:paraId="31EDBE2A" w14:textId="77777777" w:rsidR="00F80EBE" w:rsidRPr="004D3944" w:rsidRDefault="00F80EBE" w:rsidP="00613364">
      <w:pPr>
        <w:pStyle w:val="a2"/>
        <w:rPr>
          <w:rFonts w:ascii="Arial" w:hAnsi="Arial" w:cs="Arial"/>
        </w:rPr>
      </w:pPr>
      <w:r w:rsidRPr="004D3944">
        <w:rPr>
          <w:rFonts w:ascii="Arial" w:hAnsi="Arial" w:cs="Arial"/>
        </w:rPr>
        <w:t xml:space="preserve">    final List&lt;SearchResultModel&gt; searchResultModelList = new ArrayList&lt;SearchResultModel&gt;();</w:t>
      </w:r>
    </w:p>
    <w:p w14:paraId="08A51A3E" w14:textId="77777777" w:rsidR="00F80EBE" w:rsidRPr="004D3944" w:rsidRDefault="00F80EBE" w:rsidP="00613364">
      <w:pPr>
        <w:pStyle w:val="a2"/>
        <w:rPr>
          <w:rFonts w:ascii="Arial" w:hAnsi="Arial" w:cs="Arial"/>
        </w:rPr>
      </w:pPr>
    </w:p>
    <w:p w14:paraId="40EC6CDA" w14:textId="77777777" w:rsidR="00F80EBE" w:rsidRPr="004D3944" w:rsidRDefault="00F80EBE" w:rsidP="00613364">
      <w:pPr>
        <w:pStyle w:val="a2"/>
        <w:rPr>
          <w:rFonts w:ascii="Arial" w:hAnsi="Arial" w:cs="Arial"/>
        </w:rPr>
      </w:pPr>
      <w:r w:rsidRPr="004D3944">
        <w:rPr>
          <w:rFonts w:ascii="Arial" w:hAnsi="Arial" w:cs="Arial"/>
        </w:rPr>
        <w:t xml:space="preserve">    for (final Sd04211SearchResultDto sd04211SearchResultDto : sd04211SearchResultDtoList) {</w:t>
      </w:r>
    </w:p>
    <w:p w14:paraId="4918C71A" w14:textId="77777777" w:rsidR="00F80EBE" w:rsidRPr="004D3944" w:rsidRDefault="00F80EBE" w:rsidP="00613364">
      <w:pPr>
        <w:pStyle w:val="a2"/>
        <w:rPr>
          <w:rFonts w:ascii="Arial" w:hAnsi="Arial" w:cs="Arial"/>
        </w:rPr>
      </w:pPr>
      <w:r w:rsidRPr="004D3944">
        <w:rPr>
          <w:rFonts w:ascii="Arial" w:hAnsi="Arial" w:cs="Arial"/>
        </w:rPr>
        <w:t xml:space="preserve">      final SearchResultModel searchResultModel =</w:t>
      </w:r>
    </w:p>
    <w:p w14:paraId="569B1D77" w14:textId="77777777" w:rsidR="00F80EBE" w:rsidRPr="004D3944" w:rsidRDefault="00F80EBE" w:rsidP="00613364">
      <w:pPr>
        <w:pStyle w:val="a2"/>
        <w:rPr>
          <w:rFonts w:ascii="Arial" w:hAnsi="Arial" w:cs="Arial"/>
        </w:rPr>
      </w:pPr>
      <w:r w:rsidRPr="004D3944">
        <w:rPr>
          <w:rFonts w:ascii="Arial" w:hAnsi="Arial" w:cs="Arial"/>
        </w:rPr>
        <w:t xml:space="preserve">          Beans.createAndCopy(SearchResultModel.class, sd04211SearchResultDto).execute();</w:t>
      </w:r>
    </w:p>
    <w:p w14:paraId="17C64316" w14:textId="77777777" w:rsidR="00F80EBE" w:rsidRPr="004D3944" w:rsidRDefault="00F80EBE" w:rsidP="00613364">
      <w:pPr>
        <w:pStyle w:val="a2"/>
        <w:rPr>
          <w:rFonts w:ascii="Arial" w:hAnsi="Arial" w:cs="Arial"/>
        </w:rPr>
      </w:pPr>
      <w:r w:rsidRPr="004D3944">
        <w:rPr>
          <w:rFonts w:ascii="Arial" w:hAnsi="Arial" w:cs="Arial"/>
        </w:rPr>
        <w:t xml:space="preserve">      searchResultModelList.add(searchResultModel);</w:t>
      </w:r>
    </w:p>
    <w:p w14:paraId="2C086934" w14:textId="77777777" w:rsidR="00F80EBE" w:rsidRPr="004D3944" w:rsidRDefault="00F80EBE" w:rsidP="00613364">
      <w:pPr>
        <w:pStyle w:val="a2"/>
        <w:rPr>
          <w:rFonts w:ascii="Arial" w:hAnsi="Arial" w:cs="Arial"/>
        </w:rPr>
      </w:pPr>
      <w:r w:rsidRPr="004D3944">
        <w:rPr>
          <w:rFonts w:ascii="Arial" w:hAnsi="Arial" w:cs="Arial"/>
        </w:rPr>
        <w:t xml:space="preserve">    }</w:t>
      </w:r>
    </w:p>
    <w:p w14:paraId="59B8AAEF" w14:textId="77777777" w:rsidR="00F80EBE" w:rsidRPr="004D3944" w:rsidRDefault="00F80EBE" w:rsidP="00613364">
      <w:pPr>
        <w:pStyle w:val="a2"/>
        <w:rPr>
          <w:rFonts w:ascii="Arial" w:hAnsi="Arial" w:cs="Arial"/>
        </w:rPr>
      </w:pPr>
    </w:p>
    <w:p w14:paraId="1C8271C3" w14:textId="77777777" w:rsidR="00F80EBE" w:rsidRPr="004D3944" w:rsidRDefault="00F80EBE" w:rsidP="00613364">
      <w:pPr>
        <w:pStyle w:val="a2"/>
        <w:rPr>
          <w:rFonts w:ascii="Arial" w:hAnsi="Arial" w:cs="Arial"/>
          <w:lang w:val="ja-JP"/>
        </w:rPr>
      </w:pPr>
      <w:r w:rsidRPr="004D3944">
        <w:rPr>
          <w:rFonts w:ascii="Arial" w:hAnsi="Arial" w:cs="Arial"/>
        </w:rPr>
        <w:t xml:space="preserve">    </w:t>
      </w:r>
      <w:r w:rsidRPr="004D3944">
        <w:rPr>
          <w:rFonts w:ascii="Arial" w:hAnsi="Arial" w:cs="Arial"/>
          <w:lang w:val="ja-JP"/>
        </w:rPr>
        <w:t xml:space="preserve">// </w:t>
      </w:r>
      <w:r w:rsidRPr="004D3944">
        <w:rPr>
          <w:rFonts w:ascii="Arial" w:hAnsi="Arial" w:cs="Arial"/>
          <w:lang w:val="ja-JP"/>
        </w:rPr>
        <w:t>画面返却値の作成</w:t>
      </w:r>
    </w:p>
    <w:p w14:paraId="5352FEA2" w14:textId="77777777" w:rsidR="00F80EBE" w:rsidRPr="004D3944" w:rsidRDefault="00F80EBE" w:rsidP="00613364">
      <w:pPr>
        <w:pStyle w:val="a2"/>
        <w:rPr>
          <w:rFonts w:ascii="Arial" w:hAnsi="Arial" w:cs="Arial"/>
          <w:lang w:val="ja-JP"/>
        </w:rPr>
      </w:pPr>
      <w:r w:rsidRPr="004D3944">
        <w:rPr>
          <w:rFonts w:ascii="Arial" w:hAnsi="Arial" w:cs="Arial"/>
          <w:lang w:val="ja-JP"/>
        </w:rPr>
        <w:t xml:space="preserve">    ResponseUtils.write(false, searchResultModelList);</w:t>
      </w:r>
    </w:p>
    <w:p w14:paraId="31FF80EB" w14:textId="77777777" w:rsidR="00F80EBE" w:rsidRPr="004D3944" w:rsidRDefault="00F80EBE" w:rsidP="00613364">
      <w:pPr>
        <w:pStyle w:val="a2"/>
        <w:rPr>
          <w:rFonts w:ascii="Arial" w:hAnsi="Arial" w:cs="Arial"/>
          <w:lang w:val="ja-JP"/>
        </w:rPr>
      </w:pPr>
      <w:r w:rsidRPr="004D3944">
        <w:rPr>
          <w:rFonts w:ascii="Arial" w:hAnsi="Arial" w:cs="Arial"/>
          <w:lang w:val="ja-JP"/>
        </w:rPr>
        <w:t xml:space="preserve">    return null;</w:t>
      </w:r>
    </w:p>
    <w:p w14:paraId="320178B6" w14:textId="77777777" w:rsidR="00F80EBE" w:rsidRPr="004D3944" w:rsidRDefault="00F80EBE" w:rsidP="00613364">
      <w:pPr>
        <w:pStyle w:val="a2"/>
        <w:rPr>
          <w:rFonts w:ascii="Arial" w:hAnsi="Arial" w:cs="Arial"/>
          <w:lang w:val="ja-JP"/>
        </w:rPr>
      </w:pPr>
    </w:p>
    <w:p w14:paraId="7D80A093" w14:textId="77777777" w:rsidR="00F80EBE" w:rsidRPr="004D3944" w:rsidRDefault="00F80EBE" w:rsidP="00613364">
      <w:pPr>
        <w:pStyle w:val="a2"/>
        <w:rPr>
          <w:rFonts w:ascii="Arial" w:hAnsi="Arial" w:cs="Arial"/>
          <w:lang w:val="ja-JP"/>
        </w:rPr>
      </w:pPr>
      <w:r w:rsidRPr="004D3944">
        <w:rPr>
          <w:rFonts w:ascii="Arial" w:hAnsi="Arial" w:cs="Arial"/>
          <w:lang w:val="ja-JP"/>
        </w:rPr>
        <w:t xml:space="preserve">  }</w:t>
      </w:r>
    </w:p>
    <w:p w14:paraId="4A9D2C06" w14:textId="77777777" w:rsidR="00A10598" w:rsidRPr="004D3944" w:rsidRDefault="00F80EBE" w:rsidP="00613364">
      <w:pPr>
        <w:pStyle w:val="a2"/>
        <w:rPr>
          <w:rFonts w:ascii="Arial" w:hAnsi="Arial" w:cs="Arial"/>
          <w:lang w:val="ja-JP"/>
        </w:rPr>
      </w:pPr>
      <w:r w:rsidRPr="004D3944">
        <w:rPr>
          <w:rFonts w:ascii="Arial" w:hAnsi="Arial" w:cs="Arial"/>
          <w:lang w:val="ja-JP"/>
        </w:rPr>
        <w:t>}</w:t>
      </w:r>
    </w:p>
    <w:p w14:paraId="0AAECF81" w14:textId="77777777" w:rsidR="00D21DD3" w:rsidRPr="004D3944" w:rsidRDefault="00D21DD3" w:rsidP="00613364">
      <w:pPr>
        <w:pStyle w:val="Heading4"/>
        <w:rPr>
          <w:rFonts w:ascii="Arial" w:eastAsia="SimSun" w:hAnsi="Arial" w:cs="Arial"/>
          <w:lang w:eastAsia="zh-CN"/>
        </w:rPr>
      </w:pPr>
      <w:r w:rsidRPr="004D3944">
        <w:rPr>
          <w:rFonts w:ascii="Arial" w:hAnsi="Arial" w:cs="Arial"/>
        </w:rPr>
        <w:t>Form</w:t>
      </w:r>
    </w:p>
    <w:p w14:paraId="6F5B3BDC" w14:textId="77777777" w:rsidR="00F4474D" w:rsidRPr="004D3944" w:rsidRDefault="00F4474D" w:rsidP="00613364">
      <w:pPr>
        <w:pStyle w:val="a2"/>
        <w:rPr>
          <w:rFonts w:ascii="Arial" w:hAnsi="Arial" w:cs="Arial"/>
          <w:lang w:val="zh-CN" w:eastAsia="zh-CN"/>
        </w:rPr>
      </w:pPr>
      <w:r w:rsidRPr="004D3944">
        <w:rPr>
          <w:rFonts w:ascii="Arial" w:hAnsi="Arial" w:cs="Arial"/>
          <w:lang w:val="zh-CN" w:eastAsia="zh-CN"/>
        </w:rPr>
        <w:t>/*</w:t>
      </w:r>
    </w:p>
    <w:p w14:paraId="1A146960" w14:textId="77777777" w:rsidR="00F4474D" w:rsidRPr="004D3944" w:rsidRDefault="00F4474D" w:rsidP="00613364">
      <w:pPr>
        <w:pStyle w:val="a2"/>
        <w:rPr>
          <w:rFonts w:ascii="Arial" w:hAnsi="Arial" w:cs="Arial"/>
          <w:lang w:val="zh-CN" w:eastAsia="zh-CN"/>
        </w:rPr>
      </w:pPr>
      <w:r w:rsidRPr="004D3944">
        <w:rPr>
          <w:rFonts w:ascii="Arial" w:hAnsi="Arial" w:cs="Arial"/>
          <w:lang w:val="zh-CN" w:eastAsia="zh-CN"/>
        </w:rPr>
        <w:t xml:space="preserve"> * (C) DOWA HOLDINGS Co., Ltd. 2015</w:t>
      </w:r>
    </w:p>
    <w:p w14:paraId="1C1B447F" w14:textId="77777777" w:rsidR="00F4474D" w:rsidRPr="004D3944" w:rsidRDefault="00F4474D" w:rsidP="00613364">
      <w:pPr>
        <w:pStyle w:val="a2"/>
        <w:rPr>
          <w:rFonts w:ascii="Arial" w:hAnsi="Arial" w:cs="Arial"/>
          <w:lang w:val="zh-CN" w:eastAsia="zh-CN"/>
        </w:rPr>
      </w:pPr>
      <w:r w:rsidRPr="004D3944">
        <w:rPr>
          <w:rFonts w:ascii="Arial" w:hAnsi="Arial" w:cs="Arial"/>
          <w:lang w:val="zh-CN" w:eastAsia="zh-CN"/>
        </w:rPr>
        <w:t xml:space="preserve"> */</w:t>
      </w:r>
    </w:p>
    <w:p w14:paraId="5D1F6D97" w14:textId="77777777" w:rsidR="00F4474D" w:rsidRPr="004D3944" w:rsidRDefault="00F4474D" w:rsidP="00613364">
      <w:pPr>
        <w:pStyle w:val="a2"/>
        <w:rPr>
          <w:rFonts w:ascii="Arial" w:hAnsi="Arial" w:cs="Arial"/>
          <w:lang w:val="zh-CN" w:eastAsia="zh-CN"/>
        </w:rPr>
      </w:pPr>
    </w:p>
    <w:p w14:paraId="19BC0F34" w14:textId="77777777" w:rsidR="00F4474D" w:rsidRPr="004D3944" w:rsidRDefault="00F4474D" w:rsidP="00613364">
      <w:pPr>
        <w:pStyle w:val="a2"/>
        <w:rPr>
          <w:rFonts w:ascii="Arial" w:hAnsi="Arial" w:cs="Arial"/>
          <w:lang w:val="zh-CN" w:eastAsia="zh-CN"/>
        </w:rPr>
      </w:pPr>
      <w:r w:rsidRPr="004D3944">
        <w:rPr>
          <w:rFonts w:ascii="Arial" w:hAnsi="Arial" w:cs="Arial"/>
          <w:lang w:val="zh-CN" w:eastAsia="zh-CN"/>
        </w:rPr>
        <w:t>package jp.co.dowa.sd.form.sd04222;</w:t>
      </w:r>
    </w:p>
    <w:p w14:paraId="5E9FED18" w14:textId="77777777" w:rsidR="00F4474D" w:rsidRPr="004D3944" w:rsidRDefault="00F4474D" w:rsidP="00613364">
      <w:pPr>
        <w:pStyle w:val="a2"/>
        <w:rPr>
          <w:rFonts w:ascii="Arial" w:hAnsi="Arial" w:cs="Arial"/>
          <w:lang w:val="zh-CN" w:eastAsia="zh-CN"/>
        </w:rPr>
      </w:pPr>
    </w:p>
    <w:p w14:paraId="38579C31" w14:textId="77777777" w:rsidR="00F4474D" w:rsidRPr="004D3944" w:rsidRDefault="00F4474D" w:rsidP="00613364">
      <w:pPr>
        <w:pStyle w:val="a2"/>
        <w:rPr>
          <w:rFonts w:ascii="Arial" w:hAnsi="Arial" w:cs="Arial"/>
          <w:lang w:val="zh-CN" w:eastAsia="zh-CN"/>
        </w:rPr>
      </w:pPr>
      <w:r w:rsidRPr="004D3944">
        <w:rPr>
          <w:rFonts w:ascii="Arial" w:hAnsi="Arial" w:cs="Arial"/>
          <w:lang w:val="zh-CN" w:eastAsia="zh-CN"/>
        </w:rPr>
        <w:t>import jp.co.dowa.sd.core.dto.PagingControl;</w:t>
      </w:r>
    </w:p>
    <w:p w14:paraId="140FE1EA" w14:textId="77777777" w:rsidR="00F4474D" w:rsidRPr="004D3944" w:rsidRDefault="00F4474D" w:rsidP="00613364">
      <w:pPr>
        <w:pStyle w:val="a2"/>
        <w:rPr>
          <w:rFonts w:ascii="Arial" w:hAnsi="Arial" w:cs="Arial"/>
          <w:lang w:val="zh-CN" w:eastAsia="zh-CN"/>
        </w:rPr>
      </w:pPr>
    </w:p>
    <w:p w14:paraId="405A86E1" w14:textId="77777777" w:rsidR="00F4474D" w:rsidRPr="004D3944" w:rsidRDefault="00F4474D" w:rsidP="00613364">
      <w:pPr>
        <w:pStyle w:val="a2"/>
        <w:rPr>
          <w:rFonts w:ascii="Arial" w:hAnsi="Arial" w:cs="Arial"/>
          <w:lang w:val="zh-CN" w:eastAsia="zh-CN"/>
        </w:rPr>
      </w:pPr>
      <w:r w:rsidRPr="004D3944">
        <w:rPr>
          <w:rFonts w:ascii="Arial" w:hAnsi="Arial" w:cs="Arial"/>
          <w:lang w:val="zh-CN" w:eastAsia="zh-CN"/>
        </w:rPr>
        <w:t>import java.io.Serializable;</w:t>
      </w:r>
    </w:p>
    <w:p w14:paraId="6BF53A68" w14:textId="77777777" w:rsidR="00F4474D" w:rsidRPr="004D3944" w:rsidRDefault="00F4474D" w:rsidP="00613364">
      <w:pPr>
        <w:pStyle w:val="a2"/>
        <w:rPr>
          <w:rFonts w:ascii="Arial" w:hAnsi="Arial" w:cs="Arial"/>
          <w:lang w:val="zh-CN" w:eastAsia="zh-CN"/>
        </w:rPr>
      </w:pPr>
    </w:p>
    <w:p w14:paraId="39CE8B5D" w14:textId="77777777" w:rsidR="00F4474D" w:rsidRPr="004D3944" w:rsidRDefault="00F4474D" w:rsidP="00613364">
      <w:pPr>
        <w:pStyle w:val="a2"/>
        <w:rPr>
          <w:rFonts w:ascii="Arial" w:hAnsi="Arial" w:cs="Arial"/>
          <w:lang w:val="zh-CN" w:eastAsia="zh-CN"/>
        </w:rPr>
      </w:pPr>
      <w:r w:rsidRPr="004D3944">
        <w:rPr>
          <w:rFonts w:ascii="Arial" w:hAnsi="Arial" w:cs="Arial"/>
          <w:lang w:val="zh-CN" w:eastAsia="zh-CN"/>
        </w:rPr>
        <w:t>/**</w:t>
      </w:r>
    </w:p>
    <w:p w14:paraId="43C531B2" w14:textId="77777777" w:rsidR="00F4474D" w:rsidRPr="004D3944" w:rsidRDefault="00F4474D" w:rsidP="00613364">
      <w:pPr>
        <w:pStyle w:val="a2"/>
        <w:rPr>
          <w:rFonts w:ascii="Arial" w:hAnsi="Arial" w:cs="Arial"/>
          <w:lang w:val="zh-CN" w:eastAsia="zh-CN"/>
        </w:rPr>
      </w:pPr>
      <w:r w:rsidRPr="004D3944">
        <w:rPr>
          <w:rFonts w:ascii="Arial" w:hAnsi="Arial" w:cs="Arial"/>
          <w:lang w:val="zh-CN" w:eastAsia="zh-CN"/>
        </w:rPr>
        <w:t xml:space="preserve"> * </w:t>
      </w:r>
      <w:r w:rsidRPr="004D3944">
        <w:rPr>
          <w:rFonts w:ascii="Arial" w:hAnsi="Arial" w:cs="Arial"/>
          <w:lang w:val="zh-CN" w:eastAsia="zh-CN"/>
        </w:rPr>
        <w:t>車両台帳</w:t>
      </w:r>
      <w:r w:rsidRPr="004D3944">
        <w:rPr>
          <w:rFonts w:ascii="Arial" w:hAnsi="Arial" w:cs="Arial"/>
          <w:lang w:val="zh-CN" w:eastAsia="zh-CN"/>
        </w:rPr>
        <w:t xml:space="preserve"> </w:t>
      </w:r>
      <w:r w:rsidRPr="004D3944">
        <w:rPr>
          <w:rFonts w:ascii="Arial" w:hAnsi="Arial" w:cs="Arial"/>
          <w:lang w:val="zh-CN" w:eastAsia="zh-CN"/>
        </w:rPr>
        <w:t>検索</w:t>
      </w:r>
      <w:r w:rsidRPr="004D3944">
        <w:rPr>
          <w:rFonts w:ascii="Arial" w:hAnsi="Arial" w:cs="Arial"/>
          <w:lang w:val="zh-CN" w:eastAsia="zh-CN"/>
        </w:rPr>
        <w:t>Form.</w:t>
      </w:r>
    </w:p>
    <w:p w14:paraId="7F105B5E" w14:textId="77777777" w:rsidR="00F4474D" w:rsidRPr="004D3944" w:rsidRDefault="00F4474D" w:rsidP="00613364">
      <w:pPr>
        <w:pStyle w:val="a2"/>
        <w:rPr>
          <w:rFonts w:ascii="Arial" w:hAnsi="Arial" w:cs="Arial"/>
          <w:lang w:val="zh-CN" w:eastAsia="zh-CN"/>
        </w:rPr>
      </w:pPr>
      <w:r w:rsidRPr="004D3944">
        <w:rPr>
          <w:rFonts w:ascii="Arial" w:hAnsi="Arial" w:cs="Arial"/>
          <w:lang w:val="zh-CN" w:eastAsia="zh-CN"/>
        </w:rPr>
        <w:t xml:space="preserve"> *</w:t>
      </w:r>
    </w:p>
    <w:p w14:paraId="318E1FF5" w14:textId="77777777" w:rsidR="00F4474D" w:rsidRPr="004D3944" w:rsidRDefault="00F4474D" w:rsidP="00613364">
      <w:pPr>
        <w:pStyle w:val="a2"/>
        <w:rPr>
          <w:rFonts w:ascii="Arial" w:hAnsi="Arial" w:cs="Arial"/>
          <w:lang w:val="zh-CN" w:eastAsia="zh-CN"/>
        </w:rPr>
      </w:pPr>
      <w:r w:rsidRPr="004D3944">
        <w:rPr>
          <w:rFonts w:ascii="Arial" w:hAnsi="Arial" w:cs="Arial"/>
          <w:lang w:val="zh-CN" w:eastAsia="zh-CN"/>
        </w:rPr>
        <w:t xml:space="preserve"> * @version $Revision$</w:t>
      </w:r>
    </w:p>
    <w:p w14:paraId="346CC8C1" w14:textId="77777777" w:rsidR="00F4474D" w:rsidRPr="004D3944" w:rsidRDefault="00F4474D" w:rsidP="00613364">
      <w:pPr>
        <w:pStyle w:val="a2"/>
        <w:rPr>
          <w:rFonts w:ascii="Arial" w:hAnsi="Arial" w:cs="Arial"/>
          <w:lang w:val="zh-CN" w:eastAsia="zh-CN"/>
        </w:rPr>
      </w:pPr>
      <w:r w:rsidRPr="004D3944">
        <w:rPr>
          <w:rFonts w:ascii="Arial" w:hAnsi="Arial" w:cs="Arial"/>
          <w:lang w:val="zh-CN" w:eastAsia="zh-CN"/>
        </w:rPr>
        <w:lastRenderedPageBreak/>
        <w:t xml:space="preserve"> * @author t.komada</w:t>
      </w:r>
    </w:p>
    <w:p w14:paraId="4C5E6A48" w14:textId="77777777" w:rsidR="00F4474D" w:rsidRPr="004D3944" w:rsidRDefault="00F4474D" w:rsidP="00613364">
      <w:pPr>
        <w:pStyle w:val="a2"/>
        <w:rPr>
          <w:rFonts w:ascii="Arial" w:hAnsi="Arial" w:cs="Arial"/>
          <w:lang w:val="zh-CN" w:eastAsia="zh-CN"/>
        </w:rPr>
      </w:pPr>
      <w:r w:rsidRPr="004D3944">
        <w:rPr>
          <w:rFonts w:ascii="Arial" w:hAnsi="Arial" w:cs="Arial"/>
          <w:lang w:val="zh-CN" w:eastAsia="zh-CN"/>
        </w:rPr>
        <w:t xml:space="preserve"> * @since 1.0</w:t>
      </w:r>
    </w:p>
    <w:p w14:paraId="5D2021A6" w14:textId="77777777" w:rsidR="00F4474D" w:rsidRPr="004D3944" w:rsidRDefault="00F4474D" w:rsidP="00613364">
      <w:pPr>
        <w:pStyle w:val="a2"/>
        <w:rPr>
          <w:rFonts w:ascii="Arial" w:hAnsi="Arial" w:cs="Arial"/>
          <w:lang w:val="zh-CN" w:eastAsia="zh-CN"/>
        </w:rPr>
      </w:pPr>
      <w:r w:rsidRPr="004D3944">
        <w:rPr>
          <w:rFonts w:ascii="Arial" w:hAnsi="Arial" w:cs="Arial"/>
          <w:lang w:val="zh-CN" w:eastAsia="zh-CN"/>
        </w:rPr>
        <w:t xml:space="preserve"> */</w:t>
      </w:r>
    </w:p>
    <w:p w14:paraId="34B7C0CF" w14:textId="77777777" w:rsidR="00F4474D" w:rsidRPr="004D3944" w:rsidRDefault="00F4474D" w:rsidP="00613364">
      <w:pPr>
        <w:pStyle w:val="a2"/>
        <w:rPr>
          <w:rFonts w:ascii="Arial" w:hAnsi="Arial" w:cs="Arial"/>
          <w:lang w:val="zh-CN" w:eastAsia="zh-CN"/>
        </w:rPr>
      </w:pPr>
      <w:r w:rsidRPr="004D3944">
        <w:rPr>
          <w:rFonts w:ascii="Arial" w:hAnsi="Arial" w:cs="Arial"/>
          <w:lang w:val="zh-CN" w:eastAsia="zh-CN"/>
        </w:rPr>
        <w:t>public class SearchForm implements Serializable {</w:t>
      </w:r>
    </w:p>
    <w:p w14:paraId="086CA76F" w14:textId="77777777" w:rsidR="00F4474D" w:rsidRPr="004D3944" w:rsidRDefault="00F4474D" w:rsidP="00613364">
      <w:pPr>
        <w:pStyle w:val="a2"/>
        <w:rPr>
          <w:rFonts w:ascii="Arial" w:hAnsi="Arial" w:cs="Arial"/>
          <w:lang w:val="zh-CN" w:eastAsia="zh-CN"/>
        </w:rPr>
      </w:pPr>
    </w:p>
    <w:p w14:paraId="4B6005D2" w14:textId="77777777" w:rsidR="00F4474D" w:rsidRPr="004D3944" w:rsidRDefault="00F4474D" w:rsidP="00613364">
      <w:pPr>
        <w:pStyle w:val="a2"/>
        <w:rPr>
          <w:rFonts w:ascii="Arial" w:hAnsi="Arial" w:cs="Arial"/>
          <w:lang w:val="zh-CN" w:eastAsia="zh-CN"/>
        </w:rPr>
      </w:pPr>
      <w:r w:rsidRPr="004D3944">
        <w:rPr>
          <w:rFonts w:ascii="Arial" w:hAnsi="Arial" w:cs="Arial"/>
          <w:lang w:val="zh-CN" w:eastAsia="zh-CN"/>
        </w:rPr>
        <w:t xml:space="preserve">  /** </w:t>
      </w:r>
      <w:r w:rsidRPr="004D3944">
        <w:rPr>
          <w:rFonts w:ascii="Arial" w:hAnsi="Arial" w:cs="Arial"/>
          <w:lang w:val="zh-CN" w:eastAsia="zh-CN"/>
        </w:rPr>
        <w:t>製品部門</w:t>
      </w:r>
      <w:r w:rsidRPr="004D3944">
        <w:rPr>
          <w:rFonts w:ascii="Arial" w:hAnsi="Arial" w:cs="Arial"/>
          <w:lang w:val="zh-CN" w:eastAsia="zh-CN"/>
        </w:rPr>
        <w:t xml:space="preserve"> . */</w:t>
      </w:r>
    </w:p>
    <w:p w14:paraId="3DCC217B" w14:textId="77777777" w:rsidR="00F4474D" w:rsidRPr="004D3944" w:rsidRDefault="00F4474D" w:rsidP="00613364">
      <w:pPr>
        <w:pStyle w:val="a2"/>
        <w:rPr>
          <w:rFonts w:ascii="Arial" w:hAnsi="Arial" w:cs="Arial"/>
          <w:lang w:val="zh-CN" w:eastAsia="zh-CN"/>
        </w:rPr>
      </w:pPr>
      <w:r w:rsidRPr="004D3944">
        <w:rPr>
          <w:rFonts w:ascii="Arial" w:hAnsi="Arial" w:cs="Arial"/>
          <w:lang w:val="zh-CN" w:eastAsia="zh-CN"/>
        </w:rPr>
        <w:t xml:space="preserve">  public String spart;</w:t>
      </w:r>
    </w:p>
    <w:p w14:paraId="5B2D3D81" w14:textId="77777777" w:rsidR="00F4474D" w:rsidRPr="004D3944" w:rsidRDefault="00F4474D" w:rsidP="00613364">
      <w:pPr>
        <w:pStyle w:val="a2"/>
        <w:rPr>
          <w:rFonts w:ascii="Arial" w:hAnsi="Arial" w:cs="Arial"/>
          <w:lang w:val="zh-CN" w:eastAsia="zh-CN"/>
        </w:rPr>
      </w:pPr>
    </w:p>
    <w:p w14:paraId="719D6530" w14:textId="77777777" w:rsidR="00F4474D" w:rsidRPr="004D3944" w:rsidRDefault="00F4474D" w:rsidP="00613364">
      <w:pPr>
        <w:pStyle w:val="a2"/>
        <w:rPr>
          <w:rFonts w:ascii="Arial" w:hAnsi="Arial" w:cs="Arial"/>
          <w:lang w:val="zh-CN" w:eastAsia="zh-CN"/>
        </w:rPr>
      </w:pPr>
      <w:r w:rsidRPr="004D3944">
        <w:rPr>
          <w:rFonts w:ascii="Arial" w:hAnsi="Arial" w:cs="Arial"/>
          <w:lang w:val="zh-CN" w:eastAsia="zh-CN"/>
        </w:rPr>
        <w:t xml:space="preserve">  /** </w:t>
      </w:r>
      <w:r w:rsidRPr="004D3944">
        <w:rPr>
          <w:rFonts w:ascii="Arial" w:hAnsi="Arial" w:cs="Arial"/>
          <w:lang w:val="zh-CN" w:eastAsia="zh-CN"/>
        </w:rPr>
        <w:t>運搬事業者コード</w:t>
      </w:r>
      <w:r w:rsidRPr="004D3944">
        <w:rPr>
          <w:rFonts w:ascii="Arial" w:hAnsi="Arial" w:cs="Arial"/>
          <w:lang w:val="zh-CN" w:eastAsia="zh-CN"/>
        </w:rPr>
        <w:t>. */</w:t>
      </w:r>
    </w:p>
    <w:p w14:paraId="3E3FCEC9" w14:textId="77777777" w:rsidR="00F4474D" w:rsidRPr="004D3944" w:rsidRDefault="00F4474D" w:rsidP="00613364">
      <w:pPr>
        <w:pStyle w:val="a2"/>
        <w:rPr>
          <w:rFonts w:ascii="Arial" w:hAnsi="Arial" w:cs="Arial"/>
          <w:lang w:val="zh-CN" w:eastAsia="zh-CN"/>
        </w:rPr>
      </w:pPr>
      <w:r w:rsidRPr="004D3944">
        <w:rPr>
          <w:rFonts w:ascii="Arial" w:hAnsi="Arial" w:cs="Arial"/>
          <w:lang w:val="zh-CN" w:eastAsia="zh-CN"/>
        </w:rPr>
        <w:t xml:space="preserve">  public String ujscd;</w:t>
      </w:r>
    </w:p>
    <w:p w14:paraId="30ECC1AC" w14:textId="77777777" w:rsidR="00F4474D" w:rsidRPr="004D3944" w:rsidRDefault="00F4474D" w:rsidP="00613364">
      <w:pPr>
        <w:pStyle w:val="a2"/>
        <w:rPr>
          <w:rFonts w:ascii="Arial" w:hAnsi="Arial" w:cs="Arial"/>
          <w:lang w:val="zh-CN" w:eastAsia="zh-CN"/>
        </w:rPr>
      </w:pPr>
    </w:p>
    <w:p w14:paraId="05CEB65C" w14:textId="77777777" w:rsidR="00F4474D" w:rsidRPr="004D3944" w:rsidRDefault="00F4474D" w:rsidP="00613364">
      <w:pPr>
        <w:pStyle w:val="a2"/>
        <w:rPr>
          <w:rFonts w:ascii="Arial" w:hAnsi="Arial" w:cs="Arial"/>
          <w:lang w:val="zh-CN" w:eastAsia="zh-CN"/>
        </w:rPr>
      </w:pPr>
      <w:r w:rsidRPr="004D3944">
        <w:rPr>
          <w:rFonts w:ascii="Arial" w:hAnsi="Arial" w:cs="Arial"/>
          <w:lang w:val="zh-CN" w:eastAsia="zh-CN"/>
        </w:rPr>
        <w:t xml:space="preserve">  /** </w:t>
      </w:r>
      <w:r w:rsidRPr="004D3944">
        <w:rPr>
          <w:rFonts w:ascii="Arial" w:hAnsi="Arial" w:cs="Arial"/>
          <w:lang w:val="zh-CN" w:eastAsia="zh-CN"/>
        </w:rPr>
        <w:t>車両コード</w:t>
      </w:r>
      <w:r w:rsidRPr="004D3944">
        <w:rPr>
          <w:rFonts w:ascii="Arial" w:hAnsi="Arial" w:cs="Arial"/>
          <w:lang w:val="zh-CN" w:eastAsia="zh-CN"/>
        </w:rPr>
        <w:t>. */</w:t>
      </w:r>
    </w:p>
    <w:p w14:paraId="663696D9" w14:textId="77777777" w:rsidR="00F4474D" w:rsidRPr="004D3944" w:rsidRDefault="00F4474D" w:rsidP="00613364">
      <w:pPr>
        <w:pStyle w:val="a2"/>
        <w:rPr>
          <w:rFonts w:ascii="Arial" w:hAnsi="Arial" w:cs="Arial"/>
          <w:lang w:val="zh-CN" w:eastAsia="zh-CN"/>
        </w:rPr>
      </w:pPr>
      <w:r w:rsidRPr="004D3944">
        <w:rPr>
          <w:rFonts w:ascii="Arial" w:hAnsi="Arial" w:cs="Arial"/>
          <w:lang w:val="zh-CN" w:eastAsia="zh-CN"/>
        </w:rPr>
        <w:t xml:space="preserve">  public String syacd;</w:t>
      </w:r>
    </w:p>
    <w:p w14:paraId="57460236" w14:textId="77777777" w:rsidR="00F4474D" w:rsidRPr="004D3944" w:rsidRDefault="00F4474D" w:rsidP="00613364">
      <w:pPr>
        <w:pStyle w:val="a2"/>
        <w:rPr>
          <w:rFonts w:ascii="Arial" w:hAnsi="Arial" w:cs="Arial"/>
          <w:lang w:val="zh-CN" w:eastAsia="zh-CN"/>
        </w:rPr>
      </w:pPr>
    </w:p>
    <w:p w14:paraId="33CFA35D" w14:textId="77777777" w:rsidR="00F4474D" w:rsidRPr="004D3944" w:rsidRDefault="001115F0" w:rsidP="00613364">
      <w:pPr>
        <w:pStyle w:val="a2"/>
        <w:rPr>
          <w:rFonts w:ascii="Arial" w:hAnsi="Arial" w:cs="Arial"/>
          <w:lang w:val="zh-CN" w:eastAsia="zh-CN"/>
        </w:rPr>
      </w:pPr>
      <w:r>
        <w:rPr>
          <w:rFonts w:ascii="Arial" w:hAnsi="Arial" w:cs="Arial"/>
          <w:noProof/>
        </w:rPr>
        <w:pict w14:anchorId="0B87E6E2">
          <v:shape id="_x0000_s1213" type="#_x0000_t62" style="position:absolute;left:0;text-align:left;margin-left:257.85pt;margin-top:14.75pt;width:172.5pt;height:123pt;z-index:251679232" adj="-5960,20283">
            <v:textbox style="mso-next-textbox:#_x0000_s1213" inset="5.85pt,.7pt,5.85pt,.7pt">
              <w:txbxContent>
                <w:p w14:paraId="57AA73CC" w14:textId="77777777" w:rsidR="001115F0" w:rsidRPr="00FD67A3" w:rsidRDefault="001115F0" w:rsidP="00FD67A3">
                  <w:pPr>
                    <w:pStyle w:val="PlainText"/>
                    <w:rPr>
                      <w:sz w:val="18"/>
                      <w:szCs w:val="18"/>
                      <w:lang w:val="vi-VN"/>
                    </w:rPr>
                  </w:pPr>
                  <w:r>
                    <w:rPr>
                      <w:rFonts w:ascii="Times New Roman" w:hAnsi="Times New Roman"/>
                      <w:sz w:val="18"/>
                      <w:szCs w:val="18"/>
                      <w:lang w:val="vi-VN"/>
                    </w:rPr>
                    <w:t xml:space="preserve">Đối với tham số màn hình thì setting </w:t>
                  </w:r>
                  <w:r>
                    <w:rPr>
                      <w:rFonts w:hint="eastAsia"/>
                      <w:sz w:val="18"/>
                      <w:szCs w:val="18"/>
                    </w:rPr>
                    <w:t>limit</w:t>
                  </w:r>
                  <w:r>
                    <w:rPr>
                      <w:rFonts w:ascii="Times New Roman" w:hAnsi="Times New Roman"/>
                      <w:sz w:val="18"/>
                      <w:szCs w:val="18"/>
                      <w:lang w:val="vi-VN"/>
                    </w:rPr>
                    <w:t xml:space="preserve">. Vì chưa quyết định cách lưu giữ </w:t>
                  </w:r>
                  <w:r w:rsidRPr="00FD67A3">
                    <w:rPr>
                      <w:sz w:val="18"/>
                      <w:szCs w:val="18"/>
                      <w:lang w:val="vi-VN"/>
                    </w:rPr>
                    <w:t>Limit</w:t>
                  </w:r>
                  <w:r>
                    <w:rPr>
                      <w:rFonts w:ascii="Times New Roman" w:hAnsi="Times New Roman"/>
                      <w:sz w:val="18"/>
                      <w:szCs w:val="18"/>
                      <w:lang w:val="vi-VN"/>
                    </w:rPr>
                    <w:t xml:space="preserve"> cho nên tạm thời chỉ định trực tiếp cũng OK. Nếu có thể thì tôi muốn hoàn thiện (hoàn thành) ở </w:t>
                  </w:r>
                  <w:r w:rsidRPr="00FD67A3">
                    <w:rPr>
                      <w:rFonts w:hint="eastAsia"/>
                      <w:sz w:val="18"/>
                      <w:szCs w:val="18"/>
                      <w:lang w:val="vi-VN"/>
                    </w:rPr>
                    <w:t>Interceptor</w:t>
                  </w:r>
                </w:p>
                <w:p w14:paraId="41294DB3" w14:textId="77777777" w:rsidR="001115F0" w:rsidRPr="00FD67A3" w:rsidRDefault="001115F0" w:rsidP="00FD67A3">
                  <w:pPr>
                    <w:ind w:firstLine="250"/>
                    <w:rPr>
                      <w:szCs w:val="18"/>
                      <w:lang w:val="vi-VN"/>
                    </w:rPr>
                  </w:pPr>
                </w:p>
              </w:txbxContent>
            </v:textbox>
          </v:shape>
        </w:pict>
      </w:r>
      <w:r w:rsidR="00F4474D" w:rsidRPr="004D3944">
        <w:rPr>
          <w:rFonts w:ascii="Arial" w:hAnsi="Arial" w:cs="Arial"/>
          <w:lang w:val="zh-CN" w:eastAsia="zh-CN"/>
        </w:rPr>
        <w:t xml:space="preserve">  /** </w:t>
      </w:r>
      <w:r w:rsidR="00F4474D" w:rsidRPr="004D3944">
        <w:rPr>
          <w:rFonts w:ascii="Arial" w:hAnsi="Arial" w:cs="Arial"/>
          <w:lang w:val="zh-CN" w:eastAsia="zh-CN"/>
        </w:rPr>
        <w:t>有効</w:t>
      </w:r>
      <w:r w:rsidR="00F4474D" w:rsidRPr="004D3944">
        <w:rPr>
          <w:rFonts w:ascii="Arial" w:hAnsi="Arial" w:cs="Arial"/>
          <w:lang w:val="zh-CN" w:eastAsia="zh-CN"/>
        </w:rPr>
        <w:t>.TODO:</w:t>
      </w:r>
      <w:r w:rsidR="00F4474D" w:rsidRPr="004D3944">
        <w:rPr>
          <w:rFonts w:ascii="Arial" w:hAnsi="Arial" w:cs="Arial"/>
          <w:lang w:val="zh-CN" w:eastAsia="zh-CN"/>
        </w:rPr>
        <w:t>項目名未定</w:t>
      </w:r>
      <w:r w:rsidR="00F4474D" w:rsidRPr="004D3944">
        <w:rPr>
          <w:rFonts w:ascii="Arial" w:hAnsi="Arial" w:cs="Arial"/>
          <w:lang w:val="zh-CN" w:eastAsia="zh-CN"/>
        </w:rPr>
        <w:t xml:space="preserve"> */</w:t>
      </w:r>
    </w:p>
    <w:p w14:paraId="3FBB0725" w14:textId="77777777" w:rsidR="00F4474D" w:rsidRPr="004D3944" w:rsidRDefault="00F4474D" w:rsidP="00613364">
      <w:pPr>
        <w:pStyle w:val="a2"/>
        <w:rPr>
          <w:rFonts w:ascii="Arial" w:hAnsi="Arial" w:cs="Arial"/>
          <w:lang w:val="zh-CN" w:eastAsia="zh-CN"/>
        </w:rPr>
      </w:pPr>
      <w:r w:rsidRPr="004D3944">
        <w:rPr>
          <w:rFonts w:ascii="Arial" w:hAnsi="Arial" w:cs="Arial"/>
          <w:lang w:val="zh-CN" w:eastAsia="zh-CN"/>
        </w:rPr>
        <w:t xml:space="preserve">  public String enable;</w:t>
      </w:r>
    </w:p>
    <w:p w14:paraId="050DE08D" w14:textId="77777777" w:rsidR="00F4474D" w:rsidRPr="004D3944" w:rsidRDefault="00F4474D" w:rsidP="00613364">
      <w:pPr>
        <w:pStyle w:val="a2"/>
        <w:rPr>
          <w:rFonts w:ascii="Arial" w:hAnsi="Arial" w:cs="Arial"/>
          <w:lang w:val="zh-CN" w:eastAsia="zh-CN"/>
        </w:rPr>
      </w:pPr>
    </w:p>
    <w:p w14:paraId="006C26FE" w14:textId="77777777" w:rsidR="00F4474D" w:rsidRPr="004D3944" w:rsidRDefault="00F4474D" w:rsidP="00613364">
      <w:pPr>
        <w:pStyle w:val="a2"/>
        <w:rPr>
          <w:rFonts w:ascii="Arial" w:hAnsi="Arial" w:cs="Arial"/>
          <w:lang w:val="zh-CN" w:eastAsia="zh-CN"/>
        </w:rPr>
      </w:pPr>
      <w:r w:rsidRPr="004D3944">
        <w:rPr>
          <w:rFonts w:ascii="Arial" w:hAnsi="Arial" w:cs="Arial"/>
          <w:lang w:val="zh-CN" w:eastAsia="zh-CN"/>
        </w:rPr>
        <w:t xml:space="preserve">  /** </w:t>
      </w:r>
      <w:r w:rsidRPr="004D3944">
        <w:rPr>
          <w:rFonts w:ascii="Arial" w:hAnsi="Arial" w:cs="Arial"/>
          <w:lang w:val="zh-CN" w:eastAsia="zh-CN"/>
        </w:rPr>
        <w:t>削除済み</w:t>
      </w:r>
      <w:r w:rsidRPr="004D3944">
        <w:rPr>
          <w:rFonts w:ascii="Arial" w:hAnsi="Arial" w:cs="Arial"/>
          <w:lang w:val="zh-CN" w:eastAsia="zh-CN"/>
        </w:rPr>
        <w:t>.TODO:</w:t>
      </w:r>
      <w:r w:rsidRPr="004D3944">
        <w:rPr>
          <w:rFonts w:ascii="Arial" w:hAnsi="Arial" w:cs="Arial"/>
          <w:lang w:val="zh-CN" w:eastAsia="zh-CN"/>
        </w:rPr>
        <w:t>項目名未定</w:t>
      </w:r>
      <w:r w:rsidRPr="004D3944">
        <w:rPr>
          <w:rFonts w:ascii="Arial" w:hAnsi="Arial" w:cs="Arial"/>
          <w:lang w:val="zh-CN" w:eastAsia="zh-CN"/>
        </w:rPr>
        <w:t xml:space="preserve"> */</w:t>
      </w:r>
    </w:p>
    <w:p w14:paraId="5020805D" w14:textId="77777777" w:rsidR="00F4474D" w:rsidRPr="004D3944" w:rsidRDefault="00F4474D" w:rsidP="00613364">
      <w:pPr>
        <w:pStyle w:val="a2"/>
        <w:rPr>
          <w:rFonts w:ascii="Arial" w:hAnsi="Arial" w:cs="Arial"/>
          <w:lang w:val="zh-CN" w:eastAsia="zh-CN"/>
        </w:rPr>
      </w:pPr>
      <w:r w:rsidRPr="004D3944">
        <w:rPr>
          <w:rFonts w:ascii="Arial" w:hAnsi="Arial" w:cs="Arial"/>
          <w:lang w:val="zh-CN" w:eastAsia="zh-CN"/>
        </w:rPr>
        <w:t xml:space="preserve">  public String deleteFlag;</w:t>
      </w:r>
    </w:p>
    <w:p w14:paraId="09E9626E" w14:textId="77777777" w:rsidR="00F4474D" w:rsidRPr="004D3944" w:rsidRDefault="00F4474D" w:rsidP="00613364">
      <w:pPr>
        <w:pStyle w:val="a2"/>
        <w:rPr>
          <w:rFonts w:ascii="Arial" w:hAnsi="Arial" w:cs="Arial"/>
          <w:lang w:val="zh-CN" w:eastAsia="zh-CN"/>
        </w:rPr>
      </w:pPr>
    </w:p>
    <w:p w14:paraId="5971D174" w14:textId="77777777" w:rsidR="00F4474D" w:rsidRPr="004D3944" w:rsidRDefault="00F4474D" w:rsidP="00613364">
      <w:pPr>
        <w:pStyle w:val="a2"/>
        <w:rPr>
          <w:rFonts w:ascii="Arial" w:hAnsi="Arial" w:cs="Arial"/>
          <w:lang w:val="zh-CN" w:eastAsia="zh-CN"/>
        </w:rPr>
      </w:pPr>
      <w:r w:rsidRPr="004D3944">
        <w:rPr>
          <w:rFonts w:ascii="Arial" w:hAnsi="Arial" w:cs="Arial"/>
          <w:lang w:val="zh-CN" w:eastAsia="zh-CN"/>
        </w:rPr>
        <w:t xml:space="preserve">  /** </w:t>
      </w:r>
      <w:r w:rsidRPr="004D3944">
        <w:rPr>
          <w:rFonts w:ascii="Arial" w:hAnsi="Arial" w:cs="Arial"/>
          <w:lang w:val="zh-CN" w:eastAsia="zh-CN"/>
        </w:rPr>
        <w:t>ページング制御</w:t>
      </w:r>
      <w:r w:rsidRPr="004D3944">
        <w:rPr>
          <w:rFonts w:ascii="Arial" w:hAnsi="Arial" w:cs="Arial"/>
          <w:lang w:val="zh-CN" w:eastAsia="zh-CN"/>
        </w:rPr>
        <w:t xml:space="preserve"> </w:t>
      </w:r>
      <w:r w:rsidRPr="004D3944">
        <w:rPr>
          <w:rFonts w:ascii="Arial" w:hAnsi="Arial" w:cs="Arial"/>
          <w:lang w:val="zh-CN" w:eastAsia="zh-CN"/>
        </w:rPr>
        <w:t>情報</w:t>
      </w:r>
      <w:r w:rsidRPr="004D3944">
        <w:rPr>
          <w:rFonts w:ascii="Arial" w:hAnsi="Arial" w:cs="Arial"/>
          <w:lang w:val="zh-CN" w:eastAsia="zh-CN"/>
        </w:rPr>
        <w:t>. */</w:t>
      </w:r>
    </w:p>
    <w:p w14:paraId="7E7D3185" w14:textId="77777777" w:rsidR="00F4474D" w:rsidRPr="004D3944" w:rsidRDefault="00F4474D" w:rsidP="00613364">
      <w:pPr>
        <w:pStyle w:val="a2"/>
        <w:rPr>
          <w:rFonts w:ascii="Arial" w:hAnsi="Arial" w:cs="Arial"/>
          <w:lang w:val="zh-CN" w:eastAsia="zh-CN"/>
        </w:rPr>
      </w:pPr>
      <w:r w:rsidRPr="004D3944">
        <w:rPr>
          <w:rFonts w:ascii="Arial" w:hAnsi="Arial" w:cs="Arial"/>
          <w:lang w:val="zh-CN" w:eastAsia="zh-CN"/>
        </w:rPr>
        <w:t xml:space="preserve">  </w:t>
      </w:r>
      <w:r w:rsidRPr="004D3944">
        <w:rPr>
          <w:rStyle w:val="a1"/>
          <w:rFonts w:ascii="Arial" w:hAnsi="Arial" w:cs="Arial"/>
        </w:rPr>
        <w:t>public PagingControl pagingControl</w:t>
      </w:r>
      <w:r w:rsidRPr="004D3944">
        <w:rPr>
          <w:rFonts w:ascii="Arial" w:hAnsi="Arial" w:cs="Arial"/>
          <w:lang w:val="zh-CN" w:eastAsia="zh-CN"/>
        </w:rPr>
        <w:t>;</w:t>
      </w:r>
    </w:p>
    <w:p w14:paraId="23E1A81D" w14:textId="77777777" w:rsidR="00F4474D" w:rsidRPr="004D3944" w:rsidRDefault="00F4474D" w:rsidP="00613364">
      <w:pPr>
        <w:pStyle w:val="a2"/>
        <w:rPr>
          <w:rFonts w:ascii="Arial" w:hAnsi="Arial" w:cs="Arial"/>
          <w:lang w:val="zh-CN" w:eastAsia="zh-CN"/>
        </w:rPr>
      </w:pPr>
    </w:p>
    <w:p w14:paraId="22FB307C" w14:textId="77777777" w:rsidR="00D21DD3" w:rsidRPr="004D3944" w:rsidRDefault="00F4474D" w:rsidP="00613364">
      <w:pPr>
        <w:pStyle w:val="a2"/>
        <w:rPr>
          <w:rFonts w:ascii="Arial" w:eastAsia="SimSun" w:hAnsi="Arial" w:cs="Arial"/>
          <w:lang w:val="zh-CN" w:eastAsia="zh-CN"/>
        </w:rPr>
      </w:pPr>
      <w:r w:rsidRPr="004D3944">
        <w:rPr>
          <w:rFonts w:ascii="Arial" w:hAnsi="Arial" w:cs="Arial"/>
          <w:lang w:val="zh-CN" w:eastAsia="zh-CN"/>
        </w:rPr>
        <w:t>}</w:t>
      </w:r>
    </w:p>
    <w:p w14:paraId="197FD79F" w14:textId="77777777" w:rsidR="00F36578" w:rsidRPr="004D3944" w:rsidRDefault="00F36578" w:rsidP="00613364">
      <w:pPr>
        <w:pStyle w:val="Heading4"/>
        <w:rPr>
          <w:rFonts w:ascii="Arial" w:eastAsia="SimSun" w:hAnsi="Arial" w:cs="Arial"/>
          <w:lang w:eastAsia="zh-CN"/>
        </w:rPr>
      </w:pPr>
      <w:r w:rsidRPr="004D3944">
        <w:rPr>
          <w:rFonts w:ascii="Arial" w:hAnsi="Arial" w:cs="Arial"/>
        </w:rPr>
        <w:t>Model</w:t>
      </w:r>
    </w:p>
    <w:p w14:paraId="587FA8AE" w14:textId="77777777" w:rsidR="001376D1" w:rsidRPr="004D3944" w:rsidRDefault="001376D1" w:rsidP="00613364">
      <w:pPr>
        <w:pStyle w:val="a2"/>
        <w:rPr>
          <w:rFonts w:ascii="Arial" w:hAnsi="Arial" w:cs="Arial"/>
          <w:lang w:val="zh-CN" w:eastAsia="zh-CN"/>
        </w:rPr>
      </w:pPr>
      <w:r w:rsidRPr="004D3944">
        <w:rPr>
          <w:rFonts w:ascii="Arial" w:hAnsi="Arial" w:cs="Arial"/>
          <w:lang w:val="zh-CN" w:eastAsia="zh-CN"/>
        </w:rPr>
        <w:t>package jp.co.dowa.sd.model.sd04222;</w:t>
      </w:r>
    </w:p>
    <w:p w14:paraId="347704B6" w14:textId="77777777" w:rsidR="001376D1" w:rsidRPr="004D3944" w:rsidRDefault="001376D1" w:rsidP="00613364">
      <w:pPr>
        <w:pStyle w:val="a2"/>
        <w:rPr>
          <w:rFonts w:ascii="Arial" w:hAnsi="Arial" w:cs="Arial"/>
          <w:lang w:val="zh-CN" w:eastAsia="zh-CN"/>
        </w:rPr>
      </w:pPr>
    </w:p>
    <w:p w14:paraId="54FC8A5D" w14:textId="77777777" w:rsidR="001376D1" w:rsidRPr="004D3944" w:rsidRDefault="001376D1" w:rsidP="00613364">
      <w:pPr>
        <w:pStyle w:val="a2"/>
        <w:rPr>
          <w:rFonts w:ascii="Arial" w:hAnsi="Arial" w:cs="Arial"/>
          <w:lang w:val="zh-CN" w:eastAsia="zh-CN"/>
        </w:rPr>
      </w:pPr>
      <w:r w:rsidRPr="004D3944">
        <w:rPr>
          <w:rFonts w:ascii="Arial" w:hAnsi="Arial" w:cs="Arial"/>
          <w:lang w:val="zh-CN" w:eastAsia="zh-CN"/>
        </w:rPr>
        <w:t>import jp.co.dowa.sd.core.dto.PagingControlResult;</w:t>
      </w:r>
    </w:p>
    <w:p w14:paraId="7755003A" w14:textId="77777777" w:rsidR="001376D1" w:rsidRPr="004D3944" w:rsidRDefault="001376D1" w:rsidP="00613364">
      <w:pPr>
        <w:pStyle w:val="a2"/>
        <w:rPr>
          <w:rFonts w:ascii="Arial" w:hAnsi="Arial" w:cs="Arial"/>
          <w:lang w:val="zh-CN" w:eastAsia="zh-CN"/>
        </w:rPr>
      </w:pPr>
    </w:p>
    <w:p w14:paraId="12F6A73C" w14:textId="77777777" w:rsidR="001376D1" w:rsidRPr="004D3944" w:rsidRDefault="001376D1" w:rsidP="00613364">
      <w:pPr>
        <w:pStyle w:val="a2"/>
        <w:rPr>
          <w:rFonts w:ascii="Arial" w:hAnsi="Arial" w:cs="Arial"/>
          <w:lang w:val="zh-CN" w:eastAsia="zh-CN"/>
        </w:rPr>
      </w:pPr>
      <w:r w:rsidRPr="004D3944">
        <w:rPr>
          <w:rFonts w:ascii="Arial" w:hAnsi="Arial" w:cs="Arial"/>
          <w:lang w:val="zh-CN" w:eastAsia="zh-CN"/>
        </w:rPr>
        <w:t>import lombok.Data;</w:t>
      </w:r>
    </w:p>
    <w:p w14:paraId="1B7A6D82" w14:textId="77777777" w:rsidR="001376D1" w:rsidRPr="004D3944" w:rsidRDefault="001376D1" w:rsidP="00613364">
      <w:pPr>
        <w:pStyle w:val="a2"/>
        <w:rPr>
          <w:rFonts w:ascii="Arial" w:hAnsi="Arial" w:cs="Arial"/>
          <w:lang w:val="zh-CN" w:eastAsia="zh-CN"/>
        </w:rPr>
      </w:pPr>
    </w:p>
    <w:p w14:paraId="42C7DD5B" w14:textId="77777777" w:rsidR="001376D1" w:rsidRPr="004D3944" w:rsidRDefault="001376D1" w:rsidP="00613364">
      <w:pPr>
        <w:pStyle w:val="a2"/>
        <w:rPr>
          <w:rFonts w:ascii="Arial" w:hAnsi="Arial" w:cs="Arial"/>
          <w:lang w:val="zh-CN" w:eastAsia="zh-CN"/>
        </w:rPr>
      </w:pPr>
      <w:r w:rsidRPr="004D3944">
        <w:rPr>
          <w:rFonts w:ascii="Arial" w:hAnsi="Arial" w:cs="Arial"/>
          <w:lang w:val="zh-CN" w:eastAsia="zh-CN"/>
        </w:rPr>
        <w:t>/**</w:t>
      </w:r>
    </w:p>
    <w:p w14:paraId="0883D0B1" w14:textId="77777777" w:rsidR="001376D1" w:rsidRPr="004D3944" w:rsidRDefault="001376D1" w:rsidP="00613364">
      <w:pPr>
        <w:pStyle w:val="a2"/>
        <w:rPr>
          <w:rFonts w:ascii="Arial" w:hAnsi="Arial" w:cs="Arial"/>
          <w:lang w:val="zh-CN" w:eastAsia="zh-CN"/>
        </w:rPr>
      </w:pPr>
      <w:r w:rsidRPr="004D3944">
        <w:rPr>
          <w:rFonts w:ascii="Arial" w:hAnsi="Arial" w:cs="Arial"/>
          <w:lang w:val="zh-CN" w:eastAsia="zh-CN"/>
        </w:rPr>
        <w:t xml:space="preserve"> * </w:t>
      </w:r>
      <w:r w:rsidRPr="004D3944">
        <w:rPr>
          <w:rFonts w:ascii="Arial" w:hAnsi="Arial" w:cs="Arial"/>
          <w:lang w:val="zh-CN" w:eastAsia="zh-CN"/>
        </w:rPr>
        <w:t>車両台帳</w:t>
      </w:r>
      <w:r w:rsidRPr="004D3944">
        <w:rPr>
          <w:rFonts w:ascii="Arial" w:hAnsi="Arial" w:cs="Arial"/>
          <w:lang w:val="zh-CN" w:eastAsia="zh-CN"/>
        </w:rPr>
        <w:t xml:space="preserve"> </w:t>
      </w:r>
      <w:r w:rsidRPr="004D3944">
        <w:rPr>
          <w:rFonts w:ascii="Arial" w:hAnsi="Arial" w:cs="Arial"/>
          <w:lang w:val="zh-CN" w:eastAsia="zh-CN"/>
        </w:rPr>
        <w:t>検索結果</w:t>
      </w:r>
      <w:r w:rsidRPr="004D3944">
        <w:rPr>
          <w:rFonts w:ascii="Arial" w:hAnsi="Arial" w:cs="Arial"/>
          <w:lang w:val="zh-CN" w:eastAsia="zh-CN"/>
        </w:rPr>
        <w:t>Model.</w:t>
      </w:r>
    </w:p>
    <w:p w14:paraId="43E9C79B" w14:textId="77777777" w:rsidR="001376D1" w:rsidRPr="004D3944" w:rsidRDefault="001376D1" w:rsidP="00613364">
      <w:pPr>
        <w:pStyle w:val="a2"/>
        <w:rPr>
          <w:rFonts w:ascii="Arial" w:hAnsi="Arial" w:cs="Arial"/>
          <w:lang w:val="zh-CN" w:eastAsia="zh-CN"/>
        </w:rPr>
      </w:pPr>
      <w:r w:rsidRPr="004D3944">
        <w:rPr>
          <w:rFonts w:ascii="Arial" w:hAnsi="Arial" w:cs="Arial"/>
          <w:lang w:val="zh-CN" w:eastAsia="zh-CN"/>
        </w:rPr>
        <w:t xml:space="preserve"> *</w:t>
      </w:r>
    </w:p>
    <w:p w14:paraId="7A9B4CB6" w14:textId="77777777" w:rsidR="001376D1" w:rsidRPr="004D3944" w:rsidRDefault="001376D1" w:rsidP="00613364">
      <w:pPr>
        <w:pStyle w:val="a2"/>
        <w:rPr>
          <w:rFonts w:ascii="Arial" w:hAnsi="Arial" w:cs="Arial"/>
          <w:lang w:val="zh-CN" w:eastAsia="zh-CN"/>
        </w:rPr>
      </w:pPr>
      <w:r w:rsidRPr="004D3944">
        <w:rPr>
          <w:rFonts w:ascii="Arial" w:hAnsi="Arial" w:cs="Arial"/>
          <w:lang w:val="zh-CN" w:eastAsia="zh-CN"/>
        </w:rPr>
        <w:lastRenderedPageBreak/>
        <w:t xml:space="preserve"> * @version $Revision$</w:t>
      </w:r>
    </w:p>
    <w:p w14:paraId="32DAE64B" w14:textId="77777777" w:rsidR="001376D1" w:rsidRPr="004D3944" w:rsidRDefault="001376D1" w:rsidP="00613364">
      <w:pPr>
        <w:pStyle w:val="a2"/>
        <w:rPr>
          <w:rFonts w:ascii="Arial" w:hAnsi="Arial" w:cs="Arial"/>
          <w:lang w:val="zh-CN" w:eastAsia="zh-CN"/>
        </w:rPr>
      </w:pPr>
      <w:r w:rsidRPr="004D3944">
        <w:rPr>
          <w:rFonts w:ascii="Arial" w:hAnsi="Arial" w:cs="Arial"/>
          <w:lang w:val="zh-CN" w:eastAsia="zh-CN"/>
        </w:rPr>
        <w:t xml:space="preserve"> * @author t.komadas</w:t>
      </w:r>
    </w:p>
    <w:p w14:paraId="12C18E9C" w14:textId="77777777" w:rsidR="001376D1" w:rsidRPr="004D3944" w:rsidRDefault="001376D1" w:rsidP="00613364">
      <w:pPr>
        <w:pStyle w:val="a2"/>
        <w:rPr>
          <w:rFonts w:ascii="Arial" w:hAnsi="Arial" w:cs="Arial"/>
          <w:lang w:val="zh-CN" w:eastAsia="zh-CN"/>
        </w:rPr>
      </w:pPr>
      <w:r w:rsidRPr="004D3944">
        <w:rPr>
          <w:rFonts w:ascii="Arial" w:hAnsi="Arial" w:cs="Arial"/>
          <w:lang w:val="zh-CN" w:eastAsia="zh-CN"/>
        </w:rPr>
        <w:t xml:space="preserve"> * @since 1.0</w:t>
      </w:r>
    </w:p>
    <w:p w14:paraId="2688B577" w14:textId="77777777" w:rsidR="001376D1" w:rsidRPr="004D3944" w:rsidRDefault="001376D1" w:rsidP="00613364">
      <w:pPr>
        <w:pStyle w:val="a2"/>
        <w:rPr>
          <w:rFonts w:ascii="Arial" w:hAnsi="Arial" w:cs="Arial"/>
          <w:lang w:val="zh-CN" w:eastAsia="zh-CN"/>
        </w:rPr>
      </w:pPr>
      <w:r w:rsidRPr="004D3944">
        <w:rPr>
          <w:rFonts w:ascii="Arial" w:hAnsi="Arial" w:cs="Arial"/>
          <w:lang w:val="zh-CN" w:eastAsia="zh-CN"/>
        </w:rPr>
        <w:t xml:space="preserve"> */</w:t>
      </w:r>
    </w:p>
    <w:p w14:paraId="65A651F2" w14:textId="77777777" w:rsidR="001376D1" w:rsidRPr="004D3944" w:rsidRDefault="001376D1" w:rsidP="00613364">
      <w:pPr>
        <w:pStyle w:val="a2"/>
        <w:rPr>
          <w:rFonts w:ascii="Arial" w:hAnsi="Arial" w:cs="Arial"/>
          <w:lang w:val="zh-CN" w:eastAsia="zh-CN"/>
        </w:rPr>
      </w:pPr>
      <w:r w:rsidRPr="004D3944">
        <w:rPr>
          <w:rFonts w:ascii="Arial" w:hAnsi="Arial" w:cs="Arial"/>
          <w:lang w:val="zh-CN" w:eastAsia="zh-CN"/>
        </w:rPr>
        <w:t>@Data</w:t>
      </w:r>
    </w:p>
    <w:p w14:paraId="38A2A833" w14:textId="77777777" w:rsidR="001376D1" w:rsidRPr="004D3944" w:rsidRDefault="001376D1" w:rsidP="00613364">
      <w:pPr>
        <w:pStyle w:val="a2"/>
        <w:rPr>
          <w:rFonts w:ascii="Arial" w:hAnsi="Arial" w:cs="Arial"/>
          <w:lang w:val="zh-CN" w:eastAsia="zh-CN"/>
        </w:rPr>
      </w:pPr>
      <w:r w:rsidRPr="004D3944">
        <w:rPr>
          <w:rFonts w:ascii="Arial" w:hAnsi="Arial" w:cs="Arial"/>
          <w:lang w:val="zh-CN" w:eastAsia="zh-CN"/>
        </w:rPr>
        <w:t>public class SearchResultModel {</w:t>
      </w:r>
    </w:p>
    <w:p w14:paraId="531B8CF6" w14:textId="77777777" w:rsidR="001376D1" w:rsidRPr="004D3944" w:rsidRDefault="001376D1" w:rsidP="00613364">
      <w:pPr>
        <w:pStyle w:val="a2"/>
        <w:rPr>
          <w:rFonts w:ascii="Arial" w:hAnsi="Arial" w:cs="Arial"/>
          <w:lang w:val="zh-CN" w:eastAsia="zh-CN"/>
        </w:rPr>
      </w:pPr>
    </w:p>
    <w:p w14:paraId="62FB8A70" w14:textId="77777777" w:rsidR="001376D1" w:rsidRPr="004D3944" w:rsidRDefault="001376D1" w:rsidP="00613364">
      <w:pPr>
        <w:pStyle w:val="a2"/>
        <w:rPr>
          <w:rFonts w:ascii="Arial" w:hAnsi="Arial" w:cs="Arial"/>
          <w:lang w:val="zh-CN" w:eastAsia="zh-CN"/>
        </w:rPr>
      </w:pPr>
      <w:r w:rsidRPr="004D3944">
        <w:rPr>
          <w:rFonts w:ascii="Arial" w:hAnsi="Arial" w:cs="Arial"/>
          <w:lang w:val="zh-CN" w:eastAsia="zh-CN"/>
        </w:rPr>
        <w:t xml:space="preserve">  /** </w:t>
      </w:r>
      <w:r w:rsidRPr="004D3944">
        <w:rPr>
          <w:rFonts w:ascii="Arial" w:hAnsi="Arial" w:cs="Arial"/>
          <w:lang w:val="zh-CN" w:eastAsia="zh-CN"/>
        </w:rPr>
        <w:t>製品部門</w:t>
      </w:r>
      <w:r w:rsidRPr="004D3944">
        <w:rPr>
          <w:rFonts w:ascii="Arial" w:hAnsi="Arial" w:cs="Arial"/>
          <w:lang w:val="zh-CN" w:eastAsia="zh-CN"/>
        </w:rPr>
        <w:t>. */</w:t>
      </w:r>
    </w:p>
    <w:p w14:paraId="66FAD90E" w14:textId="77777777" w:rsidR="001376D1" w:rsidRPr="004D3944" w:rsidRDefault="001376D1" w:rsidP="00613364">
      <w:pPr>
        <w:pStyle w:val="a2"/>
        <w:rPr>
          <w:rFonts w:ascii="Arial" w:hAnsi="Arial" w:cs="Arial"/>
          <w:lang w:val="zh-CN" w:eastAsia="zh-CN"/>
        </w:rPr>
      </w:pPr>
      <w:r w:rsidRPr="004D3944">
        <w:rPr>
          <w:rFonts w:ascii="Arial" w:hAnsi="Arial" w:cs="Arial"/>
          <w:lang w:val="zh-CN" w:eastAsia="zh-CN"/>
        </w:rPr>
        <w:t xml:space="preserve">  private String spart;</w:t>
      </w:r>
    </w:p>
    <w:p w14:paraId="4065DD48" w14:textId="77777777" w:rsidR="001376D1" w:rsidRPr="004D3944" w:rsidRDefault="001376D1" w:rsidP="00613364">
      <w:pPr>
        <w:pStyle w:val="a2"/>
        <w:rPr>
          <w:rFonts w:ascii="Arial" w:hAnsi="Arial" w:cs="Arial"/>
          <w:lang w:val="zh-CN" w:eastAsia="zh-CN"/>
        </w:rPr>
      </w:pPr>
    </w:p>
    <w:p w14:paraId="1EE6DBEA" w14:textId="77777777" w:rsidR="001376D1" w:rsidRPr="004D3944" w:rsidRDefault="001376D1" w:rsidP="00613364">
      <w:pPr>
        <w:pStyle w:val="a2"/>
        <w:rPr>
          <w:rFonts w:ascii="Arial" w:hAnsi="Arial" w:cs="Arial"/>
          <w:lang w:val="zh-CN" w:eastAsia="zh-CN"/>
        </w:rPr>
      </w:pPr>
      <w:r w:rsidRPr="004D3944">
        <w:rPr>
          <w:rFonts w:ascii="Arial" w:hAnsi="Arial" w:cs="Arial"/>
          <w:lang w:val="zh-CN" w:eastAsia="zh-CN"/>
        </w:rPr>
        <w:t xml:space="preserve">  /** </w:t>
      </w:r>
      <w:r w:rsidRPr="004D3944">
        <w:rPr>
          <w:rFonts w:ascii="Arial" w:hAnsi="Arial" w:cs="Arial"/>
          <w:lang w:val="zh-CN" w:eastAsia="zh-CN"/>
        </w:rPr>
        <w:t>運搬事業者コード</w:t>
      </w:r>
      <w:r w:rsidRPr="004D3944">
        <w:rPr>
          <w:rFonts w:ascii="Arial" w:hAnsi="Arial" w:cs="Arial"/>
          <w:lang w:val="zh-CN" w:eastAsia="zh-CN"/>
        </w:rPr>
        <w:t>. */</w:t>
      </w:r>
    </w:p>
    <w:p w14:paraId="198F61CC" w14:textId="77777777" w:rsidR="001376D1" w:rsidRPr="004D3944" w:rsidRDefault="001376D1" w:rsidP="00613364">
      <w:pPr>
        <w:pStyle w:val="a2"/>
        <w:rPr>
          <w:rFonts w:ascii="Arial" w:hAnsi="Arial" w:cs="Arial"/>
          <w:lang w:val="zh-CN" w:eastAsia="zh-CN"/>
        </w:rPr>
      </w:pPr>
      <w:r w:rsidRPr="004D3944">
        <w:rPr>
          <w:rFonts w:ascii="Arial" w:hAnsi="Arial" w:cs="Arial"/>
          <w:lang w:val="zh-CN" w:eastAsia="zh-CN"/>
        </w:rPr>
        <w:t xml:space="preserve">  public String ujscd;</w:t>
      </w:r>
    </w:p>
    <w:p w14:paraId="2CA79505" w14:textId="77777777" w:rsidR="001376D1" w:rsidRPr="004D3944" w:rsidRDefault="001376D1" w:rsidP="00613364">
      <w:pPr>
        <w:pStyle w:val="a2"/>
        <w:rPr>
          <w:rFonts w:ascii="Arial" w:hAnsi="Arial" w:cs="Arial"/>
          <w:lang w:val="zh-CN" w:eastAsia="zh-CN"/>
        </w:rPr>
      </w:pPr>
    </w:p>
    <w:p w14:paraId="340CA65A" w14:textId="77777777" w:rsidR="001376D1" w:rsidRPr="004D3944" w:rsidRDefault="001376D1" w:rsidP="00613364">
      <w:pPr>
        <w:pStyle w:val="a2"/>
        <w:rPr>
          <w:rFonts w:ascii="Arial" w:hAnsi="Arial" w:cs="Arial"/>
          <w:lang w:val="zh-CN" w:eastAsia="zh-CN"/>
        </w:rPr>
      </w:pPr>
      <w:r w:rsidRPr="004D3944">
        <w:rPr>
          <w:rFonts w:ascii="Arial" w:hAnsi="Arial" w:cs="Arial"/>
          <w:lang w:val="zh-CN" w:eastAsia="zh-CN"/>
        </w:rPr>
        <w:t xml:space="preserve">  /** </w:t>
      </w:r>
      <w:r w:rsidRPr="004D3944">
        <w:rPr>
          <w:rFonts w:ascii="Arial" w:hAnsi="Arial" w:cs="Arial"/>
          <w:lang w:val="zh-CN" w:eastAsia="zh-CN"/>
        </w:rPr>
        <w:t>運搬事業者名称</w:t>
      </w:r>
      <w:r w:rsidRPr="004D3944">
        <w:rPr>
          <w:rFonts w:ascii="Arial" w:hAnsi="Arial" w:cs="Arial"/>
          <w:lang w:val="zh-CN" w:eastAsia="zh-CN"/>
        </w:rPr>
        <w:t>. */</w:t>
      </w:r>
    </w:p>
    <w:p w14:paraId="645693C0" w14:textId="77777777" w:rsidR="001376D1" w:rsidRPr="004D3944" w:rsidRDefault="001376D1" w:rsidP="00613364">
      <w:pPr>
        <w:pStyle w:val="a2"/>
        <w:rPr>
          <w:rFonts w:ascii="Arial" w:hAnsi="Arial" w:cs="Arial"/>
          <w:lang w:val="zh-CN" w:eastAsia="zh-CN"/>
        </w:rPr>
      </w:pPr>
      <w:r w:rsidRPr="004D3944">
        <w:rPr>
          <w:rFonts w:ascii="Arial" w:hAnsi="Arial" w:cs="Arial"/>
          <w:lang w:val="zh-CN" w:eastAsia="zh-CN"/>
        </w:rPr>
        <w:t xml:space="preserve">  private String name6;</w:t>
      </w:r>
    </w:p>
    <w:p w14:paraId="686F0A69" w14:textId="77777777" w:rsidR="001376D1" w:rsidRPr="004D3944" w:rsidRDefault="001376D1" w:rsidP="00613364">
      <w:pPr>
        <w:pStyle w:val="a2"/>
        <w:rPr>
          <w:rFonts w:ascii="Arial" w:hAnsi="Arial" w:cs="Arial"/>
          <w:lang w:val="zh-CN" w:eastAsia="zh-CN"/>
        </w:rPr>
      </w:pPr>
    </w:p>
    <w:p w14:paraId="06EF39EF" w14:textId="77777777" w:rsidR="001376D1" w:rsidRPr="004D3944" w:rsidRDefault="001376D1" w:rsidP="00613364">
      <w:pPr>
        <w:pStyle w:val="a2"/>
        <w:rPr>
          <w:rFonts w:ascii="Arial" w:hAnsi="Arial" w:cs="Arial"/>
          <w:lang w:val="zh-CN" w:eastAsia="zh-CN"/>
        </w:rPr>
      </w:pPr>
      <w:r w:rsidRPr="004D3944">
        <w:rPr>
          <w:rFonts w:ascii="Arial" w:hAnsi="Arial" w:cs="Arial"/>
          <w:lang w:val="zh-CN" w:eastAsia="zh-CN"/>
        </w:rPr>
        <w:t xml:space="preserve">  /** </w:t>
      </w:r>
      <w:r w:rsidRPr="004D3944">
        <w:rPr>
          <w:rFonts w:ascii="Arial" w:hAnsi="Arial" w:cs="Arial"/>
          <w:lang w:val="zh-CN" w:eastAsia="zh-CN"/>
        </w:rPr>
        <w:t>車両コード</w:t>
      </w:r>
      <w:r w:rsidRPr="004D3944">
        <w:rPr>
          <w:rFonts w:ascii="Arial" w:hAnsi="Arial" w:cs="Arial"/>
          <w:lang w:val="zh-CN" w:eastAsia="zh-CN"/>
        </w:rPr>
        <w:t>. */</w:t>
      </w:r>
    </w:p>
    <w:p w14:paraId="228E4CDC" w14:textId="77777777" w:rsidR="001376D1" w:rsidRPr="004D3944" w:rsidRDefault="001376D1" w:rsidP="00613364">
      <w:pPr>
        <w:pStyle w:val="a2"/>
        <w:rPr>
          <w:rFonts w:ascii="Arial" w:hAnsi="Arial" w:cs="Arial"/>
          <w:lang w:val="zh-CN" w:eastAsia="zh-CN"/>
        </w:rPr>
      </w:pPr>
      <w:r w:rsidRPr="004D3944">
        <w:rPr>
          <w:rFonts w:ascii="Arial" w:hAnsi="Arial" w:cs="Arial"/>
          <w:lang w:val="zh-CN" w:eastAsia="zh-CN"/>
        </w:rPr>
        <w:t xml:space="preserve">  private String syacd;</w:t>
      </w:r>
    </w:p>
    <w:p w14:paraId="48274EE4" w14:textId="77777777" w:rsidR="001376D1" w:rsidRPr="004D3944" w:rsidRDefault="001376D1" w:rsidP="00613364">
      <w:pPr>
        <w:pStyle w:val="a2"/>
        <w:rPr>
          <w:rFonts w:ascii="Arial" w:hAnsi="Arial" w:cs="Arial"/>
          <w:lang w:val="zh-CN" w:eastAsia="zh-CN"/>
        </w:rPr>
      </w:pPr>
    </w:p>
    <w:p w14:paraId="270A58CC" w14:textId="77777777" w:rsidR="001376D1" w:rsidRPr="004D3944" w:rsidRDefault="001376D1" w:rsidP="00613364">
      <w:pPr>
        <w:pStyle w:val="a2"/>
        <w:rPr>
          <w:rFonts w:ascii="Arial" w:hAnsi="Arial" w:cs="Arial"/>
          <w:lang w:val="zh-CN" w:eastAsia="zh-CN"/>
        </w:rPr>
      </w:pPr>
      <w:r w:rsidRPr="004D3944">
        <w:rPr>
          <w:rFonts w:ascii="Arial" w:hAnsi="Arial" w:cs="Arial"/>
          <w:lang w:val="zh-CN" w:eastAsia="zh-CN"/>
        </w:rPr>
        <w:t xml:space="preserve">  /** </w:t>
      </w:r>
      <w:r w:rsidRPr="004D3944">
        <w:rPr>
          <w:rFonts w:ascii="Arial" w:hAnsi="Arial" w:cs="Arial"/>
          <w:lang w:val="zh-CN" w:eastAsia="zh-CN"/>
        </w:rPr>
        <w:t>車両枝番号</w:t>
      </w:r>
      <w:r w:rsidRPr="004D3944">
        <w:rPr>
          <w:rFonts w:ascii="Arial" w:hAnsi="Arial" w:cs="Arial"/>
          <w:lang w:val="zh-CN" w:eastAsia="zh-CN"/>
        </w:rPr>
        <w:t>. */</w:t>
      </w:r>
    </w:p>
    <w:p w14:paraId="52FD4706" w14:textId="77777777" w:rsidR="001376D1" w:rsidRPr="004D3944" w:rsidRDefault="001376D1" w:rsidP="00613364">
      <w:pPr>
        <w:pStyle w:val="a2"/>
        <w:rPr>
          <w:rFonts w:ascii="Arial" w:hAnsi="Arial" w:cs="Arial"/>
          <w:lang w:val="zh-CN" w:eastAsia="zh-CN"/>
        </w:rPr>
      </w:pPr>
      <w:r w:rsidRPr="004D3944">
        <w:rPr>
          <w:rFonts w:ascii="Arial" w:hAnsi="Arial" w:cs="Arial"/>
          <w:lang w:val="zh-CN" w:eastAsia="zh-CN"/>
        </w:rPr>
        <w:t xml:space="preserve">  private String vehic;</w:t>
      </w:r>
    </w:p>
    <w:p w14:paraId="599AA4DE" w14:textId="77777777" w:rsidR="001376D1" w:rsidRPr="004D3944" w:rsidRDefault="001376D1" w:rsidP="00613364">
      <w:pPr>
        <w:pStyle w:val="a2"/>
        <w:rPr>
          <w:rFonts w:ascii="Arial" w:hAnsi="Arial" w:cs="Arial"/>
          <w:lang w:val="zh-CN" w:eastAsia="zh-CN"/>
        </w:rPr>
      </w:pPr>
    </w:p>
    <w:p w14:paraId="1CB3C3E0" w14:textId="77777777" w:rsidR="001376D1" w:rsidRPr="004D3944" w:rsidRDefault="001376D1" w:rsidP="00613364">
      <w:pPr>
        <w:pStyle w:val="a2"/>
        <w:rPr>
          <w:rFonts w:ascii="Arial" w:hAnsi="Arial" w:cs="Arial"/>
          <w:lang w:val="zh-CN" w:eastAsia="zh-CN"/>
        </w:rPr>
      </w:pPr>
      <w:r w:rsidRPr="004D3944">
        <w:rPr>
          <w:rFonts w:ascii="Arial" w:hAnsi="Arial" w:cs="Arial"/>
          <w:lang w:val="zh-CN" w:eastAsia="zh-CN"/>
        </w:rPr>
        <w:t xml:space="preserve">  /** </w:t>
      </w:r>
      <w:r w:rsidRPr="004D3944">
        <w:rPr>
          <w:rFonts w:ascii="Arial" w:hAnsi="Arial" w:cs="Arial"/>
          <w:lang w:val="zh-CN" w:eastAsia="zh-CN"/>
        </w:rPr>
        <w:t>車両番号コード</w:t>
      </w:r>
      <w:r w:rsidRPr="004D3944">
        <w:rPr>
          <w:rFonts w:ascii="Arial" w:hAnsi="Arial" w:cs="Arial"/>
          <w:lang w:val="zh-CN" w:eastAsia="zh-CN"/>
        </w:rPr>
        <w:t>. */</w:t>
      </w:r>
    </w:p>
    <w:p w14:paraId="376E1914" w14:textId="77777777" w:rsidR="001376D1" w:rsidRPr="004D3944" w:rsidRDefault="001376D1" w:rsidP="00613364">
      <w:pPr>
        <w:pStyle w:val="a2"/>
        <w:rPr>
          <w:rFonts w:ascii="Arial" w:hAnsi="Arial" w:cs="Arial"/>
          <w:lang w:val="zh-CN" w:eastAsia="zh-CN"/>
        </w:rPr>
      </w:pPr>
      <w:r w:rsidRPr="004D3944">
        <w:rPr>
          <w:rFonts w:ascii="Arial" w:hAnsi="Arial" w:cs="Arial"/>
          <w:lang w:val="zh-CN" w:eastAsia="zh-CN"/>
        </w:rPr>
        <w:t xml:space="preserve">  private String sytno;</w:t>
      </w:r>
    </w:p>
    <w:p w14:paraId="15C4F0A8" w14:textId="77777777" w:rsidR="001376D1" w:rsidRPr="004D3944" w:rsidRDefault="001376D1" w:rsidP="00613364">
      <w:pPr>
        <w:pStyle w:val="a2"/>
        <w:rPr>
          <w:rFonts w:ascii="Arial" w:hAnsi="Arial" w:cs="Arial"/>
          <w:lang w:val="zh-CN" w:eastAsia="zh-CN"/>
        </w:rPr>
      </w:pPr>
    </w:p>
    <w:p w14:paraId="3F510F15" w14:textId="77777777" w:rsidR="001376D1" w:rsidRPr="004D3944" w:rsidRDefault="001376D1" w:rsidP="00613364">
      <w:pPr>
        <w:pStyle w:val="a2"/>
        <w:rPr>
          <w:rFonts w:ascii="Arial" w:hAnsi="Arial" w:cs="Arial"/>
          <w:lang w:val="zh-CN" w:eastAsia="zh-CN"/>
        </w:rPr>
      </w:pPr>
      <w:r w:rsidRPr="004D3944">
        <w:rPr>
          <w:rFonts w:ascii="Arial" w:hAnsi="Arial" w:cs="Arial"/>
          <w:lang w:val="zh-CN" w:eastAsia="zh-CN"/>
        </w:rPr>
        <w:t xml:space="preserve">  /** </w:t>
      </w:r>
      <w:r w:rsidRPr="004D3944">
        <w:rPr>
          <w:rFonts w:ascii="Arial" w:hAnsi="Arial" w:cs="Arial"/>
          <w:lang w:val="zh-CN" w:eastAsia="zh-CN"/>
        </w:rPr>
        <w:t>有効期間</w:t>
      </w:r>
      <w:r w:rsidRPr="004D3944">
        <w:rPr>
          <w:rFonts w:ascii="Arial" w:hAnsi="Arial" w:cs="Arial"/>
          <w:lang w:val="zh-CN" w:eastAsia="zh-CN"/>
        </w:rPr>
        <w:t>_</w:t>
      </w:r>
      <w:r w:rsidRPr="004D3944">
        <w:rPr>
          <w:rFonts w:ascii="Arial" w:hAnsi="Arial" w:cs="Arial"/>
          <w:lang w:val="zh-CN" w:eastAsia="zh-CN"/>
        </w:rPr>
        <w:t>有効開始日</w:t>
      </w:r>
      <w:r w:rsidRPr="004D3944">
        <w:rPr>
          <w:rFonts w:ascii="Arial" w:hAnsi="Arial" w:cs="Arial"/>
          <w:lang w:val="zh-CN" w:eastAsia="zh-CN"/>
        </w:rPr>
        <w:t>. */</w:t>
      </w:r>
    </w:p>
    <w:p w14:paraId="23BC7F5C" w14:textId="77777777" w:rsidR="001376D1" w:rsidRPr="004D3944" w:rsidRDefault="001376D1" w:rsidP="00613364">
      <w:pPr>
        <w:pStyle w:val="a2"/>
        <w:rPr>
          <w:rFonts w:ascii="Arial" w:hAnsi="Arial" w:cs="Arial"/>
          <w:lang w:val="zh-CN" w:eastAsia="zh-CN"/>
        </w:rPr>
      </w:pPr>
      <w:r w:rsidRPr="004D3944">
        <w:rPr>
          <w:rFonts w:ascii="Arial" w:hAnsi="Arial" w:cs="Arial"/>
          <w:lang w:val="zh-CN" w:eastAsia="zh-CN"/>
        </w:rPr>
        <w:t xml:space="preserve">  private String yksdt;</w:t>
      </w:r>
    </w:p>
    <w:p w14:paraId="116EA106" w14:textId="77777777" w:rsidR="001376D1" w:rsidRPr="004D3944" w:rsidRDefault="001376D1" w:rsidP="00613364">
      <w:pPr>
        <w:pStyle w:val="a2"/>
        <w:rPr>
          <w:rFonts w:ascii="Arial" w:hAnsi="Arial" w:cs="Arial"/>
          <w:lang w:val="zh-CN" w:eastAsia="zh-CN"/>
        </w:rPr>
      </w:pPr>
    </w:p>
    <w:p w14:paraId="5C242A49" w14:textId="77777777" w:rsidR="001376D1" w:rsidRPr="004D3944" w:rsidRDefault="001376D1" w:rsidP="00613364">
      <w:pPr>
        <w:pStyle w:val="a2"/>
        <w:rPr>
          <w:rFonts w:ascii="Arial" w:hAnsi="Arial" w:cs="Arial"/>
          <w:lang w:val="zh-CN" w:eastAsia="zh-CN"/>
        </w:rPr>
      </w:pPr>
      <w:r w:rsidRPr="004D3944">
        <w:rPr>
          <w:rFonts w:ascii="Arial" w:hAnsi="Arial" w:cs="Arial"/>
          <w:lang w:val="zh-CN" w:eastAsia="zh-CN"/>
        </w:rPr>
        <w:t xml:space="preserve">  /** </w:t>
      </w:r>
      <w:r w:rsidRPr="004D3944">
        <w:rPr>
          <w:rFonts w:ascii="Arial" w:hAnsi="Arial" w:cs="Arial"/>
          <w:lang w:val="zh-CN" w:eastAsia="zh-CN"/>
        </w:rPr>
        <w:t>有効期間</w:t>
      </w:r>
      <w:r w:rsidRPr="004D3944">
        <w:rPr>
          <w:rFonts w:ascii="Arial" w:hAnsi="Arial" w:cs="Arial"/>
          <w:lang w:val="zh-CN" w:eastAsia="zh-CN"/>
        </w:rPr>
        <w:t>_</w:t>
      </w:r>
      <w:r w:rsidRPr="004D3944">
        <w:rPr>
          <w:rFonts w:ascii="Arial" w:hAnsi="Arial" w:cs="Arial"/>
          <w:lang w:val="zh-CN" w:eastAsia="zh-CN"/>
        </w:rPr>
        <w:t>有効終了日</w:t>
      </w:r>
      <w:r w:rsidRPr="004D3944">
        <w:rPr>
          <w:rFonts w:ascii="Arial" w:hAnsi="Arial" w:cs="Arial"/>
          <w:lang w:val="zh-CN" w:eastAsia="zh-CN"/>
        </w:rPr>
        <w:t>. */</w:t>
      </w:r>
    </w:p>
    <w:p w14:paraId="72771AD1" w14:textId="77777777" w:rsidR="001376D1" w:rsidRPr="004D3944" w:rsidRDefault="001376D1" w:rsidP="00613364">
      <w:pPr>
        <w:pStyle w:val="a2"/>
        <w:rPr>
          <w:rFonts w:ascii="Arial" w:hAnsi="Arial" w:cs="Arial"/>
          <w:lang w:val="zh-CN" w:eastAsia="zh-CN"/>
        </w:rPr>
      </w:pPr>
      <w:r w:rsidRPr="004D3944">
        <w:rPr>
          <w:rFonts w:ascii="Arial" w:hAnsi="Arial" w:cs="Arial"/>
          <w:lang w:val="zh-CN" w:eastAsia="zh-CN"/>
        </w:rPr>
        <w:t xml:space="preserve">  private String ykedt;</w:t>
      </w:r>
    </w:p>
    <w:p w14:paraId="5E4CBE22" w14:textId="77777777" w:rsidR="001376D1" w:rsidRPr="004D3944" w:rsidRDefault="001376D1" w:rsidP="00613364">
      <w:pPr>
        <w:pStyle w:val="a2"/>
        <w:rPr>
          <w:rFonts w:ascii="Arial" w:hAnsi="Arial" w:cs="Arial"/>
          <w:lang w:val="zh-CN" w:eastAsia="zh-CN"/>
        </w:rPr>
      </w:pPr>
    </w:p>
    <w:p w14:paraId="41270215" w14:textId="77777777" w:rsidR="001376D1" w:rsidRPr="004D3944" w:rsidRDefault="001376D1" w:rsidP="00613364">
      <w:pPr>
        <w:pStyle w:val="a2"/>
        <w:rPr>
          <w:rFonts w:ascii="Arial" w:hAnsi="Arial" w:cs="Arial"/>
          <w:lang w:val="zh-CN" w:eastAsia="zh-CN"/>
        </w:rPr>
      </w:pPr>
      <w:r w:rsidRPr="004D3944">
        <w:rPr>
          <w:rFonts w:ascii="Arial" w:hAnsi="Arial" w:cs="Arial"/>
          <w:lang w:val="zh-CN" w:eastAsia="zh-CN"/>
        </w:rPr>
        <w:t xml:space="preserve">  /** </w:t>
      </w:r>
      <w:r w:rsidRPr="004D3944">
        <w:rPr>
          <w:rFonts w:ascii="Arial" w:hAnsi="Arial" w:cs="Arial"/>
          <w:lang w:val="zh-CN" w:eastAsia="zh-CN"/>
        </w:rPr>
        <w:t>最大積載量</w:t>
      </w:r>
      <w:r w:rsidRPr="004D3944">
        <w:rPr>
          <w:rFonts w:ascii="Arial" w:hAnsi="Arial" w:cs="Arial"/>
          <w:lang w:val="zh-CN" w:eastAsia="zh-CN"/>
        </w:rPr>
        <w:t>_</w:t>
      </w:r>
      <w:r w:rsidRPr="004D3944">
        <w:rPr>
          <w:rFonts w:ascii="Arial" w:hAnsi="Arial" w:cs="Arial"/>
          <w:lang w:val="zh-CN" w:eastAsia="zh-CN"/>
        </w:rPr>
        <w:t>重量</w:t>
      </w:r>
      <w:r w:rsidRPr="004D3944">
        <w:rPr>
          <w:rFonts w:ascii="Arial" w:hAnsi="Arial" w:cs="Arial"/>
          <w:lang w:val="zh-CN" w:eastAsia="zh-CN"/>
        </w:rPr>
        <w:t>. */</w:t>
      </w:r>
    </w:p>
    <w:p w14:paraId="1087B068" w14:textId="77777777" w:rsidR="001376D1" w:rsidRPr="004D3944" w:rsidRDefault="001376D1" w:rsidP="00613364">
      <w:pPr>
        <w:pStyle w:val="a2"/>
        <w:rPr>
          <w:rFonts w:ascii="Arial" w:hAnsi="Arial" w:cs="Arial"/>
          <w:lang w:val="zh-CN" w:eastAsia="zh-CN"/>
        </w:rPr>
      </w:pPr>
      <w:r w:rsidRPr="004D3944">
        <w:rPr>
          <w:rFonts w:ascii="Arial" w:hAnsi="Arial" w:cs="Arial"/>
          <w:lang w:val="zh-CN" w:eastAsia="zh-CN"/>
        </w:rPr>
        <w:t xml:space="preserve">  private String sdsam;</w:t>
      </w:r>
    </w:p>
    <w:p w14:paraId="408731EA" w14:textId="77777777" w:rsidR="001376D1" w:rsidRPr="004D3944" w:rsidRDefault="001376D1" w:rsidP="00613364">
      <w:pPr>
        <w:pStyle w:val="a2"/>
        <w:rPr>
          <w:rFonts w:ascii="Arial" w:hAnsi="Arial" w:cs="Arial"/>
          <w:lang w:val="zh-CN" w:eastAsia="zh-CN"/>
        </w:rPr>
      </w:pPr>
    </w:p>
    <w:p w14:paraId="1D92B753" w14:textId="77777777" w:rsidR="001376D1" w:rsidRPr="004D3944" w:rsidRDefault="001376D1" w:rsidP="00613364">
      <w:pPr>
        <w:pStyle w:val="a2"/>
        <w:rPr>
          <w:rFonts w:ascii="Arial" w:hAnsi="Arial" w:cs="Arial"/>
          <w:lang w:val="zh-CN" w:eastAsia="zh-CN"/>
        </w:rPr>
      </w:pPr>
      <w:r w:rsidRPr="004D3944">
        <w:rPr>
          <w:rFonts w:ascii="Arial" w:hAnsi="Arial" w:cs="Arial"/>
          <w:lang w:val="zh-CN" w:eastAsia="zh-CN"/>
        </w:rPr>
        <w:t xml:space="preserve">  /** </w:t>
      </w:r>
      <w:r w:rsidRPr="004D3944">
        <w:rPr>
          <w:rFonts w:ascii="Arial" w:hAnsi="Arial" w:cs="Arial"/>
          <w:lang w:val="zh-CN" w:eastAsia="zh-CN"/>
        </w:rPr>
        <w:t>車両重量</w:t>
      </w:r>
      <w:r w:rsidRPr="004D3944">
        <w:rPr>
          <w:rFonts w:ascii="Arial" w:hAnsi="Arial" w:cs="Arial"/>
          <w:lang w:val="zh-CN" w:eastAsia="zh-CN"/>
        </w:rPr>
        <w:t>_</w:t>
      </w:r>
      <w:r w:rsidRPr="004D3944">
        <w:rPr>
          <w:rFonts w:ascii="Arial" w:hAnsi="Arial" w:cs="Arial"/>
          <w:lang w:val="zh-CN" w:eastAsia="zh-CN"/>
        </w:rPr>
        <w:t>重量</w:t>
      </w:r>
      <w:r w:rsidRPr="004D3944">
        <w:rPr>
          <w:rFonts w:ascii="Arial" w:hAnsi="Arial" w:cs="Arial"/>
          <w:lang w:val="zh-CN" w:eastAsia="zh-CN"/>
        </w:rPr>
        <w:t>. */</w:t>
      </w:r>
    </w:p>
    <w:p w14:paraId="208FB269" w14:textId="77777777" w:rsidR="001376D1" w:rsidRPr="004D3944" w:rsidRDefault="001376D1" w:rsidP="00613364">
      <w:pPr>
        <w:pStyle w:val="a2"/>
        <w:rPr>
          <w:rFonts w:ascii="Arial" w:hAnsi="Arial" w:cs="Arial"/>
          <w:lang w:val="zh-CN" w:eastAsia="zh-CN"/>
        </w:rPr>
      </w:pPr>
      <w:r w:rsidRPr="004D3944">
        <w:rPr>
          <w:rFonts w:ascii="Arial" w:hAnsi="Arial" w:cs="Arial"/>
          <w:lang w:val="zh-CN" w:eastAsia="zh-CN"/>
        </w:rPr>
        <w:t xml:space="preserve">  private String syaam;</w:t>
      </w:r>
    </w:p>
    <w:p w14:paraId="43BC3605" w14:textId="77777777" w:rsidR="001376D1" w:rsidRPr="004D3944" w:rsidRDefault="001376D1" w:rsidP="00613364">
      <w:pPr>
        <w:pStyle w:val="a2"/>
        <w:rPr>
          <w:rFonts w:ascii="Arial" w:hAnsi="Arial" w:cs="Arial"/>
          <w:lang w:val="zh-CN" w:eastAsia="zh-CN"/>
        </w:rPr>
      </w:pPr>
    </w:p>
    <w:p w14:paraId="2671296C" w14:textId="77777777" w:rsidR="001376D1" w:rsidRPr="004D3944" w:rsidRDefault="001376D1" w:rsidP="00613364">
      <w:pPr>
        <w:pStyle w:val="a2"/>
        <w:rPr>
          <w:rFonts w:ascii="Arial" w:hAnsi="Arial" w:cs="Arial"/>
          <w:lang w:val="zh-CN" w:eastAsia="zh-CN"/>
        </w:rPr>
      </w:pPr>
      <w:r w:rsidRPr="004D3944">
        <w:rPr>
          <w:rFonts w:ascii="Arial" w:hAnsi="Arial" w:cs="Arial"/>
          <w:lang w:val="zh-CN" w:eastAsia="zh-CN"/>
        </w:rPr>
        <w:t xml:space="preserve">  /** </w:t>
      </w:r>
      <w:r w:rsidRPr="004D3944">
        <w:rPr>
          <w:rFonts w:ascii="Arial" w:hAnsi="Arial" w:cs="Arial"/>
          <w:lang w:val="zh-CN" w:eastAsia="zh-CN"/>
        </w:rPr>
        <w:t>車両総重量</w:t>
      </w:r>
      <w:r w:rsidRPr="004D3944">
        <w:rPr>
          <w:rFonts w:ascii="Arial" w:hAnsi="Arial" w:cs="Arial"/>
          <w:lang w:val="zh-CN" w:eastAsia="zh-CN"/>
        </w:rPr>
        <w:t>_</w:t>
      </w:r>
      <w:r w:rsidRPr="004D3944">
        <w:rPr>
          <w:rFonts w:ascii="Arial" w:hAnsi="Arial" w:cs="Arial"/>
          <w:lang w:val="zh-CN" w:eastAsia="zh-CN"/>
        </w:rPr>
        <w:t>重量</w:t>
      </w:r>
      <w:r w:rsidRPr="004D3944">
        <w:rPr>
          <w:rFonts w:ascii="Arial" w:hAnsi="Arial" w:cs="Arial"/>
          <w:lang w:val="zh-CN" w:eastAsia="zh-CN"/>
        </w:rPr>
        <w:t>. */</w:t>
      </w:r>
    </w:p>
    <w:p w14:paraId="5E4ED246" w14:textId="77777777" w:rsidR="001376D1" w:rsidRPr="004D3944" w:rsidRDefault="001376D1" w:rsidP="00613364">
      <w:pPr>
        <w:pStyle w:val="a2"/>
        <w:rPr>
          <w:rFonts w:ascii="Arial" w:hAnsi="Arial" w:cs="Arial"/>
          <w:lang w:val="zh-CN" w:eastAsia="zh-CN"/>
        </w:rPr>
      </w:pPr>
      <w:r w:rsidRPr="004D3944">
        <w:rPr>
          <w:rFonts w:ascii="Arial" w:hAnsi="Arial" w:cs="Arial"/>
          <w:lang w:val="zh-CN" w:eastAsia="zh-CN"/>
        </w:rPr>
        <w:t xml:space="preserve">  private String srsam;</w:t>
      </w:r>
    </w:p>
    <w:p w14:paraId="10E5B08F" w14:textId="77777777" w:rsidR="001376D1" w:rsidRPr="004D3944" w:rsidRDefault="001376D1" w:rsidP="00613364">
      <w:pPr>
        <w:pStyle w:val="a2"/>
        <w:rPr>
          <w:rFonts w:ascii="Arial" w:hAnsi="Arial" w:cs="Arial"/>
          <w:lang w:val="zh-CN" w:eastAsia="zh-CN"/>
        </w:rPr>
      </w:pPr>
    </w:p>
    <w:p w14:paraId="56B30B5B" w14:textId="77777777" w:rsidR="001376D1" w:rsidRPr="004D3944" w:rsidRDefault="001376D1" w:rsidP="00613364">
      <w:pPr>
        <w:pStyle w:val="a2"/>
        <w:rPr>
          <w:rFonts w:ascii="Arial" w:hAnsi="Arial" w:cs="Arial"/>
          <w:lang w:val="zh-CN" w:eastAsia="zh-CN"/>
        </w:rPr>
      </w:pPr>
      <w:r w:rsidRPr="004D3944">
        <w:rPr>
          <w:rFonts w:ascii="Arial" w:hAnsi="Arial" w:cs="Arial"/>
          <w:lang w:val="zh-CN" w:eastAsia="zh-CN"/>
        </w:rPr>
        <w:t xml:space="preserve">  /** </w:t>
      </w:r>
      <w:r w:rsidRPr="004D3944">
        <w:rPr>
          <w:rFonts w:ascii="Arial" w:hAnsi="Arial" w:cs="Arial"/>
          <w:lang w:val="zh-CN" w:eastAsia="zh-CN"/>
        </w:rPr>
        <w:t>指</w:t>
      </w:r>
      <w:r w:rsidR="004C727E" w:rsidRPr="004D3944">
        <w:rPr>
          <w:rFonts w:ascii="Arial" w:hAnsi="Arial" w:cs="Arial"/>
          <w:lang w:val="zh-CN" w:eastAsia="zh-CN"/>
        </w:rPr>
        <w:t xml:space="preserve">Hình </w:t>
      </w:r>
      <w:r w:rsidRPr="004D3944">
        <w:rPr>
          <w:rFonts w:ascii="Arial" w:hAnsi="Arial" w:cs="Arial"/>
          <w:lang w:val="zh-CN" w:eastAsia="zh-CN"/>
        </w:rPr>
        <w:t>番号</w:t>
      </w:r>
      <w:r w:rsidRPr="004D3944">
        <w:rPr>
          <w:rFonts w:ascii="Arial" w:hAnsi="Arial" w:cs="Arial"/>
          <w:lang w:val="zh-CN" w:eastAsia="zh-CN"/>
        </w:rPr>
        <w:t>_</w:t>
      </w:r>
      <w:r w:rsidRPr="004D3944">
        <w:rPr>
          <w:rFonts w:ascii="Arial" w:hAnsi="Arial" w:cs="Arial"/>
          <w:lang w:val="zh-CN" w:eastAsia="zh-CN"/>
        </w:rPr>
        <w:t>指</w:t>
      </w:r>
      <w:r w:rsidR="004C727E" w:rsidRPr="004D3944">
        <w:rPr>
          <w:rFonts w:ascii="Arial" w:hAnsi="Arial" w:cs="Arial"/>
          <w:lang w:val="zh-CN" w:eastAsia="zh-CN"/>
        </w:rPr>
        <w:t xml:space="preserve">Hình </w:t>
      </w:r>
      <w:r w:rsidRPr="004D3944">
        <w:rPr>
          <w:rFonts w:ascii="Arial" w:hAnsi="Arial" w:cs="Arial"/>
          <w:lang w:val="zh-CN" w:eastAsia="zh-CN"/>
        </w:rPr>
        <w:t>. */</w:t>
      </w:r>
    </w:p>
    <w:p w14:paraId="2DC77EBF" w14:textId="77777777" w:rsidR="001376D1" w:rsidRPr="004D3944" w:rsidRDefault="001376D1" w:rsidP="00613364">
      <w:pPr>
        <w:pStyle w:val="a2"/>
        <w:rPr>
          <w:rFonts w:ascii="Arial" w:hAnsi="Arial" w:cs="Arial"/>
          <w:lang w:val="zh-CN" w:eastAsia="zh-CN"/>
        </w:rPr>
      </w:pPr>
      <w:r w:rsidRPr="004D3944">
        <w:rPr>
          <w:rFonts w:ascii="Arial" w:hAnsi="Arial" w:cs="Arial"/>
          <w:lang w:val="zh-CN" w:eastAsia="zh-CN"/>
        </w:rPr>
        <w:t xml:space="preserve">  private String aufnr;</w:t>
      </w:r>
    </w:p>
    <w:p w14:paraId="59563350" w14:textId="77777777" w:rsidR="001376D1" w:rsidRPr="004D3944" w:rsidRDefault="001376D1" w:rsidP="00613364">
      <w:pPr>
        <w:pStyle w:val="a2"/>
        <w:rPr>
          <w:rFonts w:ascii="Arial" w:hAnsi="Arial" w:cs="Arial"/>
          <w:lang w:val="zh-CN" w:eastAsia="zh-CN"/>
        </w:rPr>
      </w:pPr>
    </w:p>
    <w:p w14:paraId="5AFB5A4E" w14:textId="77777777" w:rsidR="001376D1" w:rsidRPr="004D3944" w:rsidRDefault="001376D1" w:rsidP="00613364">
      <w:pPr>
        <w:pStyle w:val="a2"/>
        <w:rPr>
          <w:rFonts w:ascii="Arial" w:hAnsi="Arial" w:cs="Arial"/>
          <w:lang w:val="zh-CN" w:eastAsia="zh-CN"/>
        </w:rPr>
      </w:pPr>
      <w:r w:rsidRPr="004D3944">
        <w:rPr>
          <w:rFonts w:ascii="Arial" w:hAnsi="Arial" w:cs="Arial"/>
          <w:lang w:val="zh-CN" w:eastAsia="zh-CN"/>
        </w:rPr>
        <w:t xml:space="preserve">  /** </w:t>
      </w:r>
      <w:r w:rsidRPr="004D3944">
        <w:rPr>
          <w:rFonts w:ascii="Arial" w:hAnsi="Arial" w:cs="Arial"/>
          <w:lang w:val="zh-CN" w:eastAsia="zh-CN"/>
        </w:rPr>
        <w:t>削除フラグ</w:t>
      </w:r>
      <w:r w:rsidRPr="004D3944">
        <w:rPr>
          <w:rFonts w:ascii="Arial" w:hAnsi="Arial" w:cs="Arial"/>
          <w:lang w:val="zh-CN" w:eastAsia="zh-CN"/>
        </w:rPr>
        <w:t>_</w:t>
      </w:r>
      <w:r w:rsidRPr="004D3944">
        <w:rPr>
          <w:rFonts w:ascii="Arial" w:hAnsi="Arial" w:cs="Arial"/>
          <w:lang w:val="zh-CN" w:eastAsia="zh-CN"/>
        </w:rPr>
        <w:t>フラグ</w:t>
      </w:r>
      <w:r w:rsidRPr="004D3944">
        <w:rPr>
          <w:rFonts w:ascii="Arial" w:hAnsi="Arial" w:cs="Arial"/>
          <w:lang w:val="zh-CN" w:eastAsia="zh-CN"/>
        </w:rPr>
        <w:t>. */</w:t>
      </w:r>
    </w:p>
    <w:p w14:paraId="77C43ECB" w14:textId="77777777" w:rsidR="001376D1" w:rsidRPr="004D3944" w:rsidRDefault="001376D1" w:rsidP="00613364">
      <w:pPr>
        <w:pStyle w:val="a2"/>
        <w:rPr>
          <w:rFonts w:ascii="Arial" w:hAnsi="Arial" w:cs="Arial"/>
          <w:lang w:val="zh-CN" w:eastAsia="zh-CN"/>
        </w:rPr>
      </w:pPr>
      <w:r w:rsidRPr="004D3944">
        <w:rPr>
          <w:rFonts w:ascii="Arial" w:hAnsi="Arial" w:cs="Arial"/>
          <w:lang w:val="zh-CN" w:eastAsia="zh-CN"/>
        </w:rPr>
        <w:t xml:space="preserve">  private boolean ykedtOver;</w:t>
      </w:r>
    </w:p>
    <w:p w14:paraId="3EA9F77E" w14:textId="77777777" w:rsidR="001376D1" w:rsidRPr="004D3944" w:rsidRDefault="001376D1" w:rsidP="00613364">
      <w:pPr>
        <w:pStyle w:val="a2"/>
        <w:rPr>
          <w:rFonts w:ascii="Arial" w:hAnsi="Arial" w:cs="Arial"/>
          <w:lang w:val="zh-CN" w:eastAsia="zh-CN"/>
        </w:rPr>
      </w:pPr>
    </w:p>
    <w:p w14:paraId="19887F75" w14:textId="77777777" w:rsidR="001376D1" w:rsidRPr="004D3944" w:rsidRDefault="001376D1" w:rsidP="00613364">
      <w:pPr>
        <w:pStyle w:val="a2"/>
        <w:rPr>
          <w:rFonts w:ascii="Arial" w:hAnsi="Arial" w:cs="Arial"/>
          <w:lang w:val="zh-CN" w:eastAsia="zh-CN"/>
        </w:rPr>
      </w:pPr>
      <w:r w:rsidRPr="004D3944">
        <w:rPr>
          <w:rFonts w:ascii="Arial" w:hAnsi="Arial" w:cs="Arial"/>
          <w:lang w:val="zh-CN" w:eastAsia="zh-CN"/>
        </w:rPr>
        <w:t xml:space="preserve">  /** </w:t>
      </w:r>
      <w:r w:rsidRPr="004D3944">
        <w:rPr>
          <w:rFonts w:ascii="Arial" w:hAnsi="Arial" w:cs="Arial"/>
          <w:lang w:val="zh-CN" w:eastAsia="zh-CN"/>
        </w:rPr>
        <w:t>ページング制御パラメータ</w:t>
      </w:r>
      <w:r w:rsidRPr="004D3944">
        <w:rPr>
          <w:rFonts w:ascii="Arial" w:hAnsi="Arial" w:cs="Arial"/>
          <w:lang w:val="zh-CN" w:eastAsia="zh-CN"/>
        </w:rPr>
        <w:t>. */</w:t>
      </w:r>
    </w:p>
    <w:p w14:paraId="248E6773" w14:textId="77777777" w:rsidR="001376D1" w:rsidRPr="004D3944" w:rsidRDefault="001376D1" w:rsidP="00613364">
      <w:pPr>
        <w:pStyle w:val="a2"/>
        <w:rPr>
          <w:rFonts w:ascii="Arial" w:hAnsi="Arial" w:cs="Arial"/>
          <w:lang w:val="zh-CN" w:eastAsia="zh-CN"/>
        </w:rPr>
      </w:pPr>
      <w:r w:rsidRPr="004D3944">
        <w:rPr>
          <w:rFonts w:ascii="Arial" w:hAnsi="Arial" w:cs="Arial"/>
          <w:lang w:val="zh-CN" w:eastAsia="zh-CN"/>
        </w:rPr>
        <w:t xml:space="preserve">  private PagingControlResult pagingControlResult;</w:t>
      </w:r>
    </w:p>
    <w:p w14:paraId="0623663F" w14:textId="77777777" w:rsidR="001376D1" w:rsidRPr="004D3944" w:rsidRDefault="001376D1" w:rsidP="00613364">
      <w:pPr>
        <w:pStyle w:val="a2"/>
        <w:rPr>
          <w:rFonts w:ascii="Arial" w:hAnsi="Arial" w:cs="Arial"/>
          <w:lang w:val="zh-CN" w:eastAsia="zh-CN"/>
        </w:rPr>
      </w:pPr>
    </w:p>
    <w:p w14:paraId="17162C99" w14:textId="77777777" w:rsidR="001376D1" w:rsidRPr="004D3944" w:rsidRDefault="001376D1" w:rsidP="00613364">
      <w:pPr>
        <w:pStyle w:val="a2"/>
        <w:rPr>
          <w:rFonts w:ascii="Arial" w:eastAsia="SimSun" w:hAnsi="Arial" w:cs="Arial"/>
          <w:lang w:val="zh-CN" w:eastAsia="zh-CN"/>
        </w:rPr>
      </w:pPr>
      <w:r w:rsidRPr="004D3944">
        <w:rPr>
          <w:rFonts w:ascii="Arial" w:hAnsi="Arial" w:cs="Arial"/>
          <w:lang w:val="zh-CN" w:eastAsia="zh-CN"/>
        </w:rPr>
        <w:t>}</w:t>
      </w:r>
    </w:p>
    <w:p w14:paraId="48B9956A" w14:textId="77777777" w:rsidR="009E3BFF" w:rsidRPr="004D3944" w:rsidRDefault="009E3BFF" w:rsidP="00613364">
      <w:pPr>
        <w:pStyle w:val="Heading4"/>
        <w:rPr>
          <w:rFonts w:ascii="Arial" w:eastAsia="SimSun" w:hAnsi="Arial" w:cs="Arial"/>
          <w:lang w:eastAsia="zh-CN"/>
        </w:rPr>
      </w:pPr>
      <w:r w:rsidRPr="004D3944">
        <w:rPr>
          <w:rFonts w:ascii="Arial" w:hAnsi="Arial" w:cs="Arial"/>
        </w:rPr>
        <w:t>JSP</w:t>
      </w:r>
    </w:p>
    <w:p w14:paraId="12A5E751" w14:textId="77777777" w:rsidR="005376DE" w:rsidRPr="004D3944" w:rsidRDefault="005376DE" w:rsidP="00613364">
      <w:pPr>
        <w:pStyle w:val="a2"/>
        <w:rPr>
          <w:rFonts w:ascii="Arial" w:hAnsi="Arial" w:cs="Arial"/>
          <w:lang w:val="zh-CN" w:eastAsia="zh-CN"/>
        </w:rPr>
      </w:pPr>
      <w:r w:rsidRPr="004D3944">
        <w:rPr>
          <w:rFonts w:ascii="Arial" w:hAnsi="Arial" w:cs="Arial"/>
          <w:lang w:val="zh-CN" w:eastAsia="zh-CN"/>
        </w:rPr>
        <w:t>&lt;%@ page contentType="text/html; charset=UTF-8" pageEncoding="UTF-8" %&gt;</w:t>
      </w:r>
    </w:p>
    <w:p w14:paraId="01A7BFCF" w14:textId="77777777" w:rsidR="005376DE" w:rsidRPr="004D3944" w:rsidRDefault="005376DE" w:rsidP="00613364">
      <w:pPr>
        <w:pStyle w:val="a2"/>
        <w:rPr>
          <w:rFonts w:ascii="Arial" w:hAnsi="Arial" w:cs="Arial"/>
          <w:lang w:val="zh-CN" w:eastAsia="zh-CN"/>
        </w:rPr>
      </w:pPr>
      <w:r w:rsidRPr="004D3944">
        <w:rPr>
          <w:rFonts w:ascii="Arial" w:hAnsi="Arial" w:cs="Arial"/>
          <w:lang w:val="zh-CN" w:eastAsia="zh-CN"/>
        </w:rPr>
        <w:t>&lt;%@ taglib prefix="imarttag" uri="http://www.intra-mart.co.jp/taglib/foundation/imarttag"%&gt;</w:t>
      </w:r>
    </w:p>
    <w:p w14:paraId="1B761037" w14:textId="77777777" w:rsidR="005376DE" w:rsidRPr="004D3944" w:rsidRDefault="005376DE" w:rsidP="00613364">
      <w:pPr>
        <w:pStyle w:val="a2"/>
        <w:rPr>
          <w:rFonts w:ascii="Arial" w:hAnsi="Arial" w:cs="Arial"/>
          <w:lang w:val="zh-CN" w:eastAsia="zh-CN"/>
        </w:rPr>
      </w:pPr>
      <w:r w:rsidRPr="004D3944">
        <w:rPr>
          <w:rFonts w:ascii="Arial" w:hAnsi="Arial" w:cs="Arial"/>
          <w:lang w:val="zh-CN" w:eastAsia="zh-CN"/>
        </w:rPr>
        <w:t>&lt;%@ taglib prefix="imart" uri="http://www.intra-mart.co.jp/taglib/core/standard"%&gt;</w:t>
      </w:r>
    </w:p>
    <w:p w14:paraId="1B58C14F" w14:textId="77777777" w:rsidR="005376DE" w:rsidRPr="004D3944" w:rsidRDefault="005376DE" w:rsidP="00613364">
      <w:pPr>
        <w:pStyle w:val="a2"/>
        <w:rPr>
          <w:rFonts w:ascii="Arial" w:hAnsi="Arial" w:cs="Arial"/>
          <w:lang w:val="zh-CN" w:eastAsia="zh-CN"/>
        </w:rPr>
      </w:pPr>
      <w:r w:rsidRPr="004D3944">
        <w:rPr>
          <w:rFonts w:ascii="Arial" w:hAnsi="Arial" w:cs="Arial"/>
          <w:lang w:val="zh-CN" w:eastAsia="zh-CN"/>
        </w:rPr>
        <w:t>&lt;%@ taglib prefix="html" uri="http://struts.apache.org/tags-html"%&gt;</w:t>
      </w:r>
    </w:p>
    <w:p w14:paraId="36FCC2F0" w14:textId="77777777" w:rsidR="005376DE" w:rsidRPr="004D3944" w:rsidRDefault="005376DE" w:rsidP="00613364">
      <w:pPr>
        <w:pStyle w:val="a2"/>
        <w:rPr>
          <w:rFonts w:ascii="Arial" w:hAnsi="Arial" w:cs="Arial"/>
          <w:lang w:val="zh-CN" w:eastAsia="zh-CN"/>
        </w:rPr>
      </w:pPr>
      <w:r w:rsidRPr="004D3944">
        <w:rPr>
          <w:rFonts w:ascii="Arial" w:hAnsi="Arial" w:cs="Arial"/>
          <w:lang w:val="zh-CN" w:eastAsia="zh-CN"/>
        </w:rPr>
        <w:t>&lt;%@ taglib prefix="f" uri="http://sastruts.seasar.org/functions"%&gt;</w:t>
      </w:r>
    </w:p>
    <w:p w14:paraId="19CF3B1B" w14:textId="77777777" w:rsidR="005376DE" w:rsidRPr="004D3944" w:rsidRDefault="005376DE" w:rsidP="00613364">
      <w:pPr>
        <w:pStyle w:val="a2"/>
        <w:rPr>
          <w:rFonts w:ascii="Arial" w:hAnsi="Arial" w:cs="Arial"/>
          <w:lang w:val="zh-CN" w:eastAsia="zh-CN"/>
        </w:rPr>
      </w:pPr>
      <w:r w:rsidRPr="004D3944">
        <w:rPr>
          <w:rFonts w:ascii="Arial" w:hAnsi="Arial" w:cs="Arial"/>
          <w:lang w:val="zh-CN" w:eastAsia="zh-CN"/>
        </w:rPr>
        <w:t>&lt;%@ taglib prefix="tiles" uri="http://struts.apache.org/tags-tiles"%&gt;</w:t>
      </w:r>
    </w:p>
    <w:p w14:paraId="3E1B48BC" w14:textId="77777777" w:rsidR="005376DE" w:rsidRPr="004D3944" w:rsidRDefault="005376DE" w:rsidP="00613364">
      <w:pPr>
        <w:pStyle w:val="a2"/>
        <w:rPr>
          <w:rFonts w:ascii="Arial" w:hAnsi="Arial" w:cs="Arial"/>
          <w:lang w:val="zh-CN" w:eastAsia="zh-CN"/>
        </w:rPr>
      </w:pPr>
      <w:r w:rsidRPr="004D3944">
        <w:rPr>
          <w:rFonts w:ascii="Arial" w:hAnsi="Arial" w:cs="Arial"/>
          <w:lang w:val="zh-CN" w:eastAsia="zh-CN"/>
        </w:rPr>
        <w:t>&lt;%@ taglib prefix="dowaui" uri="http://dowa.co.jp/core/tags" %&gt;</w:t>
      </w:r>
    </w:p>
    <w:p w14:paraId="37C22A8A" w14:textId="77777777" w:rsidR="005376DE" w:rsidRPr="004D3944" w:rsidRDefault="005376DE" w:rsidP="00613364">
      <w:pPr>
        <w:pStyle w:val="a2"/>
        <w:rPr>
          <w:rFonts w:ascii="Arial" w:hAnsi="Arial" w:cs="Arial"/>
          <w:lang w:val="zh-CN" w:eastAsia="zh-CN"/>
        </w:rPr>
      </w:pPr>
      <w:r w:rsidRPr="004D3944">
        <w:rPr>
          <w:rFonts w:ascii="Arial" w:hAnsi="Arial" w:cs="Arial"/>
          <w:lang w:val="zh-CN" w:eastAsia="zh-CN"/>
        </w:rPr>
        <w:t>&lt;%@ taglib prefix="c" uri="http://java.sun.com/jsp/jstl/core"%&gt;</w:t>
      </w:r>
    </w:p>
    <w:p w14:paraId="2EE6CC98" w14:textId="77777777" w:rsidR="005376DE" w:rsidRPr="004D3944" w:rsidRDefault="005376DE" w:rsidP="00613364">
      <w:pPr>
        <w:pStyle w:val="a2"/>
        <w:rPr>
          <w:rFonts w:ascii="Arial" w:hAnsi="Arial" w:cs="Arial"/>
          <w:lang w:val="zh-CN" w:eastAsia="zh-CN"/>
        </w:rPr>
      </w:pPr>
    </w:p>
    <w:p w14:paraId="6743C29A" w14:textId="77777777" w:rsidR="005376DE" w:rsidRPr="004D3944" w:rsidRDefault="005376DE" w:rsidP="00613364">
      <w:pPr>
        <w:pStyle w:val="a2"/>
        <w:rPr>
          <w:rFonts w:ascii="Arial" w:hAnsi="Arial" w:cs="Arial"/>
          <w:lang w:val="zh-CN" w:eastAsia="zh-CN"/>
        </w:rPr>
      </w:pPr>
      <w:r w:rsidRPr="004D3944">
        <w:rPr>
          <w:rFonts w:ascii="Arial" w:hAnsi="Arial" w:cs="Arial"/>
          <w:lang w:val="zh-CN" w:eastAsia="zh-CN"/>
        </w:rPr>
        <w:t>&lt;tiles:insert template="/WEB-INF/view/jp/co/dowa/sd/layout/layout.jsp" flush="true"&gt;</w:t>
      </w:r>
    </w:p>
    <w:p w14:paraId="2D8D708D" w14:textId="77777777" w:rsidR="005376DE" w:rsidRPr="004D3944" w:rsidRDefault="005376DE" w:rsidP="00613364">
      <w:pPr>
        <w:pStyle w:val="a2"/>
        <w:rPr>
          <w:rFonts w:ascii="Arial" w:hAnsi="Arial" w:cs="Arial"/>
          <w:lang w:val="zh-CN" w:eastAsia="zh-CN"/>
        </w:rPr>
      </w:pPr>
      <w:r w:rsidRPr="004D3944">
        <w:rPr>
          <w:rFonts w:ascii="Arial" w:hAnsi="Arial" w:cs="Arial"/>
          <w:lang w:val="zh-CN" w:eastAsia="zh-CN"/>
        </w:rPr>
        <w:t>&lt;tiles:put name="title"  value="</w:t>
      </w:r>
      <w:r w:rsidRPr="004D3944">
        <w:rPr>
          <w:rFonts w:ascii="Arial" w:hAnsi="Arial" w:cs="Arial"/>
          <w:lang w:val="zh-CN" w:eastAsia="zh-CN"/>
        </w:rPr>
        <w:t>収集運搬車両台帳一覧</w:t>
      </w:r>
      <w:r w:rsidRPr="004D3944">
        <w:rPr>
          <w:rFonts w:ascii="Arial" w:hAnsi="Arial" w:cs="Arial"/>
          <w:lang w:val="zh-CN" w:eastAsia="zh-CN"/>
        </w:rPr>
        <w:t>"/&gt;</w:t>
      </w:r>
    </w:p>
    <w:p w14:paraId="2623AC90" w14:textId="77777777" w:rsidR="005376DE" w:rsidRPr="004D3944" w:rsidRDefault="005376DE" w:rsidP="00613364">
      <w:pPr>
        <w:pStyle w:val="a2"/>
        <w:rPr>
          <w:rFonts w:ascii="Arial" w:hAnsi="Arial" w:cs="Arial"/>
          <w:lang w:val="zh-CN" w:eastAsia="zh-CN"/>
        </w:rPr>
      </w:pPr>
      <w:r w:rsidRPr="004D3944">
        <w:rPr>
          <w:rFonts w:ascii="Arial" w:hAnsi="Arial" w:cs="Arial"/>
          <w:lang w:val="zh-CN" w:eastAsia="zh-CN"/>
        </w:rPr>
        <w:t>&lt;tiles:put name="header" type="string"&gt;</w:t>
      </w:r>
    </w:p>
    <w:p w14:paraId="419FD3E6" w14:textId="77777777" w:rsidR="005376DE" w:rsidRPr="004D3944" w:rsidRDefault="005376DE" w:rsidP="00613364">
      <w:pPr>
        <w:pStyle w:val="a2"/>
        <w:rPr>
          <w:rFonts w:ascii="Arial" w:hAnsi="Arial" w:cs="Arial"/>
          <w:lang w:val="zh-CN" w:eastAsia="zh-CN"/>
        </w:rPr>
      </w:pPr>
      <w:r w:rsidRPr="004D3944">
        <w:rPr>
          <w:rFonts w:ascii="Arial" w:hAnsi="Arial" w:cs="Arial"/>
          <w:lang w:val="zh-CN" w:eastAsia="zh-CN"/>
        </w:rPr>
        <w:t>&lt;script src="${f:url('/dowa/csjs/sd04222/sd04222.js')}"&gt;&lt;/script&gt;</w:t>
      </w:r>
    </w:p>
    <w:p w14:paraId="2B90F240" w14:textId="77777777" w:rsidR="005376DE" w:rsidRPr="004D3944" w:rsidRDefault="005376DE" w:rsidP="00613364">
      <w:pPr>
        <w:pStyle w:val="a2"/>
        <w:rPr>
          <w:rFonts w:ascii="Arial" w:hAnsi="Arial" w:cs="Arial"/>
          <w:lang w:val="zh-CN" w:eastAsia="zh-CN"/>
        </w:rPr>
      </w:pPr>
      <w:r w:rsidRPr="004D3944">
        <w:rPr>
          <w:rFonts w:ascii="Arial" w:hAnsi="Arial" w:cs="Arial"/>
          <w:lang w:val="zh-CN" w:eastAsia="zh-CN"/>
        </w:rPr>
        <w:t>&lt;script id="searchResultTemplate" type="text/x-jsrender"&gt;</w:t>
      </w:r>
    </w:p>
    <w:p w14:paraId="72AA56F7" w14:textId="77777777" w:rsidR="005376DE" w:rsidRPr="004D3944" w:rsidRDefault="005376DE" w:rsidP="00613364">
      <w:pPr>
        <w:pStyle w:val="a2"/>
        <w:rPr>
          <w:rFonts w:ascii="Arial" w:hAnsi="Arial" w:cs="Arial"/>
          <w:lang w:val="zh-CN" w:eastAsia="zh-CN"/>
        </w:rPr>
      </w:pPr>
      <w:r w:rsidRPr="004D3944">
        <w:rPr>
          <w:rFonts w:ascii="Arial" w:hAnsi="Arial" w:cs="Arial"/>
          <w:lang w:val="zh-CN" w:eastAsia="zh-CN"/>
        </w:rPr>
        <w:t xml:space="preserve">        &lt;tr&gt;</w:t>
      </w:r>
    </w:p>
    <w:p w14:paraId="0BD73A25" w14:textId="77777777" w:rsidR="005376DE" w:rsidRPr="004D3944" w:rsidRDefault="005376DE" w:rsidP="00613364">
      <w:pPr>
        <w:pStyle w:val="a2"/>
        <w:rPr>
          <w:rFonts w:ascii="Arial" w:hAnsi="Arial" w:cs="Arial"/>
          <w:lang w:val="zh-CN" w:eastAsia="zh-CN"/>
        </w:rPr>
      </w:pPr>
      <w:r w:rsidRPr="004D3944">
        <w:rPr>
          <w:rFonts w:ascii="Arial" w:hAnsi="Arial" w:cs="Arial"/>
          <w:lang w:val="zh-CN" w:eastAsia="zh-CN"/>
        </w:rPr>
        <w:t xml:space="preserve">          &lt;td&gt;&lt;input type="text" class="ui-text-readonly" value="{{&gt;name6}}" readonly /&gt;&lt;/td&gt;</w:t>
      </w:r>
    </w:p>
    <w:p w14:paraId="5ADE4D05" w14:textId="77777777" w:rsidR="005376DE" w:rsidRPr="004D3944" w:rsidRDefault="005376DE" w:rsidP="00613364">
      <w:pPr>
        <w:pStyle w:val="a2"/>
        <w:rPr>
          <w:rFonts w:ascii="Arial" w:hAnsi="Arial" w:cs="Arial"/>
          <w:lang w:val="zh-CN" w:eastAsia="zh-CN"/>
        </w:rPr>
      </w:pPr>
      <w:r w:rsidRPr="004D3944">
        <w:rPr>
          <w:rFonts w:ascii="Arial" w:hAnsi="Arial" w:cs="Arial"/>
          <w:lang w:val="zh-CN" w:eastAsia="zh-CN"/>
        </w:rPr>
        <w:t xml:space="preserve">          &lt;td&gt;&lt;a href="javascript:void;" id="syacd_{{&gt;idx}}_link"&gt;{{&gt;syacd}}&lt;/a&gt;</w:t>
      </w:r>
    </w:p>
    <w:p w14:paraId="1D3D9FC5" w14:textId="77777777" w:rsidR="005376DE" w:rsidRPr="004D3944" w:rsidRDefault="005376DE" w:rsidP="00613364">
      <w:pPr>
        <w:pStyle w:val="a2"/>
        <w:rPr>
          <w:rFonts w:ascii="Arial" w:hAnsi="Arial" w:cs="Arial"/>
          <w:lang w:val="zh-CN" w:eastAsia="zh-CN"/>
        </w:rPr>
      </w:pPr>
      <w:r w:rsidRPr="004D3944">
        <w:rPr>
          <w:rFonts w:ascii="Arial" w:hAnsi="Arial" w:cs="Arial"/>
          <w:lang w:val="zh-CN" w:eastAsia="zh-CN"/>
        </w:rPr>
        <w:t xml:space="preserve">             &lt;input type="hidden" id="spart_{{&gt;idx}}" value="{{&gt;spart}}" /&gt;</w:t>
      </w:r>
    </w:p>
    <w:p w14:paraId="60271212" w14:textId="77777777" w:rsidR="005376DE" w:rsidRPr="004D3944" w:rsidRDefault="005376DE" w:rsidP="00613364">
      <w:pPr>
        <w:pStyle w:val="a2"/>
        <w:rPr>
          <w:rFonts w:ascii="Arial" w:hAnsi="Arial" w:cs="Arial"/>
          <w:lang w:val="zh-CN" w:eastAsia="zh-CN"/>
        </w:rPr>
      </w:pPr>
      <w:r w:rsidRPr="004D3944">
        <w:rPr>
          <w:rFonts w:ascii="Arial" w:hAnsi="Arial" w:cs="Arial"/>
          <w:lang w:val="zh-CN" w:eastAsia="zh-CN"/>
        </w:rPr>
        <w:t xml:space="preserve">             &lt;input type="hidden" id="ujscd_{{&gt;idx}}" value="{{&gt;ujscd}}" /&gt;</w:t>
      </w:r>
    </w:p>
    <w:p w14:paraId="55ED1DA5" w14:textId="77777777" w:rsidR="005376DE" w:rsidRPr="004D3944" w:rsidRDefault="005376DE" w:rsidP="00613364">
      <w:pPr>
        <w:pStyle w:val="a2"/>
        <w:rPr>
          <w:rFonts w:ascii="Arial" w:hAnsi="Arial" w:cs="Arial"/>
          <w:lang w:val="zh-CN" w:eastAsia="zh-CN"/>
        </w:rPr>
      </w:pPr>
      <w:r w:rsidRPr="004D3944">
        <w:rPr>
          <w:rFonts w:ascii="Arial" w:hAnsi="Arial" w:cs="Arial"/>
          <w:lang w:val="zh-CN" w:eastAsia="zh-CN"/>
        </w:rPr>
        <w:lastRenderedPageBreak/>
        <w:t xml:space="preserve">             &lt;input type="hidden" id="syacd_{{&gt;idx}}" value="{{&gt;syacd}}" /&gt;</w:t>
      </w:r>
    </w:p>
    <w:p w14:paraId="04972C5F" w14:textId="77777777" w:rsidR="005376DE" w:rsidRPr="004D3944" w:rsidRDefault="005376DE" w:rsidP="00613364">
      <w:pPr>
        <w:pStyle w:val="a2"/>
        <w:rPr>
          <w:rFonts w:ascii="Arial" w:hAnsi="Arial" w:cs="Arial"/>
          <w:lang w:val="zh-CN" w:eastAsia="zh-CN"/>
        </w:rPr>
      </w:pPr>
      <w:r w:rsidRPr="004D3944">
        <w:rPr>
          <w:rFonts w:ascii="Arial" w:hAnsi="Arial" w:cs="Arial"/>
          <w:lang w:val="zh-CN" w:eastAsia="zh-CN"/>
        </w:rPr>
        <w:t xml:space="preserve">             &lt;input type="hidden" id="vehic_{{&gt;idx}}" value="{{&gt;vehic}}" /&gt;</w:t>
      </w:r>
    </w:p>
    <w:p w14:paraId="368DDB6E" w14:textId="77777777" w:rsidR="005376DE" w:rsidRPr="004D3944" w:rsidRDefault="005376DE" w:rsidP="00613364">
      <w:pPr>
        <w:pStyle w:val="a2"/>
        <w:rPr>
          <w:rFonts w:ascii="Arial" w:hAnsi="Arial" w:cs="Arial"/>
          <w:lang w:val="zh-CN" w:eastAsia="zh-CN"/>
        </w:rPr>
      </w:pPr>
      <w:r w:rsidRPr="004D3944">
        <w:rPr>
          <w:rFonts w:ascii="Arial" w:hAnsi="Arial" w:cs="Arial"/>
          <w:lang w:val="zh-CN" w:eastAsia="zh-CN"/>
        </w:rPr>
        <w:t xml:space="preserve">          &lt;/td&gt;</w:t>
      </w:r>
    </w:p>
    <w:p w14:paraId="7B27D729" w14:textId="77777777" w:rsidR="005376DE" w:rsidRPr="004D3944" w:rsidRDefault="005376DE" w:rsidP="00613364">
      <w:pPr>
        <w:pStyle w:val="a2"/>
        <w:rPr>
          <w:rFonts w:ascii="Arial" w:hAnsi="Arial" w:cs="Arial"/>
          <w:lang w:val="zh-CN" w:eastAsia="zh-CN"/>
        </w:rPr>
      </w:pPr>
      <w:r w:rsidRPr="004D3944">
        <w:rPr>
          <w:rFonts w:ascii="Arial" w:hAnsi="Arial" w:cs="Arial"/>
          <w:lang w:val="zh-CN" w:eastAsia="zh-CN"/>
        </w:rPr>
        <w:t xml:space="preserve">          &lt;td&gt;&lt;input type="text" class="ui-text-readonly" value="{{&gt;vehic}}" readonly /&gt;&lt;/td&gt;</w:t>
      </w:r>
    </w:p>
    <w:p w14:paraId="427635AF" w14:textId="77777777" w:rsidR="005376DE" w:rsidRPr="004D3944" w:rsidRDefault="005376DE" w:rsidP="00613364">
      <w:pPr>
        <w:pStyle w:val="a2"/>
        <w:rPr>
          <w:rFonts w:ascii="Arial" w:hAnsi="Arial" w:cs="Arial"/>
          <w:lang w:val="zh-CN" w:eastAsia="zh-CN"/>
        </w:rPr>
      </w:pPr>
      <w:r w:rsidRPr="004D3944">
        <w:rPr>
          <w:rFonts w:ascii="Arial" w:hAnsi="Arial" w:cs="Arial"/>
          <w:lang w:val="zh-CN" w:eastAsia="zh-CN"/>
        </w:rPr>
        <w:t xml:space="preserve">          &lt;td&gt;&lt;input type="text" class="ui-text-readonly" value="{{&gt;sytno}}" readonly /&gt;&lt;/td&gt;</w:t>
      </w:r>
    </w:p>
    <w:p w14:paraId="4BF642BB" w14:textId="77777777" w:rsidR="005376DE" w:rsidRPr="004D3944" w:rsidRDefault="005376DE" w:rsidP="00613364">
      <w:pPr>
        <w:pStyle w:val="a2"/>
        <w:rPr>
          <w:rFonts w:ascii="Arial" w:hAnsi="Arial" w:cs="Arial"/>
          <w:lang w:val="zh-CN" w:eastAsia="zh-CN"/>
        </w:rPr>
      </w:pPr>
      <w:r w:rsidRPr="004D3944">
        <w:rPr>
          <w:rFonts w:ascii="Arial" w:hAnsi="Arial" w:cs="Arial"/>
          <w:lang w:val="zh-CN" w:eastAsia="zh-CN"/>
        </w:rPr>
        <w:t xml:space="preserve">          &lt;td&gt;&lt;/td&gt;</w:t>
      </w:r>
    </w:p>
    <w:p w14:paraId="416AD6B3" w14:textId="77777777" w:rsidR="005376DE" w:rsidRPr="004D3944" w:rsidRDefault="005376DE" w:rsidP="00613364">
      <w:pPr>
        <w:pStyle w:val="a2"/>
        <w:rPr>
          <w:rFonts w:ascii="Arial" w:hAnsi="Arial" w:cs="Arial"/>
          <w:lang w:val="zh-CN" w:eastAsia="zh-CN"/>
        </w:rPr>
      </w:pPr>
      <w:r w:rsidRPr="004D3944">
        <w:rPr>
          <w:rFonts w:ascii="Arial" w:hAnsi="Arial" w:cs="Arial"/>
          <w:lang w:val="zh-CN" w:eastAsia="zh-CN"/>
        </w:rPr>
        <w:t xml:space="preserve">          &lt;td&gt;&lt;input type="text" class="ui-text-readonly" value="{{&gt;yksdt}}" readonly /&gt;&lt;/td&gt;</w:t>
      </w:r>
    </w:p>
    <w:p w14:paraId="3ABB77E8" w14:textId="77777777" w:rsidR="005376DE" w:rsidRPr="004D3944" w:rsidRDefault="005376DE" w:rsidP="00613364">
      <w:pPr>
        <w:pStyle w:val="a2"/>
        <w:rPr>
          <w:rFonts w:ascii="Arial" w:hAnsi="Arial" w:cs="Arial"/>
          <w:lang w:val="zh-CN" w:eastAsia="zh-CN"/>
        </w:rPr>
      </w:pPr>
      <w:r w:rsidRPr="004D3944">
        <w:rPr>
          <w:rFonts w:ascii="Arial" w:hAnsi="Arial" w:cs="Arial"/>
          <w:lang w:val="zh-CN" w:eastAsia="zh-CN"/>
        </w:rPr>
        <w:t xml:space="preserve">          &lt;td&gt;&lt;input type="text" class="ui-text-readonly" value="{{&gt;ykedt}}" readonly /&gt;&lt;/td&gt;</w:t>
      </w:r>
    </w:p>
    <w:p w14:paraId="44F3C1D1" w14:textId="77777777" w:rsidR="005376DE" w:rsidRPr="004D3944" w:rsidRDefault="005376DE" w:rsidP="00613364">
      <w:pPr>
        <w:pStyle w:val="a2"/>
        <w:rPr>
          <w:rFonts w:ascii="Arial" w:hAnsi="Arial" w:cs="Arial"/>
          <w:lang w:val="zh-CN" w:eastAsia="zh-CN"/>
        </w:rPr>
      </w:pPr>
      <w:r w:rsidRPr="004D3944">
        <w:rPr>
          <w:rFonts w:ascii="Arial" w:hAnsi="Arial" w:cs="Arial"/>
          <w:lang w:val="zh-CN" w:eastAsia="zh-CN"/>
        </w:rPr>
        <w:t xml:space="preserve">          &lt;td&gt;&lt;input type="text" class="ui-text-readonly" value="{{&gt;sdsam}}" readonly /&gt;&lt;/td&gt;</w:t>
      </w:r>
    </w:p>
    <w:p w14:paraId="565F5427" w14:textId="77777777" w:rsidR="005376DE" w:rsidRPr="004D3944" w:rsidRDefault="005376DE" w:rsidP="00613364">
      <w:pPr>
        <w:pStyle w:val="a2"/>
        <w:rPr>
          <w:rFonts w:ascii="Arial" w:hAnsi="Arial" w:cs="Arial"/>
          <w:lang w:val="zh-CN" w:eastAsia="zh-CN"/>
        </w:rPr>
      </w:pPr>
      <w:r w:rsidRPr="004D3944">
        <w:rPr>
          <w:rFonts w:ascii="Arial" w:hAnsi="Arial" w:cs="Arial"/>
          <w:lang w:val="zh-CN" w:eastAsia="zh-CN"/>
        </w:rPr>
        <w:t xml:space="preserve">          &lt;td&gt;&lt;input type="text" class="ui-text-readonly" value="{{&gt;syaam}}" readonly /&gt;&lt;/td&gt;</w:t>
      </w:r>
    </w:p>
    <w:p w14:paraId="222C4538" w14:textId="77777777" w:rsidR="005376DE" w:rsidRPr="004D3944" w:rsidRDefault="005376DE" w:rsidP="00613364">
      <w:pPr>
        <w:pStyle w:val="a2"/>
        <w:rPr>
          <w:rFonts w:ascii="Arial" w:hAnsi="Arial" w:cs="Arial"/>
          <w:lang w:val="zh-CN" w:eastAsia="zh-CN"/>
        </w:rPr>
      </w:pPr>
      <w:r w:rsidRPr="004D3944">
        <w:rPr>
          <w:rFonts w:ascii="Arial" w:hAnsi="Arial" w:cs="Arial"/>
          <w:lang w:val="zh-CN" w:eastAsia="zh-CN"/>
        </w:rPr>
        <w:t xml:space="preserve">          &lt;td&gt;&lt;input type="text" class="ui-text-readonly" value="{{&gt;srsam}}" readonly /&gt;&lt;/td&gt;</w:t>
      </w:r>
    </w:p>
    <w:p w14:paraId="17684226" w14:textId="77777777" w:rsidR="005376DE" w:rsidRPr="004D3944" w:rsidRDefault="005376DE" w:rsidP="00613364">
      <w:pPr>
        <w:pStyle w:val="a2"/>
        <w:rPr>
          <w:rFonts w:ascii="Arial" w:hAnsi="Arial" w:cs="Arial"/>
          <w:lang w:val="zh-CN" w:eastAsia="zh-CN"/>
        </w:rPr>
      </w:pPr>
      <w:r w:rsidRPr="004D3944">
        <w:rPr>
          <w:rFonts w:ascii="Arial" w:hAnsi="Arial" w:cs="Arial"/>
          <w:lang w:val="zh-CN" w:eastAsia="zh-CN"/>
        </w:rPr>
        <w:t xml:space="preserve">          &lt;td&gt;&lt;input type="text" class="ui-text-readonly" value="{{&gt;aufnr}}" readonly /&gt;&lt;/td&gt;</w:t>
      </w:r>
    </w:p>
    <w:p w14:paraId="15BE6640" w14:textId="77777777" w:rsidR="005376DE" w:rsidRPr="004D3944" w:rsidRDefault="005376DE" w:rsidP="00613364">
      <w:pPr>
        <w:pStyle w:val="a2"/>
        <w:rPr>
          <w:rFonts w:ascii="Arial" w:hAnsi="Arial" w:cs="Arial"/>
          <w:lang w:val="zh-CN" w:eastAsia="zh-CN"/>
        </w:rPr>
      </w:pPr>
      <w:r w:rsidRPr="004D3944">
        <w:rPr>
          <w:rFonts w:ascii="Arial" w:hAnsi="Arial" w:cs="Arial"/>
          <w:lang w:val="zh-CN" w:eastAsia="zh-CN"/>
        </w:rPr>
        <w:t xml:space="preserve">          &lt;td&gt;&lt;input type="text" class="ui-text-readonly" value="{{&gt;ykedtOver}}" readonly /&gt;&lt;/td&gt;</w:t>
      </w:r>
    </w:p>
    <w:p w14:paraId="446572CD" w14:textId="77777777" w:rsidR="005376DE" w:rsidRPr="004D3944" w:rsidRDefault="005376DE" w:rsidP="00613364">
      <w:pPr>
        <w:pStyle w:val="a2"/>
        <w:rPr>
          <w:rFonts w:ascii="Arial" w:hAnsi="Arial" w:cs="Arial"/>
          <w:lang w:val="zh-CN" w:eastAsia="zh-CN"/>
        </w:rPr>
      </w:pPr>
      <w:r w:rsidRPr="004D3944">
        <w:rPr>
          <w:rFonts w:ascii="Arial" w:hAnsi="Arial" w:cs="Arial"/>
          <w:lang w:val="zh-CN" w:eastAsia="zh-CN"/>
        </w:rPr>
        <w:t xml:space="preserve">        &lt;/tr&gt;</w:t>
      </w:r>
    </w:p>
    <w:p w14:paraId="02F1FC3E" w14:textId="77777777" w:rsidR="005376DE" w:rsidRPr="004D3944" w:rsidRDefault="005376DE" w:rsidP="00613364">
      <w:pPr>
        <w:pStyle w:val="a2"/>
        <w:rPr>
          <w:rFonts w:ascii="Arial" w:hAnsi="Arial" w:cs="Arial"/>
          <w:lang w:val="zh-CN" w:eastAsia="zh-CN"/>
        </w:rPr>
      </w:pPr>
      <w:r w:rsidRPr="004D3944">
        <w:rPr>
          <w:rFonts w:ascii="Arial" w:hAnsi="Arial" w:cs="Arial"/>
          <w:lang w:val="zh-CN" w:eastAsia="zh-CN"/>
        </w:rPr>
        <w:t xml:space="preserve">  &lt;/script&gt;</w:t>
      </w:r>
    </w:p>
    <w:p w14:paraId="18667ADE" w14:textId="77777777" w:rsidR="005376DE" w:rsidRPr="004D3944" w:rsidRDefault="005376DE" w:rsidP="00613364">
      <w:pPr>
        <w:pStyle w:val="a2"/>
        <w:rPr>
          <w:rFonts w:ascii="Arial" w:hAnsi="Arial" w:cs="Arial"/>
          <w:lang w:val="zh-CN" w:eastAsia="zh-CN"/>
        </w:rPr>
      </w:pPr>
      <w:r w:rsidRPr="004D3944">
        <w:rPr>
          <w:rFonts w:ascii="Arial" w:hAnsi="Arial" w:cs="Arial"/>
          <w:lang w:val="zh-CN" w:eastAsia="zh-CN"/>
        </w:rPr>
        <w:t>&lt;/tiles:put&gt;</w:t>
      </w:r>
    </w:p>
    <w:p w14:paraId="2E844DCD" w14:textId="77777777" w:rsidR="005376DE" w:rsidRPr="004D3944" w:rsidRDefault="005376DE" w:rsidP="00613364">
      <w:pPr>
        <w:pStyle w:val="a2"/>
        <w:rPr>
          <w:rFonts w:ascii="Arial" w:hAnsi="Arial" w:cs="Arial"/>
          <w:lang w:val="zh-CN" w:eastAsia="zh-CN"/>
        </w:rPr>
      </w:pPr>
    </w:p>
    <w:p w14:paraId="24A96FF7" w14:textId="77777777" w:rsidR="005376DE" w:rsidRPr="004D3944" w:rsidRDefault="005376DE" w:rsidP="00613364">
      <w:pPr>
        <w:pStyle w:val="a2"/>
        <w:rPr>
          <w:rFonts w:ascii="Arial" w:hAnsi="Arial" w:cs="Arial"/>
          <w:lang w:val="zh-CN" w:eastAsia="zh-CN"/>
        </w:rPr>
      </w:pPr>
      <w:r w:rsidRPr="004D3944">
        <w:rPr>
          <w:rFonts w:ascii="Arial" w:hAnsi="Arial" w:cs="Arial"/>
          <w:lang w:val="zh-CN" w:eastAsia="zh-CN"/>
        </w:rPr>
        <w:t>&lt;tiles:put name="content" type="string"&gt;</w:t>
      </w:r>
    </w:p>
    <w:p w14:paraId="13391CF1" w14:textId="77777777" w:rsidR="005376DE" w:rsidRPr="004D3944" w:rsidRDefault="005376DE" w:rsidP="00613364">
      <w:pPr>
        <w:pStyle w:val="a2"/>
        <w:rPr>
          <w:rFonts w:ascii="Arial" w:hAnsi="Arial" w:cs="Arial"/>
          <w:lang w:val="zh-CN" w:eastAsia="zh-CN"/>
        </w:rPr>
      </w:pPr>
      <w:r w:rsidRPr="004D3944">
        <w:rPr>
          <w:rFonts w:ascii="Arial" w:hAnsi="Arial" w:cs="Arial"/>
          <w:lang w:val="zh-CN" w:eastAsia="zh-CN"/>
        </w:rPr>
        <w:t xml:space="preserve">  &lt;div class="ui-form-container"&gt;</w:t>
      </w:r>
    </w:p>
    <w:p w14:paraId="11180499" w14:textId="77777777" w:rsidR="005376DE" w:rsidRPr="004D3944" w:rsidRDefault="005376DE" w:rsidP="00613364">
      <w:pPr>
        <w:pStyle w:val="a2"/>
        <w:rPr>
          <w:rFonts w:ascii="Arial" w:hAnsi="Arial" w:cs="Arial"/>
          <w:lang w:val="zh-CN" w:eastAsia="zh-CN"/>
        </w:rPr>
      </w:pPr>
      <w:r w:rsidRPr="004D3944">
        <w:rPr>
          <w:rFonts w:ascii="Arial" w:hAnsi="Arial" w:cs="Arial"/>
          <w:lang w:val="zh-CN" w:eastAsia="zh-CN"/>
        </w:rPr>
        <w:t xml:space="preserve">    &lt;div class="ui-title"&gt;</w:t>
      </w:r>
    </w:p>
    <w:p w14:paraId="61751A27" w14:textId="77777777" w:rsidR="005376DE" w:rsidRPr="004D3944" w:rsidRDefault="005376DE" w:rsidP="00613364">
      <w:pPr>
        <w:pStyle w:val="a2"/>
        <w:rPr>
          <w:rFonts w:ascii="Arial" w:hAnsi="Arial" w:cs="Arial"/>
          <w:lang w:val="zh-CN" w:eastAsia="zh-CN"/>
        </w:rPr>
      </w:pPr>
      <w:r w:rsidRPr="004D3944">
        <w:rPr>
          <w:rFonts w:ascii="Arial" w:hAnsi="Arial" w:cs="Arial"/>
          <w:lang w:val="zh-CN" w:eastAsia="zh-CN"/>
        </w:rPr>
        <w:t xml:space="preserve">      &lt;imarttag:imartTitleBar title="</w:t>
      </w:r>
      <w:r w:rsidRPr="004D3944">
        <w:rPr>
          <w:rFonts w:ascii="Arial" w:hAnsi="Arial" w:cs="Arial"/>
          <w:lang w:val="zh-CN" w:eastAsia="zh-CN"/>
        </w:rPr>
        <w:t>収集運搬車両台帳一覧</w:t>
      </w:r>
      <w:r w:rsidRPr="004D3944">
        <w:rPr>
          <w:rFonts w:ascii="Arial" w:hAnsi="Arial" w:cs="Arial"/>
          <w:lang w:val="zh-CN" w:eastAsia="zh-CN"/>
        </w:rPr>
        <w:t>" icon="/images/standard/title.gif"/&gt;</w:t>
      </w:r>
    </w:p>
    <w:p w14:paraId="64792953" w14:textId="77777777" w:rsidR="005376DE" w:rsidRPr="004D3944" w:rsidRDefault="005376DE" w:rsidP="00613364">
      <w:pPr>
        <w:pStyle w:val="a2"/>
        <w:rPr>
          <w:rFonts w:ascii="Arial" w:hAnsi="Arial" w:cs="Arial"/>
          <w:lang w:val="zh-CN" w:eastAsia="zh-CN"/>
        </w:rPr>
      </w:pPr>
      <w:r w:rsidRPr="004D3944">
        <w:rPr>
          <w:rFonts w:ascii="Arial" w:hAnsi="Arial" w:cs="Arial"/>
          <w:lang w:val="zh-CN" w:eastAsia="zh-CN"/>
        </w:rPr>
        <w:t xml:space="preserve">    &lt;/div&gt;</w:t>
      </w:r>
    </w:p>
    <w:p w14:paraId="17334938" w14:textId="77777777" w:rsidR="005376DE" w:rsidRPr="004D3944" w:rsidRDefault="005376DE" w:rsidP="00613364">
      <w:pPr>
        <w:pStyle w:val="a2"/>
        <w:rPr>
          <w:rFonts w:ascii="Arial" w:hAnsi="Arial" w:cs="Arial"/>
          <w:lang w:val="zh-CN" w:eastAsia="zh-CN"/>
        </w:rPr>
      </w:pPr>
      <w:r w:rsidRPr="004D3944">
        <w:rPr>
          <w:rFonts w:ascii="Arial" w:hAnsi="Arial" w:cs="Arial"/>
          <w:lang w:val="zh-CN" w:eastAsia="zh-CN"/>
        </w:rPr>
        <w:t xml:space="preserve">    &lt;form id="sd04222Form" name="sd04222Form" method="post"&gt;</w:t>
      </w:r>
    </w:p>
    <w:p w14:paraId="258CAAAF" w14:textId="77777777" w:rsidR="005376DE" w:rsidRPr="004D3944" w:rsidRDefault="005376DE" w:rsidP="00613364">
      <w:pPr>
        <w:pStyle w:val="a2"/>
        <w:rPr>
          <w:rFonts w:ascii="Arial" w:hAnsi="Arial" w:cs="Arial"/>
          <w:lang w:val="zh-CN" w:eastAsia="zh-CN"/>
        </w:rPr>
      </w:pPr>
      <w:r w:rsidRPr="004D3944">
        <w:rPr>
          <w:rFonts w:ascii="Arial" w:hAnsi="Arial" w:cs="Arial"/>
          <w:lang w:val="zh-CN" w:eastAsia="zh-CN"/>
        </w:rPr>
        <w:t xml:space="preserve">    &lt;div id=errorDiv&gt;</w:t>
      </w:r>
    </w:p>
    <w:p w14:paraId="207CBE0A" w14:textId="77777777" w:rsidR="005376DE" w:rsidRPr="004D3944" w:rsidRDefault="005376DE" w:rsidP="00613364">
      <w:pPr>
        <w:pStyle w:val="a2"/>
        <w:rPr>
          <w:rFonts w:ascii="Arial" w:hAnsi="Arial" w:cs="Arial"/>
          <w:lang w:val="zh-CN" w:eastAsia="zh-CN"/>
        </w:rPr>
      </w:pPr>
      <w:r w:rsidRPr="004D3944">
        <w:rPr>
          <w:rFonts w:ascii="Arial" w:hAnsi="Arial" w:cs="Arial"/>
          <w:lang w:val="zh-CN" w:eastAsia="zh-CN"/>
        </w:rPr>
        <w:t xml:space="preserve">      &lt;span id=msg&gt;</w:t>
      </w:r>
    </w:p>
    <w:p w14:paraId="6C933D87" w14:textId="77777777" w:rsidR="005376DE" w:rsidRPr="004D3944" w:rsidRDefault="005376DE" w:rsidP="00613364">
      <w:pPr>
        <w:pStyle w:val="a2"/>
        <w:rPr>
          <w:rFonts w:ascii="Arial" w:hAnsi="Arial" w:cs="Arial"/>
          <w:lang w:val="zh-CN" w:eastAsia="zh-CN"/>
        </w:rPr>
      </w:pPr>
      <w:r w:rsidRPr="004D3944">
        <w:rPr>
          <w:rFonts w:ascii="Arial" w:hAnsi="Arial" w:cs="Arial"/>
          <w:lang w:val="zh-CN" w:eastAsia="zh-CN"/>
        </w:rPr>
        <w:t xml:space="preserve">        &lt;html:errors/&gt;</w:t>
      </w:r>
    </w:p>
    <w:p w14:paraId="67AC5136" w14:textId="77777777" w:rsidR="005376DE" w:rsidRPr="004D3944" w:rsidRDefault="005376DE" w:rsidP="00613364">
      <w:pPr>
        <w:pStyle w:val="a2"/>
        <w:rPr>
          <w:rFonts w:ascii="Arial" w:hAnsi="Arial" w:cs="Arial"/>
          <w:lang w:val="zh-CN" w:eastAsia="zh-CN"/>
        </w:rPr>
      </w:pPr>
      <w:r w:rsidRPr="004D3944">
        <w:rPr>
          <w:rFonts w:ascii="Arial" w:hAnsi="Arial" w:cs="Arial"/>
          <w:lang w:val="zh-CN" w:eastAsia="zh-CN"/>
        </w:rPr>
        <w:t xml:space="preserve">      &lt;/span&gt;</w:t>
      </w:r>
    </w:p>
    <w:p w14:paraId="58B4777B" w14:textId="77777777" w:rsidR="005376DE" w:rsidRPr="004D3944" w:rsidRDefault="005376DE" w:rsidP="00613364">
      <w:pPr>
        <w:pStyle w:val="a2"/>
        <w:rPr>
          <w:rFonts w:ascii="Arial" w:hAnsi="Arial" w:cs="Arial"/>
          <w:lang w:val="zh-CN" w:eastAsia="zh-CN"/>
        </w:rPr>
      </w:pPr>
      <w:r w:rsidRPr="004D3944">
        <w:rPr>
          <w:rFonts w:ascii="Arial" w:hAnsi="Arial" w:cs="Arial"/>
          <w:lang w:val="zh-CN" w:eastAsia="zh-CN"/>
        </w:rPr>
        <w:t xml:space="preserve">    &lt;/div&gt;</w:t>
      </w:r>
    </w:p>
    <w:p w14:paraId="1E5894FC" w14:textId="77777777" w:rsidR="005376DE" w:rsidRPr="004D3944" w:rsidRDefault="005376DE" w:rsidP="00613364">
      <w:pPr>
        <w:pStyle w:val="a2"/>
        <w:rPr>
          <w:rFonts w:ascii="Arial" w:hAnsi="Arial" w:cs="Arial"/>
          <w:lang w:val="zh-CN" w:eastAsia="zh-CN"/>
        </w:rPr>
      </w:pPr>
      <w:r w:rsidRPr="004D3944">
        <w:rPr>
          <w:rFonts w:ascii="Arial" w:hAnsi="Arial" w:cs="Arial"/>
          <w:lang w:val="zh-CN" w:eastAsia="zh-CN"/>
        </w:rPr>
        <w:t xml:space="preserve">    &lt;table class="ui-form"&gt;</w:t>
      </w:r>
    </w:p>
    <w:p w14:paraId="47583F38" w14:textId="77777777" w:rsidR="005376DE" w:rsidRPr="004D3944" w:rsidRDefault="005376DE" w:rsidP="00613364">
      <w:pPr>
        <w:pStyle w:val="a2"/>
        <w:rPr>
          <w:rFonts w:ascii="Arial" w:hAnsi="Arial" w:cs="Arial"/>
          <w:lang w:val="zh-CN" w:eastAsia="zh-CN"/>
        </w:rPr>
      </w:pPr>
      <w:r w:rsidRPr="004D3944">
        <w:rPr>
          <w:rFonts w:ascii="Arial" w:hAnsi="Arial" w:cs="Arial"/>
          <w:lang w:val="zh-CN" w:eastAsia="zh-CN"/>
        </w:rPr>
        <w:t xml:space="preserve">      &lt;colgroup&gt;</w:t>
      </w:r>
    </w:p>
    <w:p w14:paraId="1F7E1F9D" w14:textId="77777777" w:rsidR="005376DE" w:rsidRPr="004D3944" w:rsidRDefault="005376DE" w:rsidP="00613364">
      <w:pPr>
        <w:pStyle w:val="a2"/>
        <w:rPr>
          <w:rFonts w:ascii="Arial" w:hAnsi="Arial" w:cs="Arial"/>
          <w:lang w:val="zh-CN" w:eastAsia="zh-CN"/>
        </w:rPr>
      </w:pPr>
      <w:r w:rsidRPr="004D3944">
        <w:rPr>
          <w:rFonts w:ascii="Arial" w:hAnsi="Arial" w:cs="Arial"/>
          <w:lang w:val="zh-CN" w:eastAsia="zh-CN"/>
        </w:rPr>
        <w:t xml:space="preserve">        &lt;col class="wd-12"&gt;</w:t>
      </w:r>
    </w:p>
    <w:p w14:paraId="448F7C76" w14:textId="77777777" w:rsidR="005376DE" w:rsidRPr="004D3944" w:rsidRDefault="005376DE" w:rsidP="00613364">
      <w:pPr>
        <w:pStyle w:val="a2"/>
        <w:rPr>
          <w:rFonts w:ascii="Arial" w:hAnsi="Arial" w:cs="Arial"/>
          <w:lang w:val="zh-CN" w:eastAsia="zh-CN"/>
        </w:rPr>
      </w:pPr>
      <w:r w:rsidRPr="004D3944">
        <w:rPr>
          <w:rFonts w:ascii="Arial" w:hAnsi="Arial" w:cs="Arial"/>
          <w:lang w:val="zh-CN" w:eastAsia="zh-CN"/>
        </w:rPr>
        <w:t xml:space="preserve">        &lt;col class="wd-38"&gt;</w:t>
      </w:r>
    </w:p>
    <w:p w14:paraId="4FA69E12" w14:textId="77777777" w:rsidR="005376DE" w:rsidRPr="004D3944" w:rsidRDefault="005376DE" w:rsidP="00613364">
      <w:pPr>
        <w:pStyle w:val="a2"/>
        <w:rPr>
          <w:rFonts w:ascii="Arial" w:hAnsi="Arial" w:cs="Arial"/>
          <w:lang w:val="zh-CN" w:eastAsia="zh-CN"/>
        </w:rPr>
      </w:pPr>
      <w:r w:rsidRPr="004D3944">
        <w:rPr>
          <w:rFonts w:ascii="Arial" w:hAnsi="Arial" w:cs="Arial"/>
          <w:lang w:val="zh-CN" w:eastAsia="zh-CN"/>
        </w:rPr>
        <w:t xml:space="preserve">        &lt;col class="wd-12"&gt;</w:t>
      </w:r>
    </w:p>
    <w:p w14:paraId="460B0543" w14:textId="77777777" w:rsidR="005376DE" w:rsidRPr="004D3944" w:rsidRDefault="005376DE" w:rsidP="00613364">
      <w:pPr>
        <w:pStyle w:val="a2"/>
        <w:rPr>
          <w:rFonts w:ascii="Arial" w:hAnsi="Arial" w:cs="Arial"/>
          <w:lang w:val="zh-CN" w:eastAsia="zh-CN"/>
        </w:rPr>
      </w:pPr>
      <w:r w:rsidRPr="004D3944">
        <w:rPr>
          <w:rFonts w:ascii="Arial" w:hAnsi="Arial" w:cs="Arial"/>
          <w:lang w:val="zh-CN" w:eastAsia="zh-CN"/>
        </w:rPr>
        <w:t xml:space="preserve">        &lt;col class="wd-38"&gt;</w:t>
      </w:r>
    </w:p>
    <w:p w14:paraId="2FD5A452" w14:textId="77777777" w:rsidR="005376DE" w:rsidRPr="004D3944" w:rsidRDefault="005376DE" w:rsidP="00613364">
      <w:pPr>
        <w:pStyle w:val="a2"/>
        <w:rPr>
          <w:rFonts w:ascii="Arial" w:hAnsi="Arial" w:cs="Arial"/>
          <w:lang w:val="zh-CN" w:eastAsia="zh-CN"/>
        </w:rPr>
      </w:pPr>
      <w:r w:rsidRPr="004D3944">
        <w:rPr>
          <w:rFonts w:ascii="Arial" w:hAnsi="Arial" w:cs="Arial"/>
          <w:lang w:val="zh-CN" w:eastAsia="zh-CN"/>
        </w:rPr>
        <w:t xml:space="preserve">      &lt;/colgroup&gt;</w:t>
      </w:r>
    </w:p>
    <w:p w14:paraId="320DB47B" w14:textId="77777777" w:rsidR="005376DE" w:rsidRPr="004D3944" w:rsidRDefault="005376DE" w:rsidP="00613364">
      <w:pPr>
        <w:pStyle w:val="a2"/>
        <w:rPr>
          <w:rFonts w:ascii="Arial" w:hAnsi="Arial" w:cs="Arial"/>
          <w:lang w:val="zh-CN" w:eastAsia="zh-CN"/>
        </w:rPr>
      </w:pPr>
      <w:r w:rsidRPr="004D3944">
        <w:rPr>
          <w:rFonts w:ascii="Arial" w:hAnsi="Arial" w:cs="Arial"/>
          <w:lang w:val="zh-CN" w:eastAsia="zh-CN"/>
        </w:rPr>
        <w:t xml:space="preserve">      &lt;tr&gt;</w:t>
      </w:r>
    </w:p>
    <w:p w14:paraId="52D1B297" w14:textId="77777777" w:rsidR="005376DE" w:rsidRPr="004D3944" w:rsidRDefault="005376DE" w:rsidP="00613364">
      <w:pPr>
        <w:pStyle w:val="a2"/>
        <w:rPr>
          <w:rFonts w:ascii="Arial" w:hAnsi="Arial" w:cs="Arial"/>
          <w:lang w:val="zh-CN" w:eastAsia="zh-CN"/>
        </w:rPr>
      </w:pPr>
      <w:r w:rsidRPr="004D3944">
        <w:rPr>
          <w:rFonts w:ascii="Arial" w:hAnsi="Arial" w:cs="Arial"/>
          <w:lang w:val="zh-CN" w:eastAsia="zh-CN"/>
        </w:rPr>
        <w:lastRenderedPageBreak/>
        <w:t xml:space="preserve">        &lt;th&gt;&lt;label class="ui-require"&gt;</w:t>
      </w:r>
      <w:r w:rsidRPr="004D3944">
        <w:rPr>
          <w:rFonts w:ascii="Arial" w:hAnsi="Arial" w:cs="Arial"/>
          <w:lang w:val="zh-CN" w:eastAsia="zh-CN"/>
        </w:rPr>
        <w:t>製品部門</w:t>
      </w:r>
      <w:r w:rsidRPr="004D3944">
        <w:rPr>
          <w:rFonts w:ascii="Arial" w:hAnsi="Arial" w:cs="Arial"/>
          <w:lang w:val="zh-CN" w:eastAsia="zh-CN"/>
        </w:rPr>
        <w:t>&lt;/label&gt;&lt;/th&gt;</w:t>
      </w:r>
    </w:p>
    <w:p w14:paraId="51BD37E0" w14:textId="77777777" w:rsidR="005376DE" w:rsidRPr="004D3944" w:rsidRDefault="005376DE" w:rsidP="00613364">
      <w:pPr>
        <w:pStyle w:val="a2"/>
        <w:rPr>
          <w:rFonts w:ascii="Arial" w:hAnsi="Arial" w:cs="Arial"/>
          <w:lang w:val="zh-CN" w:eastAsia="zh-CN"/>
        </w:rPr>
      </w:pPr>
      <w:r w:rsidRPr="004D3944">
        <w:rPr>
          <w:rFonts w:ascii="Arial" w:hAnsi="Arial" w:cs="Arial"/>
          <w:lang w:val="zh-CN" w:eastAsia="zh-CN"/>
        </w:rPr>
        <w:t xml:space="preserve">        &lt;td&gt;</w:t>
      </w:r>
    </w:p>
    <w:p w14:paraId="6315713A" w14:textId="77777777" w:rsidR="005376DE" w:rsidRPr="004D3944" w:rsidRDefault="005376DE" w:rsidP="00613364">
      <w:pPr>
        <w:pStyle w:val="a2"/>
        <w:rPr>
          <w:rFonts w:ascii="Arial" w:hAnsi="Arial" w:cs="Arial"/>
          <w:lang w:val="zh-CN" w:eastAsia="zh-CN"/>
        </w:rPr>
      </w:pPr>
      <w:r w:rsidRPr="004D3944">
        <w:rPr>
          <w:rFonts w:ascii="Arial" w:hAnsi="Arial" w:cs="Arial"/>
          <w:lang w:val="zh-CN" w:eastAsia="zh-CN"/>
        </w:rPr>
        <w:t xml:space="preserve">            &lt;dowaui:productDeptSelect value="${sd04222Model.spart}" iphkb="" gmkcd="" id="spart" name="spart" width="200px"/&gt;</w:t>
      </w:r>
    </w:p>
    <w:p w14:paraId="48A5AAA4" w14:textId="77777777" w:rsidR="005376DE" w:rsidRPr="004D3944" w:rsidRDefault="005376DE" w:rsidP="00613364">
      <w:pPr>
        <w:pStyle w:val="a2"/>
        <w:rPr>
          <w:rFonts w:ascii="Arial" w:hAnsi="Arial" w:cs="Arial"/>
          <w:lang w:val="zh-CN" w:eastAsia="zh-CN"/>
        </w:rPr>
      </w:pPr>
      <w:r w:rsidRPr="004D3944">
        <w:rPr>
          <w:rFonts w:ascii="Arial" w:hAnsi="Arial" w:cs="Arial"/>
          <w:lang w:val="zh-CN" w:eastAsia="zh-CN"/>
        </w:rPr>
        <w:t xml:space="preserve">        &lt;/td&gt;</w:t>
      </w:r>
    </w:p>
    <w:p w14:paraId="169036FD" w14:textId="77777777" w:rsidR="005376DE" w:rsidRPr="004D3944" w:rsidRDefault="005376DE" w:rsidP="00613364">
      <w:pPr>
        <w:pStyle w:val="a2"/>
        <w:rPr>
          <w:rFonts w:ascii="Arial" w:hAnsi="Arial" w:cs="Arial"/>
          <w:lang w:val="zh-CN" w:eastAsia="zh-CN"/>
        </w:rPr>
      </w:pPr>
      <w:r w:rsidRPr="004D3944">
        <w:rPr>
          <w:rFonts w:ascii="Arial" w:hAnsi="Arial" w:cs="Arial"/>
          <w:lang w:val="zh-CN" w:eastAsia="zh-CN"/>
        </w:rPr>
        <w:t xml:space="preserve">        &lt;th&gt;&lt;label&gt;</w:t>
      </w:r>
      <w:r w:rsidRPr="004D3944">
        <w:rPr>
          <w:rFonts w:ascii="Arial" w:hAnsi="Arial" w:cs="Arial"/>
          <w:lang w:val="zh-CN" w:eastAsia="zh-CN"/>
        </w:rPr>
        <w:t>状態</w:t>
      </w:r>
      <w:r w:rsidRPr="004D3944">
        <w:rPr>
          <w:rFonts w:ascii="Arial" w:hAnsi="Arial" w:cs="Arial"/>
          <w:lang w:val="zh-CN" w:eastAsia="zh-CN"/>
        </w:rPr>
        <w:t>&lt;/label&gt;&lt;/th&gt;</w:t>
      </w:r>
    </w:p>
    <w:p w14:paraId="359A407B" w14:textId="77777777" w:rsidR="005376DE" w:rsidRPr="004D3944" w:rsidRDefault="005376DE" w:rsidP="00613364">
      <w:pPr>
        <w:pStyle w:val="a2"/>
        <w:rPr>
          <w:rFonts w:ascii="Arial" w:hAnsi="Arial" w:cs="Arial"/>
          <w:lang w:val="zh-CN" w:eastAsia="zh-CN"/>
        </w:rPr>
      </w:pPr>
      <w:r w:rsidRPr="004D3944">
        <w:rPr>
          <w:rFonts w:ascii="Arial" w:hAnsi="Arial" w:cs="Arial"/>
          <w:lang w:val="zh-CN" w:eastAsia="zh-CN"/>
        </w:rPr>
        <w:t xml:space="preserve">        &lt;td&gt;</w:t>
      </w:r>
    </w:p>
    <w:p w14:paraId="79A88DD7" w14:textId="77777777" w:rsidR="005376DE" w:rsidRPr="004D3944" w:rsidRDefault="005376DE" w:rsidP="00613364">
      <w:pPr>
        <w:pStyle w:val="a2"/>
        <w:rPr>
          <w:rFonts w:ascii="Arial" w:hAnsi="Arial" w:cs="Arial"/>
          <w:lang w:val="zh-CN" w:eastAsia="zh-CN"/>
        </w:rPr>
      </w:pPr>
      <w:r w:rsidRPr="004D3944">
        <w:rPr>
          <w:rFonts w:ascii="Arial" w:hAnsi="Arial" w:cs="Arial"/>
          <w:lang w:val="zh-CN" w:eastAsia="zh-CN"/>
        </w:rPr>
        <w:t xml:space="preserve">            &lt;input type="checkbox" name="enable"&gt;</w:t>
      </w:r>
      <w:r w:rsidRPr="004D3944">
        <w:rPr>
          <w:rFonts w:ascii="Arial" w:hAnsi="Arial" w:cs="Arial"/>
          <w:lang w:val="zh-CN" w:eastAsia="zh-CN"/>
        </w:rPr>
        <w:t>有効</w:t>
      </w:r>
      <w:r w:rsidRPr="004D3944">
        <w:rPr>
          <w:rFonts w:ascii="Arial" w:hAnsi="Arial" w:cs="Arial"/>
          <w:lang w:val="zh-CN" w:eastAsia="zh-CN"/>
        </w:rPr>
        <w:t>&amp;nbsp;&lt;input type="checkbox" name="deleteflag" &gt;</w:t>
      </w:r>
      <w:r w:rsidRPr="004D3944">
        <w:rPr>
          <w:rFonts w:ascii="Arial" w:hAnsi="Arial" w:cs="Arial"/>
          <w:lang w:val="zh-CN" w:eastAsia="zh-CN"/>
        </w:rPr>
        <w:t>削除済み</w:t>
      </w:r>
    </w:p>
    <w:p w14:paraId="5256652B" w14:textId="77777777" w:rsidR="005376DE" w:rsidRPr="004D3944" w:rsidRDefault="005376DE" w:rsidP="00613364">
      <w:pPr>
        <w:pStyle w:val="a2"/>
        <w:rPr>
          <w:rFonts w:ascii="Arial" w:hAnsi="Arial" w:cs="Arial"/>
          <w:lang w:val="zh-CN" w:eastAsia="zh-CN"/>
        </w:rPr>
      </w:pPr>
      <w:r w:rsidRPr="004D3944">
        <w:rPr>
          <w:rFonts w:ascii="Arial" w:hAnsi="Arial" w:cs="Arial"/>
          <w:lang w:val="zh-CN" w:eastAsia="zh-CN"/>
        </w:rPr>
        <w:t xml:space="preserve">        &lt;/td&gt;</w:t>
      </w:r>
    </w:p>
    <w:p w14:paraId="57740A65" w14:textId="77777777" w:rsidR="005376DE" w:rsidRPr="004D3944" w:rsidRDefault="005376DE" w:rsidP="00613364">
      <w:pPr>
        <w:pStyle w:val="a2"/>
        <w:rPr>
          <w:rFonts w:ascii="Arial" w:hAnsi="Arial" w:cs="Arial"/>
          <w:lang w:val="zh-CN" w:eastAsia="zh-CN"/>
        </w:rPr>
      </w:pPr>
      <w:r w:rsidRPr="004D3944">
        <w:rPr>
          <w:rFonts w:ascii="Arial" w:hAnsi="Arial" w:cs="Arial"/>
          <w:lang w:val="zh-CN" w:eastAsia="zh-CN"/>
        </w:rPr>
        <w:t xml:space="preserve">      &lt;/tr&gt;</w:t>
      </w:r>
    </w:p>
    <w:p w14:paraId="19BFB47D" w14:textId="77777777" w:rsidR="005376DE" w:rsidRPr="004D3944" w:rsidRDefault="005376DE" w:rsidP="00613364">
      <w:pPr>
        <w:pStyle w:val="a2"/>
        <w:rPr>
          <w:rFonts w:ascii="Arial" w:hAnsi="Arial" w:cs="Arial"/>
          <w:lang w:val="zh-CN" w:eastAsia="zh-CN"/>
        </w:rPr>
      </w:pPr>
      <w:r w:rsidRPr="004D3944">
        <w:rPr>
          <w:rFonts w:ascii="Arial" w:hAnsi="Arial" w:cs="Arial"/>
          <w:lang w:val="zh-CN" w:eastAsia="zh-CN"/>
        </w:rPr>
        <w:t xml:space="preserve">      &lt;tr&gt;</w:t>
      </w:r>
    </w:p>
    <w:p w14:paraId="6A7BD32F" w14:textId="77777777" w:rsidR="005376DE" w:rsidRPr="004D3944" w:rsidRDefault="005376DE" w:rsidP="00613364">
      <w:pPr>
        <w:pStyle w:val="a2"/>
        <w:rPr>
          <w:rFonts w:ascii="Arial" w:hAnsi="Arial" w:cs="Arial"/>
          <w:lang w:val="zh-CN" w:eastAsia="zh-CN"/>
        </w:rPr>
      </w:pPr>
      <w:r w:rsidRPr="004D3944">
        <w:rPr>
          <w:rFonts w:ascii="Arial" w:hAnsi="Arial" w:cs="Arial"/>
          <w:lang w:val="zh-CN" w:eastAsia="zh-CN"/>
        </w:rPr>
        <w:t xml:space="preserve">        &lt;th&gt;&lt;label&gt;</w:t>
      </w:r>
      <w:r w:rsidRPr="004D3944">
        <w:rPr>
          <w:rFonts w:ascii="Arial" w:hAnsi="Arial" w:cs="Arial"/>
          <w:lang w:val="zh-CN" w:eastAsia="zh-CN"/>
        </w:rPr>
        <w:t>運搬事業者コード</w:t>
      </w:r>
      <w:r w:rsidRPr="004D3944">
        <w:rPr>
          <w:rFonts w:ascii="Arial" w:hAnsi="Arial" w:cs="Arial"/>
          <w:lang w:val="zh-CN" w:eastAsia="zh-CN"/>
        </w:rPr>
        <w:t>&lt;/label&gt;&lt;/th&gt;</w:t>
      </w:r>
    </w:p>
    <w:p w14:paraId="2B619F9F" w14:textId="77777777" w:rsidR="005376DE" w:rsidRPr="004D3944" w:rsidRDefault="005376DE" w:rsidP="00613364">
      <w:pPr>
        <w:pStyle w:val="a2"/>
        <w:rPr>
          <w:rFonts w:ascii="Arial" w:hAnsi="Arial" w:cs="Arial"/>
          <w:lang w:val="zh-CN" w:eastAsia="zh-CN"/>
        </w:rPr>
      </w:pPr>
      <w:r w:rsidRPr="004D3944">
        <w:rPr>
          <w:rFonts w:ascii="Arial" w:hAnsi="Arial" w:cs="Arial"/>
          <w:lang w:val="zh-CN" w:eastAsia="zh-CN"/>
        </w:rPr>
        <w:t xml:space="preserve">        &lt;td&gt;</w:t>
      </w:r>
    </w:p>
    <w:p w14:paraId="5B355FAA" w14:textId="77777777" w:rsidR="005376DE" w:rsidRPr="004D3944" w:rsidRDefault="005376DE" w:rsidP="00613364">
      <w:pPr>
        <w:pStyle w:val="a2"/>
        <w:rPr>
          <w:rFonts w:ascii="Arial" w:hAnsi="Arial" w:cs="Arial"/>
          <w:lang w:val="zh-CN" w:eastAsia="zh-CN"/>
        </w:rPr>
      </w:pPr>
      <w:r w:rsidRPr="004D3944">
        <w:rPr>
          <w:rFonts w:ascii="Arial" w:hAnsi="Arial" w:cs="Arial"/>
          <w:lang w:val="zh-CN" w:eastAsia="zh-CN"/>
        </w:rPr>
        <w:t xml:space="preserve">          &lt;dowaui:generalPurposeSearchSingle value="${sd04222Model.ujscd}" id="ujscd" name="ujscd" maxlength="10" class="wd-23"</w:t>
      </w:r>
    </w:p>
    <w:p w14:paraId="29A3F2D9" w14:textId="77777777" w:rsidR="005376DE" w:rsidRPr="004D3944" w:rsidRDefault="005376DE" w:rsidP="00613364">
      <w:pPr>
        <w:pStyle w:val="a2"/>
        <w:rPr>
          <w:rFonts w:ascii="Arial" w:hAnsi="Arial" w:cs="Arial"/>
          <w:lang w:val="zh-CN" w:eastAsia="zh-CN"/>
        </w:rPr>
      </w:pPr>
      <w:r w:rsidRPr="004D3944">
        <w:rPr>
          <w:rFonts w:ascii="Arial" w:hAnsi="Arial" w:cs="Arial"/>
          <w:lang w:val="zh-CN" w:eastAsia="zh-CN"/>
        </w:rPr>
        <w:t xml:space="preserve">            nameValue="" searchiconOnclick="test();" screenType="regist" displayType="2" /&gt;</w:t>
      </w:r>
    </w:p>
    <w:p w14:paraId="11A82C80" w14:textId="77777777" w:rsidR="005376DE" w:rsidRPr="004D3944" w:rsidRDefault="005376DE" w:rsidP="00613364">
      <w:pPr>
        <w:pStyle w:val="a2"/>
        <w:rPr>
          <w:rFonts w:ascii="Arial" w:hAnsi="Arial" w:cs="Arial"/>
          <w:lang w:val="zh-CN" w:eastAsia="zh-CN"/>
        </w:rPr>
      </w:pPr>
      <w:r w:rsidRPr="004D3944">
        <w:rPr>
          <w:rFonts w:ascii="Arial" w:hAnsi="Arial" w:cs="Arial"/>
          <w:lang w:val="zh-CN" w:eastAsia="zh-CN"/>
        </w:rPr>
        <w:t xml:space="preserve">        &lt;/td&gt;</w:t>
      </w:r>
    </w:p>
    <w:p w14:paraId="7BBFF0C8" w14:textId="77777777" w:rsidR="005376DE" w:rsidRPr="004D3944" w:rsidRDefault="005376DE" w:rsidP="00613364">
      <w:pPr>
        <w:pStyle w:val="a2"/>
        <w:rPr>
          <w:rFonts w:ascii="Arial" w:hAnsi="Arial" w:cs="Arial"/>
          <w:lang w:val="zh-CN" w:eastAsia="zh-CN"/>
        </w:rPr>
      </w:pPr>
      <w:r w:rsidRPr="004D3944">
        <w:rPr>
          <w:rFonts w:ascii="Arial" w:hAnsi="Arial" w:cs="Arial"/>
          <w:lang w:val="zh-CN" w:eastAsia="zh-CN"/>
        </w:rPr>
        <w:t xml:space="preserve">        &lt;th&gt;&lt;label&gt;</w:t>
      </w:r>
      <w:r w:rsidRPr="004D3944">
        <w:rPr>
          <w:rFonts w:ascii="Arial" w:hAnsi="Arial" w:cs="Arial"/>
          <w:lang w:val="zh-CN" w:eastAsia="zh-CN"/>
        </w:rPr>
        <w:t>車両コード</w:t>
      </w:r>
      <w:r w:rsidRPr="004D3944">
        <w:rPr>
          <w:rFonts w:ascii="Arial" w:hAnsi="Arial" w:cs="Arial"/>
          <w:lang w:val="zh-CN" w:eastAsia="zh-CN"/>
        </w:rPr>
        <w:t>&lt;/label&gt;&lt;/th&gt;</w:t>
      </w:r>
    </w:p>
    <w:p w14:paraId="0D851109" w14:textId="77777777" w:rsidR="005376DE" w:rsidRPr="004D3944" w:rsidRDefault="005376DE" w:rsidP="00613364">
      <w:pPr>
        <w:pStyle w:val="a2"/>
        <w:rPr>
          <w:rFonts w:ascii="Arial" w:hAnsi="Arial" w:cs="Arial"/>
          <w:lang w:val="zh-CN" w:eastAsia="zh-CN"/>
        </w:rPr>
      </w:pPr>
      <w:r w:rsidRPr="004D3944">
        <w:rPr>
          <w:rFonts w:ascii="Arial" w:hAnsi="Arial" w:cs="Arial"/>
          <w:lang w:val="zh-CN" w:eastAsia="zh-CN"/>
        </w:rPr>
        <w:t xml:space="preserve">        &lt;td&gt;</w:t>
      </w:r>
    </w:p>
    <w:p w14:paraId="44EB3ACB" w14:textId="77777777" w:rsidR="005376DE" w:rsidRPr="004D3944" w:rsidRDefault="005376DE" w:rsidP="00613364">
      <w:pPr>
        <w:pStyle w:val="a2"/>
        <w:rPr>
          <w:rFonts w:ascii="Arial" w:hAnsi="Arial" w:cs="Arial"/>
          <w:lang w:val="zh-CN" w:eastAsia="zh-CN"/>
        </w:rPr>
      </w:pPr>
      <w:r w:rsidRPr="004D3944">
        <w:rPr>
          <w:rFonts w:ascii="Arial" w:hAnsi="Arial" w:cs="Arial"/>
          <w:lang w:val="zh-CN" w:eastAsia="zh-CN"/>
        </w:rPr>
        <w:t xml:space="preserve">          &lt;dowaui:generalPurposeSearchSingle value="${sd04222Model.syacd}" id="syacd" name="syacd" maxlength="10" class="wd-23"</w:t>
      </w:r>
    </w:p>
    <w:p w14:paraId="0F3B6440" w14:textId="77777777" w:rsidR="005376DE" w:rsidRPr="004D3944" w:rsidRDefault="005376DE" w:rsidP="00613364">
      <w:pPr>
        <w:pStyle w:val="a2"/>
        <w:rPr>
          <w:rFonts w:ascii="Arial" w:hAnsi="Arial" w:cs="Arial"/>
          <w:lang w:val="zh-CN" w:eastAsia="zh-CN"/>
        </w:rPr>
      </w:pPr>
      <w:r w:rsidRPr="004D3944">
        <w:rPr>
          <w:rFonts w:ascii="Arial" w:hAnsi="Arial" w:cs="Arial"/>
          <w:lang w:val="zh-CN" w:eastAsia="zh-CN"/>
        </w:rPr>
        <w:t xml:space="preserve">            nameValue="" searchiconOnclick="test();" screenType="regist" displayType="2" /&gt;</w:t>
      </w:r>
    </w:p>
    <w:p w14:paraId="7481B14E" w14:textId="77777777" w:rsidR="005376DE" w:rsidRPr="004D3944" w:rsidRDefault="005376DE" w:rsidP="00613364">
      <w:pPr>
        <w:pStyle w:val="a2"/>
        <w:rPr>
          <w:rFonts w:ascii="Arial" w:hAnsi="Arial" w:cs="Arial"/>
          <w:lang w:val="zh-CN" w:eastAsia="zh-CN"/>
        </w:rPr>
      </w:pPr>
      <w:r w:rsidRPr="004D3944">
        <w:rPr>
          <w:rFonts w:ascii="Arial" w:hAnsi="Arial" w:cs="Arial"/>
          <w:lang w:val="zh-CN" w:eastAsia="zh-CN"/>
        </w:rPr>
        <w:t xml:space="preserve">        &lt;/td&gt;</w:t>
      </w:r>
    </w:p>
    <w:p w14:paraId="2E7BF72C" w14:textId="77777777" w:rsidR="005376DE" w:rsidRPr="004D3944" w:rsidRDefault="005376DE" w:rsidP="00613364">
      <w:pPr>
        <w:pStyle w:val="a2"/>
        <w:rPr>
          <w:rFonts w:ascii="Arial" w:hAnsi="Arial" w:cs="Arial"/>
          <w:lang w:val="zh-CN" w:eastAsia="zh-CN"/>
        </w:rPr>
      </w:pPr>
      <w:r w:rsidRPr="004D3944">
        <w:rPr>
          <w:rFonts w:ascii="Arial" w:hAnsi="Arial" w:cs="Arial"/>
          <w:lang w:val="zh-CN" w:eastAsia="zh-CN"/>
        </w:rPr>
        <w:t xml:space="preserve">      &lt;/tr&gt;</w:t>
      </w:r>
    </w:p>
    <w:p w14:paraId="64C613F2" w14:textId="77777777" w:rsidR="005376DE" w:rsidRPr="004D3944" w:rsidRDefault="005376DE" w:rsidP="00613364">
      <w:pPr>
        <w:pStyle w:val="a2"/>
        <w:rPr>
          <w:rFonts w:ascii="Arial" w:hAnsi="Arial" w:cs="Arial"/>
          <w:lang w:val="zh-CN" w:eastAsia="zh-CN"/>
        </w:rPr>
      </w:pPr>
      <w:r w:rsidRPr="004D3944">
        <w:rPr>
          <w:rFonts w:ascii="Arial" w:hAnsi="Arial" w:cs="Arial"/>
          <w:lang w:val="zh-CN" w:eastAsia="zh-CN"/>
        </w:rPr>
        <w:t xml:space="preserve">    &lt;/table&gt;</w:t>
      </w:r>
    </w:p>
    <w:p w14:paraId="1DF81743" w14:textId="77777777" w:rsidR="005376DE" w:rsidRPr="004D3944" w:rsidRDefault="005376DE" w:rsidP="00613364">
      <w:pPr>
        <w:pStyle w:val="a2"/>
        <w:rPr>
          <w:rFonts w:ascii="Arial" w:hAnsi="Arial" w:cs="Arial"/>
          <w:lang w:val="zh-CN" w:eastAsia="zh-CN"/>
        </w:rPr>
      </w:pPr>
      <w:r w:rsidRPr="004D3944">
        <w:rPr>
          <w:rFonts w:ascii="Arial" w:hAnsi="Arial" w:cs="Arial"/>
          <w:lang w:val="zh-CN" w:eastAsia="zh-CN"/>
        </w:rPr>
        <w:t xml:space="preserve">    &lt;div style="text-align:center;"&gt;&lt;input type="button" value="</w:t>
      </w:r>
      <w:r w:rsidRPr="004D3944">
        <w:rPr>
          <w:rFonts w:ascii="Arial" w:hAnsi="Arial" w:cs="Arial"/>
          <w:lang w:val="zh-CN" w:eastAsia="zh-CN"/>
        </w:rPr>
        <w:t>検索</w:t>
      </w:r>
      <w:r w:rsidRPr="004D3944">
        <w:rPr>
          <w:rFonts w:ascii="Arial" w:hAnsi="Arial" w:cs="Arial"/>
          <w:lang w:val="zh-CN" w:eastAsia="zh-CN"/>
        </w:rPr>
        <w:t>" id="searchBtn"/&gt;&lt;input type="button" value="</w:t>
      </w:r>
      <w:r w:rsidRPr="004D3944">
        <w:rPr>
          <w:rFonts w:ascii="Arial" w:hAnsi="Arial" w:cs="Arial"/>
          <w:lang w:val="zh-CN" w:eastAsia="zh-CN"/>
        </w:rPr>
        <w:t>クリア</w:t>
      </w:r>
      <w:r w:rsidRPr="004D3944">
        <w:rPr>
          <w:rFonts w:ascii="Arial" w:hAnsi="Arial" w:cs="Arial"/>
          <w:lang w:val="zh-CN" w:eastAsia="zh-CN"/>
        </w:rPr>
        <w:t>" class="ml-10" id="clearBtn"/&gt;&lt;/div&gt;</w:t>
      </w:r>
    </w:p>
    <w:p w14:paraId="51A131D7" w14:textId="77777777" w:rsidR="005376DE" w:rsidRPr="004D3944" w:rsidRDefault="005376DE" w:rsidP="00613364">
      <w:pPr>
        <w:pStyle w:val="a2"/>
        <w:rPr>
          <w:rStyle w:val="a1"/>
          <w:rFonts w:ascii="Arial" w:hAnsi="Arial" w:cs="Arial"/>
        </w:rPr>
      </w:pPr>
      <w:r w:rsidRPr="004D3944">
        <w:rPr>
          <w:rFonts w:ascii="Arial" w:hAnsi="Arial" w:cs="Arial"/>
          <w:lang w:val="zh-CN" w:eastAsia="zh-CN"/>
        </w:rPr>
        <w:t xml:space="preserve">    </w:t>
      </w:r>
      <w:r w:rsidRPr="004D3944">
        <w:rPr>
          <w:rStyle w:val="a1"/>
          <w:rFonts w:ascii="Arial" w:hAnsi="Arial" w:cs="Arial"/>
        </w:rPr>
        <w:t>&lt;dowaui:pagingControl onClick="dowa.sd.sd04222.search();" id="pagingCongorlTop" pagingParameterId="pagingParameter" /&gt;</w:t>
      </w:r>
    </w:p>
    <w:p w14:paraId="3001F067" w14:textId="77777777" w:rsidR="005376DE" w:rsidRPr="004D3944" w:rsidRDefault="005376DE" w:rsidP="00613364">
      <w:pPr>
        <w:pStyle w:val="a2"/>
        <w:rPr>
          <w:rStyle w:val="a1"/>
          <w:rFonts w:ascii="Arial" w:hAnsi="Arial" w:cs="Arial"/>
        </w:rPr>
      </w:pPr>
      <w:r w:rsidRPr="004D3944">
        <w:rPr>
          <w:rFonts w:ascii="Arial" w:hAnsi="Arial" w:cs="Arial"/>
          <w:lang w:val="zh-CN" w:eastAsia="zh-CN"/>
        </w:rPr>
        <w:t xml:space="preserve">    </w:t>
      </w:r>
      <w:r w:rsidRPr="004D3944">
        <w:rPr>
          <w:rStyle w:val="a1"/>
          <w:rFonts w:ascii="Arial" w:hAnsi="Arial" w:cs="Arial"/>
        </w:rPr>
        <w:t>&lt;dowaui:pagingDisplayNumber id="pagingNumberTop"/&gt;</w:t>
      </w:r>
    </w:p>
    <w:p w14:paraId="55707D74" w14:textId="77777777" w:rsidR="005376DE" w:rsidRPr="004D3944" w:rsidRDefault="001115F0" w:rsidP="00613364">
      <w:pPr>
        <w:pStyle w:val="a2"/>
        <w:rPr>
          <w:rFonts w:ascii="Arial" w:hAnsi="Arial" w:cs="Arial"/>
          <w:lang w:val="zh-CN" w:eastAsia="zh-CN"/>
        </w:rPr>
      </w:pPr>
      <w:r>
        <w:rPr>
          <w:rFonts w:ascii="Arial" w:hAnsi="Arial" w:cs="Arial"/>
          <w:noProof/>
        </w:rPr>
        <w:pict w14:anchorId="77B13082">
          <v:shape id="_x0000_s1215" type="#_x0000_t62" style="position:absolute;left:0;text-align:left;margin-left:294.6pt;margin-top:1.25pt;width:164.25pt;height:44.25pt;z-index:251681280" adj="-1821,-8420">
            <v:textbox style="mso-next-textbox:#_x0000_s1215" inset="5.85pt,.7pt,5.85pt,.7pt">
              <w:txbxContent>
                <w:p w14:paraId="74499FA1" w14:textId="77777777" w:rsidR="001115F0" w:rsidRPr="009A14FA" w:rsidRDefault="001115F0" w:rsidP="00613364">
                  <w:pPr>
                    <w:pStyle w:val="PlainText"/>
                    <w:ind w:firstLine="210"/>
                    <w:rPr>
                      <w:sz w:val="18"/>
                      <w:szCs w:val="18"/>
                    </w:rPr>
                  </w:pPr>
                  <w:r>
                    <w:rPr>
                      <w:rFonts w:ascii="Times New Roman" w:hAnsi="Times New Roman"/>
                      <w:sz w:val="18"/>
                      <w:szCs w:val="18"/>
                      <w:lang w:val="vi-VN"/>
                    </w:rPr>
                    <w:t>Setting part dùng cho paging</w:t>
                  </w:r>
                </w:p>
              </w:txbxContent>
            </v:textbox>
          </v:shape>
        </w:pict>
      </w:r>
      <w:r w:rsidR="005376DE" w:rsidRPr="004D3944">
        <w:rPr>
          <w:rFonts w:ascii="Arial" w:hAnsi="Arial" w:cs="Arial"/>
          <w:lang w:val="zh-CN" w:eastAsia="zh-CN"/>
        </w:rPr>
        <w:t xml:space="preserve">    &lt;table class="ui-table mt-10"&gt;</w:t>
      </w:r>
    </w:p>
    <w:p w14:paraId="5789A368" w14:textId="77777777" w:rsidR="005376DE" w:rsidRPr="004D3944" w:rsidRDefault="005376DE" w:rsidP="00613364">
      <w:pPr>
        <w:pStyle w:val="a2"/>
        <w:rPr>
          <w:rFonts w:ascii="Arial" w:hAnsi="Arial" w:cs="Arial"/>
          <w:lang w:val="zh-CN" w:eastAsia="zh-CN"/>
        </w:rPr>
      </w:pPr>
      <w:r w:rsidRPr="004D3944">
        <w:rPr>
          <w:rFonts w:ascii="Arial" w:hAnsi="Arial" w:cs="Arial"/>
          <w:lang w:val="zh-CN" w:eastAsia="zh-CN"/>
        </w:rPr>
        <w:t xml:space="preserve">      &lt;thead&gt;</w:t>
      </w:r>
    </w:p>
    <w:p w14:paraId="564EA592" w14:textId="77777777" w:rsidR="005376DE" w:rsidRPr="004D3944" w:rsidRDefault="005376DE" w:rsidP="00613364">
      <w:pPr>
        <w:pStyle w:val="a2"/>
        <w:rPr>
          <w:rFonts w:ascii="Arial" w:hAnsi="Arial" w:cs="Arial"/>
          <w:lang w:val="zh-CN" w:eastAsia="zh-CN"/>
        </w:rPr>
      </w:pPr>
      <w:r w:rsidRPr="004D3944">
        <w:rPr>
          <w:rFonts w:ascii="Arial" w:hAnsi="Arial" w:cs="Arial"/>
          <w:lang w:val="zh-CN" w:eastAsia="zh-CN"/>
        </w:rPr>
        <w:t xml:space="preserve">        &lt;tr&gt;</w:t>
      </w:r>
    </w:p>
    <w:p w14:paraId="2232B53F" w14:textId="77777777" w:rsidR="005376DE" w:rsidRPr="004D3944" w:rsidRDefault="005376DE" w:rsidP="00613364">
      <w:pPr>
        <w:pStyle w:val="a2"/>
        <w:rPr>
          <w:rFonts w:ascii="Arial" w:hAnsi="Arial" w:cs="Arial"/>
          <w:lang w:val="zh-CN" w:eastAsia="zh-CN"/>
        </w:rPr>
      </w:pPr>
      <w:r w:rsidRPr="004D3944">
        <w:rPr>
          <w:rFonts w:ascii="Arial" w:hAnsi="Arial" w:cs="Arial"/>
          <w:lang w:val="zh-CN" w:eastAsia="zh-CN"/>
        </w:rPr>
        <w:t xml:space="preserve">          &lt;th&gt;&lt;label&gt;</w:t>
      </w:r>
      <w:r w:rsidRPr="004D3944">
        <w:rPr>
          <w:rFonts w:ascii="Arial" w:hAnsi="Arial" w:cs="Arial"/>
          <w:lang w:val="zh-CN" w:eastAsia="zh-CN"/>
        </w:rPr>
        <w:t>運搬事業者名称</w:t>
      </w:r>
      <w:r w:rsidRPr="004D3944">
        <w:rPr>
          <w:rFonts w:ascii="Arial" w:hAnsi="Arial" w:cs="Arial"/>
          <w:lang w:val="zh-CN" w:eastAsia="zh-CN"/>
        </w:rPr>
        <w:t>&lt;/label&gt;&lt;/th&gt;</w:t>
      </w:r>
    </w:p>
    <w:p w14:paraId="0E5FF83F" w14:textId="77777777" w:rsidR="005376DE" w:rsidRPr="004D3944" w:rsidRDefault="005376DE" w:rsidP="00613364">
      <w:pPr>
        <w:pStyle w:val="a2"/>
        <w:rPr>
          <w:rFonts w:ascii="Arial" w:hAnsi="Arial" w:cs="Arial"/>
          <w:lang w:val="zh-CN" w:eastAsia="zh-CN"/>
        </w:rPr>
      </w:pPr>
      <w:r w:rsidRPr="004D3944">
        <w:rPr>
          <w:rFonts w:ascii="Arial" w:hAnsi="Arial" w:cs="Arial"/>
          <w:lang w:val="zh-CN" w:eastAsia="zh-CN"/>
        </w:rPr>
        <w:t xml:space="preserve">          &lt;th&gt;&lt;label&gt;</w:t>
      </w:r>
      <w:r w:rsidRPr="004D3944">
        <w:rPr>
          <w:rFonts w:ascii="Arial" w:hAnsi="Arial" w:cs="Arial"/>
          <w:lang w:val="zh-CN" w:eastAsia="zh-CN"/>
        </w:rPr>
        <w:t>車両コード</w:t>
      </w:r>
      <w:r w:rsidRPr="004D3944">
        <w:rPr>
          <w:rFonts w:ascii="Arial" w:hAnsi="Arial" w:cs="Arial"/>
          <w:lang w:val="zh-CN" w:eastAsia="zh-CN"/>
        </w:rPr>
        <w:t>&lt;/label&gt;&lt;/th&gt;</w:t>
      </w:r>
    </w:p>
    <w:p w14:paraId="12C351DF" w14:textId="77777777" w:rsidR="005376DE" w:rsidRPr="004D3944" w:rsidRDefault="005376DE" w:rsidP="00613364">
      <w:pPr>
        <w:pStyle w:val="a2"/>
        <w:rPr>
          <w:rFonts w:ascii="Arial" w:hAnsi="Arial" w:cs="Arial"/>
          <w:lang w:val="zh-CN" w:eastAsia="zh-CN"/>
        </w:rPr>
      </w:pPr>
      <w:r w:rsidRPr="004D3944">
        <w:rPr>
          <w:rFonts w:ascii="Arial" w:hAnsi="Arial" w:cs="Arial"/>
          <w:lang w:val="zh-CN" w:eastAsia="zh-CN"/>
        </w:rPr>
        <w:t xml:space="preserve">          &lt;th&gt;&lt;label&gt;</w:t>
      </w:r>
      <w:r w:rsidRPr="004D3944">
        <w:rPr>
          <w:rFonts w:ascii="Arial" w:hAnsi="Arial" w:cs="Arial"/>
          <w:lang w:val="zh-CN" w:eastAsia="zh-CN"/>
        </w:rPr>
        <w:t>車両枝番</w:t>
      </w:r>
      <w:r w:rsidRPr="004D3944">
        <w:rPr>
          <w:rFonts w:ascii="Arial" w:hAnsi="Arial" w:cs="Arial"/>
          <w:lang w:val="zh-CN" w:eastAsia="zh-CN"/>
        </w:rPr>
        <w:t>&lt;/label&gt;&lt;/th&gt;</w:t>
      </w:r>
    </w:p>
    <w:p w14:paraId="6A288857" w14:textId="77777777" w:rsidR="005376DE" w:rsidRPr="004D3944" w:rsidRDefault="005376DE" w:rsidP="00613364">
      <w:pPr>
        <w:pStyle w:val="a2"/>
        <w:rPr>
          <w:rFonts w:ascii="Arial" w:hAnsi="Arial" w:cs="Arial"/>
          <w:lang w:val="zh-CN" w:eastAsia="zh-CN"/>
        </w:rPr>
      </w:pPr>
      <w:r w:rsidRPr="004D3944">
        <w:rPr>
          <w:rFonts w:ascii="Arial" w:hAnsi="Arial" w:cs="Arial"/>
          <w:lang w:val="zh-CN" w:eastAsia="zh-CN"/>
        </w:rPr>
        <w:lastRenderedPageBreak/>
        <w:t xml:space="preserve">          &lt;th&gt;&lt;label&gt;</w:t>
      </w:r>
      <w:r w:rsidRPr="004D3944">
        <w:rPr>
          <w:rFonts w:ascii="Arial" w:hAnsi="Arial" w:cs="Arial"/>
          <w:lang w:val="zh-CN" w:eastAsia="zh-CN"/>
        </w:rPr>
        <w:t>車両登録番号</w:t>
      </w:r>
      <w:r w:rsidRPr="004D3944">
        <w:rPr>
          <w:rFonts w:ascii="Arial" w:hAnsi="Arial" w:cs="Arial"/>
          <w:lang w:val="zh-CN" w:eastAsia="zh-CN"/>
        </w:rPr>
        <w:t>&lt;/label&gt;&lt;/th&gt;</w:t>
      </w:r>
    </w:p>
    <w:p w14:paraId="30035184" w14:textId="77777777" w:rsidR="005376DE" w:rsidRPr="004D3944" w:rsidRDefault="005376DE" w:rsidP="00613364">
      <w:pPr>
        <w:pStyle w:val="a2"/>
        <w:rPr>
          <w:rFonts w:ascii="Arial" w:hAnsi="Arial" w:cs="Arial"/>
          <w:lang w:val="zh-CN" w:eastAsia="zh-CN"/>
        </w:rPr>
      </w:pPr>
      <w:r w:rsidRPr="004D3944">
        <w:rPr>
          <w:rFonts w:ascii="Arial" w:hAnsi="Arial" w:cs="Arial"/>
          <w:lang w:val="zh-CN" w:eastAsia="zh-CN"/>
        </w:rPr>
        <w:t xml:space="preserve">          &lt;th&gt;&lt;label&gt;</w:t>
      </w:r>
      <w:r w:rsidRPr="004D3944">
        <w:rPr>
          <w:rFonts w:ascii="Arial" w:hAnsi="Arial" w:cs="Arial"/>
          <w:lang w:val="zh-CN" w:eastAsia="zh-CN"/>
        </w:rPr>
        <w:t>車種名称</w:t>
      </w:r>
      <w:r w:rsidRPr="004D3944">
        <w:rPr>
          <w:rFonts w:ascii="Arial" w:hAnsi="Arial" w:cs="Arial"/>
          <w:lang w:val="zh-CN" w:eastAsia="zh-CN"/>
        </w:rPr>
        <w:t>&lt;/label&gt;&lt;/th&gt;</w:t>
      </w:r>
    </w:p>
    <w:p w14:paraId="0A5AFB9D" w14:textId="77777777" w:rsidR="005376DE" w:rsidRPr="004D3944" w:rsidRDefault="005376DE" w:rsidP="00613364">
      <w:pPr>
        <w:pStyle w:val="a2"/>
        <w:rPr>
          <w:rFonts w:ascii="Arial" w:hAnsi="Arial" w:cs="Arial"/>
          <w:lang w:val="zh-CN" w:eastAsia="zh-CN"/>
        </w:rPr>
      </w:pPr>
      <w:r w:rsidRPr="004D3944">
        <w:rPr>
          <w:rFonts w:ascii="Arial" w:hAnsi="Arial" w:cs="Arial"/>
          <w:lang w:val="zh-CN" w:eastAsia="zh-CN"/>
        </w:rPr>
        <w:t xml:space="preserve">          &lt;th&gt;&lt;label&gt;</w:t>
      </w:r>
      <w:r w:rsidRPr="004D3944">
        <w:rPr>
          <w:rFonts w:ascii="Arial" w:hAnsi="Arial" w:cs="Arial"/>
          <w:lang w:val="zh-CN" w:eastAsia="zh-CN"/>
        </w:rPr>
        <w:t>有効開始日</w:t>
      </w:r>
      <w:r w:rsidRPr="004D3944">
        <w:rPr>
          <w:rFonts w:ascii="Arial" w:hAnsi="Arial" w:cs="Arial"/>
          <w:lang w:val="zh-CN" w:eastAsia="zh-CN"/>
        </w:rPr>
        <w:t>&lt;/label&gt;&lt;/th&gt;</w:t>
      </w:r>
    </w:p>
    <w:p w14:paraId="5F737486" w14:textId="77777777" w:rsidR="005376DE" w:rsidRPr="004D3944" w:rsidRDefault="005376DE" w:rsidP="00613364">
      <w:pPr>
        <w:pStyle w:val="a2"/>
        <w:rPr>
          <w:rFonts w:ascii="Arial" w:hAnsi="Arial" w:cs="Arial"/>
          <w:lang w:val="zh-CN" w:eastAsia="zh-CN"/>
        </w:rPr>
      </w:pPr>
      <w:r w:rsidRPr="004D3944">
        <w:rPr>
          <w:rFonts w:ascii="Arial" w:hAnsi="Arial" w:cs="Arial"/>
          <w:lang w:val="zh-CN" w:eastAsia="zh-CN"/>
        </w:rPr>
        <w:t xml:space="preserve">          &lt;th&gt;&lt;label&gt;</w:t>
      </w:r>
      <w:r w:rsidRPr="004D3944">
        <w:rPr>
          <w:rFonts w:ascii="Arial" w:hAnsi="Arial" w:cs="Arial"/>
          <w:lang w:val="zh-CN" w:eastAsia="zh-CN"/>
        </w:rPr>
        <w:t>有効終了日</w:t>
      </w:r>
      <w:r w:rsidRPr="004D3944">
        <w:rPr>
          <w:rFonts w:ascii="Arial" w:hAnsi="Arial" w:cs="Arial"/>
          <w:lang w:val="zh-CN" w:eastAsia="zh-CN"/>
        </w:rPr>
        <w:t>&lt;/label&gt;&lt;/th&gt;</w:t>
      </w:r>
    </w:p>
    <w:p w14:paraId="6B4A2540" w14:textId="77777777" w:rsidR="005376DE" w:rsidRPr="004D3944" w:rsidRDefault="005376DE" w:rsidP="00613364">
      <w:pPr>
        <w:pStyle w:val="a2"/>
        <w:rPr>
          <w:rFonts w:ascii="Arial" w:hAnsi="Arial" w:cs="Arial"/>
          <w:lang w:val="zh-CN" w:eastAsia="zh-CN"/>
        </w:rPr>
      </w:pPr>
      <w:r w:rsidRPr="004D3944">
        <w:rPr>
          <w:rFonts w:ascii="Arial" w:hAnsi="Arial" w:cs="Arial"/>
          <w:lang w:val="zh-CN" w:eastAsia="zh-CN"/>
        </w:rPr>
        <w:t xml:space="preserve">          &lt;th&gt;&lt;label&gt;</w:t>
      </w:r>
      <w:r w:rsidRPr="004D3944">
        <w:rPr>
          <w:rFonts w:ascii="Arial" w:hAnsi="Arial" w:cs="Arial"/>
          <w:lang w:val="zh-CN" w:eastAsia="zh-CN"/>
        </w:rPr>
        <w:t>最大積載量</w:t>
      </w:r>
      <w:r w:rsidRPr="004D3944">
        <w:rPr>
          <w:rFonts w:ascii="Arial" w:hAnsi="Arial" w:cs="Arial"/>
          <w:lang w:val="zh-CN" w:eastAsia="zh-CN"/>
        </w:rPr>
        <w:t>&lt;/label&gt;&lt;/th&gt;</w:t>
      </w:r>
    </w:p>
    <w:p w14:paraId="1683E9A9" w14:textId="77777777" w:rsidR="005376DE" w:rsidRPr="004D3944" w:rsidRDefault="005376DE" w:rsidP="00613364">
      <w:pPr>
        <w:pStyle w:val="a2"/>
        <w:rPr>
          <w:rFonts w:ascii="Arial" w:hAnsi="Arial" w:cs="Arial"/>
          <w:lang w:val="zh-CN" w:eastAsia="zh-CN"/>
        </w:rPr>
      </w:pPr>
      <w:r w:rsidRPr="004D3944">
        <w:rPr>
          <w:rFonts w:ascii="Arial" w:hAnsi="Arial" w:cs="Arial"/>
          <w:lang w:val="zh-CN" w:eastAsia="zh-CN"/>
        </w:rPr>
        <w:t xml:space="preserve">          &lt;th&gt;&lt;label&gt;</w:t>
      </w:r>
      <w:r w:rsidRPr="004D3944">
        <w:rPr>
          <w:rFonts w:ascii="Arial" w:hAnsi="Arial" w:cs="Arial"/>
          <w:lang w:val="zh-CN" w:eastAsia="zh-CN"/>
        </w:rPr>
        <w:t>車両重量</w:t>
      </w:r>
      <w:r w:rsidRPr="004D3944">
        <w:rPr>
          <w:rFonts w:ascii="Arial" w:hAnsi="Arial" w:cs="Arial"/>
          <w:lang w:val="zh-CN" w:eastAsia="zh-CN"/>
        </w:rPr>
        <w:t>&lt;/label&gt;&lt;/th&gt;</w:t>
      </w:r>
    </w:p>
    <w:p w14:paraId="5DA7B0F7" w14:textId="77777777" w:rsidR="005376DE" w:rsidRPr="004D3944" w:rsidRDefault="005376DE" w:rsidP="00613364">
      <w:pPr>
        <w:pStyle w:val="a2"/>
        <w:rPr>
          <w:rFonts w:ascii="Arial" w:hAnsi="Arial" w:cs="Arial"/>
          <w:lang w:val="zh-CN" w:eastAsia="zh-CN"/>
        </w:rPr>
      </w:pPr>
      <w:r w:rsidRPr="004D3944">
        <w:rPr>
          <w:rFonts w:ascii="Arial" w:hAnsi="Arial" w:cs="Arial"/>
          <w:lang w:val="zh-CN" w:eastAsia="zh-CN"/>
        </w:rPr>
        <w:t xml:space="preserve">          &lt;th&gt;&lt;label&gt;</w:t>
      </w:r>
      <w:r w:rsidRPr="004D3944">
        <w:rPr>
          <w:rFonts w:ascii="Arial" w:hAnsi="Arial" w:cs="Arial"/>
          <w:lang w:val="zh-CN" w:eastAsia="zh-CN"/>
        </w:rPr>
        <w:t>車両総重量</w:t>
      </w:r>
      <w:r w:rsidRPr="004D3944">
        <w:rPr>
          <w:rFonts w:ascii="Arial" w:hAnsi="Arial" w:cs="Arial"/>
          <w:lang w:val="zh-CN" w:eastAsia="zh-CN"/>
        </w:rPr>
        <w:t>&lt;/label&gt;&lt;/th&gt;</w:t>
      </w:r>
    </w:p>
    <w:p w14:paraId="053CD2E5" w14:textId="77777777" w:rsidR="005376DE" w:rsidRPr="004D3944" w:rsidRDefault="005376DE" w:rsidP="00613364">
      <w:pPr>
        <w:pStyle w:val="a2"/>
        <w:rPr>
          <w:rFonts w:ascii="Arial" w:hAnsi="Arial" w:cs="Arial"/>
          <w:lang w:val="zh-CN" w:eastAsia="zh-CN"/>
        </w:rPr>
      </w:pPr>
      <w:r w:rsidRPr="004D3944">
        <w:rPr>
          <w:rFonts w:ascii="Arial" w:hAnsi="Arial" w:cs="Arial"/>
          <w:lang w:val="zh-CN" w:eastAsia="zh-CN"/>
        </w:rPr>
        <w:t xml:space="preserve">          &lt;th&gt;&lt;label&gt;</w:t>
      </w:r>
      <w:r w:rsidRPr="004D3944">
        <w:rPr>
          <w:rFonts w:ascii="Arial" w:hAnsi="Arial" w:cs="Arial"/>
          <w:lang w:val="zh-CN" w:eastAsia="zh-CN"/>
        </w:rPr>
        <w:t>指</w:t>
      </w:r>
      <w:r w:rsidR="004C727E" w:rsidRPr="004D3944">
        <w:rPr>
          <w:rFonts w:ascii="Arial" w:hAnsi="Arial" w:cs="Arial"/>
          <w:lang w:val="zh-CN" w:eastAsia="zh-CN"/>
        </w:rPr>
        <w:t xml:space="preserve">Hình </w:t>
      </w:r>
      <w:r w:rsidRPr="004D3944">
        <w:rPr>
          <w:rFonts w:ascii="Arial" w:hAnsi="Arial" w:cs="Arial"/>
          <w:lang w:val="zh-CN" w:eastAsia="zh-CN"/>
        </w:rPr>
        <w:t>番号</w:t>
      </w:r>
      <w:r w:rsidRPr="004D3944">
        <w:rPr>
          <w:rFonts w:ascii="Arial" w:hAnsi="Arial" w:cs="Arial"/>
          <w:lang w:val="zh-CN" w:eastAsia="zh-CN"/>
        </w:rPr>
        <w:t>&lt;/label&gt;&lt;/th&gt;</w:t>
      </w:r>
    </w:p>
    <w:p w14:paraId="09734288" w14:textId="77777777" w:rsidR="005376DE" w:rsidRPr="004D3944" w:rsidRDefault="005376DE" w:rsidP="00613364">
      <w:pPr>
        <w:pStyle w:val="a2"/>
        <w:rPr>
          <w:rFonts w:ascii="Arial" w:hAnsi="Arial" w:cs="Arial"/>
          <w:lang w:val="zh-CN" w:eastAsia="zh-CN"/>
        </w:rPr>
      </w:pPr>
      <w:r w:rsidRPr="004D3944">
        <w:rPr>
          <w:rFonts w:ascii="Arial" w:hAnsi="Arial" w:cs="Arial"/>
          <w:lang w:val="zh-CN" w:eastAsia="zh-CN"/>
        </w:rPr>
        <w:t xml:space="preserve">          &lt;th&gt;&lt;label&gt;</w:t>
      </w:r>
      <w:r w:rsidRPr="004D3944">
        <w:rPr>
          <w:rFonts w:ascii="Arial" w:hAnsi="Arial" w:cs="Arial"/>
          <w:lang w:val="zh-CN" w:eastAsia="zh-CN"/>
        </w:rPr>
        <w:t>削除フラグ</w:t>
      </w:r>
      <w:r w:rsidRPr="004D3944">
        <w:rPr>
          <w:rFonts w:ascii="Arial" w:hAnsi="Arial" w:cs="Arial"/>
          <w:lang w:val="zh-CN" w:eastAsia="zh-CN"/>
        </w:rPr>
        <w:t>&lt;/label&gt;&lt;/th&gt;</w:t>
      </w:r>
    </w:p>
    <w:p w14:paraId="25CC1CBF" w14:textId="77777777" w:rsidR="005376DE" w:rsidRPr="004D3944" w:rsidRDefault="005376DE" w:rsidP="00613364">
      <w:pPr>
        <w:pStyle w:val="a2"/>
        <w:rPr>
          <w:rFonts w:ascii="Arial" w:hAnsi="Arial" w:cs="Arial"/>
          <w:lang w:val="zh-CN" w:eastAsia="zh-CN"/>
        </w:rPr>
      </w:pPr>
      <w:r w:rsidRPr="004D3944">
        <w:rPr>
          <w:rFonts w:ascii="Arial" w:hAnsi="Arial" w:cs="Arial"/>
          <w:lang w:val="zh-CN" w:eastAsia="zh-CN"/>
        </w:rPr>
        <w:t xml:space="preserve">        &lt;/tr&gt;</w:t>
      </w:r>
    </w:p>
    <w:p w14:paraId="22778DDA" w14:textId="77777777" w:rsidR="005376DE" w:rsidRPr="004D3944" w:rsidRDefault="001115F0" w:rsidP="00613364">
      <w:pPr>
        <w:pStyle w:val="a2"/>
        <w:rPr>
          <w:rFonts w:ascii="Arial" w:hAnsi="Arial" w:cs="Arial"/>
          <w:lang w:val="zh-CN" w:eastAsia="zh-CN"/>
        </w:rPr>
      </w:pPr>
      <w:r>
        <w:rPr>
          <w:rFonts w:ascii="Arial" w:hAnsi="Arial" w:cs="Arial"/>
          <w:noProof/>
        </w:rPr>
        <w:pict w14:anchorId="639EE535">
          <v:shape id="_x0000_s1214" type="#_x0000_t62" style="position:absolute;left:0;text-align:left;margin-left:275.85pt;margin-top:10.25pt;width:164.25pt;height:44.25pt;z-index:251680256" adj="-835,30020">
            <v:textbox style="mso-next-textbox:#_x0000_s1214" inset="5.85pt,.7pt,5.85pt,.7pt">
              <w:txbxContent>
                <w:p w14:paraId="44A302E4" w14:textId="77777777" w:rsidR="001115F0" w:rsidRPr="009A14FA" w:rsidRDefault="001115F0" w:rsidP="00FD67A3">
                  <w:pPr>
                    <w:pStyle w:val="PlainText"/>
                    <w:ind w:firstLine="210"/>
                    <w:rPr>
                      <w:sz w:val="18"/>
                      <w:szCs w:val="18"/>
                    </w:rPr>
                  </w:pPr>
                  <w:r>
                    <w:rPr>
                      <w:rFonts w:ascii="Times New Roman" w:hAnsi="Times New Roman"/>
                      <w:sz w:val="18"/>
                      <w:szCs w:val="18"/>
                      <w:lang w:val="vi-VN"/>
                    </w:rPr>
                    <w:t>Setting part dùng cho paging</w:t>
                  </w:r>
                </w:p>
                <w:p w14:paraId="3CB2C171" w14:textId="77777777" w:rsidR="001115F0" w:rsidRPr="00FD67A3" w:rsidRDefault="001115F0" w:rsidP="00FD67A3">
                  <w:pPr>
                    <w:ind w:firstLine="250"/>
                    <w:rPr>
                      <w:szCs w:val="18"/>
                    </w:rPr>
                  </w:pPr>
                </w:p>
              </w:txbxContent>
            </v:textbox>
          </v:shape>
        </w:pict>
      </w:r>
      <w:r w:rsidR="005376DE" w:rsidRPr="004D3944">
        <w:rPr>
          <w:rFonts w:ascii="Arial" w:hAnsi="Arial" w:cs="Arial"/>
          <w:lang w:val="zh-CN" w:eastAsia="zh-CN"/>
        </w:rPr>
        <w:t xml:space="preserve">      &lt;/thead&gt;</w:t>
      </w:r>
    </w:p>
    <w:p w14:paraId="5F899C17" w14:textId="77777777" w:rsidR="005376DE" w:rsidRPr="004D3944" w:rsidRDefault="005376DE" w:rsidP="00613364">
      <w:pPr>
        <w:pStyle w:val="a2"/>
        <w:rPr>
          <w:rFonts w:ascii="Arial" w:hAnsi="Arial" w:cs="Arial"/>
          <w:lang w:val="zh-CN" w:eastAsia="zh-CN"/>
        </w:rPr>
      </w:pPr>
      <w:r w:rsidRPr="004D3944">
        <w:rPr>
          <w:rFonts w:ascii="Arial" w:hAnsi="Arial" w:cs="Arial"/>
          <w:lang w:val="zh-CN" w:eastAsia="zh-CN"/>
        </w:rPr>
        <w:t xml:space="preserve">      &lt;tbody id="searchResultListTbody"&gt;</w:t>
      </w:r>
    </w:p>
    <w:p w14:paraId="3D360B87" w14:textId="77777777" w:rsidR="005376DE" w:rsidRPr="004D3944" w:rsidRDefault="005376DE" w:rsidP="00613364">
      <w:pPr>
        <w:pStyle w:val="a2"/>
        <w:rPr>
          <w:rFonts w:ascii="Arial" w:hAnsi="Arial" w:cs="Arial"/>
          <w:lang w:val="zh-CN" w:eastAsia="zh-CN"/>
        </w:rPr>
      </w:pPr>
      <w:r w:rsidRPr="004D3944">
        <w:rPr>
          <w:rFonts w:ascii="Arial" w:hAnsi="Arial" w:cs="Arial"/>
          <w:lang w:val="zh-CN" w:eastAsia="zh-CN"/>
        </w:rPr>
        <w:t xml:space="preserve">      &lt;/tbody&gt;</w:t>
      </w:r>
    </w:p>
    <w:p w14:paraId="5D650678" w14:textId="77777777" w:rsidR="005376DE" w:rsidRPr="004D3944" w:rsidRDefault="005376DE" w:rsidP="00613364">
      <w:pPr>
        <w:pStyle w:val="a2"/>
        <w:rPr>
          <w:rFonts w:ascii="Arial" w:hAnsi="Arial" w:cs="Arial"/>
          <w:lang w:val="zh-CN" w:eastAsia="zh-CN"/>
        </w:rPr>
      </w:pPr>
      <w:r w:rsidRPr="004D3944">
        <w:rPr>
          <w:rFonts w:ascii="Arial" w:hAnsi="Arial" w:cs="Arial"/>
          <w:lang w:val="zh-CN" w:eastAsia="zh-CN"/>
        </w:rPr>
        <w:t xml:space="preserve">    &lt;/table&gt;</w:t>
      </w:r>
    </w:p>
    <w:p w14:paraId="07B60DED" w14:textId="77777777" w:rsidR="005376DE" w:rsidRPr="004D3944" w:rsidRDefault="005376DE" w:rsidP="00613364">
      <w:pPr>
        <w:pStyle w:val="a2"/>
        <w:rPr>
          <w:rStyle w:val="a1"/>
          <w:rFonts w:ascii="Arial" w:hAnsi="Arial" w:cs="Arial"/>
          <w:lang w:eastAsia="zh-CN"/>
        </w:rPr>
      </w:pPr>
      <w:r w:rsidRPr="004D3944">
        <w:rPr>
          <w:rFonts w:ascii="Arial" w:hAnsi="Arial" w:cs="Arial"/>
          <w:lang w:val="zh-CN" w:eastAsia="zh-CN"/>
        </w:rPr>
        <w:t xml:space="preserve">    </w:t>
      </w:r>
      <w:r w:rsidRPr="004D3944">
        <w:rPr>
          <w:rStyle w:val="a1"/>
          <w:rFonts w:ascii="Arial" w:hAnsi="Arial" w:cs="Arial"/>
          <w:lang w:eastAsia="zh-CN"/>
        </w:rPr>
        <w:t>&lt;dowaui:pagingControl onClick="dowa.sd.sd04222.search()" id="pagingCongorlBottom" pagingParameterId="pagingParameter" /&gt;</w:t>
      </w:r>
    </w:p>
    <w:p w14:paraId="6E40F8E3" w14:textId="77777777" w:rsidR="005376DE" w:rsidRPr="004D3944" w:rsidRDefault="005376DE" w:rsidP="00613364">
      <w:pPr>
        <w:pStyle w:val="a2"/>
        <w:rPr>
          <w:rStyle w:val="a1"/>
          <w:rFonts w:ascii="Arial" w:hAnsi="Arial" w:cs="Arial"/>
        </w:rPr>
      </w:pPr>
      <w:r w:rsidRPr="004D3944">
        <w:rPr>
          <w:rFonts w:ascii="Arial" w:hAnsi="Arial" w:cs="Arial"/>
          <w:lang w:val="zh-CN" w:eastAsia="zh-CN"/>
        </w:rPr>
        <w:t xml:space="preserve">    </w:t>
      </w:r>
      <w:r w:rsidRPr="004D3944">
        <w:rPr>
          <w:rStyle w:val="a1"/>
          <w:rFonts w:ascii="Arial" w:hAnsi="Arial" w:cs="Arial"/>
        </w:rPr>
        <w:t>&lt;dowaui:pagingDisplayNumber id="pagingNumberBottom"/&gt;</w:t>
      </w:r>
    </w:p>
    <w:p w14:paraId="4D991AB8" w14:textId="77777777" w:rsidR="005376DE" w:rsidRPr="004D3944" w:rsidRDefault="005376DE" w:rsidP="00613364">
      <w:pPr>
        <w:pStyle w:val="a2"/>
        <w:rPr>
          <w:rStyle w:val="a1"/>
          <w:rFonts w:ascii="Arial" w:hAnsi="Arial" w:cs="Arial"/>
        </w:rPr>
      </w:pPr>
      <w:r w:rsidRPr="004D3944">
        <w:rPr>
          <w:rFonts w:ascii="Arial" w:hAnsi="Arial" w:cs="Arial"/>
          <w:lang w:val="zh-CN" w:eastAsia="zh-CN"/>
        </w:rPr>
        <w:t xml:space="preserve">    </w:t>
      </w:r>
      <w:r w:rsidRPr="004D3944">
        <w:rPr>
          <w:rStyle w:val="a1"/>
          <w:rFonts w:ascii="Arial" w:hAnsi="Arial" w:cs="Arial"/>
        </w:rPr>
        <w:t>&lt;dowaui:pagingParameter id="pagingParameter" /&gt;</w:t>
      </w:r>
    </w:p>
    <w:p w14:paraId="05A2E13C" w14:textId="77777777" w:rsidR="005376DE" w:rsidRPr="004D3944" w:rsidRDefault="005376DE" w:rsidP="00613364">
      <w:pPr>
        <w:pStyle w:val="a2"/>
        <w:rPr>
          <w:rFonts w:ascii="Arial" w:hAnsi="Arial" w:cs="Arial"/>
          <w:lang w:val="zh-CN" w:eastAsia="zh-CN"/>
        </w:rPr>
      </w:pPr>
      <w:r w:rsidRPr="004D3944">
        <w:rPr>
          <w:rFonts w:ascii="Arial" w:hAnsi="Arial" w:cs="Arial"/>
          <w:lang w:val="zh-CN" w:eastAsia="zh-CN"/>
        </w:rPr>
        <w:t xml:space="preserve">    &lt;/form&gt;</w:t>
      </w:r>
    </w:p>
    <w:p w14:paraId="54A76CD9" w14:textId="77777777" w:rsidR="005376DE" w:rsidRPr="004D3944" w:rsidRDefault="005376DE" w:rsidP="00613364">
      <w:pPr>
        <w:pStyle w:val="a2"/>
        <w:rPr>
          <w:rFonts w:ascii="Arial" w:hAnsi="Arial" w:cs="Arial"/>
          <w:lang w:val="zh-CN" w:eastAsia="zh-CN"/>
        </w:rPr>
      </w:pPr>
      <w:r w:rsidRPr="004D3944">
        <w:rPr>
          <w:rFonts w:ascii="Arial" w:hAnsi="Arial" w:cs="Arial"/>
          <w:lang w:val="zh-CN" w:eastAsia="zh-CN"/>
        </w:rPr>
        <w:t xml:space="preserve">    &lt;form id="sd04222SearchForm" name="sd04222SearchForm" method="post" action="${f:url('/sd04222/search/')}"&gt;</w:t>
      </w:r>
    </w:p>
    <w:p w14:paraId="3607A78F" w14:textId="77777777" w:rsidR="005376DE" w:rsidRPr="004D3944" w:rsidRDefault="005376DE" w:rsidP="00613364">
      <w:pPr>
        <w:pStyle w:val="a2"/>
        <w:rPr>
          <w:rFonts w:ascii="Arial" w:hAnsi="Arial" w:cs="Arial"/>
          <w:lang w:val="zh-CN" w:eastAsia="zh-CN"/>
        </w:rPr>
      </w:pPr>
      <w:r w:rsidRPr="004D3944">
        <w:rPr>
          <w:rFonts w:ascii="Arial" w:hAnsi="Arial" w:cs="Arial"/>
          <w:lang w:val="zh-CN" w:eastAsia="zh-CN"/>
        </w:rPr>
        <w:t xml:space="preserve">    &lt;/form&gt;</w:t>
      </w:r>
    </w:p>
    <w:p w14:paraId="5EB3F3E9" w14:textId="77777777" w:rsidR="005376DE" w:rsidRPr="004D3944" w:rsidRDefault="005376DE" w:rsidP="00613364">
      <w:pPr>
        <w:pStyle w:val="a2"/>
        <w:rPr>
          <w:rFonts w:ascii="Arial" w:hAnsi="Arial" w:cs="Arial"/>
          <w:lang w:val="zh-CN" w:eastAsia="zh-CN"/>
        </w:rPr>
      </w:pPr>
      <w:r w:rsidRPr="004D3944">
        <w:rPr>
          <w:rFonts w:ascii="Arial" w:hAnsi="Arial" w:cs="Arial"/>
          <w:lang w:val="zh-CN" w:eastAsia="zh-CN"/>
        </w:rPr>
        <w:t xml:space="preserve">    &lt;form id="sd04222TransferForm" name="sd04222TransferForm" method="post" action="${f:url('/sd04211/')}"&gt;</w:t>
      </w:r>
    </w:p>
    <w:p w14:paraId="38A11F1E" w14:textId="77777777" w:rsidR="005376DE" w:rsidRPr="004D3944" w:rsidRDefault="005376DE" w:rsidP="00613364">
      <w:pPr>
        <w:pStyle w:val="a2"/>
        <w:rPr>
          <w:rFonts w:ascii="Arial" w:hAnsi="Arial" w:cs="Arial"/>
          <w:lang w:val="zh-CN" w:eastAsia="zh-CN"/>
        </w:rPr>
      </w:pPr>
      <w:r w:rsidRPr="004D3944">
        <w:rPr>
          <w:rFonts w:ascii="Arial" w:hAnsi="Arial" w:cs="Arial"/>
          <w:lang w:val="zh-CN" w:eastAsia="zh-CN"/>
        </w:rPr>
        <w:t xml:space="preserve">    &lt;/form&gt;</w:t>
      </w:r>
    </w:p>
    <w:p w14:paraId="183383D7" w14:textId="77777777" w:rsidR="005376DE" w:rsidRPr="004D3944" w:rsidRDefault="005376DE" w:rsidP="00613364">
      <w:pPr>
        <w:pStyle w:val="a2"/>
        <w:rPr>
          <w:rFonts w:ascii="Arial" w:hAnsi="Arial" w:cs="Arial"/>
          <w:lang w:val="zh-CN" w:eastAsia="zh-CN"/>
        </w:rPr>
      </w:pPr>
      <w:r w:rsidRPr="004D3944">
        <w:rPr>
          <w:rFonts w:ascii="Arial" w:hAnsi="Arial" w:cs="Arial"/>
          <w:lang w:val="zh-CN" w:eastAsia="zh-CN"/>
        </w:rPr>
        <w:t xml:space="preserve">  &lt;/div&gt;</w:t>
      </w:r>
    </w:p>
    <w:p w14:paraId="0B557C97" w14:textId="77777777" w:rsidR="005376DE" w:rsidRPr="004D3944" w:rsidRDefault="005376DE" w:rsidP="00613364">
      <w:pPr>
        <w:pStyle w:val="a2"/>
        <w:rPr>
          <w:rFonts w:ascii="Arial" w:hAnsi="Arial" w:cs="Arial"/>
          <w:lang w:val="zh-CN" w:eastAsia="zh-CN"/>
        </w:rPr>
      </w:pPr>
    </w:p>
    <w:p w14:paraId="69996A25" w14:textId="77777777" w:rsidR="005376DE" w:rsidRPr="004D3944" w:rsidRDefault="005376DE" w:rsidP="00613364">
      <w:pPr>
        <w:pStyle w:val="a2"/>
        <w:rPr>
          <w:rFonts w:ascii="Arial" w:hAnsi="Arial" w:cs="Arial"/>
          <w:lang w:val="zh-CN" w:eastAsia="zh-CN"/>
        </w:rPr>
      </w:pPr>
      <w:r w:rsidRPr="004D3944">
        <w:rPr>
          <w:rFonts w:ascii="Arial" w:hAnsi="Arial" w:cs="Arial"/>
          <w:lang w:val="zh-CN" w:eastAsia="zh-CN"/>
        </w:rPr>
        <w:t>&lt;/tiles:put&gt;</w:t>
      </w:r>
    </w:p>
    <w:p w14:paraId="3D89FD9C" w14:textId="77777777" w:rsidR="005C0FD8" w:rsidRPr="004D3944" w:rsidRDefault="005376DE" w:rsidP="00613364">
      <w:pPr>
        <w:pStyle w:val="a2"/>
        <w:rPr>
          <w:rFonts w:ascii="Arial" w:hAnsi="Arial" w:cs="Arial"/>
          <w:lang w:val="zh-CN" w:eastAsia="zh-CN"/>
        </w:rPr>
      </w:pPr>
      <w:r w:rsidRPr="004D3944">
        <w:rPr>
          <w:rFonts w:ascii="Arial" w:hAnsi="Arial" w:cs="Arial"/>
          <w:lang w:val="zh-CN" w:eastAsia="zh-CN"/>
        </w:rPr>
        <w:t>&lt;/tiles:insert&gt;</w:t>
      </w:r>
    </w:p>
    <w:p w14:paraId="71D32049" w14:textId="77777777" w:rsidR="00746023" w:rsidRPr="004D3944" w:rsidRDefault="004C727E" w:rsidP="00036FA3">
      <w:pPr>
        <w:pStyle w:val="Heading3"/>
        <w:spacing w:before="180"/>
        <w:rPr>
          <w:rFonts w:ascii="Arial" w:hAnsi="Arial" w:cs="Arial"/>
        </w:rPr>
      </w:pPr>
      <w:r w:rsidRPr="004D3944">
        <w:rPr>
          <w:rFonts w:ascii="Arial" w:hAnsi="Arial" w:cs="Arial"/>
        </w:rPr>
        <w:t>Lớp logic</w:t>
      </w:r>
    </w:p>
    <w:p w14:paraId="4B8A8FD3" w14:textId="77777777" w:rsidR="00A21740" w:rsidRPr="004D3944" w:rsidRDefault="00A21740" w:rsidP="00613364">
      <w:pPr>
        <w:pStyle w:val="Heading4"/>
        <w:rPr>
          <w:rFonts w:ascii="Arial" w:hAnsi="Arial" w:cs="Arial"/>
        </w:rPr>
      </w:pPr>
      <w:r w:rsidRPr="004D3944">
        <w:rPr>
          <w:rFonts w:ascii="Arial" w:hAnsi="Arial" w:cs="Arial"/>
        </w:rPr>
        <w:t>Logic</w:t>
      </w:r>
    </w:p>
    <w:p w14:paraId="1DBC5C82" w14:textId="77777777" w:rsidR="005F1B03" w:rsidRPr="004D3944" w:rsidRDefault="005F1B03" w:rsidP="00613364">
      <w:pPr>
        <w:ind w:firstLine="250"/>
        <w:rPr>
          <w:rFonts w:ascii="Arial" w:hAnsi="Arial" w:cs="Arial"/>
          <w:lang w:val="ja-JP" w:eastAsia="zh-CN"/>
        </w:rPr>
      </w:pPr>
      <w:r w:rsidRPr="004D3944">
        <w:rPr>
          <w:rFonts w:ascii="Arial" w:hAnsi="Arial" w:cs="Arial"/>
          <w:lang w:val="ja-JP" w:eastAsia="zh-CN"/>
        </w:rPr>
        <w:t>Sd04211Logic#search</w:t>
      </w:r>
    </w:p>
    <w:p w14:paraId="5E35AC4F" w14:textId="77777777" w:rsidR="005F1B03" w:rsidRPr="004D3944" w:rsidRDefault="005F1B03" w:rsidP="00613364">
      <w:pPr>
        <w:pStyle w:val="a2"/>
        <w:rPr>
          <w:rFonts w:ascii="Arial" w:hAnsi="Arial" w:cs="Arial"/>
          <w:lang w:val="ja-JP" w:eastAsia="zh-CN"/>
        </w:rPr>
      </w:pPr>
      <w:r w:rsidRPr="004D3944">
        <w:rPr>
          <w:rFonts w:ascii="Arial" w:hAnsi="Arial" w:cs="Arial"/>
          <w:lang w:val="ja-JP" w:eastAsia="zh-CN"/>
        </w:rPr>
        <w:t xml:space="preserve">  /**</w:t>
      </w:r>
    </w:p>
    <w:p w14:paraId="4C203EAC" w14:textId="77777777" w:rsidR="005F1B03" w:rsidRPr="004D3944" w:rsidRDefault="005F1B03" w:rsidP="00613364">
      <w:pPr>
        <w:pStyle w:val="a2"/>
        <w:rPr>
          <w:rFonts w:ascii="Arial" w:hAnsi="Arial" w:cs="Arial"/>
          <w:lang w:val="ja-JP" w:eastAsia="zh-CN"/>
        </w:rPr>
      </w:pPr>
      <w:r w:rsidRPr="004D3944">
        <w:rPr>
          <w:rFonts w:ascii="Arial" w:hAnsi="Arial" w:cs="Arial"/>
          <w:lang w:val="ja-JP" w:eastAsia="zh-CN"/>
        </w:rPr>
        <w:t xml:space="preserve">   * </w:t>
      </w:r>
      <w:r w:rsidRPr="004D3944">
        <w:rPr>
          <w:rFonts w:ascii="Arial" w:hAnsi="Arial" w:cs="Arial"/>
          <w:lang w:val="ja-JP" w:eastAsia="zh-CN"/>
        </w:rPr>
        <w:t>車両台帳</w:t>
      </w:r>
      <w:r w:rsidRPr="004D3944">
        <w:rPr>
          <w:rFonts w:ascii="Arial" w:hAnsi="Arial" w:cs="Arial"/>
          <w:lang w:val="ja-JP"/>
        </w:rPr>
        <w:t>を</w:t>
      </w:r>
      <w:r w:rsidRPr="004D3944">
        <w:rPr>
          <w:rFonts w:ascii="Arial" w:hAnsi="Arial" w:cs="Arial"/>
          <w:lang w:val="ja-JP" w:eastAsia="zh-CN"/>
        </w:rPr>
        <w:t>検索</w:t>
      </w:r>
      <w:r w:rsidRPr="004D3944">
        <w:rPr>
          <w:rFonts w:ascii="Arial" w:hAnsi="Arial" w:cs="Arial"/>
          <w:lang w:val="ja-JP"/>
        </w:rPr>
        <w:t>する</w:t>
      </w:r>
      <w:r w:rsidRPr="004D3944">
        <w:rPr>
          <w:rFonts w:ascii="Arial" w:hAnsi="Arial" w:cs="Arial"/>
          <w:lang w:val="ja-JP" w:eastAsia="zh-CN"/>
        </w:rPr>
        <w:t>.</w:t>
      </w:r>
    </w:p>
    <w:p w14:paraId="0C111C83" w14:textId="77777777" w:rsidR="005F1B03" w:rsidRPr="004D3944" w:rsidRDefault="005F1B03" w:rsidP="00613364">
      <w:pPr>
        <w:pStyle w:val="a2"/>
        <w:rPr>
          <w:rFonts w:ascii="Arial" w:hAnsi="Arial" w:cs="Arial"/>
          <w:lang w:val="ja-JP" w:eastAsia="zh-CN"/>
        </w:rPr>
      </w:pPr>
      <w:r w:rsidRPr="004D3944">
        <w:rPr>
          <w:rFonts w:ascii="Arial" w:hAnsi="Arial" w:cs="Arial"/>
          <w:lang w:val="ja-JP" w:eastAsia="zh-CN"/>
        </w:rPr>
        <w:t xml:space="preserve">   *</w:t>
      </w:r>
    </w:p>
    <w:p w14:paraId="077F80C5" w14:textId="77777777" w:rsidR="005F1B03" w:rsidRPr="004D3944" w:rsidRDefault="005F1B03" w:rsidP="00613364">
      <w:pPr>
        <w:pStyle w:val="a2"/>
        <w:rPr>
          <w:rFonts w:ascii="Arial" w:hAnsi="Arial" w:cs="Arial"/>
          <w:lang w:val="ja-JP" w:eastAsia="zh-CN"/>
        </w:rPr>
      </w:pPr>
      <w:r w:rsidRPr="004D3944">
        <w:rPr>
          <w:rFonts w:ascii="Arial" w:hAnsi="Arial" w:cs="Arial"/>
          <w:lang w:val="ja-JP" w:eastAsia="zh-CN"/>
        </w:rPr>
        <w:t xml:space="preserve">   * @param searchDto </w:t>
      </w:r>
      <w:r w:rsidRPr="004D3944">
        <w:rPr>
          <w:rFonts w:ascii="Arial" w:hAnsi="Arial" w:cs="Arial"/>
          <w:lang w:val="ja-JP"/>
        </w:rPr>
        <w:t>パラメータ</w:t>
      </w:r>
    </w:p>
    <w:p w14:paraId="417BBB5D" w14:textId="77777777" w:rsidR="005F1B03" w:rsidRPr="004D3944" w:rsidRDefault="005F1B03" w:rsidP="00613364">
      <w:pPr>
        <w:pStyle w:val="a2"/>
        <w:rPr>
          <w:rFonts w:ascii="Arial" w:hAnsi="Arial" w:cs="Arial"/>
          <w:lang w:val="ja-JP" w:eastAsia="zh-CN"/>
        </w:rPr>
      </w:pPr>
      <w:r w:rsidRPr="004D3944">
        <w:rPr>
          <w:rFonts w:ascii="Arial" w:hAnsi="Arial" w:cs="Arial"/>
          <w:lang w:val="ja-JP" w:eastAsia="zh-CN"/>
        </w:rPr>
        <w:lastRenderedPageBreak/>
        <w:t xml:space="preserve">   * @return </w:t>
      </w:r>
      <w:r w:rsidRPr="004D3944">
        <w:rPr>
          <w:rFonts w:ascii="Arial" w:hAnsi="Arial" w:cs="Arial"/>
          <w:lang w:val="ja-JP" w:eastAsia="zh-CN"/>
        </w:rPr>
        <w:t>検索</w:t>
      </w:r>
      <w:r w:rsidRPr="004D3944">
        <w:rPr>
          <w:rFonts w:ascii="Arial" w:hAnsi="Arial" w:cs="Arial"/>
          <w:lang w:val="ja-JP"/>
        </w:rPr>
        <w:t>された</w:t>
      </w:r>
      <w:r w:rsidRPr="004D3944">
        <w:rPr>
          <w:rFonts w:ascii="Arial" w:hAnsi="Arial" w:cs="Arial"/>
          <w:lang w:val="ja-JP" w:eastAsia="zh-CN"/>
        </w:rPr>
        <w:t>車両台帳</w:t>
      </w:r>
    </w:p>
    <w:p w14:paraId="42CFC8A9" w14:textId="77777777" w:rsidR="005F1B03" w:rsidRPr="004D3944" w:rsidRDefault="005F1B03" w:rsidP="00613364">
      <w:pPr>
        <w:pStyle w:val="a2"/>
        <w:rPr>
          <w:rFonts w:ascii="Arial" w:hAnsi="Arial" w:cs="Arial"/>
          <w:lang w:eastAsia="zh-CN"/>
        </w:rPr>
      </w:pPr>
      <w:r w:rsidRPr="004D3944">
        <w:rPr>
          <w:rFonts w:ascii="Arial" w:hAnsi="Arial" w:cs="Arial"/>
          <w:lang w:val="ja-JP" w:eastAsia="zh-CN"/>
        </w:rPr>
        <w:t xml:space="preserve">   </w:t>
      </w:r>
      <w:r w:rsidRPr="004D3944">
        <w:rPr>
          <w:rFonts w:ascii="Arial" w:hAnsi="Arial" w:cs="Arial"/>
          <w:lang w:eastAsia="zh-CN"/>
        </w:rPr>
        <w:t>*/</w:t>
      </w:r>
    </w:p>
    <w:p w14:paraId="3851C81F" w14:textId="77777777" w:rsidR="005F1B03" w:rsidRPr="004D3944" w:rsidRDefault="005F1B03" w:rsidP="00613364">
      <w:pPr>
        <w:pStyle w:val="a2"/>
        <w:rPr>
          <w:rFonts w:ascii="Arial" w:hAnsi="Arial" w:cs="Arial"/>
          <w:lang w:eastAsia="zh-CN"/>
        </w:rPr>
      </w:pPr>
      <w:r w:rsidRPr="004D3944">
        <w:rPr>
          <w:rFonts w:ascii="Arial" w:hAnsi="Arial" w:cs="Arial"/>
          <w:lang w:eastAsia="zh-CN"/>
        </w:rPr>
        <w:t xml:space="preserve">  public List&lt;Sd04211SearchResultDto&gt; search(final Sd04211SearchDto searchDto) {</w:t>
      </w:r>
    </w:p>
    <w:p w14:paraId="3477271A" w14:textId="77777777" w:rsidR="005F1B03" w:rsidRPr="004D3944" w:rsidRDefault="005F1B03" w:rsidP="00613364">
      <w:pPr>
        <w:pStyle w:val="a2"/>
        <w:rPr>
          <w:rFonts w:ascii="Arial" w:hAnsi="Arial" w:cs="Arial"/>
          <w:lang w:eastAsia="zh-CN"/>
        </w:rPr>
      </w:pPr>
    </w:p>
    <w:p w14:paraId="5A23E21E" w14:textId="77777777" w:rsidR="005F1B03" w:rsidRPr="004D3944" w:rsidRDefault="005F1B03" w:rsidP="00613364">
      <w:pPr>
        <w:pStyle w:val="a2"/>
        <w:rPr>
          <w:rFonts w:ascii="Arial" w:hAnsi="Arial" w:cs="Arial"/>
        </w:rPr>
      </w:pPr>
      <w:r w:rsidRPr="004D3944">
        <w:rPr>
          <w:rFonts w:ascii="Arial" w:hAnsi="Arial" w:cs="Arial"/>
          <w:lang w:eastAsia="zh-CN"/>
        </w:rPr>
        <w:t xml:space="preserve">    </w:t>
      </w:r>
      <w:r w:rsidRPr="004D3944">
        <w:rPr>
          <w:rFonts w:ascii="Arial" w:hAnsi="Arial" w:cs="Arial"/>
        </w:rPr>
        <w:t>final Zswma0R001Condition condition = new Zswma0R001Condition();</w:t>
      </w:r>
    </w:p>
    <w:p w14:paraId="2DA6724A" w14:textId="77777777" w:rsidR="005F1B03" w:rsidRPr="004D3944" w:rsidRDefault="005F1B03" w:rsidP="00613364">
      <w:pPr>
        <w:pStyle w:val="a2"/>
        <w:rPr>
          <w:rFonts w:ascii="Arial" w:hAnsi="Arial" w:cs="Arial"/>
        </w:rPr>
      </w:pPr>
      <w:r w:rsidRPr="004D3944">
        <w:rPr>
          <w:rFonts w:ascii="Arial" w:hAnsi="Arial" w:cs="Arial"/>
        </w:rPr>
        <w:t xml:space="preserve">    condition.spart = searchDto.getSpart();</w:t>
      </w:r>
    </w:p>
    <w:p w14:paraId="657B4F1B" w14:textId="77777777" w:rsidR="005F1B03" w:rsidRPr="004D3944" w:rsidRDefault="005F1B03" w:rsidP="00613364">
      <w:pPr>
        <w:pStyle w:val="a2"/>
        <w:rPr>
          <w:rFonts w:ascii="Arial" w:hAnsi="Arial" w:cs="Arial"/>
        </w:rPr>
      </w:pPr>
      <w:r w:rsidRPr="004D3944">
        <w:rPr>
          <w:rFonts w:ascii="Arial" w:hAnsi="Arial" w:cs="Arial"/>
        </w:rPr>
        <w:t xml:space="preserve">    condition.ujscd = StringUtils.isEmpty(searchDto.getUjscd()) ? null : searchDto.getUjscd();</w:t>
      </w:r>
    </w:p>
    <w:p w14:paraId="4696B0ED" w14:textId="77777777" w:rsidR="005F1B03" w:rsidRPr="004D3944" w:rsidRDefault="005F1B03" w:rsidP="00613364">
      <w:pPr>
        <w:pStyle w:val="a2"/>
        <w:rPr>
          <w:rFonts w:ascii="Arial" w:hAnsi="Arial" w:cs="Arial"/>
        </w:rPr>
      </w:pPr>
      <w:r w:rsidRPr="004D3944">
        <w:rPr>
          <w:rFonts w:ascii="Arial" w:hAnsi="Arial" w:cs="Arial"/>
        </w:rPr>
        <w:t xml:space="preserve">    condition.syacd = StringUtils.isEmpty(searchDto.getSyacd()) ? null : searchDto.getSyacd();</w:t>
      </w:r>
    </w:p>
    <w:p w14:paraId="1E0E4014" w14:textId="77777777" w:rsidR="005F1B03" w:rsidRPr="004D3944" w:rsidRDefault="005F1B03" w:rsidP="00613364">
      <w:pPr>
        <w:pStyle w:val="a2"/>
        <w:rPr>
          <w:rFonts w:ascii="Arial" w:hAnsi="Arial" w:cs="Arial"/>
        </w:rPr>
      </w:pPr>
    </w:p>
    <w:p w14:paraId="23BCF9C9" w14:textId="77777777" w:rsidR="005F1B03" w:rsidRPr="004D3944" w:rsidRDefault="005F1B03" w:rsidP="00613364">
      <w:pPr>
        <w:pStyle w:val="a2"/>
        <w:rPr>
          <w:rFonts w:ascii="Arial" w:hAnsi="Arial" w:cs="Arial"/>
        </w:rPr>
      </w:pPr>
      <w:r w:rsidRPr="004D3944">
        <w:rPr>
          <w:rFonts w:ascii="Arial" w:hAnsi="Arial" w:cs="Arial"/>
        </w:rPr>
        <w:t xml:space="preserve">    final List&lt;Zswma0&gt; resultList =</w:t>
      </w:r>
    </w:p>
    <w:p w14:paraId="23C7688A" w14:textId="77777777" w:rsidR="005F1B03" w:rsidRPr="004D3944" w:rsidRDefault="005F1B03" w:rsidP="00613364">
      <w:pPr>
        <w:pStyle w:val="a2"/>
        <w:rPr>
          <w:rFonts w:ascii="Arial" w:hAnsi="Arial" w:cs="Arial"/>
        </w:rPr>
      </w:pPr>
      <w:r w:rsidRPr="004D3944">
        <w:rPr>
          <w:rFonts w:ascii="Arial" w:hAnsi="Arial" w:cs="Arial"/>
        </w:rPr>
        <w:t xml:space="preserve">        this.zswma0Service.r001(condition, searchDto.getPagingControl());</w:t>
      </w:r>
    </w:p>
    <w:p w14:paraId="34024BC7" w14:textId="77777777" w:rsidR="005F1B03" w:rsidRPr="004D3944" w:rsidRDefault="005F1B03" w:rsidP="00613364">
      <w:pPr>
        <w:pStyle w:val="a2"/>
        <w:rPr>
          <w:rFonts w:ascii="Arial" w:hAnsi="Arial" w:cs="Arial"/>
        </w:rPr>
      </w:pPr>
    </w:p>
    <w:p w14:paraId="5721DC5F" w14:textId="77777777" w:rsidR="005F1B03" w:rsidRPr="004D3944" w:rsidRDefault="005F1B03" w:rsidP="00613364">
      <w:pPr>
        <w:pStyle w:val="a2"/>
        <w:rPr>
          <w:rFonts w:ascii="Arial" w:hAnsi="Arial" w:cs="Arial"/>
        </w:rPr>
      </w:pPr>
      <w:r w:rsidRPr="004D3944">
        <w:rPr>
          <w:rFonts w:ascii="Arial" w:hAnsi="Arial" w:cs="Arial"/>
        </w:rPr>
        <w:t xml:space="preserve">    final List&lt;Sd04211SearchResultDto&gt; resultDtoList = new ArrayList&lt;Sd04211SearchResultDto&gt;();</w:t>
      </w:r>
    </w:p>
    <w:p w14:paraId="49100280" w14:textId="77777777" w:rsidR="005F1B03" w:rsidRPr="004D3944" w:rsidRDefault="005F1B03" w:rsidP="00613364">
      <w:pPr>
        <w:pStyle w:val="a2"/>
        <w:rPr>
          <w:rFonts w:ascii="Arial" w:hAnsi="Arial" w:cs="Arial"/>
        </w:rPr>
      </w:pPr>
      <w:r w:rsidRPr="004D3944">
        <w:rPr>
          <w:rFonts w:ascii="Arial" w:hAnsi="Arial" w:cs="Arial"/>
        </w:rPr>
        <w:t xml:space="preserve">    for (final Zswma0 result : resultList) {</w:t>
      </w:r>
    </w:p>
    <w:p w14:paraId="063CC81D" w14:textId="77777777" w:rsidR="005F1B03" w:rsidRPr="004D3944" w:rsidRDefault="005F1B03" w:rsidP="00613364">
      <w:pPr>
        <w:pStyle w:val="a2"/>
        <w:rPr>
          <w:rFonts w:ascii="Arial" w:hAnsi="Arial" w:cs="Arial"/>
        </w:rPr>
      </w:pPr>
      <w:r w:rsidRPr="004D3944">
        <w:rPr>
          <w:rFonts w:ascii="Arial" w:hAnsi="Arial" w:cs="Arial"/>
        </w:rPr>
        <w:t xml:space="preserve">      final Sd04211SearchResultDto resultDto =</w:t>
      </w:r>
    </w:p>
    <w:p w14:paraId="64D5AB51" w14:textId="77777777" w:rsidR="005F1B03" w:rsidRPr="004D3944" w:rsidRDefault="005F1B03" w:rsidP="00613364">
      <w:pPr>
        <w:pStyle w:val="a2"/>
        <w:rPr>
          <w:rFonts w:ascii="Arial" w:hAnsi="Arial" w:cs="Arial"/>
        </w:rPr>
      </w:pPr>
      <w:r w:rsidRPr="004D3944">
        <w:rPr>
          <w:rFonts w:ascii="Arial" w:hAnsi="Arial" w:cs="Arial"/>
        </w:rPr>
        <w:t xml:space="preserve">          Beans.createAndCopy(Sd04211SearchResultDto.class, result).execute();</w:t>
      </w:r>
    </w:p>
    <w:p w14:paraId="741A37C3" w14:textId="77777777" w:rsidR="005F1B03" w:rsidRPr="004D3944" w:rsidRDefault="005F1B03" w:rsidP="00613364">
      <w:pPr>
        <w:pStyle w:val="a2"/>
        <w:rPr>
          <w:rFonts w:ascii="Arial" w:hAnsi="Arial" w:cs="Arial"/>
        </w:rPr>
      </w:pPr>
      <w:r w:rsidRPr="004D3944">
        <w:rPr>
          <w:rFonts w:ascii="Arial" w:hAnsi="Arial" w:cs="Arial"/>
        </w:rPr>
        <w:t xml:space="preserve">      resultDtoList.add(resultDto);</w:t>
      </w:r>
    </w:p>
    <w:p w14:paraId="2CDA1EEA" w14:textId="77777777" w:rsidR="005F1B03" w:rsidRPr="004D3944" w:rsidRDefault="005F1B03" w:rsidP="00613364">
      <w:pPr>
        <w:pStyle w:val="a2"/>
        <w:rPr>
          <w:rFonts w:ascii="Arial" w:hAnsi="Arial" w:cs="Arial"/>
        </w:rPr>
      </w:pPr>
      <w:r w:rsidRPr="004D3944">
        <w:rPr>
          <w:rFonts w:ascii="Arial" w:hAnsi="Arial" w:cs="Arial"/>
        </w:rPr>
        <w:t xml:space="preserve">    }</w:t>
      </w:r>
    </w:p>
    <w:p w14:paraId="46E0C036" w14:textId="77777777" w:rsidR="005F1B03" w:rsidRPr="004D3944" w:rsidRDefault="005F1B03" w:rsidP="00613364">
      <w:pPr>
        <w:pStyle w:val="a2"/>
        <w:rPr>
          <w:rFonts w:ascii="Arial" w:hAnsi="Arial" w:cs="Arial"/>
        </w:rPr>
      </w:pPr>
    </w:p>
    <w:p w14:paraId="373AC337" w14:textId="77777777" w:rsidR="005F1B03" w:rsidRPr="004D3944" w:rsidRDefault="005F1B03" w:rsidP="00613364">
      <w:pPr>
        <w:pStyle w:val="a2"/>
        <w:rPr>
          <w:rFonts w:ascii="Arial" w:hAnsi="Arial" w:cs="Arial"/>
        </w:rPr>
      </w:pPr>
      <w:r w:rsidRPr="004D3944">
        <w:rPr>
          <w:rFonts w:ascii="Arial" w:hAnsi="Arial" w:cs="Arial"/>
        </w:rPr>
        <w:t xml:space="preserve">    return resultDtoList;</w:t>
      </w:r>
    </w:p>
    <w:p w14:paraId="645FE886" w14:textId="77777777" w:rsidR="004D3BE8" w:rsidRPr="004D3944" w:rsidRDefault="005F1B03" w:rsidP="00613364">
      <w:pPr>
        <w:pStyle w:val="a2"/>
        <w:rPr>
          <w:rFonts w:ascii="Arial" w:hAnsi="Arial" w:cs="Arial"/>
          <w:lang w:val="ja-JP"/>
        </w:rPr>
      </w:pPr>
      <w:r w:rsidRPr="004D3944">
        <w:rPr>
          <w:rFonts w:ascii="Arial" w:hAnsi="Arial" w:cs="Arial"/>
        </w:rPr>
        <w:t xml:space="preserve">  </w:t>
      </w:r>
      <w:r w:rsidRPr="004D3944">
        <w:rPr>
          <w:rFonts w:ascii="Arial" w:hAnsi="Arial" w:cs="Arial"/>
          <w:lang w:val="ja-JP"/>
        </w:rPr>
        <w:t>}</w:t>
      </w:r>
    </w:p>
    <w:p w14:paraId="4E684AD3" w14:textId="77777777" w:rsidR="00A21740" w:rsidRPr="004D3944" w:rsidRDefault="00A21740" w:rsidP="00613364">
      <w:pPr>
        <w:pStyle w:val="Heading4"/>
        <w:rPr>
          <w:rFonts w:ascii="Arial" w:eastAsia="SimSun" w:hAnsi="Arial" w:cs="Arial"/>
          <w:lang w:eastAsia="zh-CN"/>
        </w:rPr>
      </w:pPr>
      <w:r w:rsidRPr="004D3944">
        <w:rPr>
          <w:rFonts w:ascii="Arial" w:hAnsi="Arial" w:cs="Arial"/>
        </w:rPr>
        <w:t>Dto</w:t>
      </w:r>
    </w:p>
    <w:p w14:paraId="120B5AF2" w14:textId="77777777" w:rsidR="00A21740" w:rsidRPr="004D3944" w:rsidRDefault="00A21740" w:rsidP="00613364">
      <w:pPr>
        <w:pStyle w:val="a2"/>
        <w:rPr>
          <w:rFonts w:ascii="Arial" w:hAnsi="Arial" w:cs="Arial"/>
          <w:lang w:val="zh-CN" w:eastAsia="zh-CN"/>
        </w:rPr>
      </w:pPr>
      <w:r w:rsidRPr="004D3944">
        <w:rPr>
          <w:rFonts w:ascii="Arial" w:hAnsi="Arial" w:cs="Arial"/>
          <w:lang w:val="zh-CN" w:eastAsia="zh-CN"/>
        </w:rPr>
        <w:t>/*</w:t>
      </w:r>
    </w:p>
    <w:p w14:paraId="58ACA4AB" w14:textId="77777777" w:rsidR="00A21740" w:rsidRPr="004D3944" w:rsidRDefault="00A21740" w:rsidP="00613364">
      <w:pPr>
        <w:pStyle w:val="a2"/>
        <w:rPr>
          <w:rFonts w:ascii="Arial" w:hAnsi="Arial" w:cs="Arial"/>
          <w:lang w:val="zh-CN" w:eastAsia="zh-CN"/>
        </w:rPr>
      </w:pPr>
      <w:r w:rsidRPr="004D3944">
        <w:rPr>
          <w:rFonts w:ascii="Arial" w:hAnsi="Arial" w:cs="Arial"/>
          <w:lang w:val="zh-CN" w:eastAsia="zh-CN"/>
        </w:rPr>
        <w:t xml:space="preserve"> * (C) DOWA HOLDINGS Co., Ltd. 2015</w:t>
      </w:r>
    </w:p>
    <w:p w14:paraId="72361B25" w14:textId="77777777" w:rsidR="00A21740" w:rsidRPr="004D3944" w:rsidRDefault="00A21740" w:rsidP="00613364">
      <w:pPr>
        <w:pStyle w:val="a2"/>
        <w:rPr>
          <w:rFonts w:ascii="Arial" w:hAnsi="Arial" w:cs="Arial"/>
          <w:lang w:val="zh-CN" w:eastAsia="zh-CN"/>
        </w:rPr>
      </w:pPr>
      <w:r w:rsidRPr="004D3944">
        <w:rPr>
          <w:rFonts w:ascii="Arial" w:hAnsi="Arial" w:cs="Arial"/>
          <w:lang w:val="zh-CN" w:eastAsia="zh-CN"/>
        </w:rPr>
        <w:t xml:space="preserve"> */</w:t>
      </w:r>
    </w:p>
    <w:p w14:paraId="20BC5148" w14:textId="77777777" w:rsidR="00A21740" w:rsidRPr="004D3944" w:rsidRDefault="00A21740" w:rsidP="00613364">
      <w:pPr>
        <w:pStyle w:val="a2"/>
        <w:rPr>
          <w:rFonts w:ascii="Arial" w:hAnsi="Arial" w:cs="Arial"/>
          <w:lang w:val="zh-CN" w:eastAsia="zh-CN"/>
        </w:rPr>
      </w:pPr>
    </w:p>
    <w:p w14:paraId="7386EDED" w14:textId="77777777" w:rsidR="00A21740" w:rsidRPr="004D3944" w:rsidRDefault="00A21740" w:rsidP="00613364">
      <w:pPr>
        <w:pStyle w:val="a2"/>
        <w:rPr>
          <w:rFonts w:ascii="Arial" w:hAnsi="Arial" w:cs="Arial"/>
          <w:lang w:val="zh-CN" w:eastAsia="zh-CN"/>
        </w:rPr>
      </w:pPr>
      <w:r w:rsidRPr="004D3944">
        <w:rPr>
          <w:rFonts w:ascii="Arial" w:hAnsi="Arial" w:cs="Arial"/>
          <w:lang w:val="zh-CN" w:eastAsia="zh-CN"/>
        </w:rPr>
        <w:t>package jp.co.dowa.sd.dto.sd04211;</w:t>
      </w:r>
    </w:p>
    <w:p w14:paraId="1A6294D6" w14:textId="77777777" w:rsidR="00A21740" w:rsidRPr="004D3944" w:rsidRDefault="00A21740" w:rsidP="00613364">
      <w:pPr>
        <w:pStyle w:val="a2"/>
        <w:rPr>
          <w:rFonts w:ascii="Arial" w:hAnsi="Arial" w:cs="Arial"/>
          <w:lang w:val="zh-CN" w:eastAsia="zh-CN"/>
        </w:rPr>
      </w:pPr>
    </w:p>
    <w:p w14:paraId="52F49368" w14:textId="77777777" w:rsidR="00A21740" w:rsidRPr="004D3944" w:rsidRDefault="00A21740" w:rsidP="00613364">
      <w:pPr>
        <w:pStyle w:val="a2"/>
        <w:rPr>
          <w:rFonts w:ascii="Arial" w:hAnsi="Arial" w:cs="Arial"/>
          <w:lang w:val="zh-CN" w:eastAsia="zh-CN"/>
        </w:rPr>
      </w:pPr>
      <w:r w:rsidRPr="004D3944">
        <w:rPr>
          <w:rFonts w:ascii="Arial" w:hAnsi="Arial" w:cs="Arial"/>
          <w:lang w:val="zh-CN" w:eastAsia="zh-CN"/>
        </w:rPr>
        <w:t>import jp.co.dowa.sd.core.dto.PagingControl;</w:t>
      </w:r>
    </w:p>
    <w:p w14:paraId="0BC7E96E" w14:textId="77777777" w:rsidR="00A21740" w:rsidRPr="004D3944" w:rsidRDefault="00A21740" w:rsidP="00613364">
      <w:pPr>
        <w:pStyle w:val="a2"/>
        <w:rPr>
          <w:rFonts w:ascii="Arial" w:hAnsi="Arial" w:cs="Arial"/>
          <w:lang w:val="zh-CN" w:eastAsia="zh-CN"/>
        </w:rPr>
      </w:pPr>
    </w:p>
    <w:p w14:paraId="0F52E2FA" w14:textId="77777777" w:rsidR="00A21740" w:rsidRPr="004D3944" w:rsidRDefault="00A21740" w:rsidP="00613364">
      <w:pPr>
        <w:pStyle w:val="a2"/>
        <w:rPr>
          <w:rFonts w:ascii="Arial" w:hAnsi="Arial" w:cs="Arial"/>
          <w:lang w:val="zh-CN" w:eastAsia="zh-CN"/>
        </w:rPr>
      </w:pPr>
      <w:r w:rsidRPr="004D3944">
        <w:rPr>
          <w:rFonts w:ascii="Arial" w:hAnsi="Arial" w:cs="Arial"/>
          <w:lang w:val="zh-CN" w:eastAsia="zh-CN"/>
        </w:rPr>
        <w:t>import lombok.Data;</w:t>
      </w:r>
    </w:p>
    <w:p w14:paraId="79DA4544" w14:textId="77777777" w:rsidR="00A21740" w:rsidRPr="004D3944" w:rsidRDefault="00A21740" w:rsidP="00613364">
      <w:pPr>
        <w:pStyle w:val="a2"/>
        <w:rPr>
          <w:rFonts w:ascii="Arial" w:hAnsi="Arial" w:cs="Arial"/>
          <w:lang w:val="zh-CN" w:eastAsia="zh-CN"/>
        </w:rPr>
      </w:pPr>
    </w:p>
    <w:p w14:paraId="45A0479A" w14:textId="77777777" w:rsidR="00A21740" w:rsidRPr="004D3944" w:rsidRDefault="00A21740" w:rsidP="00613364">
      <w:pPr>
        <w:pStyle w:val="a2"/>
        <w:rPr>
          <w:rFonts w:ascii="Arial" w:hAnsi="Arial" w:cs="Arial"/>
          <w:lang w:val="zh-CN" w:eastAsia="zh-CN"/>
        </w:rPr>
      </w:pPr>
      <w:r w:rsidRPr="004D3944">
        <w:rPr>
          <w:rFonts w:ascii="Arial" w:hAnsi="Arial" w:cs="Arial"/>
          <w:lang w:val="zh-CN" w:eastAsia="zh-CN"/>
        </w:rPr>
        <w:t>import java.io.Serializable;</w:t>
      </w:r>
    </w:p>
    <w:p w14:paraId="30E7A933" w14:textId="77777777" w:rsidR="00A21740" w:rsidRPr="004D3944" w:rsidRDefault="00A21740" w:rsidP="00613364">
      <w:pPr>
        <w:pStyle w:val="a2"/>
        <w:rPr>
          <w:rFonts w:ascii="Arial" w:hAnsi="Arial" w:cs="Arial"/>
          <w:lang w:val="zh-CN" w:eastAsia="zh-CN"/>
        </w:rPr>
      </w:pPr>
    </w:p>
    <w:p w14:paraId="4252E397" w14:textId="77777777" w:rsidR="00A21740" w:rsidRPr="004D3944" w:rsidRDefault="00A21740" w:rsidP="00613364">
      <w:pPr>
        <w:pStyle w:val="a2"/>
        <w:rPr>
          <w:rFonts w:ascii="Arial" w:hAnsi="Arial" w:cs="Arial"/>
          <w:lang w:val="zh-CN" w:eastAsia="zh-CN"/>
        </w:rPr>
      </w:pPr>
      <w:r w:rsidRPr="004D3944">
        <w:rPr>
          <w:rFonts w:ascii="Arial" w:hAnsi="Arial" w:cs="Arial"/>
          <w:lang w:val="zh-CN" w:eastAsia="zh-CN"/>
        </w:rPr>
        <w:lastRenderedPageBreak/>
        <w:t>/**</w:t>
      </w:r>
    </w:p>
    <w:p w14:paraId="00F1FE70" w14:textId="77777777" w:rsidR="00A21740" w:rsidRPr="004D3944" w:rsidRDefault="00A21740" w:rsidP="00613364">
      <w:pPr>
        <w:pStyle w:val="a2"/>
        <w:rPr>
          <w:rFonts w:ascii="Arial" w:hAnsi="Arial" w:cs="Arial"/>
          <w:lang w:val="zh-CN" w:eastAsia="zh-CN"/>
        </w:rPr>
      </w:pPr>
      <w:r w:rsidRPr="004D3944">
        <w:rPr>
          <w:rFonts w:ascii="Arial" w:hAnsi="Arial" w:cs="Arial"/>
          <w:lang w:val="zh-CN" w:eastAsia="zh-CN"/>
        </w:rPr>
        <w:t xml:space="preserve"> * </w:t>
      </w:r>
      <w:r w:rsidRPr="004D3944">
        <w:rPr>
          <w:rFonts w:ascii="Arial" w:hAnsi="Arial" w:cs="Arial"/>
          <w:lang w:val="zh-CN" w:eastAsia="zh-CN"/>
        </w:rPr>
        <w:t>車両台帳</w:t>
      </w:r>
      <w:r w:rsidRPr="004D3944">
        <w:rPr>
          <w:rFonts w:ascii="Arial" w:hAnsi="Arial" w:cs="Arial"/>
          <w:lang w:val="zh-CN" w:eastAsia="zh-CN"/>
        </w:rPr>
        <w:t xml:space="preserve"> Seach</w:t>
      </w:r>
      <w:r w:rsidRPr="004D3944">
        <w:rPr>
          <w:rFonts w:ascii="Arial" w:hAnsi="Arial" w:cs="Arial"/>
          <w:lang w:val="zh-CN" w:eastAsia="zh-CN"/>
        </w:rPr>
        <w:t>用</w:t>
      </w:r>
      <w:r w:rsidRPr="004D3944">
        <w:rPr>
          <w:rFonts w:ascii="Arial" w:hAnsi="Arial" w:cs="Arial"/>
          <w:lang w:val="zh-CN" w:eastAsia="zh-CN"/>
        </w:rPr>
        <w:t>Dto.</w:t>
      </w:r>
    </w:p>
    <w:p w14:paraId="5EBAB559" w14:textId="77777777" w:rsidR="00A21740" w:rsidRPr="004D3944" w:rsidRDefault="00A21740" w:rsidP="00613364">
      <w:pPr>
        <w:pStyle w:val="a2"/>
        <w:rPr>
          <w:rFonts w:ascii="Arial" w:hAnsi="Arial" w:cs="Arial"/>
          <w:lang w:val="zh-CN" w:eastAsia="zh-CN"/>
        </w:rPr>
      </w:pPr>
      <w:r w:rsidRPr="004D3944">
        <w:rPr>
          <w:rFonts w:ascii="Arial" w:hAnsi="Arial" w:cs="Arial"/>
          <w:lang w:val="zh-CN" w:eastAsia="zh-CN"/>
        </w:rPr>
        <w:t xml:space="preserve"> *</w:t>
      </w:r>
    </w:p>
    <w:p w14:paraId="3BCC0D0C" w14:textId="77777777" w:rsidR="00A21740" w:rsidRPr="004D3944" w:rsidRDefault="00A21740" w:rsidP="00613364">
      <w:pPr>
        <w:pStyle w:val="a2"/>
        <w:rPr>
          <w:rFonts w:ascii="Arial" w:hAnsi="Arial" w:cs="Arial"/>
          <w:lang w:val="zh-CN" w:eastAsia="zh-CN"/>
        </w:rPr>
      </w:pPr>
      <w:r w:rsidRPr="004D3944">
        <w:rPr>
          <w:rFonts w:ascii="Arial" w:hAnsi="Arial" w:cs="Arial"/>
          <w:lang w:val="zh-CN" w:eastAsia="zh-CN"/>
        </w:rPr>
        <w:t xml:space="preserve"> * @version $Revision$</w:t>
      </w:r>
    </w:p>
    <w:p w14:paraId="1E1D5203" w14:textId="77777777" w:rsidR="00A21740" w:rsidRPr="004D3944" w:rsidRDefault="00A21740" w:rsidP="00613364">
      <w:pPr>
        <w:pStyle w:val="a2"/>
        <w:rPr>
          <w:rFonts w:ascii="Arial" w:hAnsi="Arial" w:cs="Arial"/>
          <w:lang w:val="zh-CN" w:eastAsia="zh-CN"/>
        </w:rPr>
      </w:pPr>
      <w:r w:rsidRPr="004D3944">
        <w:rPr>
          <w:rFonts w:ascii="Arial" w:hAnsi="Arial" w:cs="Arial"/>
          <w:lang w:val="zh-CN" w:eastAsia="zh-CN"/>
        </w:rPr>
        <w:t xml:space="preserve"> * @author t.komada</w:t>
      </w:r>
    </w:p>
    <w:p w14:paraId="65E00FF5" w14:textId="77777777" w:rsidR="00A21740" w:rsidRPr="004D3944" w:rsidRDefault="00A21740" w:rsidP="00613364">
      <w:pPr>
        <w:pStyle w:val="a2"/>
        <w:rPr>
          <w:rFonts w:ascii="Arial" w:hAnsi="Arial" w:cs="Arial"/>
          <w:lang w:val="zh-CN" w:eastAsia="zh-CN"/>
        </w:rPr>
      </w:pPr>
      <w:r w:rsidRPr="004D3944">
        <w:rPr>
          <w:rFonts w:ascii="Arial" w:hAnsi="Arial" w:cs="Arial"/>
          <w:lang w:val="zh-CN" w:eastAsia="zh-CN"/>
        </w:rPr>
        <w:t xml:space="preserve"> * @since 1.0</w:t>
      </w:r>
    </w:p>
    <w:p w14:paraId="5FD12629" w14:textId="77777777" w:rsidR="00A21740" w:rsidRPr="004D3944" w:rsidRDefault="00A21740" w:rsidP="00613364">
      <w:pPr>
        <w:pStyle w:val="a2"/>
        <w:rPr>
          <w:rFonts w:ascii="Arial" w:hAnsi="Arial" w:cs="Arial"/>
          <w:lang w:val="zh-CN" w:eastAsia="zh-CN"/>
        </w:rPr>
      </w:pPr>
      <w:r w:rsidRPr="004D3944">
        <w:rPr>
          <w:rFonts w:ascii="Arial" w:hAnsi="Arial" w:cs="Arial"/>
          <w:lang w:val="zh-CN" w:eastAsia="zh-CN"/>
        </w:rPr>
        <w:t xml:space="preserve"> */</w:t>
      </w:r>
    </w:p>
    <w:p w14:paraId="75B1CBE8" w14:textId="77777777" w:rsidR="00A21740" w:rsidRPr="004D3944" w:rsidRDefault="00A21740" w:rsidP="00613364">
      <w:pPr>
        <w:pStyle w:val="a2"/>
        <w:rPr>
          <w:rFonts w:ascii="Arial" w:hAnsi="Arial" w:cs="Arial"/>
          <w:lang w:val="zh-CN" w:eastAsia="zh-CN"/>
        </w:rPr>
      </w:pPr>
      <w:r w:rsidRPr="004D3944">
        <w:rPr>
          <w:rFonts w:ascii="Arial" w:hAnsi="Arial" w:cs="Arial"/>
          <w:lang w:val="zh-CN" w:eastAsia="zh-CN"/>
        </w:rPr>
        <w:t>@Data</w:t>
      </w:r>
    </w:p>
    <w:p w14:paraId="40E87B64" w14:textId="77777777" w:rsidR="00A21740" w:rsidRPr="004D3944" w:rsidRDefault="00A21740" w:rsidP="00613364">
      <w:pPr>
        <w:pStyle w:val="a2"/>
        <w:rPr>
          <w:rFonts w:ascii="Arial" w:hAnsi="Arial" w:cs="Arial"/>
          <w:lang w:val="zh-CN" w:eastAsia="zh-CN"/>
        </w:rPr>
      </w:pPr>
      <w:r w:rsidRPr="004D3944">
        <w:rPr>
          <w:rFonts w:ascii="Arial" w:hAnsi="Arial" w:cs="Arial"/>
          <w:lang w:val="zh-CN" w:eastAsia="zh-CN"/>
        </w:rPr>
        <w:t>public class Sd04211SearchDto implements Serializable {</w:t>
      </w:r>
    </w:p>
    <w:p w14:paraId="31D28BC3" w14:textId="77777777" w:rsidR="00A21740" w:rsidRPr="004D3944" w:rsidRDefault="00A21740" w:rsidP="00613364">
      <w:pPr>
        <w:pStyle w:val="a2"/>
        <w:rPr>
          <w:rFonts w:ascii="Arial" w:hAnsi="Arial" w:cs="Arial"/>
          <w:lang w:val="zh-CN" w:eastAsia="zh-CN"/>
        </w:rPr>
      </w:pPr>
    </w:p>
    <w:p w14:paraId="754888E9" w14:textId="77777777" w:rsidR="00A21740" w:rsidRPr="004D3944" w:rsidRDefault="00A21740" w:rsidP="00613364">
      <w:pPr>
        <w:pStyle w:val="a2"/>
        <w:rPr>
          <w:rFonts w:ascii="Arial" w:hAnsi="Arial" w:cs="Arial"/>
          <w:lang w:val="zh-CN" w:eastAsia="zh-CN"/>
        </w:rPr>
      </w:pPr>
      <w:r w:rsidRPr="004D3944">
        <w:rPr>
          <w:rFonts w:ascii="Arial" w:hAnsi="Arial" w:cs="Arial"/>
          <w:lang w:val="zh-CN" w:eastAsia="zh-CN"/>
        </w:rPr>
        <w:t xml:space="preserve">  /** </w:t>
      </w:r>
      <w:r w:rsidRPr="004D3944">
        <w:rPr>
          <w:rFonts w:ascii="Arial" w:hAnsi="Arial" w:cs="Arial"/>
          <w:lang w:val="zh-CN" w:eastAsia="zh-CN"/>
        </w:rPr>
        <w:t>製品部門</w:t>
      </w:r>
      <w:r w:rsidRPr="004D3944">
        <w:rPr>
          <w:rFonts w:ascii="Arial" w:hAnsi="Arial" w:cs="Arial"/>
          <w:lang w:val="zh-CN" w:eastAsia="zh-CN"/>
        </w:rPr>
        <w:t xml:space="preserve"> . */</w:t>
      </w:r>
    </w:p>
    <w:p w14:paraId="7AB94103" w14:textId="77777777" w:rsidR="00A21740" w:rsidRPr="004D3944" w:rsidRDefault="00A21740" w:rsidP="00613364">
      <w:pPr>
        <w:pStyle w:val="a2"/>
        <w:rPr>
          <w:rFonts w:ascii="Arial" w:hAnsi="Arial" w:cs="Arial"/>
          <w:lang w:val="zh-CN" w:eastAsia="zh-CN"/>
        </w:rPr>
      </w:pPr>
      <w:r w:rsidRPr="004D3944">
        <w:rPr>
          <w:rFonts w:ascii="Arial" w:hAnsi="Arial" w:cs="Arial"/>
          <w:lang w:val="zh-CN" w:eastAsia="zh-CN"/>
        </w:rPr>
        <w:t xml:space="preserve">  private String spart;</w:t>
      </w:r>
    </w:p>
    <w:p w14:paraId="2FFFFF5C" w14:textId="77777777" w:rsidR="00A21740" w:rsidRPr="004D3944" w:rsidRDefault="00A21740" w:rsidP="00613364">
      <w:pPr>
        <w:pStyle w:val="a2"/>
        <w:rPr>
          <w:rFonts w:ascii="Arial" w:hAnsi="Arial" w:cs="Arial"/>
          <w:lang w:val="zh-CN" w:eastAsia="zh-CN"/>
        </w:rPr>
      </w:pPr>
    </w:p>
    <w:p w14:paraId="0AF43C39" w14:textId="77777777" w:rsidR="00A21740" w:rsidRPr="004D3944" w:rsidRDefault="00A21740" w:rsidP="00613364">
      <w:pPr>
        <w:pStyle w:val="a2"/>
        <w:rPr>
          <w:rFonts w:ascii="Arial" w:hAnsi="Arial" w:cs="Arial"/>
          <w:lang w:val="zh-CN" w:eastAsia="zh-CN"/>
        </w:rPr>
      </w:pPr>
      <w:r w:rsidRPr="004D3944">
        <w:rPr>
          <w:rFonts w:ascii="Arial" w:hAnsi="Arial" w:cs="Arial"/>
          <w:lang w:val="zh-CN" w:eastAsia="zh-CN"/>
        </w:rPr>
        <w:t xml:space="preserve">  /** </w:t>
      </w:r>
      <w:r w:rsidRPr="004D3944">
        <w:rPr>
          <w:rFonts w:ascii="Arial" w:hAnsi="Arial" w:cs="Arial"/>
          <w:lang w:val="zh-CN" w:eastAsia="zh-CN"/>
        </w:rPr>
        <w:t>運搬事業者コード</w:t>
      </w:r>
      <w:r w:rsidRPr="004D3944">
        <w:rPr>
          <w:rFonts w:ascii="Arial" w:hAnsi="Arial" w:cs="Arial"/>
          <w:lang w:val="zh-CN" w:eastAsia="zh-CN"/>
        </w:rPr>
        <w:t>. */</w:t>
      </w:r>
    </w:p>
    <w:p w14:paraId="56B71B57" w14:textId="77777777" w:rsidR="00A21740" w:rsidRPr="004D3944" w:rsidRDefault="00A21740" w:rsidP="00613364">
      <w:pPr>
        <w:pStyle w:val="a2"/>
        <w:rPr>
          <w:rFonts w:ascii="Arial" w:hAnsi="Arial" w:cs="Arial"/>
          <w:lang w:val="zh-CN" w:eastAsia="zh-CN"/>
        </w:rPr>
      </w:pPr>
      <w:r w:rsidRPr="004D3944">
        <w:rPr>
          <w:rFonts w:ascii="Arial" w:hAnsi="Arial" w:cs="Arial"/>
          <w:lang w:val="zh-CN" w:eastAsia="zh-CN"/>
        </w:rPr>
        <w:t xml:space="preserve">  private String ujscd;</w:t>
      </w:r>
    </w:p>
    <w:p w14:paraId="49A0C121" w14:textId="77777777" w:rsidR="00A21740" w:rsidRPr="004D3944" w:rsidRDefault="00A21740" w:rsidP="00613364">
      <w:pPr>
        <w:pStyle w:val="a2"/>
        <w:rPr>
          <w:rFonts w:ascii="Arial" w:hAnsi="Arial" w:cs="Arial"/>
          <w:lang w:val="zh-CN" w:eastAsia="zh-CN"/>
        </w:rPr>
      </w:pPr>
    </w:p>
    <w:p w14:paraId="371DF7BD" w14:textId="77777777" w:rsidR="00A21740" w:rsidRPr="004D3944" w:rsidRDefault="00A21740" w:rsidP="00613364">
      <w:pPr>
        <w:pStyle w:val="a2"/>
        <w:rPr>
          <w:rFonts w:ascii="Arial" w:hAnsi="Arial" w:cs="Arial"/>
          <w:lang w:val="zh-CN" w:eastAsia="zh-CN"/>
        </w:rPr>
      </w:pPr>
      <w:r w:rsidRPr="004D3944">
        <w:rPr>
          <w:rFonts w:ascii="Arial" w:hAnsi="Arial" w:cs="Arial"/>
          <w:lang w:val="zh-CN" w:eastAsia="zh-CN"/>
        </w:rPr>
        <w:t xml:space="preserve">  /** </w:t>
      </w:r>
      <w:r w:rsidRPr="004D3944">
        <w:rPr>
          <w:rFonts w:ascii="Arial" w:hAnsi="Arial" w:cs="Arial"/>
          <w:lang w:val="zh-CN" w:eastAsia="zh-CN"/>
        </w:rPr>
        <w:t>車両コード</w:t>
      </w:r>
      <w:r w:rsidRPr="004D3944">
        <w:rPr>
          <w:rFonts w:ascii="Arial" w:hAnsi="Arial" w:cs="Arial"/>
          <w:lang w:val="zh-CN" w:eastAsia="zh-CN"/>
        </w:rPr>
        <w:t>. */</w:t>
      </w:r>
    </w:p>
    <w:p w14:paraId="13B5E4F4" w14:textId="77777777" w:rsidR="00A21740" w:rsidRPr="004D3944" w:rsidRDefault="00A21740" w:rsidP="00613364">
      <w:pPr>
        <w:pStyle w:val="a2"/>
        <w:rPr>
          <w:rFonts w:ascii="Arial" w:hAnsi="Arial" w:cs="Arial"/>
          <w:lang w:val="zh-CN" w:eastAsia="zh-CN"/>
        </w:rPr>
      </w:pPr>
      <w:r w:rsidRPr="004D3944">
        <w:rPr>
          <w:rFonts w:ascii="Arial" w:hAnsi="Arial" w:cs="Arial"/>
          <w:lang w:val="zh-CN" w:eastAsia="zh-CN"/>
        </w:rPr>
        <w:t xml:space="preserve">  private String syacd;</w:t>
      </w:r>
    </w:p>
    <w:p w14:paraId="441D2F92" w14:textId="77777777" w:rsidR="00A21740" w:rsidRPr="004D3944" w:rsidRDefault="00A21740" w:rsidP="00613364">
      <w:pPr>
        <w:pStyle w:val="a2"/>
        <w:rPr>
          <w:rFonts w:ascii="Arial" w:hAnsi="Arial" w:cs="Arial"/>
          <w:lang w:val="zh-CN" w:eastAsia="zh-CN"/>
        </w:rPr>
      </w:pPr>
    </w:p>
    <w:p w14:paraId="2EB6C018" w14:textId="77777777" w:rsidR="00A21740" w:rsidRPr="004D3944" w:rsidRDefault="00A21740" w:rsidP="00613364">
      <w:pPr>
        <w:pStyle w:val="a2"/>
        <w:rPr>
          <w:rFonts w:ascii="Arial" w:hAnsi="Arial" w:cs="Arial"/>
          <w:lang w:val="zh-CN" w:eastAsia="zh-CN"/>
        </w:rPr>
      </w:pPr>
      <w:r w:rsidRPr="004D3944">
        <w:rPr>
          <w:rFonts w:ascii="Arial" w:hAnsi="Arial" w:cs="Arial"/>
          <w:lang w:val="zh-CN" w:eastAsia="zh-CN"/>
        </w:rPr>
        <w:t xml:space="preserve">  /** </w:t>
      </w:r>
      <w:r w:rsidRPr="004D3944">
        <w:rPr>
          <w:rFonts w:ascii="Arial" w:hAnsi="Arial" w:cs="Arial"/>
          <w:lang w:val="zh-CN" w:eastAsia="zh-CN"/>
        </w:rPr>
        <w:t>有効</w:t>
      </w:r>
      <w:r w:rsidRPr="004D3944">
        <w:rPr>
          <w:rFonts w:ascii="Arial" w:hAnsi="Arial" w:cs="Arial"/>
          <w:lang w:val="zh-CN" w:eastAsia="zh-CN"/>
        </w:rPr>
        <w:t>.TODO:</w:t>
      </w:r>
      <w:r w:rsidRPr="004D3944">
        <w:rPr>
          <w:rFonts w:ascii="Arial" w:hAnsi="Arial" w:cs="Arial"/>
          <w:lang w:val="zh-CN" w:eastAsia="zh-CN"/>
        </w:rPr>
        <w:t>項目名未定</w:t>
      </w:r>
      <w:r w:rsidRPr="004D3944">
        <w:rPr>
          <w:rFonts w:ascii="Arial" w:hAnsi="Arial" w:cs="Arial"/>
          <w:lang w:val="zh-CN" w:eastAsia="zh-CN"/>
        </w:rPr>
        <w:t xml:space="preserve"> */</w:t>
      </w:r>
    </w:p>
    <w:p w14:paraId="33F41A35" w14:textId="77777777" w:rsidR="00A21740" w:rsidRPr="004D3944" w:rsidRDefault="00A21740" w:rsidP="00613364">
      <w:pPr>
        <w:pStyle w:val="a2"/>
        <w:rPr>
          <w:rFonts w:ascii="Arial" w:hAnsi="Arial" w:cs="Arial"/>
          <w:lang w:val="zh-CN" w:eastAsia="zh-CN"/>
        </w:rPr>
      </w:pPr>
      <w:r w:rsidRPr="004D3944">
        <w:rPr>
          <w:rFonts w:ascii="Arial" w:hAnsi="Arial" w:cs="Arial"/>
          <w:lang w:val="zh-CN" w:eastAsia="zh-CN"/>
        </w:rPr>
        <w:t xml:space="preserve">  private String enable;</w:t>
      </w:r>
    </w:p>
    <w:p w14:paraId="369E33A7" w14:textId="77777777" w:rsidR="00A21740" w:rsidRPr="004D3944" w:rsidRDefault="00A21740" w:rsidP="00613364">
      <w:pPr>
        <w:pStyle w:val="a2"/>
        <w:rPr>
          <w:rFonts w:ascii="Arial" w:hAnsi="Arial" w:cs="Arial"/>
          <w:lang w:val="zh-CN" w:eastAsia="zh-CN"/>
        </w:rPr>
      </w:pPr>
    </w:p>
    <w:p w14:paraId="6E3063AF" w14:textId="77777777" w:rsidR="00A21740" w:rsidRPr="004D3944" w:rsidRDefault="00A21740" w:rsidP="00613364">
      <w:pPr>
        <w:pStyle w:val="a2"/>
        <w:rPr>
          <w:rFonts w:ascii="Arial" w:hAnsi="Arial" w:cs="Arial"/>
          <w:lang w:val="zh-CN" w:eastAsia="zh-CN"/>
        </w:rPr>
      </w:pPr>
      <w:r w:rsidRPr="004D3944">
        <w:rPr>
          <w:rFonts w:ascii="Arial" w:hAnsi="Arial" w:cs="Arial"/>
          <w:lang w:val="zh-CN" w:eastAsia="zh-CN"/>
        </w:rPr>
        <w:t xml:space="preserve">  /** </w:t>
      </w:r>
      <w:r w:rsidRPr="004D3944">
        <w:rPr>
          <w:rFonts w:ascii="Arial" w:hAnsi="Arial" w:cs="Arial"/>
          <w:lang w:val="zh-CN" w:eastAsia="zh-CN"/>
        </w:rPr>
        <w:t>削除済み</w:t>
      </w:r>
      <w:r w:rsidRPr="004D3944">
        <w:rPr>
          <w:rFonts w:ascii="Arial" w:hAnsi="Arial" w:cs="Arial"/>
          <w:lang w:val="zh-CN" w:eastAsia="zh-CN"/>
        </w:rPr>
        <w:t>.TODO:</w:t>
      </w:r>
      <w:r w:rsidRPr="004D3944">
        <w:rPr>
          <w:rFonts w:ascii="Arial" w:hAnsi="Arial" w:cs="Arial"/>
          <w:lang w:val="zh-CN" w:eastAsia="zh-CN"/>
        </w:rPr>
        <w:t>項目名未定</w:t>
      </w:r>
      <w:r w:rsidRPr="004D3944">
        <w:rPr>
          <w:rFonts w:ascii="Arial" w:hAnsi="Arial" w:cs="Arial"/>
          <w:lang w:val="zh-CN" w:eastAsia="zh-CN"/>
        </w:rPr>
        <w:t xml:space="preserve"> */</w:t>
      </w:r>
    </w:p>
    <w:p w14:paraId="516D1E7E" w14:textId="77777777" w:rsidR="00A21740" w:rsidRPr="004D3944" w:rsidRDefault="00A21740" w:rsidP="00613364">
      <w:pPr>
        <w:pStyle w:val="a2"/>
        <w:rPr>
          <w:rFonts w:ascii="Arial" w:hAnsi="Arial" w:cs="Arial"/>
          <w:lang w:val="zh-CN" w:eastAsia="zh-CN"/>
        </w:rPr>
      </w:pPr>
      <w:r w:rsidRPr="004D3944">
        <w:rPr>
          <w:rFonts w:ascii="Arial" w:hAnsi="Arial" w:cs="Arial"/>
          <w:lang w:val="zh-CN" w:eastAsia="zh-CN"/>
        </w:rPr>
        <w:t xml:space="preserve">  private String deleteFlag;</w:t>
      </w:r>
    </w:p>
    <w:p w14:paraId="6237B398" w14:textId="77777777" w:rsidR="00A21740" w:rsidRPr="004D3944" w:rsidRDefault="00A21740" w:rsidP="00613364">
      <w:pPr>
        <w:pStyle w:val="a2"/>
        <w:rPr>
          <w:rFonts w:ascii="Arial" w:hAnsi="Arial" w:cs="Arial"/>
          <w:lang w:val="zh-CN" w:eastAsia="zh-CN"/>
        </w:rPr>
      </w:pPr>
    </w:p>
    <w:p w14:paraId="0DF1B6AC" w14:textId="77777777" w:rsidR="00A21740" w:rsidRPr="004D3944" w:rsidRDefault="001115F0" w:rsidP="00613364">
      <w:pPr>
        <w:pStyle w:val="a2"/>
        <w:rPr>
          <w:rFonts w:ascii="Arial" w:hAnsi="Arial" w:cs="Arial"/>
          <w:lang w:val="zh-CN" w:eastAsia="zh-CN"/>
        </w:rPr>
      </w:pPr>
      <w:r>
        <w:rPr>
          <w:rFonts w:ascii="Arial" w:hAnsi="Arial" w:cs="Arial"/>
          <w:noProof/>
        </w:rPr>
        <w:pict w14:anchorId="61CC175D">
          <v:shape id="_x0000_s1216" type="#_x0000_t62" style="position:absolute;left:0;text-align:left;margin-left:272.1pt;margin-top:11.75pt;width:164.25pt;height:44.25pt;z-index:251682304" adj="-3794,4759">
            <v:textbox style="mso-next-textbox:#_x0000_s1216" inset="5.85pt,.7pt,5.85pt,.7pt">
              <w:txbxContent>
                <w:p w14:paraId="7DB2CE16" w14:textId="77777777" w:rsidR="001115F0" w:rsidRPr="009A14FA" w:rsidRDefault="001115F0" w:rsidP="00613364">
                  <w:pPr>
                    <w:pStyle w:val="PlainText"/>
                    <w:ind w:firstLine="210"/>
                    <w:rPr>
                      <w:sz w:val="18"/>
                      <w:szCs w:val="18"/>
                    </w:rPr>
                  </w:pPr>
                  <w:r>
                    <w:rPr>
                      <w:rFonts w:ascii="Times New Roman" w:hAnsi="Times New Roman"/>
                      <w:sz w:val="18"/>
                      <w:szCs w:val="18"/>
                      <w:lang w:val="vi-VN"/>
                    </w:rPr>
                    <w:t>Chuyển thông tin paging</w:t>
                  </w:r>
                </w:p>
              </w:txbxContent>
            </v:textbox>
          </v:shape>
        </w:pict>
      </w:r>
      <w:r w:rsidR="00A21740" w:rsidRPr="004D3944">
        <w:rPr>
          <w:rFonts w:ascii="Arial" w:hAnsi="Arial" w:cs="Arial"/>
          <w:lang w:val="zh-CN" w:eastAsia="zh-CN"/>
        </w:rPr>
        <w:t xml:space="preserve">  /** </w:t>
      </w:r>
      <w:r w:rsidR="00A21740" w:rsidRPr="004D3944">
        <w:rPr>
          <w:rFonts w:ascii="Arial" w:hAnsi="Arial" w:cs="Arial"/>
          <w:lang w:val="zh-CN" w:eastAsia="zh-CN"/>
        </w:rPr>
        <w:t>ページング制御情報</w:t>
      </w:r>
      <w:r w:rsidR="00A21740" w:rsidRPr="004D3944">
        <w:rPr>
          <w:rFonts w:ascii="Arial" w:hAnsi="Arial" w:cs="Arial"/>
          <w:lang w:val="zh-CN" w:eastAsia="zh-CN"/>
        </w:rPr>
        <w:t>. */</w:t>
      </w:r>
    </w:p>
    <w:p w14:paraId="0CF99FE8" w14:textId="77777777" w:rsidR="00A21740" w:rsidRPr="004D3944" w:rsidRDefault="00A21740" w:rsidP="00613364">
      <w:pPr>
        <w:pStyle w:val="a2"/>
        <w:rPr>
          <w:rStyle w:val="a1"/>
          <w:rFonts w:ascii="Arial" w:hAnsi="Arial" w:cs="Arial"/>
        </w:rPr>
      </w:pPr>
      <w:r w:rsidRPr="004D3944">
        <w:rPr>
          <w:rFonts w:ascii="Arial" w:hAnsi="Arial" w:cs="Arial"/>
          <w:lang w:val="zh-CN" w:eastAsia="zh-CN"/>
        </w:rPr>
        <w:t xml:space="preserve">  </w:t>
      </w:r>
      <w:r w:rsidRPr="004D3944">
        <w:rPr>
          <w:rStyle w:val="a1"/>
          <w:rFonts w:ascii="Arial" w:hAnsi="Arial" w:cs="Arial"/>
        </w:rPr>
        <w:t>private PagingControl pagingControl;</w:t>
      </w:r>
    </w:p>
    <w:p w14:paraId="5F783C54" w14:textId="77777777" w:rsidR="00A21740" w:rsidRPr="004D3944" w:rsidRDefault="00A21740" w:rsidP="00613364">
      <w:pPr>
        <w:pStyle w:val="a2"/>
        <w:rPr>
          <w:rFonts w:ascii="Arial" w:eastAsia="SimSun" w:hAnsi="Arial" w:cs="Arial"/>
          <w:lang w:val="zh-CN" w:eastAsia="zh-CN"/>
        </w:rPr>
      </w:pPr>
      <w:r w:rsidRPr="004D3944">
        <w:rPr>
          <w:rFonts w:ascii="Arial" w:hAnsi="Arial" w:cs="Arial"/>
          <w:lang w:val="zh-CN" w:eastAsia="zh-CN"/>
        </w:rPr>
        <w:t>}</w:t>
      </w:r>
    </w:p>
    <w:p w14:paraId="22AF536F" w14:textId="77777777" w:rsidR="003967E5" w:rsidRPr="004D3944" w:rsidRDefault="003967E5" w:rsidP="00613364">
      <w:pPr>
        <w:pStyle w:val="Heading4"/>
        <w:rPr>
          <w:rFonts w:ascii="Arial" w:eastAsia="SimSun" w:hAnsi="Arial" w:cs="Arial"/>
          <w:lang w:eastAsia="zh-CN"/>
        </w:rPr>
      </w:pPr>
      <w:r w:rsidRPr="004D3944">
        <w:rPr>
          <w:rFonts w:ascii="Arial" w:hAnsi="Arial" w:cs="Arial"/>
        </w:rPr>
        <w:t>ResultDto</w:t>
      </w:r>
    </w:p>
    <w:p w14:paraId="3B2098E6" w14:textId="77777777" w:rsidR="003967E5" w:rsidRPr="004D3944" w:rsidRDefault="003967E5" w:rsidP="00613364">
      <w:pPr>
        <w:pStyle w:val="a2"/>
        <w:rPr>
          <w:rFonts w:ascii="Arial" w:hAnsi="Arial" w:cs="Arial"/>
          <w:lang w:val="zh-CN" w:eastAsia="zh-CN"/>
        </w:rPr>
      </w:pPr>
      <w:r w:rsidRPr="004D3944">
        <w:rPr>
          <w:rFonts w:ascii="Arial" w:hAnsi="Arial" w:cs="Arial"/>
          <w:lang w:val="zh-CN" w:eastAsia="zh-CN"/>
        </w:rPr>
        <w:t>/*</w:t>
      </w:r>
    </w:p>
    <w:p w14:paraId="6C9685A5" w14:textId="77777777" w:rsidR="003967E5" w:rsidRPr="004D3944" w:rsidRDefault="003967E5" w:rsidP="00613364">
      <w:pPr>
        <w:pStyle w:val="a2"/>
        <w:rPr>
          <w:rFonts w:ascii="Arial" w:hAnsi="Arial" w:cs="Arial"/>
          <w:lang w:val="zh-CN" w:eastAsia="zh-CN"/>
        </w:rPr>
      </w:pPr>
      <w:r w:rsidRPr="004D3944">
        <w:rPr>
          <w:rFonts w:ascii="Arial" w:hAnsi="Arial" w:cs="Arial"/>
          <w:lang w:val="zh-CN" w:eastAsia="zh-CN"/>
        </w:rPr>
        <w:t xml:space="preserve"> * (C) DOWA HOLDINGS Co., Ltd. 2015</w:t>
      </w:r>
    </w:p>
    <w:p w14:paraId="6591FFD4" w14:textId="77777777" w:rsidR="003967E5" w:rsidRPr="004D3944" w:rsidRDefault="003967E5" w:rsidP="00613364">
      <w:pPr>
        <w:pStyle w:val="a2"/>
        <w:rPr>
          <w:rFonts w:ascii="Arial" w:hAnsi="Arial" w:cs="Arial"/>
          <w:lang w:val="zh-CN" w:eastAsia="zh-CN"/>
        </w:rPr>
      </w:pPr>
      <w:r w:rsidRPr="004D3944">
        <w:rPr>
          <w:rFonts w:ascii="Arial" w:hAnsi="Arial" w:cs="Arial"/>
          <w:lang w:val="zh-CN" w:eastAsia="zh-CN"/>
        </w:rPr>
        <w:t xml:space="preserve"> */</w:t>
      </w:r>
    </w:p>
    <w:p w14:paraId="2D104FA5" w14:textId="77777777" w:rsidR="003967E5" w:rsidRPr="004D3944" w:rsidRDefault="003967E5" w:rsidP="00613364">
      <w:pPr>
        <w:pStyle w:val="a2"/>
        <w:rPr>
          <w:rFonts w:ascii="Arial" w:hAnsi="Arial" w:cs="Arial"/>
          <w:lang w:val="zh-CN" w:eastAsia="zh-CN"/>
        </w:rPr>
      </w:pPr>
    </w:p>
    <w:p w14:paraId="65CC286F" w14:textId="77777777" w:rsidR="003967E5" w:rsidRPr="004D3944" w:rsidRDefault="003967E5" w:rsidP="00613364">
      <w:pPr>
        <w:pStyle w:val="a2"/>
        <w:rPr>
          <w:rFonts w:ascii="Arial" w:hAnsi="Arial" w:cs="Arial"/>
          <w:lang w:val="zh-CN" w:eastAsia="zh-CN"/>
        </w:rPr>
      </w:pPr>
      <w:r w:rsidRPr="004D3944">
        <w:rPr>
          <w:rFonts w:ascii="Arial" w:hAnsi="Arial" w:cs="Arial"/>
          <w:lang w:val="zh-CN" w:eastAsia="zh-CN"/>
        </w:rPr>
        <w:t>package jp.co.dowa.sd.dto.sd04211;</w:t>
      </w:r>
    </w:p>
    <w:p w14:paraId="64380CB4" w14:textId="77777777" w:rsidR="003967E5" w:rsidRPr="004D3944" w:rsidRDefault="003967E5" w:rsidP="00613364">
      <w:pPr>
        <w:pStyle w:val="a2"/>
        <w:rPr>
          <w:rFonts w:ascii="Arial" w:hAnsi="Arial" w:cs="Arial"/>
          <w:lang w:val="zh-CN" w:eastAsia="zh-CN"/>
        </w:rPr>
      </w:pPr>
    </w:p>
    <w:p w14:paraId="554C422F" w14:textId="77777777" w:rsidR="003967E5" w:rsidRPr="004D3944" w:rsidRDefault="003967E5" w:rsidP="00613364">
      <w:pPr>
        <w:pStyle w:val="a2"/>
        <w:rPr>
          <w:rFonts w:ascii="Arial" w:hAnsi="Arial" w:cs="Arial"/>
          <w:lang w:val="zh-CN" w:eastAsia="zh-CN"/>
        </w:rPr>
      </w:pPr>
      <w:r w:rsidRPr="004D3944">
        <w:rPr>
          <w:rFonts w:ascii="Arial" w:hAnsi="Arial" w:cs="Arial"/>
          <w:lang w:val="zh-CN" w:eastAsia="zh-CN"/>
        </w:rPr>
        <w:t>import jp.co.dowa.sd.core.dto.PagingControlResult;</w:t>
      </w:r>
    </w:p>
    <w:p w14:paraId="6993FB62" w14:textId="77777777" w:rsidR="003967E5" w:rsidRPr="004D3944" w:rsidRDefault="003967E5" w:rsidP="00613364">
      <w:pPr>
        <w:pStyle w:val="a2"/>
        <w:rPr>
          <w:rFonts w:ascii="Arial" w:hAnsi="Arial" w:cs="Arial"/>
          <w:lang w:val="zh-CN" w:eastAsia="zh-CN"/>
        </w:rPr>
      </w:pPr>
    </w:p>
    <w:p w14:paraId="6D1FD789" w14:textId="77777777" w:rsidR="003967E5" w:rsidRPr="004D3944" w:rsidRDefault="003967E5" w:rsidP="00613364">
      <w:pPr>
        <w:pStyle w:val="a2"/>
        <w:rPr>
          <w:rFonts w:ascii="Arial" w:hAnsi="Arial" w:cs="Arial"/>
          <w:lang w:val="zh-CN" w:eastAsia="zh-CN"/>
        </w:rPr>
      </w:pPr>
      <w:r w:rsidRPr="004D3944">
        <w:rPr>
          <w:rFonts w:ascii="Arial" w:hAnsi="Arial" w:cs="Arial"/>
          <w:lang w:val="zh-CN" w:eastAsia="zh-CN"/>
        </w:rPr>
        <w:t>import lombok.Data;</w:t>
      </w:r>
    </w:p>
    <w:p w14:paraId="799C830D" w14:textId="77777777" w:rsidR="003967E5" w:rsidRPr="004D3944" w:rsidRDefault="003967E5" w:rsidP="00613364">
      <w:pPr>
        <w:pStyle w:val="a2"/>
        <w:rPr>
          <w:rFonts w:ascii="Arial" w:hAnsi="Arial" w:cs="Arial"/>
          <w:lang w:val="zh-CN" w:eastAsia="zh-CN"/>
        </w:rPr>
      </w:pPr>
    </w:p>
    <w:p w14:paraId="045C734D" w14:textId="77777777" w:rsidR="003967E5" w:rsidRPr="004D3944" w:rsidRDefault="003967E5" w:rsidP="00613364">
      <w:pPr>
        <w:pStyle w:val="a2"/>
        <w:rPr>
          <w:rFonts w:ascii="Arial" w:hAnsi="Arial" w:cs="Arial"/>
          <w:lang w:val="zh-CN" w:eastAsia="zh-CN"/>
        </w:rPr>
      </w:pPr>
      <w:r w:rsidRPr="004D3944">
        <w:rPr>
          <w:rFonts w:ascii="Arial" w:hAnsi="Arial" w:cs="Arial"/>
          <w:lang w:val="zh-CN" w:eastAsia="zh-CN"/>
        </w:rPr>
        <w:t>import java.io.Serializable;</w:t>
      </w:r>
    </w:p>
    <w:p w14:paraId="69C001E6" w14:textId="77777777" w:rsidR="003967E5" w:rsidRPr="004D3944" w:rsidRDefault="003967E5" w:rsidP="00613364">
      <w:pPr>
        <w:pStyle w:val="a2"/>
        <w:rPr>
          <w:rFonts w:ascii="Arial" w:hAnsi="Arial" w:cs="Arial"/>
          <w:lang w:val="zh-CN" w:eastAsia="zh-CN"/>
        </w:rPr>
      </w:pPr>
      <w:r w:rsidRPr="004D3944">
        <w:rPr>
          <w:rFonts w:ascii="Arial" w:hAnsi="Arial" w:cs="Arial"/>
          <w:lang w:val="zh-CN" w:eastAsia="zh-CN"/>
        </w:rPr>
        <w:t>import java.sql.Timestamp;</w:t>
      </w:r>
    </w:p>
    <w:p w14:paraId="0615C5DA" w14:textId="77777777" w:rsidR="003967E5" w:rsidRPr="004D3944" w:rsidRDefault="003967E5" w:rsidP="00613364">
      <w:pPr>
        <w:pStyle w:val="a2"/>
        <w:rPr>
          <w:rFonts w:ascii="Arial" w:hAnsi="Arial" w:cs="Arial"/>
          <w:lang w:val="zh-CN" w:eastAsia="zh-CN"/>
        </w:rPr>
      </w:pPr>
    </w:p>
    <w:p w14:paraId="0C53E1E3" w14:textId="77777777" w:rsidR="003967E5" w:rsidRPr="004D3944" w:rsidRDefault="003967E5" w:rsidP="00613364">
      <w:pPr>
        <w:pStyle w:val="a2"/>
        <w:rPr>
          <w:rFonts w:ascii="Arial" w:hAnsi="Arial" w:cs="Arial"/>
          <w:lang w:val="zh-CN" w:eastAsia="zh-CN"/>
        </w:rPr>
      </w:pPr>
      <w:r w:rsidRPr="004D3944">
        <w:rPr>
          <w:rFonts w:ascii="Arial" w:hAnsi="Arial" w:cs="Arial"/>
          <w:lang w:val="zh-CN" w:eastAsia="zh-CN"/>
        </w:rPr>
        <w:t>/**</w:t>
      </w:r>
    </w:p>
    <w:p w14:paraId="090D82F5" w14:textId="77777777" w:rsidR="003967E5" w:rsidRPr="004D3944" w:rsidRDefault="003967E5" w:rsidP="00613364">
      <w:pPr>
        <w:pStyle w:val="a2"/>
        <w:rPr>
          <w:rFonts w:ascii="Arial" w:hAnsi="Arial" w:cs="Arial"/>
          <w:lang w:val="zh-CN" w:eastAsia="zh-CN"/>
        </w:rPr>
      </w:pPr>
      <w:r w:rsidRPr="004D3944">
        <w:rPr>
          <w:rFonts w:ascii="Arial" w:hAnsi="Arial" w:cs="Arial"/>
          <w:lang w:val="zh-CN" w:eastAsia="zh-CN"/>
        </w:rPr>
        <w:t xml:space="preserve"> * </w:t>
      </w:r>
      <w:r w:rsidRPr="004D3944">
        <w:rPr>
          <w:rFonts w:ascii="Arial" w:hAnsi="Arial" w:cs="Arial"/>
          <w:lang w:val="zh-CN" w:eastAsia="zh-CN"/>
        </w:rPr>
        <w:t>車両台帳登録</w:t>
      </w:r>
      <w:r w:rsidRPr="004D3944">
        <w:rPr>
          <w:rFonts w:ascii="Arial" w:hAnsi="Arial" w:cs="Arial"/>
          <w:lang w:val="zh-CN" w:eastAsia="zh-CN"/>
        </w:rPr>
        <w:t xml:space="preserve"> find</w:t>
      </w:r>
      <w:r w:rsidRPr="004D3944">
        <w:rPr>
          <w:rFonts w:ascii="Arial" w:hAnsi="Arial" w:cs="Arial"/>
          <w:lang w:val="zh-CN" w:eastAsia="zh-CN"/>
        </w:rPr>
        <w:t>用</w:t>
      </w:r>
      <w:r w:rsidRPr="004D3944">
        <w:rPr>
          <w:rFonts w:ascii="Arial" w:hAnsi="Arial" w:cs="Arial"/>
          <w:lang w:val="zh-CN" w:eastAsia="zh-CN"/>
        </w:rPr>
        <w:t>Dto.</w:t>
      </w:r>
    </w:p>
    <w:p w14:paraId="66659B09" w14:textId="77777777" w:rsidR="003967E5" w:rsidRPr="004D3944" w:rsidRDefault="003967E5" w:rsidP="00613364">
      <w:pPr>
        <w:pStyle w:val="a2"/>
        <w:rPr>
          <w:rFonts w:ascii="Arial" w:hAnsi="Arial" w:cs="Arial"/>
          <w:lang w:val="zh-CN" w:eastAsia="zh-CN"/>
        </w:rPr>
      </w:pPr>
      <w:r w:rsidRPr="004D3944">
        <w:rPr>
          <w:rFonts w:ascii="Arial" w:hAnsi="Arial" w:cs="Arial"/>
          <w:lang w:val="zh-CN" w:eastAsia="zh-CN"/>
        </w:rPr>
        <w:t xml:space="preserve"> *</w:t>
      </w:r>
    </w:p>
    <w:p w14:paraId="62F9A4A6" w14:textId="77777777" w:rsidR="003967E5" w:rsidRPr="004D3944" w:rsidRDefault="003967E5" w:rsidP="00613364">
      <w:pPr>
        <w:pStyle w:val="a2"/>
        <w:rPr>
          <w:rFonts w:ascii="Arial" w:hAnsi="Arial" w:cs="Arial"/>
          <w:lang w:val="zh-CN" w:eastAsia="zh-CN"/>
        </w:rPr>
      </w:pPr>
      <w:r w:rsidRPr="004D3944">
        <w:rPr>
          <w:rFonts w:ascii="Arial" w:hAnsi="Arial" w:cs="Arial"/>
          <w:lang w:val="zh-CN" w:eastAsia="zh-CN"/>
        </w:rPr>
        <w:t xml:space="preserve"> */</w:t>
      </w:r>
    </w:p>
    <w:p w14:paraId="1E2E623A" w14:textId="77777777" w:rsidR="003967E5" w:rsidRPr="004D3944" w:rsidRDefault="003967E5" w:rsidP="00613364">
      <w:pPr>
        <w:pStyle w:val="a2"/>
        <w:rPr>
          <w:rFonts w:ascii="Arial" w:hAnsi="Arial" w:cs="Arial"/>
          <w:lang w:val="zh-CN" w:eastAsia="zh-CN"/>
        </w:rPr>
      </w:pPr>
      <w:r w:rsidRPr="004D3944">
        <w:rPr>
          <w:rFonts w:ascii="Arial" w:hAnsi="Arial" w:cs="Arial"/>
          <w:lang w:val="zh-CN" w:eastAsia="zh-CN"/>
        </w:rPr>
        <w:t>@Data</w:t>
      </w:r>
    </w:p>
    <w:p w14:paraId="747B1073" w14:textId="77777777" w:rsidR="003967E5" w:rsidRPr="004D3944" w:rsidRDefault="003967E5" w:rsidP="00613364">
      <w:pPr>
        <w:pStyle w:val="a2"/>
        <w:rPr>
          <w:rFonts w:ascii="Arial" w:hAnsi="Arial" w:cs="Arial"/>
          <w:lang w:val="zh-CN" w:eastAsia="zh-CN"/>
        </w:rPr>
      </w:pPr>
      <w:r w:rsidRPr="004D3944">
        <w:rPr>
          <w:rFonts w:ascii="Arial" w:hAnsi="Arial" w:cs="Arial"/>
          <w:lang w:val="zh-CN" w:eastAsia="zh-CN"/>
        </w:rPr>
        <w:t>public class Sd04211SearchResultDto implements Serializable {</w:t>
      </w:r>
    </w:p>
    <w:p w14:paraId="303313A0" w14:textId="77777777" w:rsidR="003967E5" w:rsidRPr="004D3944" w:rsidRDefault="003967E5" w:rsidP="00613364">
      <w:pPr>
        <w:pStyle w:val="a2"/>
        <w:rPr>
          <w:rFonts w:ascii="Arial" w:hAnsi="Arial" w:cs="Arial"/>
          <w:lang w:val="zh-CN" w:eastAsia="zh-CN"/>
        </w:rPr>
      </w:pPr>
    </w:p>
    <w:p w14:paraId="3284A0BE" w14:textId="77777777" w:rsidR="003967E5" w:rsidRPr="004D3944" w:rsidRDefault="003967E5" w:rsidP="00613364">
      <w:pPr>
        <w:pStyle w:val="a2"/>
        <w:rPr>
          <w:rFonts w:ascii="Arial" w:hAnsi="Arial" w:cs="Arial"/>
          <w:lang w:val="zh-CN" w:eastAsia="zh-CN"/>
        </w:rPr>
      </w:pPr>
      <w:r w:rsidRPr="004D3944">
        <w:rPr>
          <w:rFonts w:ascii="Arial" w:hAnsi="Arial" w:cs="Arial"/>
          <w:lang w:val="zh-CN" w:eastAsia="zh-CN"/>
        </w:rPr>
        <w:t xml:space="preserve">  /** </w:t>
      </w:r>
      <w:r w:rsidRPr="004D3944">
        <w:rPr>
          <w:rFonts w:ascii="Arial" w:hAnsi="Arial" w:cs="Arial"/>
          <w:lang w:val="zh-CN" w:eastAsia="zh-CN"/>
        </w:rPr>
        <w:t>製品部門</w:t>
      </w:r>
      <w:r w:rsidRPr="004D3944">
        <w:rPr>
          <w:rFonts w:ascii="Arial" w:hAnsi="Arial" w:cs="Arial"/>
          <w:lang w:val="zh-CN" w:eastAsia="zh-CN"/>
        </w:rPr>
        <w:t xml:space="preserve"> . */</w:t>
      </w:r>
    </w:p>
    <w:p w14:paraId="251754AB" w14:textId="77777777" w:rsidR="003967E5" w:rsidRPr="004D3944" w:rsidRDefault="003967E5" w:rsidP="00613364">
      <w:pPr>
        <w:pStyle w:val="a2"/>
        <w:rPr>
          <w:rFonts w:ascii="Arial" w:hAnsi="Arial" w:cs="Arial"/>
          <w:lang w:val="zh-CN" w:eastAsia="zh-CN"/>
        </w:rPr>
      </w:pPr>
      <w:r w:rsidRPr="004D3944">
        <w:rPr>
          <w:rFonts w:ascii="Arial" w:hAnsi="Arial" w:cs="Arial"/>
          <w:lang w:val="zh-CN" w:eastAsia="zh-CN"/>
        </w:rPr>
        <w:t xml:space="preserve">  private String spart;</w:t>
      </w:r>
    </w:p>
    <w:p w14:paraId="0B17EE14" w14:textId="77777777" w:rsidR="003967E5" w:rsidRPr="004D3944" w:rsidRDefault="003967E5" w:rsidP="00613364">
      <w:pPr>
        <w:pStyle w:val="a2"/>
        <w:rPr>
          <w:rFonts w:ascii="Arial" w:hAnsi="Arial" w:cs="Arial"/>
          <w:lang w:val="zh-CN" w:eastAsia="zh-CN"/>
        </w:rPr>
      </w:pPr>
    </w:p>
    <w:p w14:paraId="30153375" w14:textId="77777777" w:rsidR="003967E5" w:rsidRPr="004D3944" w:rsidRDefault="003967E5" w:rsidP="00613364">
      <w:pPr>
        <w:pStyle w:val="a2"/>
        <w:rPr>
          <w:rFonts w:ascii="Arial" w:hAnsi="Arial" w:cs="Arial"/>
          <w:lang w:val="zh-CN" w:eastAsia="zh-CN"/>
        </w:rPr>
      </w:pPr>
      <w:r w:rsidRPr="004D3944">
        <w:rPr>
          <w:rFonts w:ascii="Arial" w:hAnsi="Arial" w:cs="Arial"/>
          <w:lang w:val="zh-CN" w:eastAsia="zh-CN"/>
        </w:rPr>
        <w:t xml:space="preserve">  /** </w:t>
      </w:r>
      <w:r w:rsidRPr="004D3944">
        <w:rPr>
          <w:rFonts w:ascii="Arial" w:hAnsi="Arial" w:cs="Arial"/>
          <w:lang w:val="zh-CN" w:eastAsia="zh-CN"/>
        </w:rPr>
        <w:t>運搬事業者コード</w:t>
      </w:r>
      <w:r w:rsidRPr="004D3944">
        <w:rPr>
          <w:rFonts w:ascii="Arial" w:hAnsi="Arial" w:cs="Arial"/>
          <w:lang w:val="zh-CN" w:eastAsia="zh-CN"/>
        </w:rPr>
        <w:t>. */</w:t>
      </w:r>
    </w:p>
    <w:p w14:paraId="3863E034" w14:textId="77777777" w:rsidR="003967E5" w:rsidRPr="004D3944" w:rsidRDefault="003967E5" w:rsidP="00613364">
      <w:pPr>
        <w:pStyle w:val="a2"/>
        <w:rPr>
          <w:rFonts w:ascii="Arial" w:hAnsi="Arial" w:cs="Arial"/>
          <w:lang w:val="zh-CN" w:eastAsia="zh-CN"/>
        </w:rPr>
      </w:pPr>
      <w:r w:rsidRPr="004D3944">
        <w:rPr>
          <w:rFonts w:ascii="Arial" w:hAnsi="Arial" w:cs="Arial"/>
          <w:lang w:val="zh-CN" w:eastAsia="zh-CN"/>
        </w:rPr>
        <w:t xml:space="preserve">  private String ujscd;</w:t>
      </w:r>
    </w:p>
    <w:p w14:paraId="6A9CF66B" w14:textId="77777777" w:rsidR="003967E5" w:rsidRPr="004D3944" w:rsidRDefault="003967E5" w:rsidP="00613364">
      <w:pPr>
        <w:pStyle w:val="a2"/>
        <w:rPr>
          <w:rFonts w:ascii="Arial" w:hAnsi="Arial" w:cs="Arial"/>
          <w:lang w:val="zh-CN" w:eastAsia="zh-CN"/>
        </w:rPr>
      </w:pPr>
    </w:p>
    <w:p w14:paraId="22A6444F" w14:textId="77777777" w:rsidR="003967E5" w:rsidRPr="004D3944" w:rsidRDefault="003967E5" w:rsidP="00613364">
      <w:pPr>
        <w:pStyle w:val="a2"/>
        <w:rPr>
          <w:rFonts w:ascii="Arial" w:hAnsi="Arial" w:cs="Arial"/>
          <w:lang w:val="zh-CN" w:eastAsia="zh-CN"/>
        </w:rPr>
      </w:pPr>
      <w:r w:rsidRPr="004D3944">
        <w:rPr>
          <w:rFonts w:ascii="Arial" w:hAnsi="Arial" w:cs="Arial"/>
          <w:lang w:val="zh-CN" w:eastAsia="zh-CN"/>
        </w:rPr>
        <w:t xml:space="preserve">  /** </w:t>
      </w:r>
      <w:r w:rsidRPr="004D3944">
        <w:rPr>
          <w:rFonts w:ascii="Arial" w:hAnsi="Arial" w:cs="Arial"/>
          <w:lang w:val="zh-CN" w:eastAsia="zh-CN"/>
        </w:rPr>
        <w:t>車両コード</w:t>
      </w:r>
      <w:r w:rsidRPr="004D3944">
        <w:rPr>
          <w:rFonts w:ascii="Arial" w:hAnsi="Arial" w:cs="Arial"/>
          <w:lang w:val="zh-CN" w:eastAsia="zh-CN"/>
        </w:rPr>
        <w:t>. */</w:t>
      </w:r>
    </w:p>
    <w:p w14:paraId="5F975194" w14:textId="77777777" w:rsidR="003967E5" w:rsidRPr="004D3944" w:rsidRDefault="003967E5" w:rsidP="00613364">
      <w:pPr>
        <w:pStyle w:val="a2"/>
        <w:rPr>
          <w:rFonts w:ascii="Arial" w:hAnsi="Arial" w:cs="Arial"/>
          <w:lang w:val="zh-CN" w:eastAsia="zh-CN"/>
        </w:rPr>
      </w:pPr>
      <w:r w:rsidRPr="004D3944">
        <w:rPr>
          <w:rFonts w:ascii="Arial" w:hAnsi="Arial" w:cs="Arial"/>
          <w:lang w:val="zh-CN" w:eastAsia="zh-CN"/>
        </w:rPr>
        <w:t xml:space="preserve">  private String syacd;</w:t>
      </w:r>
    </w:p>
    <w:p w14:paraId="4B219486" w14:textId="77777777" w:rsidR="003967E5" w:rsidRPr="004D3944" w:rsidRDefault="003967E5" w:rsidP="00613364">
      <w:pPr>
        <w:pStyle w:val="a2"/>
        <w:rPr>
          <w:rFonts w:ascii="Arial" w:hAnsi="Arial" w:cs="Arial"/>
          <w:lang w:val="zh-CN" w:eastAsia="zh-CN"/>
        </w:rPr>
      </w:pPr>
    </w:p>
    <w:p w14:paraId="624BB8E3" w14:textId="77777777" w:rsidR="003967E5" w:rsidRPr="004D3944" w:rsidRDefault="003967E5" w:rsidP="00613364">
      <w:pPr>
        <w:pStyle w:val="a2"/>
        <w:rPr>
          <w:rFonts w:ascii="Arial" w:hAnsi="Arial" w:cs="Arial"/>
          <w:lang w:val="zh-CN" w:eastAsia="zh-CN"/>
        </w:rPr>
      </w:pPr>
      <w:r w:rsidRPr="004D3944">
        <w:rPr>
          <w:rFonts w:ascii="Arial" w:hAnsi="Arial" w:cs="Arial"/>
          <w:lang w:val="zh-CN" w:eastAsia="zh-CN"/>
        </w:rPr>
        <w:t xml:space="preserve">  /** </w:t>
      </w:r>
      <w:r w:rsidRPr="004D3944">
        <w:rPr>
          <w:rFonts w:ascii="Arial" w:hAnsi="Arial" w:cs="Arial"/>
          <w:lang w:val="zh-CN" w:eastAsia="zh-CN"/>
        </w:rPr>
        <w:t>車両枝番号</w:t>
      </w:r>
      <w:r w:rsidRPr="004D3944">
        <w:rPr>
          <w:rFonts w:ascii="Arial" w:hAnsi="Arial" w:cs="Arial"/>
          <w:lang w:val="zh-CN" w:eastAsia="zh-CN"/>
        </w:rPr>
        <w:t>. */</w:t>
      </w:r>
    </w:p>
    <w:p w14:paraId="0E00BF00" w14:textId="77777777" w:rsidR="003967E5" w:rsidRPr="004D3944" w:rsidRDefault="003967E5" w:rsidP="00613364">
      <w:pPr>
        <w:pStyle w:val="a2"/>
        <w:rPr>
          <w:rFonts w:ascii="Arial" w:hAnsi="Arial" w:cs="Arial"/>
          <w:lang w:val="zh-CN" w:eastAsia="zh-CN"/>
        </w:rPr>
      </w:pPr>
      <w:r w:rsidRPr="004D3944">
        <w:rPr>
          <w:rFonts w:ascii="Arial" w:hAnsi="Arial" w:cs="Arial"/>
          <w:lang w:val="zh-CN" w:eastAsia="zh-CN"/>
        </w:rPr>
        <w:t xml:space="preserve">  private String vehic;</w:t>
      </w:r>
    </w:p>
    <w:p w14:paraId="4DAC1101" w14:textId="77777777" w:rsidR="003967E5" w:rsidRPr="004D3944" w:rsidRDefault="003967E5" w:rsidP="00613364">
      <w:pPr>
        <w:pStyle w:val="a2"/>
        <w:rPr>
          <w:rFonts w:ascii="Arial" w:hAnsi="Arial" w:cs="Arial"/>
          <w:lang w:val="zh-CN" w:eastAsia="zh-CN"/>
        </w:rPr>
      </w:pPr>
    </w:p>
    <w:p w14:paraId="5D15416E" w14:textId="77777777" w:rsidR="003967E5" w:rsidRPr="004D3944" w:rsidRDefault="003967E5" w:rsidP="00613364">
      <w:pPr>
        <w:pStyle w:val="a2"/>
        <w:rPr>
          <w:rFonts w:ascii="Arial" w:hAnsi="Arial" w:cs="Arial"/>
          <w:lang w:val="zh-CN" w:eastAsia="zh-CN"/>
        </w:rPr>
      </w:pPr>
      <w:r w:rsidRPr="004D3944">
        <w:rPr>
          <w:rFonts w:ascii="Arial" w:hAnsi="Arial" w:cs="Arial"/>
          <w:lang w:val="zh-CN" w:eastAsia="zh-CN"/>
        </w:rPr>
        <w:t xml:space="preserve">  /** </w:t>
      </w:r>
      <w:r w:rsidRPr="004D3944">
        <w:rPr>
          <w:rFonts w:ascii="Arial" w:hAnsi="Arial" w:cs="Arial"/>
          <w:lang w:val="zh-CN" w:eastAsia="zh-CN"/>
        </w:rPr>
        <w:t>更新日時</w:t>
      </w:r>
      <w:r w:rsidRPr="004D3944">
        <w:rPr>
          <w:rFonts w:ascii="Arial" w:hAnsi="Arial" w:cs="Arial"/>
          <w:lang w:val="zh-CN" w:eastAsia="zh-CN"/>
        </w:rPr>
        <w:t xml:space="preserve"> . */</w:t>
      </w:r>
    </w:p>
    <w:p w14:paraId="137C12A6" w14:textId="77777777" w:rsidR="003967E5" w:rsidRPr="004D3944" w:rsidRDefault="003967E5" w:rsidP="00613364">
      <w:pPr>
        <w:pStyle w:val="a2"/>
        <w:rPr>
          <w:rFonts w:ascii="Arial" w:hAnsi="Arial" w:cs="Arial"/>
          <w:lang w:val="zh-CN" w:eastAsia="zh-CN"/>
        </w:rPr>
      </w:pPr>
      <w:r w:rsidRPr="004D3944">
        <w:rPr>
          <w:rFonts w:ascii="Arial" w:hAnsi="Arial" w:cs="Arial"/>
          <w:lang w:val="zh-CN" w:eastAsia="zh-CN"/>
        </w:rPr>
        <w:t xml:space="preserve">  private Timestamp updata;</w:t>
      </w:r>
    </w:p>
    <w:p w14:paraId="19E41D2F" w14:textId="77777777" w:rsidR="003967E5" w:rsidRPr="004D3944" w:rsidRDefault="003967E5" w:rsidP="00613364">
      <w:pPr>
        <w:pStyle w:val="a2"/>
        <w:rPr>
          <w:rFonts w:ascii="Arial" w:hAnsi="Arial" w:cs="Arial"/>
          <w:lang w:val="zh-CN" w:eastAsia="zh-CN"/>
        </w:rPr>
      </w:pPr>
    </w:p>
    <w:p w14:paraId="5F40545C" w14:textId="77777777" w:rsidR="003967E5" w:rsidRPr="004D3944" w:rsidRDefault="003967E5" w:rsidP="00613364">
      <w:pPr>
        <w:pStyle w:val="a2"/>
        <w:rPr>
          <w:rFonts w:ascii="Arial" w:hAnsi="Arial" w:cs="Arial"/>
          <w:lang w:val="zh-CN" w:eastAsia="zh-CN"/>
        </w:rPr>
      </w:pPr>
      <w:r w:rsidRPr="004D3944">
        <w:rPr>
          <w:rFonts w:ascii="Arial" w:hAnsi="Arial" w:cs="Arial"/>
          <w:lang w:val="zh-CN" w:eastAsia="zh-CN"/>
        </w:rPr>
        <w:t xml:space="preserve">  /** </w:t>
      </w:r>
      <w:r w:rsidRPr="004D3944">
        <w:rPr>
          <w:rFonts w:ascii="Arial" w:hAnsi="Arial" w:cs="Arial"/>
          <w:lang w:val="zh-CN" w:eastAsia="zh-CN"/>
        </w:rPr>
        <w:t>車両登録番号</w:t>
      </w:r>
      <w:r w:rsidRPr="004D3944">
        <w:rPr>
          <w:rFonts w:ascii="Arial" w:hAnsi="Arial" w:cs="Arial"/>
          <w:lang w:val="zh-CN" w:eastAsia="zh-CN"/>
        </w:rPr>
        <w:t>. */</w:t>
      </w:r>
    </w:p>
    <w:p w14:paraId="41F147C8" w14:textId="77777777" w:rsidR="003967E5" w:rsidRPr="004D3944" w:rsidRDefault="003967E5" w:rsidP="00613364">
      <w:pPr>
        <w:pStyle w:val="a2"/>
        <w:rPr>
          <w:rFonts w:ascii="Arial" w:hAnsi="Arial" w:cs="Arial"/>
          <w:lang w:val="zh-CN" w:eastAsia="zh-CN"/>
        </w:rPr>
      </w:pPr>
      <w:r w:rsidRPr="004D3944">
        <w:rPr>
          <w:rFonts w:ascii="Arial" w:hAnsi="Arial" w:cs="Arial"/>
          <w:lang w:val="zh-CN" w:eastAsia="zh-CN"/>
        </w:rPr>
        <w:t xml:space="preserve">  private String sytno;</w:t>
      </w:r>
    </w:p>
    <w:p w14:paraId="605B8EE2" w14:textId="77777777" w:rsidR="003967E5" w:rsidRPr="004D3944" w:rsidRDefault="003967E5" w:rsidP="00613364">
      <w:pPr>
        <w:pStyle w:val="a2"/>
        <w:rPr>
          <w:rFonts w:ascii="Arial" w:hAnsi="Arial" w:cs="Arial"/>
          <w:lang w:val="zh-CN" w:eastAsia="zh-CN"/>
        </w:rPr>
      </w:pPr>
    </w:p>
    <w:p w14:paraId="33855C07" w14:textId="77777777" w:rsidR="003967E5" w:rsidRPr="004D3944" w:rsidRDefault="003967E5" w:rsidP="00613364">
      <w:pPr>
        <w:pStyle w:val="a2"/>
        <w:rPr>
          <w:rFonts w:ascii="Arial" w:hAnsi="Arial" w:cs="Arial"/>
          <w:lang w:val="zh-CN" w:eastAsia="zh-CN"/>
        </w:rPr>
      </w:pPr>
      <w:r w:rsidRPr="004D3944">
        <w:rPr>
          <w:rFonts w:ascii="Arial" w:hAnsi="Arial" w:cs="Arial"/>
          <w:lang w:val="zh-CN" w:eastAsia="zh-CN"/>
        </w:rPr>
        <w:t xml:space="preserve">  /** </w:t>
      </w:r>
      <w:r w:rsidRPr="004D3944">
        <w:rPr>
          <w:rFonts w:ascii="Arial" w:hAnsi="Arial" w:cs="Arial"/>
          <w:lang w:val="zh-CN" w:eastAsia="zh-CN"/>
        </w:rPr>
        <w:t>販売組織</w:t>
      </w:r>
      <w:r w:rsidRPr="004D3944">
        <w:rPr>
          <w:rFonts w:ascii="Arial" w:hAnsi="Arial" w:cs="Arial"/>
          <w:lang w:val="zh-CN" w:eastAsia="zh-CN"/>
        </w:rPr>
        <w:t>. */</w:t>
      </w:r>
    </w:p>
    <w:p w14:paraId="1E284FE9" w14:textId="77777777" w:rsidR="003967E5" w:rsidRPr="004D3944" w:rsidRDefault="003967E5" w:rsidP="00613364">
      <w:pPr>
        <w:pStyle w:val="a2"/>
        <w:rPr>
          <w:rFonts w:ascii="Arial" w:hAnsi="Arial" w:cs="Arial"/>
          <w:lang w:val="zh-CN" w:eastAsia="zh-CN"/>
        </w:rPr>
      </w:pPr>
      <w:r w:rsidRPr="004D3944">
        <w:rPr>
          <w:rFonts w:ascii="Arial" w:hAnsi="Arial" w:cs="Arial"/>
          <w:lang w:val="zh-CN" w:eastAsia="zh-CN"/>
        </w:rPr>
        <w:t xml:space="preserve">  private String nyrvk;</w:t>
      </w:r>
    </w:p>
    <w:p w14:paraId="0B8E6F8B" w14:textId="77777777" w:rsidR="003967E5" w:rsidRPr="004D3944" w:rsidRDefault="003967E5" w:rsidP="00613364">
      <w:pPr>
        <w:pStyle w:val="a2"/>
        <w:rPr>
          <w:rFonts w:ascii="Arial" w:hAnsi="Arial" w:cs="Arial"/>
          <w:lang w:val="zh-CN" w:eastAsia="zh-CN"/>
        </w:rPr>
      </w:pPr>
    </w:p>
    <w:p w14:paraId="7259EF6D" w14:textId="77777777" w:rsidR="003967E5" w:rsidRPr="004D3944" w:rsidRDefault="003967E5" w:rsidP="00613364">
      <w:pPr>
        <w:pStyle w:val="a2"/>
        <w:rPr>
          <w:rFonts w:ascii="Arial" w:hAnsi="Arial" w:cs="Arial"/>
          <w:lang w:val="zh-CN" w:eastAsia="zh-CN"/>
        </w:rPr>
      </w:pPr>
      <w:r w:rsidRPr="004D3944">
        <w:rPr>
          <w:rFonts w:ascii="Arial" w:hAnsi="Arial" w:cs="Arial"/>
          <w:lang w:val="zh-CN" w:eastAsia="zh-CN"/>
        </w:rPr>
        <w:lastRenderedPageBreak/>
        <w:t xml:space="preserve">  /** </w:t>
      </w:r>
      <w:r w:rsidRPr="004D3944">
        <w:rPr>
          <w:rFonts w:ascii="Arial" w:hAnsi="Arial" w:cs="Arial"/>
          <w:lang w:val="zh-CN" w:eastAsia="zh-CN"/>
        </w:rPr>
        <w:t>車種コード</w:t>
      </w:r>
      <w:r w:rsidRPr="004D3944">
        <w:rPr>
          <w:rFonts w:ascii="Arial" w:hAnsi="Arial" w:cs="Arial"/>
          <w:lang w:val="zh-CN" w:eastAsia="zh-CN"/>
        </w:rPr>
        <w:t>. */</w:t>
      </w:r>
    </w:p>
    <w:p w14:paraId="7F4310D2" w14:textId="77777777" w:rsidR="003967E5" w:rsidRPr="004D3944" w:rsidRDefault="003967E5" w:rsidP="00613364">
      <w:pPr>
        <w:pStyle w:val="a2"/>
        <w:rPr>
          <w:rFonts w:ascii="Arial" w:hAnsi="Arial" w:cs="Arial"/>
          <w:lang w:val="zh-CN" w:eastAsia="zh-CN"/>
        </w:rPr>
      </w:pPr>
      <w:r w:rsidRPr="004D3944">
        <w:rPr>
          <w:rFonts w:ascii="Arial" w:hAnsi="Arial" w:cs="Arial"/>
          <w:lang w:val="zh-CN" w:eastAsia="zh-CN"/>
        </w:rPr>
        <w:t xml:space="preserve">  private String syscd;</w:t>
      </w:r>
    </w:p>
    <w:p w14:paraId="4AE93B9A" w14:textId="77777777" w:rsidR="003967E5" w:rsidRPr="004D3944" w:rsidRDefault="003967E5" w:rsidP="00613364">
      <w:pPr>
        <w:pStyle w:val="a2"/>
        <w:rPr>
          <w:rFonts w:ascii="Arial" w:hAnsi="Arial" w:cs="Arial"/>
          <w:lang w:val="zh-CN" w:eastAsia="zh-CN"/>
        </w:rPr>
      </w:pPr>
    </w:p>
    <w:p w14:paraId="70A071C3" w14:textId="77777777" w:rsidR="003967E5" w:rsidRPr="004D3944" w:rsidRDefault="003967E5" w:rsidP="00613364">
      <w:pPr>
        <w:pStyle w:val="a2"/>
        <w:rPr>
          <w:rFonts w:ascii="Arial" w:hAnsi="Arial" w:cs="Arial"/>
          <w:lang w:val="zh-CN" w:eastAsia="zh-CN"/>
        </w:rPr>
      </w:pPr>
      <w:r w:rsidRPr="004D3944">
        <w:rPr>
          <w:rFonts w:ascii="Arial" w:hAnsi="Arial" w:cs="Arial"/>
          <w:lang w:val="zh-CN" w:eastAsia="zh-CN"/>
        </w:rPr>
        <w:t xml:space="preserve">  /** </w:t>
      </w:r>
      <w:r w:rsidRPr="004D3944">
        <w:rPr>
          <w:rFonts w:ascii="Arial" w:hAnsi="Arial" w:cs="Arial"/>
          <w:lang w:val="zh-CN" w:eastAsia="zh-CN"/>
        </w:rPr>
        <w:t>最終更新者</w:t>
      </w:r>
      <w:r w:rsidRPr="004D3944">
        <w:rPr>
          <w:rFonts w:ascii="Arial" w:hAnsi="Arial" w:cs="Arial"/>
          <w:lang w:val="zh-CN" w:eastAsia="zh-CN"/>
        </w:rPr>
        <w:t xml:space="preserve"> . */</w:t>
      </w:r>
    </w:p>
    <w:p w14:paraId="5639387B" w14:textId="77777777" w:rsidR="003967E5" w:rsidRPr="004D3944" w:rsidRDefault="003967E5" w:rsidP="00613364">
      <w:pPr>
        <w:pStyle w:val="a2"/>
        <w:rPr>
          <w:rFonts w:ascii="Arial" w:hAnsi="Arial" w:cs="Arial"/>
          <w:lang w:val="zh-CN" w:eastAsia="zh-CN"/>
        </w:rPr>
      </w:pPr>
      <w:r w:rsidRPr="004D3944">
        <w:rPr>
          <w:rFonts w:ascii="Arial" w:hAnsi="Arial" w:cs="Arial"/>
          <w:lang w:val="zh-CN" w:eastAsia="zh-CN"/>
        </w:rPr>
        <w:t xml:space="preserve">  private String hksha;</w:t>
      </w:r>
    </w:p>
    <w:p w14:paraId="6C389D39" w14:textId="77777777" w:rsidR="003967E5" w:rsidRPr="004D3944" w:rsidRDefault="003967E5" w:rsidP="00613364">
      <w:pPr>
        <w:pStyle w:val="a2"/>
        <w:rPr>
          <w:rFonts w:ascii="Arial" w:hAnsi="Arial" w:cs="Arial"/>
          <w:lang w:val="zh-CN" w:eastAsia="zh-CN"/>
        </w:rPr>
      </w:pPr>
    </w:p>
    <w:p w14:paraId="52F48C0B" w14:textId="77777777" w:rsidR="003967E5" w:rsidRPr="004D3944" w:rsidRDefault="003967E5" w:rsidP="00613364">
      <w:pPr>
        <w:pStyle w:val="a2"/>
        <w:rPr>
          <w:rFonts w:ascii="Arial" w:hAnsi="Arial" w:cs="Arial"/>
          <w:lang w:val="zh-CN" w:eastAsia="zh-CN"/>
        </w:rPr>
      </w:pPr>
      <w:r w:rsidRPr="004D3944">
        <w:rPr>
          <w:rFonts w:ascii="Arial" w:hAnsi="Arial" w:cs="Arial"/>
          <w:lang w:val="zh-CN" w:eastAsia="zh-CN"/>
        </w:rPr>
        <w:t xml:space="preserve">  /** </w:t>
      </w:r>
      <w:r w:rsidRPr="004D3944">
        <w:rPr>
          <w:rFonts w:ascii="Arial" w:hAnsi="Arial" w:cs="Arial"/>
          <w:lang w:val="zh-CN" w:eastAsia="zh-CN"/>
        </w:rPr>
        <w:t>有効開始日</w:t>
      </w:r>
      <w:r w:rsidRPr="004D3944">
        <w:rPr>
          <w:rFonts w:ascii="Arial" w:hAnsi="Arial" w:cs="Arial"/>
          <w:lang w:val="zh-CN" w:eastAsia="zh-CN"/>
        </w:rPr>
        <w:t>. */</w:t>
      </w:r>
    </w:p>
    <w:p w14:paraId="0AAD510D" w14:textId="77777777" w:rsidR="003967E5" w:rsidRPr="004D3944" w:rsidRDefault="003967E5" w:rsidP="00613364">
      <w:pPr>
        <w:pStyle w:val="a2"/>
        <w:rPr>
          <w:rFonts w:ascii="Arial" w:hAnsi="Arial" w:cs="Arial"/>
          <w:lang w:val="zh-CN" w:eastAsia="zh-CN"/>
        </w:rPr>
      </w:pPr>
      <w:r w:rsidRPr="004D3944">
        <w:rPr>
          <w:rFonts w:ascii="Arial" w:hAnsi="Arial" w:cs="Arial"/>
          <w:lang w:val="zh-CN" w:eastAsia="zh-CN"/>
        </w:rPr>
        <w:t xml:space="preserve">  private String yksdt;</w:t>
      </w:r>
    </w:p>
    <w:p w14:paraId="360B050A" w14:textId="77777777" w:rsidR="003967E5" w:rsidRPr="004D3944" w:rsidRDefault="003967E5" w:rsidP="00613364">
      <w:pPr>
        <w:pStyle w:val="a2"/>
        <w:rPr>
          <w:rFonts w:ascii="Arial" w:hAnsi="Arial" w:cs="Arial"/>
          <w:lang w:val="zh-CN" w:eastAsia="zh-CN"/>
        </w:rPr>
      </w:pPr>
    </w:p>
    <w:p w14:paraId="5FCD15A4" w14:textId="77777777" w:rsidR="003967E5" w:rsidRPr="004D3944" w:rsidRDefault="003967E5" w:rsidP="00613364">
      <w:pPr>
        <w:pStyle w:val="a2"/>
        <w:rPr>
          <w:rFonts w:ascii="Arial" w:hAnsi="Arial" w:cs="Arial"/>
          <w:lang w:val="zh-CN" w:eastAsia="zh-CN"/>
        </w:rPr>
      </w:pPr>
      <w:r w:rsidRPr="004D3944">
        <w:rPr>
          <w:rFonts w:ascii="Arial" w:hAnsi="Arial" w:cs="Arial"/>
          <w:lang w:val="zh-CN" w:eastAsia="zh-CN"/>
        </w:rPr>
        <w:t xml:space="preserve">  /** </w:t>
      </w:r>
      <w:r w:rsidRPr="004D3944">
        <w:rPr>
          <w:rFonts w:ascii="Arial" w:hAnsi="Arial" w:cs="Arial"/>
          <w:lang w:val="zh-CN" w:eastAsia="zh-CN"/>
        </w:rPr>
        <w:t>有効終了日</w:t>
      </w:r>
      <w:r w:rsidRPr="004D3944">
        <w:rPr>
          <w:rFonts w:ascii="Arial" w:hAnsi="Arial" w:cs="Arial"/>
          <w:lang w:val="zh-CN" w:eastAsia="zh-CN"/>
        </w:rPr>
        <w:t>. */</w:t>
      </w:r>
    </w:p>
    <w:p w14:paraId="59C41995" w14:textId="77777777" w:rsidR="003967E5" w:rsidRPr="004D3944" w:rsidRDefault="003967E5" w:rsidP="00613364">
      <w:pPr>
        <w:pStyle w:val="a2"/>
        <w:rPr>
          <w:rFonts w:ascii="Arial" w:hAnsi="Arial" w:cs="Arial"/>
          <w:lang w:val="zh-CN" w:eastAsia="zh-CN"/>
        </w:rPr>
      </w:pPr>
      <w:r w:rsidRPr="004D3944">
        <w:rPr>
          <w:rFonts w:ascii="Arial" w:hAnsi="Arial" w:cs="Arial"/>
          <w:lang w:val="zh-CN" w:eastAsia="zh-CN"/>
        </w:rPr>
        <w:t xml:space="preserve">  private String ykedt;</w:t>
      </w:r>
    </w:p>
    <w:p w14:paraId="53163D46" w14:textId="77777777" w:rsidR="003967E5" w:rsidRPr="004D3944" w:rsidRDefault="003967E5" w:rsidP="00613364">
      <w:pPr>
        <w:pStyle w:val="a2"/>
        <w:rPr>
          <w:rFonts w:ascii="Arial" w:hAnsi="Arial" w:cs="Arial"/>
          <w:lang w:val="zh-CN" w:eastAsia="zh-CN"/>
        </w:rPr>
      </w:pPr>
    </w:p>
    <w:p w14:paraId="17397F99" w14:textId="77777777" w:rsidR="003967E5" w:rsidRPr="004D3944" w:rsidRDefault="003967E5" w:rsidP="00613364">
      <w:pPr>
        <w:pStyle w:val="a2"/>
        <w:rPr>
          <w:rFonts w:ascii="Arial" w:hAnsi="Arial" w:cs="Arial"/>
          <w:lang w:val="zh-CN" w:eastAsia="zh-CN"/>
        </w:rPr>
      </w:pPr>
      <w:r w:rsidRPr="004D3944">
        <w:rPr>
          <w:rFonts w:ascii="Arial" w:hAnsi="Arial" w:cs="Arial"/>
          <w:lang w:val="zh-CN" w:eastAsia="zh-CN"/>
        </w:rPr>
        <w:t xml:space="preserve">  /** </w:t>
      </w:r>
      <w:r w:rsidRPr="004D3944">
        <w:rPr>
          <w:rFonts w:ascii="Arial" w:hAnsi="Arial" w:cs="Arial"/>
          <w:lang w:val="zh-CN" w:eastAsia="zh-CN"/>
        </w:rPr>
        <w:t>削除フラグ</w:t>
      </w:r>
      <w:r w:rsidRPr="004D3944">
        <w:rPr>
          <w:rFonts w:ascii="Arial" w:hAnsi="Arial" w:cs="Arial"/>
          <w:lang w:val="zh-CN" w:eastAsia="zh-CN"/>
        </w:rPr>
        <w:t>. TODO:DB</w:t>
      </w:r>
      <w:r w:rsidRPr="004D3944">
        <w:rPr>
          <w:rFonts w:ascii="Arial" w:hAnsi="Arial" w:cs="Arial"/>
          <w:lang w:val="zh-CN" w:eastAsia="zh-CN"/>
        </w:rPr>
        <w:t>項目にない。</w:t>
      </w:r>
      <w:r w:rsidRPr="004D3944">
        <w:rPr>
          <w:rFonts w:ascii="Arial" w:hAnsi="Arial" w:cs="Arial"/>
          <w:lang w:val="zh-CN" w:eastAsia="zh-CN"/>
        </w:rPr>
        <w:t xml:space="preserve"> */</w:t>
      </w:r>
    </w:p>
    <w:p w14:paraId="13E0C9E8" w14:textId="77777777" w:rsidR="003967E5" w:rsidRPr="004D3944" w:rsidRDefault="003967E5" w:rsidP="00613364">
      <w:pPr>
        <w:pStyle w:val="a2"/>
        <w:rPr>
          <w:rFonts w:ascii="Arial" w:hAnsi="Arial" w:cs="Arial"/>
          <w:lang w:val="zh-CN" w:eastAsia="zh-CN"/>
        </w:rPr>
      </w:pPr>
      <w:r w:rsidRPr="004D3944">
        <w:rPr>
          <w:rFonts w:ascii="Arial" w:hAnsi="Arial" w:cs="Arial"/>
          <w:lang w:val="zh-CN" w:eastAsia="zh-CN"/>
        </w:rPr>
        <w:t xml:space="preserve">  private boolean ykedtOver;</w:t>
      </w:r>
    </w:p>
    <w:p w14:paraId="31AE7B09" w14:textId="77777777" w:rsidR="003967E5" w:rsidRPr="004D3944" w:rsidRDefault="003967E5" w:rsidP="00613364">
      <w:pPr>
        <w:pStyle w:val="a2"/>
        <w:rPr>
          <w:rFonts w:ascii="Arial" w:hAnsi="Arial" w:cs="Arial"/>
          <w:lang w:val="zh-CN" w:eastAsia="zh-CN"/>
        </w:rPr>
      </w:pPr>
    </w:p>
    <w:p w14:paraId="0DB2D320" w14:textId="77777777" w:rsidR="003967E5" w:rsidRPr="004D3944" w:rsidRDefault="003967E5" w:rsidP="00613364">
      <w:pPr>
        <w:pStyle w:val="a2"/>
        <w:rPr>
          <w:rFonts w:ascii="Arial" w:hAnsi="Arial" w:cs="Arial"/>
          <w:lang w:val="zh-CN" w:eastAsia="zh-CN"/>
        </w:rPr>
      </w:pPr>
      <w:r w:rsidRPr="004D3944">
        <w:rPr>
          <w:rFonts w:ascii="Arial" w:hAnsi="Arial" w:cs="Arial"/>
          <w:lang w:val="zh-CN" w:eastAsia="zh-CN"/>
        </w:rPr>
        <w:t xml:space="preserve">  /** </w:t>
      </w:r>
      <w:r w:rsidRPr="004D3944">
        <w:rPr>
          <w:rFonts w:ascii="Arial" w:hAnsi="Arial" w:cs="Arial"/>
          <w:lang w:val="zh-CN" w:eastAsia="zh-CN"/>
        </w:rPr>
        <w:t>最大積載量</w:t>
      </w:r>
      <w:r w:rsidRPr="004D3944">
        <w:rPr>
          <w:rFonts w:ascii="Arial" w:hAnsi="Arial" w:cs="Arial"/>
          <w:lang w:val="zh-CN" w:eastAsia="zh-CN"/>
        </w:rPr>
        <w:t>. */</w:t>
      </w:r>
    </w:p>
    <w:p w14:paraId="205A37B6" w14:textId="77777777" w:rsidR="003967E5" w:rsidRPr="004D3944" w:rsidRDefault="003967E5" w:rsidP="00613364">
      <w:pPr>
        <w:pStyle w:val="a2"/>
        <w:rPr>
          <w:rFonts w:ascii="Arial" w:hAnsi="Arial" w:cs="Arial"/>
          <w:lang w:val="zh-CN" w:eastAsia="zh-CN"/>
        </w:rPr>
      </w:pPr>
      <w:r w:rsidRPr="004D3944">
        <w:rPr>
          <w:rFonts w:ascii="Arial" w:hAnsi="Arial" w:cs="Arial"/>
          <w:lang w:val="zh-CN" w:eastAsia="zh-CN"/>
        </w:rPr>
        <w:t xml:space="preserve">  private String sdsam;</w:t>
      </w:r>
    </w:p>
    <w:p w14:paraId="401806BA" w14:textId="77777777" w:rsidR="003967E5" w:rsidRPr="004D3944" w:rsidRDefault="003967E5" w:rsidP="00613364">
      <w:pPr>
        <w:pStyle w:val="a2"/>
        <w:rPr>
          <w:rFonts w:ascii="Arial" w:hAnsi="Arial" w:cs="Arial"/>
          <w:lang w:val="zh-CN" w:eastAsia="zh-CN"/>
        </w:rPr>
      </w:pPr>
    </w:p>
    <w:p w14:paraId="74C6DD97" w14:textId="77777777" w:rsidR="003967E5" w:rsidRPr="004D3944" w:rsidRDefault="003967E5" w:rsidP="00613364">
      <w:pPr>
        <w:pStyle w:val="a2"/>
        <w:rPr>
          <w:rFonts w:ascii="Arial" w:hAnsi="Arial" w:cs="Arial"/>
          <w:lang w:val="zh-CN" w:eastAsia="zh-CN"/>
        </w:rPr>
      </w:pPr>
      <w:r w:rsidRPr="004D3944">
        <w:rPr>
          <w:rFonts w:ascii="Arial" w:hAnsi="Arial" w:cs="Arial"/>
          <w:lang w:val="zh-CN" w:eastAsia="zh-CN"/>
        </w:rPr>
        <w:t xml:space="preserve">  /** </w:t>
      </w:r>
      <w:r w:rsidRPr="004D3944">
        <w:rPr>
          <w:rFonts w:ascii="Arial" w:hAnsi="Arial" w:cs="Arial"/>
          <w:lang w:val="zh-CN" w:eastAsia="zh-CN"/>
        </w:rPr>
        <w:t>車両重量</w:t>
      </w:r>
      <w:r w:rsidRPr="004D3944">
        <w:rPr>
          <w:rFonts w:ascii="Arial" w:hAnsi="Arial" w:cs="Arial"/>
          <w:lang w:val="zh-CN" w:eastAsia="zh-CN"/>
        </w:rPr>
        <w:t>. */</w:t>
      </w:r>
    </w:p>
    <w:p w14:paraId="0C2FE9C3" w14:textId="77777777" w:rsidR="003967E5" w:rsidRPr="004D3944" w:rsidRDefault="003967E5" w:rsidP="00613364">
      <w:pPr>
        <w:pStyle w:val="a2"/>
        <w:rPr>
          <w:rFonts w:ascii="Arial" w:hAnsi="Arial" w:cs="Arial"/>
          <w:lang w:val="zh-CN" w:eastAsia="zh-CN"/>
        </w:rPr>
      </w:pPr>
      <w:r w:rsidRPr="004D3944">
        <w:rPr>
          <w:rFonts w:ascii="Arial" w:hAnsi="Arial" w:cs="Arial"/>
          <w:lang w:val="zh-CN" w:eastAsia="zh-CN"/>
        </w:rPr>
        <w:t xml:space="preserve">  private String syaam;</w:t>
      </w:r>
    </w:p>
    <w:p w14:paraId="252793B7" w14:textId="77777777" w:rsidR="003967E5" w:rsidRPr="004D3944" w:rsidRDefault="003967E5" w:rsidP="00613364">
      <w:pPr>
        <w:pStyle w:val="a2"/>
        <w:rPr>
          <w:rFonts w:ascii="Arial" w:hAnsi="Arial" w:cs="Arial"/>
          <w:lang w:val="zh-CN" w:eastAsia="zh-CN"/>
        </w:rPr>
      </w:pPr>
    </w:p>
    <w:p w14:paraId="7A5A9DF5" w14:textId="77777777" w:rsidR="003967E5" w:rsidRPr="004D3944" w:rsidRDefault="003967E5" w:rsidP="00613364">
      <w:pPr>
        <w:pStyle w:val="a2"/>
        <w:rPr>
          <w:rFonts w:ascii="Arial" w:hAnsi="Arial" w:cs="Arial"/>
          <w:lang w:val="zh-CN" w:eastAsia="zh-CN"/>
        </w:rPr>
      </w:pPr>
      <w:r w:rsidRPr="004D3944">
        <w:rPr>
          <w:rFonts w:ascii="Arial" w:hAnsi="Arial" w:cs="Arial"/>
          <w:lang w:val="zh-CN" w:eastAsia="zh-CN"/>
        </w:rPr>
        <w:t xml:space="preserve">  /** </w:t>
      </w:r>
      <w:r w:rsidRPr="004D3944">
        <w:rPr>
          <w:rFonts w:ascii="Arial" w:hAnsi="Arial" w:cs="Arial"/>
          <w:lang w:val="zh-CN" w:eastAsia="zh-CN"/>
        </w:rPr>
        <w:t>車両総重量</w:t>
      </w:r>
      <w:r w:rsidRPr="004D3944">
        <w:rPr>
          <w:rFonts w:ascii="Arial" w:hAnsi="Arial" w:cs="Arial"/>
          <w:lang w:val="zh-CN" w:eastAsia="zh-CN"/>
        </w:rPr>
        <w:t>. */</w:t>
      </w:r>
    </w:p>
    <w:p w14:paraId="016AAEFA" w14:textId="77777777" w:rsidR="003967E5" w:rsidRPr="004D3944" w:rsidRDefault="003967E5" w:rsidP="00613364">
      <w:pPr>
        <w:pStyle w:val="a2"/>
        <w:rPr>
          <w:rFonts w:ascii="Arial" w:hAnsi="Arial" w:cs="Arial"/>
          <w:lang w:val="zh-CN" w:eastAsia="zh-CN"/>
        </w:rPr>
      </w:pPr>
      <w:r w:rsidRPr="004D3944">
        <w:rPr>
          <w:rFonts w:ascii="Arial" w:hAnsi="Arial" w:cs="Arial"/>
          <w:lang w:val="zh-CN" w:eastAsia="zh-CN"/>
        </w:rPr>
        <w:t xml:space="preserve">  private String srsam;</w:t>
      </w:r>
    </w:p>
    <w:p w14:paraId="74C760BE" w14:textId="77777777" w:rsidR="003967E5" w:rsidRPr="004D3944" w:rsidRDefault="003967E5" w:rsidP="00613364">
      <w:pPr>
        <w:pStyle w:val="a2"/>
        <w:rPr>
          <w:rFonts w:ascii="Arial" w:hAnsi="Arial" w:cs="Arial"/>
          <w:lang w:val="zh-CN" w:eastAsia="zh-CN"/>
        </w:rPr>
      </w:pPr>
    </w:p>
    <w:p w14:paraId="1FD75482" w14:textId="77777777" w:rsidR="003967E5" w:rsidRPr="004D3944" w:rsidRDefault="003967E5" w:rsidP="00613364">
      <w:pPr>
        <w:pStyle w:val="a2"/>
        <w:rPr>
          <w:rFonts w:ascii="Arial" w:hAnsi="Arial" w:cs="Arial"/>
          <w:lang w:val="zh-CN" w:eastAsia="zh-CN"/>
        </w:rPr>
      </w:pPr>
      <w:r w:rsidRPr="004D3944">
        <w:rPr>
          <w:rFonts w:ascii="Arial" w:hAnsi="Arial" w:cs="Arial"/>
          <w:lang w:val="zh-CN" w:eastAsia="zh-CN"/>
        </w:rPr>
        <w:t xml:space="preserve">  /** </w:t>
      </w:r>
      <w:r w:rsidRPr="004D3944">
        <w:rPr>
          <w:rFonts w:ascii="Arial" w:hAnsi="Arial" w:cs="Arial"/>
          <w:lang w:val="zh-CN" w:eastAsia="zh-CN"/>
        </w:rPr>
        <w:t>指</w:t>
      </w:r>
      <w:r w:rsidR="004C727E" w:rsidRPr="004D3944">
        <w:rPr>
          <w:rFonts w:ascii="Arial" w:hAnsi="Arial" w:cs="Arial"/>
          <w:lang w:val="zh-CN" w:eastAsia="zh-CN"/>
        </w:rPr>
        <w:t xml:space="preserve">Hình </w:t>
      </w:r>
      <w:r w:rsidRPr="004D3944">
        <w:rPr>
          <w:rFonts w:ascii="Arial" w:hAnsi="Arial" w:cs="Arial"/>
          <w:lang w:val="zh-CN" w:eastAsia="zh-CN"/>
        </w:rPr>
        <w:t>番号</w:t>
      </w:r>
      <w:r w:rsidRPr="004D3944">
        <w:rPr>
          <w:rFonts w:ascii="Arial" w:hAnsi="Arial" w:cs="Arial"/>
          <w:lang w:val="zh-CN" w:eastAsia="zh-CN"/>
        </w:rPr>
        <w:t>. */</w:t>
      </w:r>
    </w:p>
    <w:p w14:paraId="22D1CB6E" w14:textId="77777777" w:rsidR="003967E5" w:rsidRPr="004D3944" w:rsidRDefault="003967E5" w:rsidP="00613364">
      <w:pPr>
        <w:pStyle w:val="a2"/>
        <w:rPr>
          <w:rFonts w:ascii="Arial" w:hAnsi="Arial" w:cs="Arial"/>
          <w:lang w:val="zh-CN" w:eastAsia="zh-CN"/>
        </w:rPr>
      </w:pPr>
      <w:r w:rsidRPr="004D3944">
        <w:rPr>
          <w:rFonts w:ascii="Arial" w:hAnsi="Arial" w:cs="Arial"/>
          <w:lang w:val="zh-CN" w:eastAsia="zh-CN"/>
        </w:rPr>
        <w:t xml:space="preserve">  private String aufnr;</w:t>
      </w:r>
    </w:p>
    <w:p w14:paraId="65760A62" w14:textId="77777777" w:rsidR="003967E5" w:rsidRPr="004D3944" w:rsidRDefault="003967E5" w:rsidP="00613364">
      <w:pPr>
        <w:pStyle w:val="a2"/>
        <w:rPr>
          <w:rFonts w:ascii="Arial" w:hAnsi="Arial" w:cs="Arial"/>
          <w:lang w:val="zh-CN" w:eastAsia="zh-CN"/>
        </w:rPr>
      </w:pPr>
      <w:r w:rsidRPr="004D3944">
        <w:rPr>
          <w:rFonts w:ascii="Arial" w:hAnsi="Arial" w:cs="Arial"/>
          <w:lang w:val="zh-CN" w:eastAsia="zh-CN"/>
        </w:rPr>
        <w:t>}</w:t>
      </w:r>
    </w:p>
    <w:p w14:paraId="7C79401E" w14:textId="77777777" w:rsidR="00DF7842" w:rsidRPr="004D3944" w:rsidRDefault="004C727E" w:rsidP="00036FA3">
      <w:pPr>
        <w:pStyle w:val="Heading3"/>
        <w:spacing w:before="180"/>
        <w:rPr>
          <w:rFonts w:ascii="Arial" w:hAnsi="Arial" w:cs="Arial"/>
        </w:rPr>
      </w:pPr>
      <w:r w:rsidRPr="004D3944">
        <w:rPr>
          <w:rFonts w:ascii="Arial" w:hAnsi="Arial" w:cs="Arial"/>
        </w:rPr>
        <w:t>Lớp service</w:t>
      </w:r>
    </w:p>
    <w:p w14:paraId="529DBC07" w14:textId="77777777" w:rsidR="00C84FC6" w:rsidRPr="004D3944" w:rsidRDefault="008612D5" w:rsidP="00613364">
      <w:pPr>
        <w:pStyle w:val="Heading4"/>
        <w:rPr>
          <w:rFonts w:ascii="Arial" w:eastAsia="SimSun" w:hAnsi="Arial" w:cs="Arial"/>
          <w:lang w:eastAsia="zh-CN"/>
        </w:rPr>
      </w:pPr>
      <w:r w:rsidRPr="004D3944">
        <w:rPr>
          <w:rFonts w:ascii="Arial" w:hAnsi="Arial" w:cs="Arial"/>
        </w:rPr>
        <w:t>Service</w:t>
      </w:r>
    </w:p>
    <w:p w14:paraId="08433F93" w14:textId="77777777" w:rsidR="000D3853" w:rsidRPr="004D3944" w:rsidRDefault="000D3853" w:rsidP="00613364">
      <w:pPr>
        <w:pStyle w:val="a2"/>
        <w:rPr>
          <w:rFonts w:ascii="Arial" w:hAnsi="Arial" w:cs="Arial"/>
          <w:lang w:val="zh-CN" w:eastAsia="zh-CN"/>
        </w:rPr>
      </w:pPr>
      <w:r w:rsidRPr="004D3944">
        <w:rPr>
          <w:rFonts w:ascii="Arial" w:hAnsi="Arial" w:cs="Arial"/>
          <w:lang w:val="zh-CN" w:eastAsia="zh-CN"/>
        </w:rPr>
        <w:t>package jp.co.dowa.sd.service;</w:t>
      </w:r>
    </w:p>
    <w:p w14:paraId="16EA9484" w14:textId="77777777" w:rsidR="000D3853" w:rsidRPr="004D3944" w:rsidRDefault="000D3853" w:rsidP="00613364">
      <w:pPr>
        <w:pStyle w:val="a2"/>
        <w:rPr>
          <w:rFonts w:ascii="Arial" w:hAnsi="Arial" w:cs="Arial"/>
          <w:lang w:val="zh-CN" w:eastAsia="zh-CN"/>
        </w:rPr>
      </w:pPr>
    </w:p>
    <w:p w14:paraId="40504293" w14:textId="77777777" w:rsidR="000D3853" w:rsidRPr="004D3944" w:rsidRDefault="000D3853" w:rsidP="00613364">
      <w:pPr>
        <w:pStyle w:val="a2"/>
        <w:rPr>
          <w:rFonts w:ascii="Arial" w:hAnsi="Arial" w:cs="Arial"/>
          <w:lang w:val="zh-CN" w:eastAsia="zh-CN"/>
        </w:rPr>
      </w:pPr>
      <w:r w:rsidRPr="004D3944">
        <w:rPr>
          <w:rFonts w:ascii="Arial" w:hAnsi="Arial" w:cs="Arial"/>
          <w:lang w:val="zh-CN" w:eastAsia="zh-CN"/>
        </w:rPr>
        <w:t>import jp.co.dowa.sd.condition.zswma0.Zswma0R001Condition;</w:t>
      </w:r>
    </w:p>
    <w:p w14:paraId="6216EB33" w14:textId="77777777" w:rsidR="000D3853" w:rsidRPr="004D3944" w:rsidRDefault="000D3853" w:rsidP="00613364">
      <w:pPr>
        <w:pStyle w:val="a2"/>
        <w:rPr>
          <w:rFonts w:ascii="Arial" w:hAnsi="Arial" w:cs="Arial"/>
          <w:lang w:val="zh-CN" w:eastAsia="zh-CN"/>
        </w:rPr>
      </w:pPr>
      <w:r w:rsidRPr="004D3944">
        <w:rPr>
          <w:rFonts w:ascii="Arial" w:hAnsi="Arial" w:cs="Arial"/>
          <w:lang w:val="zh-CN" w:eastAsia="zh-CN"/>
        </w:rPr>
        <w:t>import jp.co.dowa.sd.core.dto.PagingControl;</w:t>
      </w:r>
    </w:p>
    <w:p w14:paraId="2449EFA7" w14:textId="77777777" w:rsidR="000D3853" w:rsidRPr="004D3944" w:rsidRDefault="000D3853" w:rsidP="00613364">
      <w:pPr>
        <w:pStyle w:val="a2"/>
        <w:rPr>
          <w:rFonts w:ascii="Arial" w:hAnsi="Arial" w:cs="Arial"/>
          <w:lang w:val="zh-CN" w:eastAsia="zh-CN"/>
        </w:rPr>
      </w:pPr>
      <w:r w:rsidRPr="004D3944">
        <w:rPr>
          <w:rFonts w:ascii="Arial" w:hAnsi="Arial" w:cs="Arial"/>
          <w:lang w:val="zh-CN" w:eastAsia="zh-CN"/>
        </w:rPr>
        <w:lastRenderedPageBreak/>
        <w:t>import jp.co.dowa.sd.entity.Zswma0;</w:t>
      </w:r>
    </w:p>
    <w:p w14:paraId="437B9144" w14:textId="77777777" w:rsidR="000D3853" w:rsidRPr="004D3944" w:rsidRDefault="000D3853" w:rsidP="00613364">
      <w:pPr>
        <w:pStyle w:val="a2"/>
        <w:rPr>
          <w:rFonts w:ascii="Arial" w:hAnsi="Arial" w:cs="Arial"/>
          <w:lang w:val="zh-CN" w:eastAsia="zh-CN"/>
        </w:rPr>
      </w:pPr>
    </w:p>
    <w:p w14:paraId="7680AEFF" w14:textId="77777777" w:rsidR="000D3853" w:rsidRPr="004D3944" w:rsidRDefault="000D3853" w:rsidP="00613364">
      <w:pPr>
        <w:pStyle w:val="a2"/>
        <w:rPr>
          <w:rFonts w:ascii="Arial" w:hAnsi="Arial" w:cs="Arial"/>
          <w:lang w:val="zh-CN" w:eastAsia="zh-CN"/>
        </w:rPr>
      </w:pPr>
      <w:r w:rsidRPr="004D3944">
        <w:rPr>
          <w:rFonts w:ascii="Arial" w:hAnsi="Arial" w:cs="Arial"/>
          <w:lang w:val="zh-CN" w:eastAsia="zh-CN"/>
        </w:rPr>
        <w:t>import java.util.List;</w:t>
      </w:r>
    </w:p>
    <w:p w14:paraId="41C66FE9" w14:textId="77777777" w:rsidR="000D3853" w:rsidRPr="004D3944" w:rsidRDefault="000D3853" w:rsidP="00613364">
      <w:pPr>
        <w:pStyle w:val="a2"/>
        <w:rPr>
          <w:rFonts w:ascii="Arial" w:hAnsi="Arial" w:cs="Arial"/>
          <w:lang w:val="zh-CN" w:eastAsia="zh-CN"/>
        </w:rPr>
      </w:pPr>
    </w:p>
    <w:p w14:paraId="74C02079" w14:textId="77777777" w:rsidR="000D3853" w:rsidRPr="004D3944" w:rsidRDefault="000D3853" w:rsidP="00613364">
      <w:pPr>
        <w:pStyle w:val="a2"/>
        <w:rPr>
          <w:rFonts w:ascii="Arial" w:hAnsi="Arial" w:cs="Arial"/>
          <w:lang w:val="zh-CN" w:eastAsia="zh-CN"/>
        </w:rPr>
      </w:pPr>
      <w:r w:rsidRPr="004D3944">
        <w:rPr>
          <w:rFonts w:ascii="Arial" w:hAnsi="Arial" w:cs="Arial"/>
          <w:lang w:val="zh-CN" w:eastAsia="zh-CN"/>
        </w:rPr>
        <w:t>import javax.annotation.Generated;</w:t>
      </w:r>
    </w:p>
    <w:p w14:paraId="09AAB234" w14:textId="77777777" w:rsidR="000D3853" w:rsidRPr="004D3944" w:rsidRDefault="000D3853" w:rsidP="00613364">
      <w:pPr>
        <w:pStyle w:val="a2"/>
        <w:rPr>
          <w:rFonts w:ascii="Arial" w:hAnsi="Arial" w:cs="Arial"/>
          <w:lang w:val="zh-CN" w:eastAsia="zh-CN"/>
        </w:rPr>
      </w:pPr>
    </w:p>
    <w:p w14:paraId="74832C42" w14:textId="77777777" w:rsidR="000D3853" w:rsidRPr="004D3944" w:rsidRDefault="000D3853" w:rsidP="00613364">
      <w:pPr>
        <w:pStyle w:val="a2"/>
        <w:rPr>
          <w:rFonts w:ascii="Arial" w:hAnsi="Arial" w:cs="Arial"/>
          <w:lang w:val="zh-CN" w:eastAsia="zh-CN"/>
        </w:rPr>
      </w:pPr>
      <w:r w:rsidRPr="004D3944">
        <w:rPr>
          <w:rFonts w:ascii="Arial" w:hAnsi="Arial" w:cs="Arial"/>
          <w:lang w:val="zh-CN" w:eastAsia="zh-CN"/>
        </w:rPr>
        <w:t>/**</w:t>
      </w:r>
    </w:p>
    <w:p w14:paraId="6745E918" w14:textId="77777777" w:rsidR="000D3853" w:rsidRPr="004D3944" w:rsidRDefault="000D3853" w:rsidP="00613364">
      <w:pPr>
        <w:pStyle w:val="a2"/>
        <w:rPr>
          <w:rFonts w:ascii="Arial" w:hAnsi="Arial" w:cs="Arial"/>
          <w:lang w:val="zh-CN" w:eastAsia="zh-CN"/>
        </w:rPr>
      </w:pPr>
      <w:r w:rsidRPr="004D3944">
        <w:rPr>
          <w:rFonts w:ascii="Arial" w:hAnsi="Arial" w:cs="Arial"/>
          <w:lang w:val="zh-CN" w:eastAsia="zh-CN"/>
        </w:rPr>
        <w:t xml:space="preserve"> * {@link Zswma0}</w:t>
      </w:r>
      <w:r w:rsidRPr="004D3944">
        <w:rPr>
          <w:rFonts w:ascii="Arial" w:hAnsi="Arial" w:cs="Arial"/>
          <w:lang w:val="zh-CN" w:eastAsia="zh-CN"/>
        </w:rPr>
        <w:t>のサービスクラスです。</w:t>
      </w:r>
    </w:p>
    <w:p w14:paraId="000C2726" w14:textId="77777777" w:rsidR="000D3853" w:rsidRPr="004D3944" w:rsidRDefault="000D3853" w:rsidP="00613364">
      <w:pPr>
        <w:pStyle w:val="a2"/>
        <w:rPr>
          <w:rFonts w:ascii="Arial" w:hAnsi="Arial" w:cs="Arial"/>
          <w:lang w:val="zh-CN" w:eastAsia="zh-CN"/>
        </w:rPr>
      </w:pPr>
      <w:r w:rsidRPr="004D3944">
        <w:rPr>
          <w:rFonts w:ascii="Arial" w:hAnsi="Arial" w:cs="Arial"/>
          <w:lang w:val="zh-CN" w:eastAsia="zh-CN"/>
        </w:rPr>
        <w:t xml:space="preserve"> *</w:t>
      </w:r>
    </w:p>
    <w:p w14:paraId="6D467FB8" w14:textId="77777777" w:rsidR="000D3853" w:rsidRPr="004D3944" w:rsidRDefault="000D3853" w:rsidP="00613364">
      <w:pPr>
        <w:pStyle w:val="a2"/>
        <w:rPr>
          <w:rFonts w:ascii="Arial" w:hAnsi="Arial" w:cs="Arial"/>
          <w:lang w:val="zh-CN" w:eastAsia="zh-CN"/>
        </w:rPr>
      </w:pPr>
      <w:r w:rsidRPr="004D3944">
        <w:rPr>
          <w:rFonts w:ascii="Arial" w:hAnsi="Arial" w:cs="Arial"/>
          <w:lang w:val="zh-CN" w:eastAsia="zh-CN"/>
        </w:rPr>
        <w:t xml:space="preserve"> */</w:t>
      </w:r>
    </w:p>
    <w:p w14:paraId="449EA869" w14:textId="77777777" w:rsidR="000D3853" w:rsidRPr="004D3944" w:rsidRDefault="000D3853" w:rsidP="00613364">
      <w:pPr>
        <w:pStyle w:val="a2"/>
        <w:rPr>
          <w:rFonts w:ascii="Arial" w:hAnsi="Arial" w:cs="Arial"/>
          <w:lang w:val="zh-CN" w:eastAsia="zh-CN"/>
        </w:rPr>
      </w:pPr>
      <w:r w:rsidRPr="004D3944">
        <w:rPr>
          <w:rFonts w:ascii="Arial" w:hAnsi="Arial" w:cs="Arial"/>
          <w:lang w:val="zh-CN" w:eastAsia="zh-CN"/>
        </w:rPr>
        <w:t>@Generated(</w:t>
      </w:r>
    </w:p>
    <w:p w14:paraId="15AFA149" w14:textId="77777777" w:rsidR="000D3853" w:rsidRPr="004D3944" w:rsidRDefault="000D3853" w:rsidP="00613364">
      <w:pPr>
        <w:pStyle w:val="a2"/>
        <w:rPr>
          <w:rFonts w:ascii="Arial" w:hAnsi="Arial" w:cs="Arial"/>
          <w:lang w:val="zh-CN" w:eastAsia="zh-CN"/>
        </w:rPr>
      </w:pPr>
      <w:r w:rsidRPr="004D3944">
        <w:rPr>
          <w:rFonts w:ascii="Arial" w:hAnsi="Arial" w:cs="Arial"/>
          <w:lang w:val="zh-CN" w:eastAsia="zh-CN"/>
        </w:rPr>
        <w:t xml:space="preserve">    value = {"S2JDBC-Gen 2.4.46",</w:t>
      </w:r>
    </w:p>
    <w:p w14:paraId="0DCB1888" w14:textId="77777777" w:rsidR="000D3853" w:rsidRPr="004D3944" w:rsidRDefault="000D3853" w:rsidP="00613364">
      <w:pPr>
        <w:pStyle w:val="a2"/>
        <w:rPr>
          <w:rFonts w:ascii="Arial" w:hAnsi="Arial" w:cs="Arial"/>
          <w:lang w:val="zh-CN" w:eastAsia="zh-CN"/>
        </w:rPr>
      </w:pPr>
      <w:r w:rsidRPr="004D3944">
        <w:rPr>
          <w:rFonts w:ascii="Arial" w:hAnsi="Arial" w:cs="Arial"/>
          <w:lang w:val="zh-CN" w:eastAsia="zh-CN"/>
        </w:rPr>
        <w:t xml:space="preserve">        "org.seasar.extension.jdbc.gen.internal.model.ServiceModelFactoryImpl"},</w:t>
      </w:r>
    </w:p>
    <w:p w14:paraId="4378D6EC" w14:textId="77777777" w:rsidR="000D3853" w:rsidRPr="004D3944" w:rsidRDefault="000D3853" w:rsidP="00613364">
      <w:pPr>
        <w:pStyle w:val="a2"/>
        <w:rPr>
          <w:rFonts w:ascii="Arial" w:hAnsi="Arial" w:cs="Arial"/>
          <w:lang w:val="zh-CN" w:eastAsia="zh-CN"/>
        </w:rPr>
      </w:pPr>
      <w:r w:rsidRPr="004D3944">
        <w:rPr>
          <w:rFonts w:ascii="Arial" w:hAnsi="Arial" w:cs="Arial"/>
          <w:lang w:val="zh-CN" w:eastAsia="zh-CN"/>
        </w:rPr>
        <w:t xml:space="preserve">    date = "2015/12/03 19:16:42")</w:t>
      </w:r>
    </w:p>
    <w:p w14:paraId="0DD9FA72" w14:textId="77777777" w:rsidR="000D3853" w:rsidRPr="004D3944" w:rsidRDefault="000D3853" w:rsidP="00613364">
      <w:pPr>
        <w:pStyle w:val="a2"/>
        <w:rPr>
          <w:rFonts w:ascii="Arial" w:hAnsi="Arial" w:cs="Arial"/>
          <w:lang w:val="zh-CN" w:eastAsia="zh-CN"/>
        </w:rPr>
      </w:pPr>
      <w:r w:rsidRPr="004D3944">
        <w:rPr>
          <w:rFonts w:ascii="Arial" w:hAnsi="Arial" w:cs="Arial"/>
          <w:lang w:val="zh-CN" w:eastAsia="zh-CN"/>
        </w:rPr>
        <w:t>public class Zswma0Service extends Zswma0ServiceGenerated {</w:t>
      </w:r>
    </w:p>
    <w:p w14:paraId="7E69B1AA" w14:textId="77777777" w:rsidR="000D3853" w:rsidRPr="004D3944" w:rsidRDefault="000D3853" w:rsidP="00613364">
      <w:pPr>
        <w:pStyle w:val="a2"/>
        <w:rPr>
          <w:rFonts w:ascii="Arial" w:hAnsi="Arial" w:cs="Arial"/>
          <w:lang w:val="zh-CN" w:eastAsia="zh-CN"/>
        </w:rPr>
      </w:pPr>
    </w:p>
    <w:p w14:paraId="37D1C730" w14:textId="77777777" w:rsidR="000D3853" w:rsidRPr="004D3944" w:rsidRDefault="000D3853" w:rsidP="00613364">
      <w:pPr>
        <w:pStyle w:val="a2"/>
        <w:rPr>
          <w:rFonts w:ascii="Arial" w:hAnsi="Arial" w:cs="Arial"/>
          <w:lang w:val="zh-CN" w:eastAsia="zh-CN"/>
        </w:rPr>
      </w:pPr>
      <w:r w:rsidRPr="004D3944">
        <w:rPr>
          <w:rFonts w:ascii="Arial" w:hAnsi="Arial" w:cs="Arial"/>
          <w:lang w:val="zh-CN" w:eastAsia="zh-CN"/>
        </w:rPr>
        <w:t xml:space="preserve">  private static final String R002 = "zswma0_r002.sql";</w:t>
      </w:r>
    </w:p>
    <w:p w14:paraId="05D33CCE" w14:textId="77777777" w:rsidR="000D3853" w:rsidRPr="004D3944" w:rsidRDefault="000D3853" w:rsidP="00613364">
      <w:pPr>
        <w:pStyle w:val="a2"/>
        <w:rPr>
          <w:rFonts w:ascii="Arial" w:hAnsi="Arial" w:cs="Arial"/>
          <w:lang w:val="zh-CN" w:eastAsia="zh-CN"/>
        </w:rPr>
      </w:pPr>
    </w:p>
    <w:p w14:paraId="13D05F70" w14:textId="77777777" w:rsidR="000D3853" w:rsidRPr="004D3944" w:rsidRDefault="000D3853" w:rsidP="00613364">
      <w:pPr>
        <w:pStyle w:val="a2"/>
        <w:rPr>
          <w:rFonts w:ascii="Arial" w:hAnsi="Arial" w:cs="Arial"/>
          <w:lang w:val="zh-CN" w:eastAsia="zh-CN"/>
        </w:rPr>
      </w:pPr>
      <w:r w:rsidRPr="004D3944">
        <w:rPr>
          <w:rFonts w:ascii="Arial" w:hAnsi="Arial" w:cs="Arial"/>
          <w:lang w:val="zh-CN" w:eastAsia="zh-CN"/>
        </w:rPr>
        <w:t xml:space="preserve">  /**</w:t>
      </w:r>
    </w:p>
    <w:p w14:paraId="3BEA12CC" w14:textId="77777777" w:rsidR="000D3853" w:rsidRPr="004D3944" w:rsidRDefault="000D3853" w:rsidP="00613364">
      <w:pPr>
        <w:pStyle w:val="a2"/>
        <w:rPr>
          <w:rFonts w:ascii="Arial" w:hAnsi="Arial" w:cs="Arial"/>
          <w:lang w:val="zh-CN" w:eastAsia="zh-CN"/>
        </w:rPr>
      </w:pPr>
      <w:r w:rsidRPr="004D3944">
        <w:rPr>
          <w:rFonts w:ascii="Arial" w:hAnsi="Arial" w:cs="Arial"/>
          <w:lang w:val="zh-CN" w:eastAsia="zh-CN"/>
        </w:rPr>
        <w:t xml:space="preserve">   * </w:t>
      </w:r>
      <w:r w:rsidRPr="004D3944">
        <w:rPr>
          <w:rFonts w:ascii="Arial" w:hAnsi="Arial" w:cs="Arial"/>
          <w:lang w:val="zh-CN" w:eastAsia="zh-CN"/>
        </w:rPr>
        <w:t>車両台帳を取得します</w:t>
      </w:r>
      <w:r w:rsidRPr="004D3944">
        <w:rPr>
          <w:rFonts w:ascii="Arial" w:hAnsi="Arial" w:cs="Arial"/>
          <w:lang w:val="zh-CN" w:eastAsia="zh-CN"/>
        </w:rPr>
        <w:t>.</w:t>
      </w:r>
    </w:p>
    <w:p w14:paraId="1DDFDE0C" w14:textId="77777777" w:rsidR="000D3853" w:rsidRPr="004D3944" w:rsidRDefault="000D3853" w:rsidP="00613364">
      <w:pPr>
        <w:pStyle w:val="a2"/>
        <w:rPr>
          <w:rFonts w:ascii="Arial" w:hAnsi="Arial" w:cs="Arial"/>
          <w:lang w:val="zh-CN" w:eastAsia="zh-CN"/>
        </w:rPr>
      </w:pPr>
      <w:r w:rsidRPr="004D3944">
        <w:rPr>
          <w:rFonts w:ascii="Arial" w:hAnsi="Arial" w:cs="Arial"/>
          <w:lang w:val="zh-CN" w:eastAsia="zh-CN"/>
        </w:rPr>
        <w:t xml:space="preserve">   *</w:t>
      </w:r>
    </w:p>
    <w:p w14:paraId="30564635" w14:textId="77777777" w:rsidR="000D3853" w:rsidRPr="004D3944" w:rsidRDefault="000D3853" w:rsidP="00613364">
      <w:pPr>
        <w:pStyle w:val="a2"/>
        <w:rPr>
          <w:rFonts w:ascii="Arial" w:hAnsi="Arial" w:cs="Arial"/>
          <w:lang w:val="zh-CN" w:eastAsia="zh-CN"/>
        </w:rPr>
      </w:pPr>
      <w:r w:rsidRPr="004D3944">
        <w:rPr>
          <w:rFonts w:ascii="Arial" w:hAnsi="Arial" w:cs="Arial"/>
          <w:lang w:val="zh-CN" w:eastAsia="zh-CN"/>
        </w:rPr>
        <w:t xml:space="preserve">   * @param condition </w:t>
      </w:r>
      <w:r w:rsidRPr="004D3944">
        <w:rPr>
          <w:rFonts w:ascii="Arial" w:hAnsi="Arial" w:cs="Arial"/>
          <w:lang w:val="zh-CN" w:eastAsia="zh-CN"/>
        </w:rPr>
        <w:t>取得条件</w:t>
      </w:r>
    </w:p>
    <w:p w14:paraId="78D01C8B" w14:textId="77777777" w:rsidR="000D3853" w:rsidRPr="004D3944" w:rsidRDefault="000D3853" w:rsidP="00613364">
      <w:pPr>
        <w:pStyle w:val="a2"/>
        <w:rPr>
          <w:rFonts w:ascii="Arial" w:hAnsi="Arial" w:cs="Arial"/>
          <w:lang w:val="zh-CN" w:eastAsia="zh-CN"/>
        </w:rPr>
      </w:pPr>
      <w:r w:rsidRPr="004D3944">
        <w:rPr>
          <w:rFonts w:ascii="Arial" w:hAnsi="Arial" w:cs="Arial"/>
          <w:lang w:val="zh-CN" w:eastAsia="zh-CN"/>
        </w:rPr>
        <w:t xml:space="preserve">   * @return </w:t>
      </w:r>
      <w:r w:rsidRPr="004D3944">
        <w:rPr>
          <w:rFonts w:ascii="Arial" w:hAnsi="Arial" w:cs="Arial"/>
          <w:lang w:val="zh-CN" w:eastAsia="zh-CN"/>
        </w:rPr>
        <w:t>車両台帳データ</w:t>
      </w:r>
    </w:p>
    <w:p w14:paraId="62E3F0A9" w14:textId="77777777" w:rsidR="000D3853" w:rsidRPr="004D3944" w:rsidRDefault="000D3853" w:rsidP="00613364">
      <w:pPr>
        <w:pStyle w:val="a2"/>
        <w:rPr>
          <w:rFonts w:ascii="Arial" w:hAnsi="Arial" w:cs="Arial"/>
          <w:lang w:val="zh-CN" w:eastAsia="zh-CN"/>
        </w:rPr>
      </w:pPr>
      <w:r w:rsidRPr="004D3944">
        <w:rPr>
          <w:rFonts w:ascii="Arial" w:hAnsi="Arial" w:cs="Arial"/>
          <w:lang w:val="zh-CN" w:eastAsia="zh-CN"/>
        </w:rPr>
        <w:t xml:space="preserve">   */</w:t>
      </w:r>
    </w:p>
    <w:p w14:paraId="5D948073" w14:textId="77777777" w:rsidR="000D3853" w:rsidRPr="004D3944" w:rsidRDefault="000D3853" w:rsidP="00613364">
      <w:pPr>
        <w:pStyle w:val="a2"/>
        <w:rPr>
          <w:rFonts w:ascii="Arial" w:hAnsi="Arial" w:cs="Arial"/>
          <w:lang w:val="zh-CN" w:eastAsia="zh-CN"/>
        </w:rPr>
      </w:pPr>
      <w:r w:rsidRPr="004D3944">
        <w:rPr>
          <w:rFonts w:ascii="Arial" w:hAnsi="Arial" w:cs="Arial"/>
          <w:lang w:val="zh-CN" w:eastAsia="zh-CN"/>
        </w:rPr>
        <w:t xml:space="preserve">  public List&lt;Zswma0&gt; r001(final Zswma0R001Condition condition, final PagingControl pagingControl) {</w:t>
      </w:r>
    </w:p>
    <w:p w14:paraId="25109BB0" w14:textId="77777777" w:rsidR="000D3853" w:rsidRPr="004D3944" w:rsidRDefault="000D3853" w:rsidP="00613364">
      <w:pPr>
        <w:pStyle w:val="a2"/>
        <w:rPr>
          <w:rFonts w:ascii="Arial" w:hAnsi="Arial" w:cs="Arial"/>
          <w:lang w:val="zh-CN" w:eastAsia="zh-CN"/>
        </w:rPr>
      </w:pPr>
      <w:r w:rsidRPr="004D3944">
        <w:rPr>
          <w:rFonts w:ascii="Arial" w:hAnsi="Arial" w:cs="Arial"/>
          <w:lang w:val="zh-CN" w:eastAsia="zh-CN"/>
        </w:rPr>
        <w:t xml:space="preserve">    return </w:t>
      </w:r>
      <w:r w:rsidRPr="004D3944">
        <w:rPr>
          <w:rStyle w:val="a1"/>
          <w:rFonts w:ascii="Arial" w:hAnsi="Arial" w:cs="Arial"/>
          <w:lang w:eastAsia="zh-CN"/>
        </w:rPr>
        <w:t>this.getPagingResultList(Zswma0.class, Zswma0Service.R002, condition, pagingControl);</w:t>
      </w:r>
    </w:p>
    <w:p w14:paraId="09317599" w14:textId="77777777" w:rsidR="000D3853" w:rsidRPr="004D3944" w:rsidRDefault="001115F0" w:rsidP="00613364">
      <w:pPr>
        <w:pStyle w:val="a2"/>
        <w:rPr>
          <w:rFonts w:ascii="Arial" w:hAnsi="Arial" w:cs="Arial"/>
          <w:lang w:val="zh-CN" w:eastAsia="zh-CN"/>
        </w:rPr>
      </w:pPr>
      <w:r>
        <w:rPr>
          <w:rFonts w:ascii="Arial" w:hAnsi="Arial" w:cs="Arial"/>
          <w:noProof/>
        </w:rPr>
        <w:pict w14:anchorId="6DA94750">
          <v:shape id="_x0000_s1217" type="#_x0000_t62" style="position:absolute;left:0;text-align:left;margin-left:317.1pt;margin-top:8.75pt;width:164.25pt;height:75pt;z-index:251683328" adj="-3794,-2160">
            <v:textbox style="mso-next-textbox:#_x0000_s1217" inset="5.85pt,.7pt,5.85pt,.7pt">
              <w:txbxContent>
                <w:p w14:paraId="4117E608" w14:textId="77777777" w:rsidR="001115F0" w:rsidRPr="008A0C76" w:rsidRDefault="001115F0" w:rsidP="00613364">
                  <w:pPr>
                    <w:pStyle w:val="PlainText"/>
                    <w:rPr>
                      <w:rFonts w:ascii="Arial" w:hAnsi="Arial" w:cs="Arial"/>
                      <w:sz w:val="18"/>
                      <w:szCs w:val="18"/>
                    </w:rPr>
                  </w:pPr>
                  <w:r w:rsidRPr="008A0C76">
                    <w:rPr>
                      <w:rFonts w:ascii="Arial" w:hAnsi="Arial" w:cs="Arial"/>
                      <w:sz w:val="18"/>
                      <w:szCs w:val="18"/>
                      <w:lang w:val="vi-VN"/>
                    </w:rPr>
                    <w:t xml:space="preserve">Hãy gọi </w:t>
                  </w:r>
                  <w:r w:rsidRPr="008A0C76">
                    <w:rPr>
                      <w:rFonts w:ascii="Arial" w:hAnsi="Arial" w:cs="Arial"/>
                      <w:sz w:val="18"/>
                      <w:szCs w:val="18"/>
                    </w:rPr>
                    <w:t>getPagingResultList</w:t>
                  </w:r>
                  <w:r w:rsidRPr="008A0C76">
                    <w:rPr>
                      <w:rFonts w:ascii="Arial" w:hAnsi="Arial" w:cs="Arial"/>
                      <w:sz w:val="18"/>
                      <w:szCs w:val="18"/>
                      <w:lang w:val="vi-VN"/>
                    </w:rPr>
                    <w:t xml:space="preserve"> mà đã implement trong</w:t>
                  </w:r>
                  <w:r w:rsidRPr="008A0C76">
                    <w:rPr>
                      <w:rFonts w:ascii="Arial" w:hAnsi="Arial" w:cs="Arial"/>
                      <w:sz w:val="18"/>
                      <w:szCs w:val="18"/>
                    </w:rPr>
                    <w:t xml:space="preserve"> AbstractServiceGenerated</w:t>
                  </w:r>
                </w:p>
              </w:txbxContent>
            </v:textbox>
          </v:shape>
        </w:pict>
      </w:r>
      <w:r w:rsidR="000D3853" w:rsidRPr="004D3944">
        <w:rPr>
          <w:rFonts w:ascii="Arial" w:hAnsi="Arial" w:cs="Arial"/>
          <w:lang w:val="zh-CN" w:eastAsia="zh-CN"/>
        </w:rPr>
        <w:t xml:space="preserve">  }</w:t>
      </w:r>
    </w:p>
    <w:p w14:paraId="49792D12" w14:textId="77777777" w:rsidR="00DF7842" w:rsidRPr="004D3944" w:rsidRDefault="000D3853" w:rsidP="00613364">
      <w:pPr>
        <w:pStyle w:val="a2"/>
        <w:rPr>
          <w:rFonts w:ascii="Arial" w:eastAsia="SimSun" w:hAnsi="Arial" w:cs="Arial"/>
          <w:lang w:val="zh-CN" w:eastAsia="zh-CN"/>
        </w:rPr>
      </w:pPr>
      <w:r w:rsidRPr="004D3944">
        <w:rPr>
          <w:rFonts w:ascii="Arial" w:hAnsi="Arial" w:cs="Arial"/>
          <w:lang w:val="zh-CN" w:eastAsia="zh-CN"/>
        </w:rPr>
        <w:t>}</w:t>
      </w:r>
    </w:p>
    <w:sectPr w:rsidR="00DF7842" w:rsidRPr="004D3944" w:rsidSect="00750516">
      <w:footerReference w:type="default" r:id="rId35"/>
      <w:footerReference w:type="first" r:id="rId36"/>
      <w:pgSz w:w="11906" w:h="16838"/>
      <w:pgMar w:top="1805" w:right="566" w:bottom="1701" w:left="993" w:header="851" w:footer="850" w:gutter="0"/>
      <w:pgNumType w:start="1"/>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0" w:author="dadung" w:date="2016-02-16T10:49:00Z" w:initials="d">
    <w:p w14:paraId="12D7AF04" w14:textId="77777777" w:rsidR="001115F0" w:rsidRPr="000519ED" w:rsidRDefault="001115F0">
      <w:pPr>
        <w:pStyle w:val="CommentText"/>
        <w:ind w:firstLine="180"/>
        <w:rPr>
          <w:rFonts w:ascii="Calibri" w:hAnsi="Calibri"/>
          <w:sz w:val="16"/>
          <w:szCs w:val="16"/>
        </w:rPr>
      </w:pPr>
      <w:r>
        <w:rPr>
          <w:rStyle w:val="CommentReference"/>
        </w:rPr>
        <w:annotationRef/>
      </w:r>
      <w:r w:rsidRPr="000519ED">
        <w:rPr>
          <w:rFonts w:ascii="Calibri" w:hAnsi="Calibri" w:cs="Arial"/>
          <w:b/>
          <w:bCs/>
          <w:color w:val="222222"/>
          <w:sz w:val="16"/>
          <w:szCs w:val="16"/>
          <w:shd w:val="clear" w:color="auto" w:fill="FFFFFF"/>
        </w:rPr>
        <w:t>Interceptor là</w:t>
      </w:r>
      <w:r w:rsidRPr="000519ED">
        <w:rPr>
          <w:rStyle w:val="apple-converted-space"/>
          <w:rFonts w:ascii="Calibri" w:hAnsi="Calibri" w:cs="Arial"/>
          <w:color w:val="222222"/>
          <w:sz w:val="16"/>
          <w:szCs w:val="16"/>
          <w:shd w:val="clear" w:color="auto" w:fill="FFFFFF"/>
        </w:rPr>
        <w:t> </w:t>
      </w:r>
      <w:r w:rsidRPr="000519ED">
        <w:rPr>
          <w:rFonts w:ascii="Calibri" w:hAnsi="Calibri" w:cs="Arial"/>
          <w:color w:val="222222"/>
          <w:sz w:val="16"/>
          <w:szCs w:val="16"/>
          <w:shd w:val="clear" w:color="auto" w:fill="FFFFFF"/>
        </w:rPr>
        <w:t>một khái niệm hoàn toàn giống Filter trong khái niệm cơ bản của Servlet, chúng giúp cho việc xây dựng ứng dụng hoàn toàn trở nên linh hoạt và uyển chuyển</w:t>
      </w:r>
    </w:p>
  </w:comment>
  <w:comment w:id="42" w:author="dadung" w:date="2016-02-16T13:25:00Z" w:initials="d">
    <w:p w14:paraId="23B57781" w14:textId="32A3D934" w:rsidR="00AE413B" w:rsidRPr="004F28B7" w:rsidRDefault="00AE413B" w:rsidP="00AE413B">
      <w:pPr>
        <w:pStyle w:val="CommentText"/>
        <w:ind w:firstLine="180"/>
        <w:rPr>
          <w:rFonts w:ascii="Microsoft JhengHei Light" w:eastAsia="Microsoft JhengHei Light" w:hAnsi="Microsoft JhengHei Light" w:hint="eastAsia"/>
        </w:rPr>
      </w:pPr>
      <w:r>
        <w:rPr>
          <w:rStyle w:val="CommentReference"/>
        </w:rPr>
        <w:annotationRef/>
      </w:r>
      <w:r w:rsidRPr="004F28B7">
        <w:rPr>
          <w:rFonts w:ascii="Microsoft JhengHei Light" w:eastAsia="Microsoft JhengHei Light" w:hAnsi="Microsoft JhengHei Light" w:hint="eastAsia"/>
        </w:rPr>
        <w:t>I</w:t>
      </w:r>
      <w:r w:rsidRPr="004F28B7">
        <w:rPr>
          <w:rFonts w:ascii="Microsoft JhengHei Light" w:eastAsia="Microsoft JhengHei Light" w:hAnsi="Microsoft JhengHei Light"/>
        </w:rPr>
        <w:t>n here</w:t>
      </w:r>
    </w:p>
  </w:comment>
  <w:comment w:id="43" w:author="dadung" w:date="2016-02-16T11:21:00Z" w:initials="d">
    <w:p w14:paraId="04B06D30" w14:textId="23475FFC" w:rsidR="001115F0" w:rsidRPr="001115F0" w:rsidRDefault="001115F0">
      <w:pPr>
        <w:pStyle w:val="CommentText"/>
        <w:ind w:firstLine="180"/>
        <w:rPr>
          <w:rFonts w:ascii="Calibri" w:hAnsi="Calibri"/>
          <w:sz w:val="16"/>
          <w:szCs w:val="16"/>
        </w:rPr>
      </w:pPr>
      <w:r>
        <w:rPr>
          <w:rStyle w:val="CommentReference"/>
        </w:rPr>
        <w:annotationRef/>
      </w:r>
      <w:r w:rsidRPr="001115F0">
        <w:rPr>
          <w:rFonts w:ascii="Calibri" w:hAnsi="Calibri"/>
          <w:sz w:val="16"/>
          <w:szCs w:val="16"/>
        </w:rPr>
        <w:t>Acquisition Division (1: basic master, 2: basic master (customers)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2D7AF04" w15:done="0"/>
  <w15:commentEx w15:paraId="23B57781" w15:done="0"/>
  <w15:commentEx w15:paraId="04B06D3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2C124F" w14:textId="77777777" w:rsidR="00E35901" w:rsidRDefault="00E35901" w:rsidP="00BD1F75">
      <w:pPr>
        <w:ind w:firstLine="220"/>
      </w:pPr>
      <w:r>
        <w:separator/>
      </w:r>
    </w:p>
  </w:endnote>
  <w:endnote w:type="continuationSeparator" w:id="0">
    <w:p w14:paraId="07E74B49" w14:textId="77777777" w:rsidR="00E35901" w:rsidRDefault="00E35901" w:rsidP="00BD1F75">
      <w:pPr>
        <w:ind w:firstLine="2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A00002BF" w:usb1="68C7FCFB" w:usb2="00000010" w:usb3="00000000" w:csb0="0002009F" w:csb1="00000000"/>
  </w:font>
  <w:font w:name="Meiryo UI">
    <w:panose1 w:val="020B0604030504040204"/>
    <w:charset w:val="80"/>
    <w:family w:val="modern"/>
    <w:pitch w:val="variable"/>
    <w:sig w:usb0="E00002FF" w:usb1="6AC7FFFF" w:usb2="08000012" w:usb3="00000000" w:csb0="0002009F" w:csb1="00000000"/>
  </w:font>
  <w:font w:name="Wingdings">
    <w:panose1 w:val="05000000000000000000"/>
    <w:charset w:val="02"/>
    <w:family w:val="auto"/>
    <w:pitch w:val="variable"/>
    <w:sig w:usb0="00000000" w:usb1="10000000" w:usb2="00000000" w:usb3="00000000" w:csb0="80000000" w:csb1="00000000"/>
  </w:font>
  <w:font w:name="メイリオ">
    <w:altName w:val="Meiryo UI"/>
    <w:panose1 w:val="020B0604030504040204"/>
    <w:charset w:val="80"/>
    <w:family w:val="modern"/>
    <w:pitch w:val="variable"/>
    <w:sig w:usb0="E00002FF" w:usb1="6AC7FFFF" w:usb2="08000012" w:usb3="00000000" w:csb0="0002009F" w:csb1="00000000"/>
  </w:font>
  <w:font w:name="MS UI Gothic">
    <w:panose1 w:val="020B0600070205080204"/>
    <w:charset w:val="80"/>
    <w:family w:val="moder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icrosoft JhengHei Light">
    <w:panose1 w:val="020B0304030504040204"/>
    <w:charset w:val="88"/>
    <w:family w:val="swiss"/>
    <w:pitch w:val="variable"/>
    <w:sig w:usb0="800002A7" w:usb1="28CF4400" w:usb2="00000016" w:usb3="00000000" w:csb0="00100009" w:csb1="00000000"/>
  </w:font>
  <w:font w:name="MingLiU">
    <w:altName w:val="Arial Unicode MS"/>
    <w:panose1 w:val="02020509000000000000"/>
    <w:charset w:val="88"/>
    <w:family w:val="modern"/>
    <w:notTrueType/>
    <w:pitch w:val="fixed"/>
    <w:sig w:usb0="00000000" w:usb1="08080000" w:usb2="00000010" w:usb3="00000000" w:csb0="00100000" w:csb1="00000000"/>
  </w:font>
  <w:font w:name="MS P????">
    <w:altName w:val="ＭＳ 明朝"/>
    <w:panose1 w:val="00000000000000000000"/>
    <w:charset w:val="80"/>
    <w:family w:val="auto"/>
    <w:notTrueType/>
    <w:pitch w:val="default"/>
    <w:sig w:usb0="00000000" w:usb1="08070000" w:usb2="00000010" w:usb3="00000000" w:csb0="00020000" w:csb1="00000000"/>
  </w:font>
  <w:font w:name="????">
    <w:altName w:val="ＭＳ 明朝"/>
    <w:panose1 w:val="00000000000000000000"/>
    <w:charset w:val="80"/>
    <w:family w:val="auto"/>
    <w:notTrueType/>
    <w:pitch w:val="variable"/>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5CDC5" w14:textId="77777777" w:rsidR="001115F0" w:rsidRDefault="001115F0" w:rsidP="00B55DCD">
    <w:pPr>
      <w:pStyle w:val="Footer"/>
      <w:ind w:leftChars="189" w:left="473" w:rightChars="117" w:right="293" w:firstLine="25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F08FAD" w14:textId="77777777" w:rsidR="001115F0" w:rsidRDefault="001115F0" w:rsidP="003E2D01">
    <w:pPr>
      <w:pStyle w:val="Footer"/>
      <w:ind w:firstLine="220"/>
      <w:jc w:val="right"/>
    </w:pPr>
    <w:r>
      <w:rPr>
        <w:noProof/>
      </w:rPr>
      <w:pict w14:anchorId="43E5EBA7">
        <v:line id="Line 4" o:spid="_x0000_s2050" style="position:absolute;left:0;text-align:left;z-index:251658240;visibility:visible;mso-wrap-distance-top:-6e-5mm;mso-wrap-distance-bottom:-6e-5mm" from="-22.25pt,-2.95pt" to="521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" strokecolor="#606" strokeweight="4.5pt">
          <v:stroke linestyle="thickThin"/>
          <w10:wrap type="square"/>
        </v:line>
      </w:pict>
    </w:r>
    <w:r w:rsidRPr="00DF0689">
      <w:rPr>
        <w:rFonts w:hint="eastAsia"/>
      </w:rPr>
      <w:t>Copyright</w:t>
    </w:r>
    <w:r w:rsidRPr="00DF0689">
      <w:t>©</w:t>
    </w:r>
    <w:r>
      <w:rPr>
        <w:rFonts w:hint="eastAsia"/>
      </w:rPr>
      <w:t>2015</w:t>
    </w:r>
    <w:r w:rsidRPr="00DF0689">
      <w:rPr>
        <w:rFonts w:hint="eastAsia"/>
      </w:rPr>
      <w:t xml:space="preserve"> Focus Systems Corporation. All rights reserved</w:t>
    </w:r>
    <w:r>
      <w:rPr>
        <w:rStyle w:val="PageNumber"/>
        <w:rFonts w:hint="eastAsia"/>
      </w:rPr>
      <w:t>.</w:t>
    </w:r>
  </w:p>
  <w:p w14:paraId="39C4B531" w14:textId="77777777" w:rsidR="001115F0" w:rsidRDefault="001115F0" w:rsidP="00B55DCD">
    <w:pPr>
      <w:pStyle w:val="Footer"/>
      <w:ind w:leftChars="189" w:left="473" w:rightChars="117" w:right="293" w:firstLine="25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F33D3E" w14:textId="77777777" w:rsidR="001115F0" w:rsidRDefault="001115F0" w:rsidP="00B55DCD">
    <w:pPr>
      <w:pStyle w:val="Footer"/>
      <w:ind w:leftChars="189" w:left="473" w:rightChars="117" w:right="293" w:firstLine="25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7B2152" w14:textId="77777777" w:rsidR="001115F0" w:rsidRDefault="001115F0" w:rsidP="004733C4">
    <w:pPr>
      <w:pStyle w:val="Footer"/>
      <w:ind w:firstLine="220"/>
      <w:jc w:val="right"/>
    </w:pPr>
    <w:r>
      <w:rPr>
        <w:noProof/>
      </w:rPr>
      <w:pict w14:anchorId="668E425A">
        <v:line id="_x0000_s2049" style="position:absolute;left:0;text-align:left;z-index:251659264;visibility:visible;mso-wrap-distance-top:-6e-5mm;mso-wrap-distance-bottom:-6e-5mm" from="-22.25pt,1.55pt" to="521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" strokecolor="#606" strokeweight="4.5pt">
          <v:stroke linestyle="thickThin"/>
          <w10:wrap type="square"/>
        </v:line>
      </w:pict>
    </w:r>
    <w:r w:rsidRPr="00DF0689">
      <w:rPr>
        <w:rFonts w:hint="eastAsia"/>
      </w:rPr>
      <w:t>Copyright</w:t>
    </w:r>
    <w:r w:rsidRPr="00DF0689">
      <w:t>©</w:t>
    </w:r>
    <w:r>
      <w:rPr>
        <w:rFonts w:hint="eastAsia"/>
      </w:rPr>
      <w:t>2015</w:t>
    </w:r>
    <w:r w:rsidRPr="00DF0689">
      <w:rPr>
        <w:rFonts w:hint="eastAsia"/>
      </w:rPr>
      <w:t xml:space="preserve"> Focus Systems Corporation. All rights reserved</w:t>
    </w:r>
    <w:r>
      <w:rPr>
        <w:rStyle w:val="PageNumber"/>
        <w:rFonts w:hint="eastAsia"/>
      </w:rPr>
      <w:t>.</w:t>
    </w:r>
  </w:p>
  <w:p w14:paraId="3CB9F133" w14:textId="77777777" w:rsidR="001115F0" w:rsidRDefault="001115F0" w:rsidP="00F01708">
    <w:pPr>
      <w:pStyle w:val="Footer"/>
      <w:ind w:left="473" w:right="293" w:firstLine="220"/>
      <w:jc w:val="center"/>
    </w:pPr>
    <w:sdt>
      <w:sdtPr>
        <w:id w:val="320391244"/>
        <w:docPartObj>
          <w:docPartGallery w:val="Page Numbers (Bottom of Page)"/>
          <w:docPartUnique/>
        </w:docPartObj>
      </w:sdtPr>
      <w:sdtContent>
        <w:r>
          <w:fldChar w:fldCharType="begin"/>
        </w:r>
        <w:r>
          <w:instrText>PAGE   \* MERGEFORMAT</w:instrText>
        </w:r>
        <w:r>
          <w:fldChar w:fldCharType="separate"/>
        </w:r>
        <w:r w:rsidR="004F28B7" w:rsidRPr="004F28B7">
          <w:rPr>
            <w:noProof/>
            <w:lang w:val="ja-JP"/>
          </w:rPr>
          <w:t>15</w:t>
        </w:r>
        <w:r>
          <w:rPr>
            <w:noProof/>
            <w:lang w:val="ja-JP"/>
          </w:rPr>
          <w:fldChar w:fldCharType="end"/>
        </w:r>
      </w:sdtContent>
    </w:sdt>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12337F" w14:textId="77777777" w:rsidR="001115F0" w:rsidRDefault="001115F0">
    <w:pPr>
      <w:pStyle w:val="Footer"/>
      <w:ind w:leftChars="189" w:left="473" w:rightChars="117" w:right="293" w:firstLine="25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FEB8F5" w14:textId="77777777" w:rsidR="00E35901" w:rsidRDefault="00E35901" w:rsidP="00C561A2">
      <w:pPr>
        <w:ind w:leftChars="189" w:left="473" w:rightChars="117" w:right="293" w:firstLine="220"/>
      </w:pPr>
      <w:r>
        <w:separator/>
      </w:r>
    </w:p>
  </w:footnote>
  <w:footnote w:type="continuationSeparator" w:id="0">
    <w:p w14:paraId="6B513010" w14:textId="77777777" w:rsidR="00E35901" w:rsidRDefault="00E35901" w:rsidP="00BD1F75">
      <w:pPr>
        <w:ind w:firstLine="2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0F81A2" w14:textId="77777777" w:rsidR="001115F0" w:rsidRDefault="001115F0" w:rsidP="00BD1F75">
    <w:pPr>
      <w:pStyle w:val="Header"/>
      <w:ind w:firstLine="25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24D92C" w14:textId="77777777" w:rsidR="001115F0" w:rsidRPr="00AB736B" w:rsidRDefault="001115F0" w:rsidP="00B55DCD">
    <w:pPr>
      <w:pStyle w:val="Header"/>
      <w:ind w:leftChars="189" w:left="473" w:rightChars="117" w:right="293" w:firstLine="160"/>
      <w:rPr>
        <w:sz w:val="16"/>
        <w:szCs w:val="16"/>
      </w:rPr>
    </w:pPr>
    <w:r>
      <w:rPr>
        <w:noProof/>
        <w:sz w:val="16"/>
        <w:szCs w:val="16"/>
      </w:rPr>
      <w:pict w14:anchorId="4F34F647">
        <v:line id="Line 3" o:spid="_x0000_s2051" style="position:absolute;left:0;text-align:left;z-index:251657216;visibility:visible;mso-wrap-distance-top:-6e-5mm;mso-wrap-distance-bottom:-6e-5mm" from="-16.2pt,4.9pt" to="527.0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" strokecolor="#606" strokeweight="4.5pt">
          <v:stroke linestyle="thinThick"/>
          <w10:wrap type="square"/>
        </v:line>
      </w:pict>
    </w:r>
    <w:r>
      <w:rPr>
        <w:noProof/>
        <w:sz w:val="16"/>
        <w:szCs w:val="16"/>
      </w:rPr>
      <w:drawing>
        <wp:anchor distT="0" distB="0" distL="114300" distR="114300" simplePos="0" relativeHeight="251656192" behindDoc="0" locked="0" layoutInCell="1" allowOverlap="1" wp14:anchorId="3DD8E633" wp14:editId="4503F54A">
          <wp:simplePos x="0" y="0"/>
          <wp:positionH relativeFrom="column">
            <wp:posOffset>4825365</wp:posOffset>
          </wp:positionH>
          <wp:positionV relativeFrom="paragraph">
            <wp:posOffset>-493395</wp:posOffset>
          </wp:positionV>
          <wp:extent cx="2049145" cy="677545"/>
          <wp:effectExtent l="0" t="0" r="0" b="0"/>
          <wp:wrapNone/>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49145" cy="677545"/>
                  </a:xfrm>
                  <a:prstGeom prst="rect">
                    <a:avLst/>
                  </a:prstGeom>
                  <a:noFill/>
                  <a:ln>
                    <a:noFill/>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3076A0" w14:textId="77777777" w:rsidR="001115F0" w:rsidRDefault="001115F0" w:rsidP="00B55DCD">
    <w:pPr>
      <w:pStyle w:val="Header"/>
      <w:ind w:leftChars="189" w:left="473" w:rightChars="117" w:right="293" w:firstLine="25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C2641196"/>
    <w:lvl w:ilvl="0">
      <w:start w:val="1"/>
      <w:numFmt w:val="decimal"/>
      <w:pStyle w:val="ListNumber"/>
      <w:lvlText w:val="%1."/>
      <w:lvlJc w:val="left"/>
      <w:pPr>
        <w:tabs>
          <w:tab w:val="num" w:pos="360"/>
        </w:tabs>
        <w:ind w:left="360" w:hangingChars="200" w:hanging="360"/>
      </w:pPr>
    </w:lvl>
  </w:abstractNum>
  <w:abstractNum w:abstractNumId="1" w15:restartNumberingAfterBreak="0">
    <w:nsid w:val="23790D6C"/>
    <w:multiLevelType w:val="multilevel"/>
    <w:tmpl w:val="C0B09234"/>
    <w:styleLink w:val="a"/>
    <w:lvl w:ilvl="0">
      <w:start w:val="1"/>
      <w:numFmt w:val="decimal"/>
      <w:lvlText w:val="(%1)"/>
      <w:lvlJc w:val="left"/>
      <w:pPr>
        <w:tabs>
          <w:tab w:val="num" w:pos="1200"/>
        </w:tabs>
        <w:ind w:left="1200" w:hanging="360"/>
      </w:pPr>
      <w:rPr>
        <w:rFonts w:hint="default"/>
        <w:kern w:val="2"/>
        <w:sz w:val="21"/>
      </w:rPr>
    </w:lvl>
    <w:lvl w:ilvl="1">
      <w:start w:val="1"/>
      <w:numFmt w:val="lowerLetter"/>
      <w:lvlText w:val="(%2)"/>
      <w:lvlJc w:val="left"/>
      <w:pPr>
        <w:tabs>
          <w:tab w:val="num" w:pos="1680"/>
        </w:tabs>
        <w:ind w:left="1680" w:hanging="420"/>
      </w:pPr>
      <w:rPr>
        <w:rFonts w:hint="eastAsia"/>
        <w:color w:val="auto"/>
      </w:rPr>
    </w:lvl>
    <w:lvl w:ilvl="2">
      <w:start w:val="1"/>
      <w:numFmt w:val="bullet"/>
      <w:lvlText w:val="・"/>
      <w:lvlJc w:val="left"/>
      <w:pPr>
        <w:tabs>
          <w:tab w:val="num" w:pos="2100"/>
        </w:tabs>
        <w:ind w:left="2100" w:hanging="420"/>
      </w:pPr>
      <w:rPr>
        <w:rFonts w:ascii="ＭＳ 明朝" w:eastAsia="ＭＳ 明朝" w:hAnsi="ＭＳ 明朝" w:hint="eastAsia"/>
        <w:color w:val="auto"/>
      </w:rPr>
    </w:lvl>
    <w:lvl w:ilvl="3">
      <w:start w:val="1"/>
      <w:numFmt w:val="decimal"/>
      <w:lvlText w:val="(%4)"/>
      <w:lvlJc w:val="left"/>
      <w:pPr>
        <w:tabs>
          <w:tab w:val="num" w:pos="2520"/>
        </w:tabs>
        <w:ind w:left="2520" w:hanging="420"/>
      </w:pPr>
      <w:rPr>
        <w:rFonts w:hint="eastAsia"/>
      </w:rPr>
    </w:lvl>
    <w:lvl w:ilvl="4">
      <w:start w:val="1"/>
      <w:numFmt w:val="lowerLetter"/>
      <w:lvlText w:val="(%5)"/>
      <w:lvlJc w:val="left"/>
      <w:pPr>
        <w:tabs>
          <w:tab w:val="num" w:pos="2940"/>
        </w:tabs>
        <w:ind w:left="2940" w:hanging="420"/>
      </w:pPr>
      <w:rPr>
        <w:rFonts w:hint="eastAsia"/>
      </w:rPr>
    </w:lvl>
    <w:lvl w:ilvl="5">
      <w:start w:val="1"/>
      <w:numFmt w:val="bullet"/>
      <w:lvlText w:val="・"/>
      <w:lvlJc w:val="left"/>
      <w:pPr>
        <w:tabs>
          <w:tab w:val="num" w:pos="3360"/>
        </w:tabs>
        <w:ind w:left="3360" w:hanging="420"/>
      </w:pPr>
      <w:rPr>
        <w:rFonts w:ascii="ＭＳ 明朝" w:eastAsia="ＭＳ 明朝" w:hAnsi="ＭＳ 明朝" w:hint="eastAsia"/>
        <w:color w:val="auto"/>
      </w:rPr>
    </w:lvl>
    <w:lvl w:ilvl="6">
      <w:start w:val="1"/>
      <w:numFmt w:val="decimal"/>
      <w:lvlText w:val="(%7)"/>
      <w:lvlJc w:val="left"/>
      <w:pPr>
        <w:tabs>
          <w:tab w:val="num" w:pos="3780"/>
        </w:tabs>
        <w:ind w:left="3780" w:hanging="420"/>
      </w:pPr>
      <w:rPr>
        <w:rFonts w:hint="eastAsia"/>
      </w:rPr>
    </w:lvl>
    <w:lvl w:ilvl="7">
      <w:start w:val="1"/>
      <w:numFmt w:val="lowerLetter"/>
      <w:lvlText w:val="(%8)"/>
      <w:lvlJc w:val="left"/>
      <w:pPr>
        <w:tabs>
          <w:tab w:val="num" w:pos="4200"/>
        </w:tabs>
        <w:ind w:left="4200" w:hanging="420"/>
      </w:pPr>
      <w:rPr>
        <w:rFonts w:hint="eastAsia"/>
      </w:rPr>
    </w:lvl>
    <w:lvl w:ilvl="8">
      <w:start w:val="1"/>
      <w:numFmt w:val="bullet"/>
      <w:lvlText w:val="・"/>
      <w:lvlJc w:val="left"/>
      <w:pPr>
        <w:tabs>
          <w:tab w:val="num" w:pos="4620"/>
        </w:tabs>
        <w:ind w:left="4620" w:hanging="420"/>
      </w:pPr>
      <w:rPr>
        <w:rFonts w:ascii="ＭＳ 明朝" w:eastAsia="ＭＳ 明朝" w:hAnsi="ＭＳ 明朝" w:hint="eastAsia"/>
        <w:color w:val="auto"/>
      </w:rPr>
    </w:lvl>
  </w:abstractNum>
  <w:abstractNum w:abstractNumId="2" w15:restartNumberingAfterBreak="0">
    <w:nsid w:val="33C96A40"/>
    <w:multiLevelType w:val="hybridMultilevel"/>
    <w:tmpl w:val="B6AED1DC"/>
    <w:lvl w:ilvl="0" w:tplc="A962B1C0">
      <w:start w:val="1"/>
      <w:numFmt w:val="decimal"/>
      <w:lvlText w:val="%1."/>
      <w:lvlJc w:val="left"/>
      <w:pPr>
        <w:ind w:left="950" w:hanging="360"/>
      </w:pPr>
      <w:rPr>
        <w:rFonts w:hint="default"/>
      </w:rPr>
    </w:lvl>
    <w:lvl w:ilvl="1" w:tplc="04090017" w:tentative="1">
      <w:start w:val="1"/>
      <w:numFmt w:val="aiueoFullWidth"/>
      <w:lvlText w:val="(%2)"/>
      <w:lvlJc w:val="left"/>
      <w:pPr>
        <w:ind w:left="1430" w:hanging="420"/>
      </w:pPr>
    </w:lvl>
    <w:lvl w:ilvl="2" w:tplc="04090011" w:tentative="1">
      <w:start w:val="1"/>
      <w:numFmt w:val="decimalEnclosedCircle"/>
      <w:lvlText w:val="%3"/>
      <w:lvlJc w:val="left"/>
      <w:pPr>
        <w:ind w:left="1850" w:hanging="420"/>
      </w:pPr>
    </w:lvl>
    <w:lvl w:ilvl="3" w:tplc="0409000F" w:tentative="1">
      <w:start w:val="1"/>
      <w:numFmt w:val="decimal"/>
      <w:lvlText w:val="%4."/>
      <w:lvlJc w:val="left"/>
      <w:pPr>
        <w:ind w:left="2270" w:hanging="420"/>
      </w:pPr>
    </w:lvl>
    <w:lvl w:ilvl="4" w:tplc="04090017" w:tentative="1">
      <w:start w:val="1"/>
      <w:numFmt w:val="aiueoFullWidth"/>
      <w:lvlText w:val="(%5)"/>
      <w:lvlJc w:val="left"/>
      <w:pPr>
        <w:ind w:left="2690" w:hanging="420"/>
      </w:pPr>
    </w:lvl>
    <w:lvl w:ilvl="5" w:tplc="04090011" w:tentative="1">
      <w:start w:val="1"/>
      <w:numFmt w:val="decimalEnclosedCircle"/>
      <w:lvlText w:val="%6"/>
      <w:lvlJc w:val="left"/>
      <w:pPr>
        <w:ind w:left="3110" w:hanging="420"/>
      </w:pPr>
    </w:lvl>
    <w:lvl w:ilvl="6" w:tplc="0409000F" w:tentative="1">
      <w:start w:val="1"/>
      <w:numFmt w:val="decimal"/>
      <w:lvlText w:val="%7."/>
      <w:lvlJc w:val="left"/>
      <w:pPr>
        <w:ind w:left="3530" w:hanging="420"/>
      </w:pPr>
    </w:lvl>
    <w:lvl w:ilvl="7" w:tplc="04090017" w:tentative="1">
      <w:start w:val="1"/>
      <w:numFmt w:val="aiueoFullWidth"/>
      <w:lvlText w:val="(%8)"/>
      <w:lvlJc w:val="left"/>
      <w:pPr>
        <w:ind w:left="3950" w:hanging="420"/>
      </w:pPr>
    </w:lvl>
    <w:lvl w:ilvl="8" w:tplc="04090011" w:tentative="1">
      <w:start w:val="1"/>
      <w:numFmt w:val="decimalEnclosedCircle"/>
      <w:lvlText w:val="%9"/>
      <w:lvlJc w:val="left"/>
      <w:pPr>
        <w:ind w:left="4370" w:hanging="420"/>
      </w:pPr>
    </w:lvl>
  </w:abstractNum>
  <w:abstractNum w:abstractNumId="3" w15:restartNumberingAfterBreak="0">
    <w:nsid w:val="365D57A0"/>
    <w:multiLevelType w:val="hybridMultilevel"/>
    <w:tmpl w:val="B70E1EA0"/>
    <w:lvl w:ilvl="0" w:tplc="538215D8">
      <w:start w:val="1"/>
      <w:numFmt w:val="decimalEnclosedCircle"/>
      <w:lvlText w:val="%1"/>
      <w:lvlJc w:val="left"/>
      <w:pPr>
        <w:ind w:left="747" w:hanging="420"/>
      </w:pPr>
      <w:rPr>
        <w:rFonts w:hint="eastAsia"/>
        <w:lang w:val="en-US"/>
      </w:rPr>
    </w:lvl>
    <w:lvl w:ilvl="1" w:tplc="04090017" w:tentative="1">
      <w:start w:val="1"/>
      <w:numFmt w:val="aiueoFullWidth"/>
      <w:lvlText w:val="(%2)"/>
      <w:lvlJc w:val="left"/>
      <w:pPr>
        <w:ind w:left="840" w:hanging="420"/>
      </w:pPr>
    </w:lvl>
    <w:lvl w:ilvl="2" w:tplc="04090011">
      <w:start w:val="1"/>
      <w:numFmt w:val="decimalEnclosedCircle"/>
      <w:pStyle w:val="ListNumber3"/>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C302F3B"/>
    <w:multiLevelType w:val="multilevel"/>
    <w:tmpl w:val="F05C8D8A"/>
    <w:lvl w:ilvl="0">
      <w:start w:val="1"/>
      <w:numFmt w:val="decimal"/>
      <w:pStyle w:val="Heading1"/>
      <w:lvlText w:val="%1."/>
      <w:lvlJc w:val="left"/>
      <w:pPr>
        <w:ind w:left="420" w:hanging="420"/>
      </w:pPr>
      <w:rPr>
        <w:rFonts w:hint="eastAsia"/>
        <w:lang w:val="en-US"/>
      </w:rPr>
    </w:lvl>
    <w:lvl w:ilvl="1">
      <w:start w:val="1"/>
      <w:numFmt w:val="decimal"/>
      <w:pStyle w:val="Heading2"/>
      <w:lvlText w:val="%1.%2."/>
      <w:lvlJc w:val="left"/>
      <w:pPr>
        <w:tabs>
          <w:tab w:val="num" w:pos="567"/>
        </w:tabs>
        <w:ind w:left="567" w:hanging="567"/>
      </w:pPr>
      <w:rPr>
        <w:rFonts w:hint="eastAsia"/>
        <w:lang w:val="en-US" w:eastAsia="ja-JP"/>
      </w:rPr>
    </w:lvl>
    <w:lvl w:ilvl="2">
      <w:start w:val="1"/>
      <w:numFmt w:val="decimal"/>
      <w:pStyle w:val="Heading3"/>
      <w:lvlText w:val="%1.%2.%3."/>
      <w:lvlJc w:val="left"/>
      <w:pPr>
        <w:tabs>
          <w:tab w:val="num" w:pos="709"/>
        </w:tabs>
        <w:ind w:left="709" w:hanging="709"/>
      </w:pPr>
      <w:rPr>
        <w:rFonts w:hint="eastAsia"/>
      </w:rPr>
    </w:lvl>
    <w:lvl w:ilvl="3">
      <w:start w:val="1"/>
      <w:numFmt w:val="decimal"/>
      <w:pStyle w:val="Heading4"/>
      <w:lvlText w:val="%4)."/>
      <w:lvlJc w:val="left"/>
      <w:pPr>
        <w:tabs>
          <w:tab w:val="num" w:pos="851"/>
        </w:tabs>
        <w:ind w:left="851" w:hanging="851"/>
      </w:pPr>
      <w:rPr>
        <w:rFonts w:hint="eastAsia"/>
        <w:lang w:val="en-US"/>
      </w:rPr>
    </w:lvl>
    <w:lvl w:ilvl="4">
      <w:start w:val="1"/>
      <w:numFmt w:val="none"/>
      <w:lvlText w:val=""/>
      <w:lvlJc w:val="left"/>
      <w:pPr>
        <w:tabs>
          <w:tab w:val="num" w:pos="992"/>
        </w:tabs>
        <w:ind w:left="992" w:hanging="992"/>
      </w:pPr>
      <w:rPr>
        <w:rFonts w:hint="eastAsia"/>
      </w:rPr>
    </w:lvl>
    <w:lvl w:ilvl="5">
      <w:start w:val="1"/>
      <w:numFmt w:val="none"/>
      <w:lvlText w:val=""/>
      <w:lvlJc w:val="left"/>
      <w:pPr>
        <w:tabs>
          <w:tab w:val="num" w:pos="1134"/>
        </w:tabs>
        <w:ind w:left="1134" w:hanging="1134"/>
      </w:pPr>
      <w:rPr>
        <w:rFonts w:hint="eastAsia"/>
      </w:rPr>
    </w:lvl>
    <w:lvl w:ilvl="6">
      <w:start w:val="1"/>
      <w:numFmt w:val="none"/>
      <w:lvlRestart w:val="0"/>
      <w:lvlText w:val=""/>
      <w:lvlJc w:val="left"/>
      <w:pPr>
        <w:tabs>
          <w:tab w:val="num" w:pos="1276"/>
        </w:tabs>
        <w:ind w:left="1276" w:hanging="1276"/>
      </w:pPr>
      <w:rPr>
        <w:rFonts w:hint="eastAsia"/>
      </w:rPr>
    </w:lvl>
    <w:lvl w:ilvl="7">
      <w:start w:val="1"/>
      <w:numFmt w:val="none"/>
      <w:lvlText w:val=""/>
      <w:lvlJc w:val="left"/>
      <w:pPr>
        <w:tabs>
          <w:tab w:val="num" w:pos="1418"/>
        </w:tabs>
        <w:ind w:left="1418" w:hanging="1418"/>
      </w:pPr>
      <w:rPr>
        <w:rFonts w:hint="eastAsia"/>
      </w:rPr>
    </w:lvl>
    <w:lvl w:ilvl="8">
      <w:start w:val="1"/>
      <w:numFmt w:val="none"/>
      <w:lvlText w:val=""/>
      <w:lvlJc w:val="left"/>
      <w:pPr>
        <w:tabs>
          <w:tab w:val="num" w:pos="1559"/>
        </w:tabs>
        <w:ind w:left="1559" w:hanging="1559"/>
      </w:pPr>
      <w:rPr>
        <w:rFonts w:hint="eastAsia"/>
      </w:rPr>
    </w:lvl>
  </w:abstractNum>
  <w:abstractNum w:abstractNumId="5" w15:restartNumberingAfterBreak="0">
    <w:nsid w:val="3EC13290"/>
    <w:multiLevelType w:val="multilevel"/>
    <w:tmpl w:val="0070126E"/>
    <w:lvl w:ilvl="0">
      <w:start w:val="1"/>
      <w:numFmt w:val="decimal"/>
      <w:lvlText w:val="(%1)"/>
      <w:lvlJc w:val="left"/>
      <w:pPr>
        <w:tabs>
          <w:tab w:val="num" w:pos="1200"/>
        </w:tabs>
        <w:ind w:left="1200" w:hanging="360"/>
      </w:pPr>
      <w:rPr>
        <w:rFonts w:hint="default"/>
      </w:rPr>
    </w:lvl>
    <w:lvl w:ilvl="1">
      <w:start w:val="1"/>
      <w:numFmt w:val="lowerLetter"/>
      <w:pStyle w:val="ListNumber2"/>
      <w:lvlText w:val="(%2)"/>
      <w:lvlJc w:val="left"/>
      <w:pPr>
        <w:tabs>
          <w:tab w:val="num" w:pos="1680"/>
        </w:tabs>
        <w:ind w:left="1680" w:hanging="420"/>
      </w:pPr>
      <w:rPr>
        <w:rFonts w:hint="eastAsia"/>
      </w:rPr>
    </w:lvl>
    <w:lvl w:ilvl="2">
      <w:start w:val="1"/>
      <w:numFmt w:val="bullet"/>
      <w:pStyle w:val="ListBullet3"/>
      <w:lvlText w:val="・"/>
      <w:lvlJc w:val="left"/>
      <w:pPr>
        <w:tabs>
          <w:tab w:val="num" w:pos="2100"/>
        </w:tabs>
        <w:ind w:left="2100" w:hanging="420"/>
      </w:pPr>
      <w:rPr>
        <w:rFonts w:ascii="ＭＳ 明朝" w:eastAsia="ＭＳ 明朝" w:hAnsi="ＭＳ 明朝" w:hint="eastAsia"/>
        <w:color w:val="auto"/>
      </w:rPr>
    </w:lvl>
    <w:lvl w:ilvl="3">
      <w:start w:val="1"/>
      <w:numFmt w:val="decimal"/>
      <w:pStyle w:val="ListNumber4"/>
      <w:lvlText w:val="(%4)"/>
      <w:lvlJc w:val="left"/>
      <w:pPr>
        <w:tabs>
          <w:tab w:val="num" w:pos="2520"/>
        </w:tabs>
        <w:ind w:left="2520" w:hanging="420"/>
      </w:pPr>
      <w:rPr>
        <w:rFonts w:hint="eastAsia"/>
      </w:rPr>
    </w:lvl>
    <w:lvl w:ilvl="4">
      <w:start w:val="1"/>
      <w:numFmt w:val="lowerLetter"/>
      <w:pStyle w:val="ListNumber5"/>
      <w:lvlText w:val="(%5)"/>
      <w:lvlJc w:val="left"/>
      <w:pPr>
        <w:tabs>
          <w:tab w:val="num" w:pos="2940"/>
        </w:tabs>
        <w:ind w:left="2940" w:hanging="420"/>
      </w:pPr>
      <w:rPr>
        <w:rFonts w:hint="eastAsia"/>
      </w:rPr>
    </w:lvl>
    <w:lvl w:ilvl="5">
      <w:start w:val="1"/>
      <w:numFmt w:val="bullet"/>
      <w:lvlText w:val="・"/>
      <w:lvlJc w:val="left"/>
      <w:pPr>
        <w:tabs>
          <w:tab w:val="num" w:pos="3360"/>
        </w:tabs>
        <w:ind w:left="3360" w:hanging="420"/>
      </w:pPr>
      <w:rPr>
        <w:rFonts w:ascii="ＭＳ 明朝" w:eastAsia="ＭＳ 明朝" w:hAnsi="ＭＳ 明朝" w:hint="eastAsia"/>
        <w:color w:val="auto"/>
      </w:rPr>
    </w:lvl>
    <w:lvl w:ilvl="6">
      <w:start w:val="1"/>
      <w:numFmt w:val="decimal"/>
      <w:lvlText w:val="(%7)"/>
      <w:lvlJc w:val="left"/>
      <w:pPr>
        <w:tabs>
          <w:tab w:val="num" w:pos="3780"/>
        </w:tabs>
        <w:ind w:left="3780" w:hanging="420"/>
      </w:pPr>
      <w:rPr>
        <w:rFonts w:hint="eastAsia"/>
      </w:rPr>
    </w:lvl>
    <w:lvl w:ilvl="7">
      <w:start w:val="1"/>
      <w:numFmt w:val="lowerLetter"/>
      <w:lvlText w:val="(%8)"/>
      <w:lvlJc w:val="left"/>
      <w:pPr>
        <w:tabs>
          <w:tab w:val="num" w:pos="4200"/>
        </w:tabs>
        <w:ind w:left="4200" w:hanging="420"/>
      </w:pPr>
      <w:rPr>
        <w:rFonts w:hint="eastAsia"/>
      </w:rPr>
    </w:lvl>
    <w:lvl w:ilvl="8">
      <w:start w:val="1"/>
      <w:numFmt w:val="bullet"/>
      <w:lvlText w:val="・"/>
      <w:lvlJc w:val="left"/>
      <w:pPr>
        <w:tabs>
          <w:tab w:val="num" w:pos="4620"/>
        </w:tabs>
        <w:ind w:left="4620" w:hanging="420"/>
      </w:pPr>
      <w:rPr>
        <w:rFonts w:ascii="ＭＳ 明朝" w:eastAsia="ＭＳ 明朝" w:hAnsi="ＭＳ 明朝" w:hint="eastAsia"/>
        <w:color w:val="auto"/>
      </w:rPr>
    </w:lvl>
  </w:abstractNum>
  <w:abstractNum w:abstractNumId="6" w15:restartNumberingAfterBreak="0">
    <w:nsid w:val="4786183B"/>
    <w:multiLevelType w:val="hybridMultilevel"/>
    <w:tmpl w:val="DDEAD3A2"/>
    <w:lvl w:ilvl="0" w:tplc="3C32DD1A">
      <w:numFmt w:val="bullet"/>
      <w:lvlText w:val="・"/>
      <w:lvlJc w:val="left"/>
      <w:pPr>
        <w:ind w:left="950" w:hanging="360"/>
      </w:pPr>
      <w:rPr>
        <w:rFonts w:ascii="Meiryo UI" w:eastAsia="Meiryo UI" w:hAnsi="Meiryo UI" w:cs="Meiryo UI" w:hint="eastAsia"/>
      </w:rPr>
    </w:lvl>
    <w:lvl w:ilvl="1" w:tplc="0409000B" w:tentative="1">
      <w:start w:val="1"/>
      <w:numFmt w:val="bullet"/>
      <w:lvlText w:val=""/>
      <w:lvlJc w:val="left"/>
      <w:pPr>
        <w:ind w:left="1430" w:hanging="420"/>
      </w:pPr>
      <w:rPr>
        <w:rFonts w:ascii="Wingdings" w:hAnsi="Wingdings" w:hint="default"/>
      </w:rPr>
    </w:lvl>
    <w:lvl w:ilvl="2" w:tplc="0409000D" w:tentative="1">
      <w:start w:val="1"/>
      <w:numFmt w:val="bullet"/>
      <w:lvlText w:val=""/>
      <w:lvlJc w:val="left"/>
      <w:pPr>
        <w:ind w:left="1850" w:hanging="420"/>
      </w:pPr>
      <w:rPr>
        <w:rFonts w:ascii="Wingdings" w:hAnsi="Wingdings" w:hint="default"/>
      </w:rPr>
    </w:lvl>
    <w:lvl w:ilvl="3" w:tplc="04090001" w:tentative="1">
      <w:start w:val="1"/>
      <w:numFmt w:val="bullet"/>
      <w:lvlText w:val=""/>
      <w:lvlJc w:val="left"/>
      <w:pPr>
        <w:ind w:left="2270" w:hanging="420"/>
      </w:pPr>
      <w:rPr>
        <w:rFonts w:ascii="Wingdings" w:hAnsi="Wingdings" w:hint="default"/>
      </w:rPr>
    </w:lvl>
    <w:lvl w:ilvl="4" w:tplc="0409000B" w:tentative="1">
      <w:start w:val="1"/>
      <w:numFmt w:val="bullet"/>
      <w:lvlText w:val=""/>
      <w:lvlJc w:val="left"/>
      <w:pPr>
        <w:ind w:left="2690" w:hanging="420"/>
      </w:pPr>
      <w:rPr>
        <w:rFonts w:ascii="Wingdings" w:hAnsi="Wingdings" w:hint="default"/>
      </w:rPr>
    </w:lvl>
    <w:lvl w:ilvl="5" w:tplc="0409000D" w:tentative="1">
      <w:start w:val="1"/>
      <w:numFmt w:val="bullet"/>
      <w:lvlText w:val=""/>
      <w:lvlJc w:val="left"/>
      <w:pPr>
        <w:ind w:left="3110" w:hanging="420"/>
      </w:pPr>
      <w:rPr>
        <w:rFonts w:ascii="Wingdings" w:hAnsi="Wingdings" w:hint="default"/>
      </w:rPr>
    </w:lvl>
    <w:lvl w:ilvl="6" w:tplc="04090001" w:tentative="1">
      <w:start w:val="1"/>
      <w:numFmt w:val="bullet"/>
      <w:lvlText w:val=""/>
      <w:lvlJc w:val="left"/>
      <w:pPr>
        <w:ind w:left="3530" w:hanging="420"/>
      </w:pPr>
      <w:rPr>
        <w:rFonts w:ascii="Wingdings" w:hAnsi="Wingdings" w:hint="default"/>
      </w:rPr>
    </w:lvl>
    <w:lvl w:ilvl="7" w:tplc="0409000B" w:tentative="1">
      <w:start w:val="1"/>
      <w:numFmt w:val="bullet"/>
      <w:lvlText w:val=""/>
      <w:lvlJc w:val="left"/>
      <w:pPr>
        <w:ind w:left="3950" w:hanging="420"/>
      </w:pPr>
      <w:rPr>
        <w:rFonts w:ascii="Wingdings" w:hAnsi="Wingdings" w:hint="default"/>
      </w:rPr>
    </w:lvl>
    <w:lvl w:ilvl="8" w:tplc="0409000D" w:tentative="1">
      <w:start w:val="1"/>
      <w:numFmt w:val="bullet"/>
      <w:lvlText w:val=""/>
      <w:lvlJc w:val="left"/>
      <w:pPr>
        <w:ind w:left="4370" w:hanging="420"/>
      </w:pPr>
      <w:rPr>
        <w:rFonts w:ascii="Wingdings" w:hAnsi="Wingdings" w:hint="default"/>
      </w:rPr>
    </w:lvl>
  </w:abstractNum>
  <w:abstractNum w:abstractNumId="7" w15:restartNumberingAfterBreak="0">
    <w:nsid w:val="4DE33493"/>
    <w:multiLevelType w:val="multilevel"/>
    <w:tmpl w:val="EE6C56E8"/>
    <w:styleLink w:val="a0"/>
    <w:lvl w:ilvl="0">
      <w:start w:val="1"/>
      <w:numFmt w:val="bullet"/>
      <w:lvlText w:val="・"/>
      <w:lvlJc w:val="left"/>
      <w:pPr>
        <w:tabs>
          <w:tab w:val="num" w:pos="420"/>
        </w:tabs>
        <w:ind w:left="840" w:hanging="420"/>
      </w:pPr>
      <w:rPr>
        <w:rFonts w:ascii="ＭＳ 明朝" w:eastAsia="ＭＳ 明朝" w:hAnsi="ＭＳ 明朝" w:hint="eastAsia"/>
        <w:color w:val="auto"/>
        <w:kern w:val="2"/>
        <w:sz w:val="21"/>
      </w:rPr>
    </w:lvl>
    <w:lvl w:ilvl="1">
      <w:start w:val="1"/>
      <w:numFmt w:val="bullet"/>
      <w:lvlText w:val="・"/>
      <w:lvlJc w:val="left"/>
      <w:pPr>
        <w:tabs>
          <w:tab w:val="num" w:pos="840"/>
        </w:tabs>
        <w:ind w:left="1260" w:hanging="420"/>
      </w:pPr>
      <w:rPr>
        <w:rFonts w:ascii="ＭＳ 明朝" w:eastAsia="ＭＳ 明朝" w:hAnsi="ＭＳ 明朝" w:hint="eastAsia"/>
        <w:color w:val="auto"/>
      </w:rPr>
    </w:lvl>
    <w:lvl w:ilvl="2">
      <w:start w:val="1"/>
      <w:numFmt w:val="bullet"/>
      <w:lvlText w:val="・"/>
      <w:lvlJc w:val="left"/>
      <w:pPr>
        <w:tabs>
          <w:tab w:val="num" w:pos="1260"/>
        </w:tabs>
        <w:ind w:left="1680" w:hanging="420"/>
      </w:pPr>
      <w:rPr>
        <w:rFonts w:ascii="ＭＳ 明朝" w:eastAsia="ＭＳ 明朝" w:hAnsi="ＭＳ 明朝" w:hint="eastAsia"/>
        <w:color w:val="auto"/>
      </w:rPr>
    </w:lvl>
    <w:lvl w:ilvl="3">
      <w:start w:val="1"/>
      <w:numFmt w:val="bullet"/>
      <w:lvlText w:val="・"/>
      <w:lvlJc w:val="left"/>
      <w:pPr>
        <w:tabs>
          <w:tab w:val="num" w:pos="1680"/>
        </w:tabs>
        <w:ind w:left="2100" w:hanging="420"/>
      </w:pPr>
      <w:rPr>
        <w:rFonts w:ascii="ＭＳ 明朝" w:eastAsia="ＭＳ 明朝" w:hAnsi="ＭＳ 明朝" w:hint="eastAsia"/>
        <w:color w:val="auto"/>
      </w:rPr>
    </w:lvl>
    <w:lvl w:ilvl="4">
      <w:start w:val="1"/>
      <w:numFmt w:val="bullet"/>
      <w:lvlText w:val="・"/>
      <w:lvlJc w:val="left"/>
      <w:pPr>
        <w:tabs>
          <w:tab w:val="num" w:pos="2100"/>
        </w:tabs>
        <w:ind w:left="2520" w:hanging="420"/>
      </w:pPr>
      <w:rPr>
        <w:rFonts w:ascii="ＭＳ 明朝" w:eastAsia="ＭＳ 明朝" w:hAnsi="ＭＳ 明朝" w:hint="eastAsia"/>
        <w:color w:val="auto"/>
      </w:rPr>
    </w:lvl>
    <w:lvl w:ilvl="5">
      <w:start w:val="1"/>
      <w:numFmt w:val="bullet"/>
      <w:lvlText w:val="•"/>
      <w:lvlJc w:val="left"/>
      <w:pPr>
        <w:tabs>
          <w:tab w:val="num" w:pos="2520"/>
        </w:tabs>
        <w:ind w:left="2940" w:hanging="420"/>
      </w:pPr>
      <w:rPr>
        <w:rFonts w:ascii="ＭＳ 明朝" w:eastAsia="ＭＳ 明朝" w:hAnsi="ＭＳ 明朝" w:hint="eastAsia"/>
      </w:rPr>
    </w:lvl>
    <w:lvl w:ilvl="6">
      <w:start w:val="1"/>
      <w:numFmt w:val="bullet"/>
      <w:lvlText w:val="・"/>
      <w:lvlJc w:val="left"/>
      <w:pPr>
        <w:tabs>
          <w:tab w:val="num" w:pos="2940"/>
        </w:tabs>
        <w:ind w:left="3360" w:hanging="420"/>
      </w:pPr>
      <w:rPr>
        <w:rFonts w:ascii="ＭＳ 明朝" w:eastAsia="ＭＳ 明朝" w:hAnsi="ＭＳ 明朝" w:hint="eastAsia"/>
        <w:color w:val="auto"/>
      </w:rPr>
    </w:lvl>
    <w:lvl w:ilvl="7">
      <w:start w:val="1"/>
      <w:numFmt w:val="bullet"/>
      <w:lvlText w:val="・"/>
      <w:lvlJc w:val="left"/>
      <w:pPr>
        <w:tabs>
          <w:tab w:val="num" w:pos="3360"/>
        </w:tabs>
        <w:ind w:left="3780" w:hanging="420"/>
      </w:pPr>
      <w:rPr>
        <w:rFonts w:ascii="ＭＳ 明朝" w:eastAsia="ＭＳ 明朝" w:hAnsi="ＭＳ 明朝" w:hint="eastAsia"/>
        <w:color w:val="auto"/>
      </w:rPr>
    </w:lvl>
    <w:lvl w:ilvl="8">
      <w:start w:val="1"/>
      <w:numFmt w:val="bullet"/>
      <w:lvlText w:val="•"/>
      <w:lvlJc w:val="left"/>
      <w:pPr>
        <w:tabs>
          <w:tab w:val="num" w:pos="3780"/>
        </w:tabs>
        <w:ind w:left="4200" w:hanging="420"/>
      </w:pPr>
      <w:rPr>
        <w:rFonts w:ascii="ＭＳ 明朝" w:eastAsia="ＭＳ 明朝" w:hAnsi="ＭＳ 明朝" w:hint="eastAsia"/>
      </w:rPr>
    </w:lvl>
  </w:abstractNum>
  <w:abstractNum w:abstractNumId="8" w15:restartNumberingAfterBreak="0">
    <w:nsid w:val="60684609"/>
    <w:multiLevelType w:val="hybridMultilevel"/>
    <w:tmpl w:val="340E5868"/>
    <w:lvl w:ilvl="0" w:tplc="FD045054">
      <w:start w:val="1"/>
      <w:numFmt w:val="decimal"/>
      <w:lvlText w:val="%1."/>
      <w:lvlJc w:val="left"/>
      <w:pPr>
        <w:ind w:left="950" w:hanging="360"/>
      </w:pPr>
      <w:rPr>
        <w:rFonts w:hint="default"/>
      </w:rPr>
    </w:lvl>
    <w:lvl w:ilvl="1" w:tplc="04090017" w:tentative="1">
      <w:start w:val="1"/>
      <w:numFmt w:val="aiueoFullWidth"/>
      <w:lvlText w:val="(%2)"/>
      <w:lvlJc w:val="left"/>
      <w:pPr>
        <w:ind w:left="1430" w:hanging="420"/>
      </w:pPr>
    </w:lvl>
    <w:lvl w:ilvl="2" w:tplc="04090011" w:tentative="1">
      <w:start w:val="1"/>
      <w:numFmt w:val="decimalEnclosedCircle"/>
      <w:lvlText w:val="%3"/>
      <w:lvlJc w:val="left"/>
      <w:pPr>
        <w:ind w:left="1850" w:hanging="420"/>
      </w:pPr>
    </w:lvl>
    <w:lvl w:ilvl="3" w:tplc="0409000F" w:tentative="1">
      <w:start w:val="1"/>
      <w:numFmt w:val="decimal"/>
      <w:lvlText w:val="%4."/>
      <w:lvlJc w:val="left"/>
      <w:pPr>
        <w:ind w:left="2270" w:hanging="420"/>
      </w:pPr>
    </w:lvl>
    <w:lvl w:ilvl="4" w:tplc="04090017" w:tentative="1">
      <w:start w:val="1"/>
      <w:numFmt w:val="aiueoFullWidth"/>
      <w:lvlText w:val="(%5)"/>
      <w:lvlJc w:val="left"/>
      <w:pPr>
        <w:ind w:left="2690" w:hanging="420"/>
      </w:pPr>
    </w:lvl>
    <w:lvl w:ilvl="5" w:tplc="04090011" w:tentative="1">
      <w:start w:val="1"/>
      <w:numFmt w:val="decimalEnclosedCircle"/>
      <w:lvlText w:val="%6"/>
      <w:lvlJc w:val="left"/>
      <w:pPr>
        <w:ind w:left="3110" w:hanging="420"/>
      </w:pPr>
    </w:lvl>
    <w:lvl w:ilvl="6" w:tplc="0409000F" w:tentative="1">
      <w:start w:val="1"/>
      <w:numFmt w:val="decimal"/>
      <w:lvlText w:val="%7."/>
      <w:lvlJc w:val="left"/>
      <w:pPr>
        <w:ind w:left="3530" w:hanging="420"/>
      </w:pPr>
    </w:lvl>
    <w:lvl w:ilvl="7" w:tplc="04090017" w:tentative="1">
      <w:start w:val="1"/>
      <w:numFmt w:val="aiueoFullWidth"/>
      <w:lvlText w:val="(%8)"/>
      <w:lvlJc w:val="left"/>
      <w:pPr>
        <w:ind w:left="3950" w:hanging="420"/>
      </w:pPr>
    </w:lvl>
    <w:lvl w:ilvl="8" w:tplc="04090011" w:tentative="1">
      <w:start w:val="1"/>
      <w:numFmt w:val="decimalEnclosedCircle"/>
      <w:lvlText w:val="%9"/>
      <w:lvlJc w:val="left"/>
      <w:pPr>
        <w:ind w:left="4370" w:hanging="420"/>
      </w:pPr>
    </w:lvl>
  </w:abstractNum>
  <w:abstractNum w:abstractNumId="9" w15:restartNumberingAfterBreak="0">
    <w:nsid w:val="60CA794D"/>
    <w:multiLevelType w:val="multilevel"/>
    <w:tmpl w:val="AF303F3C"/>
    <w:lvl w:ilvl="0">
      <w:start w:val="1"/>
      <w:numFmt w:val="decimal"/>
      <w:suff w:val="space"/>
      <w:lvlText w:val="%1."/>
      <w:lvlJc w:val="left"/>
      <w:pPr>
        <w:ind w:left="425" w:hanging="425"/>
      </w:pPr>
      <w:rPr>
        <w:rFonts w:hint="eastAsia"/>
      </w:rPr>
    </w:lvl>
    <w:lvl w:ilvl="1">
      <w:start w:val="1"/>
      <w:numFmt w:val="decimal"/>
      <w:suff w:val="space"/>
      <w:lvlText w:val="%1.%2."/>
      <w:lvlJc w:val="left"/>
      <w:pPr>
        <w:ind w:left="425" w:hanging="425"/>
      </w:pPr>
      <w:rPr>
        <w:rFonts w:hint="eastAsia"/>
      </w:rPr>
    </w:lvl>
    <w:lvl w:ilvl="2">
      <w:start w:val="1"/>
      <w:numFmt w:val="decimal"/>
      <w:suff w:val="space"/>
      <w:lvlText w:val="%1.%2.%3."/>
      <w:lvlJc w:val="left"/>
      <w:pPr>
        <w:ind w:left="425" w:hanging="425"/>
      </w:pPr>
      <w:rPr>
        <w:rFonts w:hint="eastAsia"/>
      </w:rPr>
    </w:lvl>
    <w:lvl w:ilvl="3">
      <w:start w:val="1"/>
      <w:numFmt w:val="decimal"/>
      <w:suff w:val="space"/>
      <w:lvlText w:val="%1.%2.%3.%4."/>
      <w:lvlJc w:val="left"/>
      <w:pPr>
        <w:ind w:left="8080" w:hanging="425"/>
      </w:pPr>
      <w:rPr>
        <w:rFonts w:hint="eastAsia"/>
      </w:rPr>
    </w:lvl>
    <w:lvl w:ilvl="4">
      <w:start w:val="1"/>
      <w:numFmt w:val="decimal"/>
      <w:pStyle w:val="Heading5"/>
      <w:suff w:val="space"/>
      <w:lvlText w:val="%1.%2.%3.%4.%5."/>
      <w:lvlJc w:val="left"/>
      <w:pPr>
        <w:ind w:left="425" w:hanging="425"/>
      </w:pPr>
      <w:rPr>
        <w:rFonts w:hint="eastAsia"/>
      </w:rPr>
    </w:lvl>
    <w:lvl w:ilvl="5">
      <w:start w:val="1"/>
      <w:numFmt w:val="decimal"/>
      <w:suff w:val="space"/>
      <w:lvlText w:val="%1.%2.%3.%4.%5.%6."/>
      <w:lvlJc w:val="left"/>
      <w:pPr>
        <w:ind w:left="425" w:hanging="425"/>
      </w:pPr>
      <w:rPr>
        <w:rFonts w:hint="eastAsia"/>
      </w:rPr>
    </w:lvl>
    <w:lvl w:ilvl="6">
      <w:start w:val="1"/>
      <w:numFmt w:val="decimal"/>
      <w:suff w:val="space"/>
      <w:lvlText w:val="%1.%2.%3.%4.%5.%6.%7."/>
      <w:lvlJc w:val="left"/>
      <w:pPr>
        <w:ind w:left="425" w:hanging="425"/>
      </w:pPr>
      <w:rPr>
        <w:rFonts w:hint="eastAsia"/>
      </w:rPr>
    </w:lvl>
    <w:lvl w:ilvl="7">
      <w:start w:val="1"/>
      <w:numFmt w:val="decimal"/>
      <w:suff w:val="space"/>
      <w:lvlText w:val="%1.%2.%3.%4.%5.%6.%7.%8."/>
      <w:lvlJc w:val="left"/>
      <w:pPr>
        <w:ind w:left="425" w:hanging="425"/>
      </w:pPr>
      <w:rPr>
        <w:rFonts w:hint="eastAsia"/>
      </w:rPr>
    </w:lvl>
    <w:lvl w:ilvl="8">
      <w:start w:val="1"/>
      <w:numFmt w:val="decimal"/>
      <w:suff w:val="space"/>
      <w:lvlText w:val="%1.%2.%3.%4.%5.%6.%7.%8.%9."/>
      <w:lvlJc w:val="left"/>
      <w:pPr>
        <w:ind w:left="425" w:hanging="425"/>
      </w:pPr>
      <w:rPr>
        <w:rFonts w:hint="eastAsia"/>
      </w:rPr>
    </w:lvl>
  </w:abstractNum>
  <w:num w:numId="1">
    <w:abstractNumId w:val="9"/>
  </w:num>
  <w:num w:numId="2">
    <w:abstractNumId w:val="3"/>
  </w:num>
  <w:num w:numId="3">
    <w:abstractNumId w:val="4"/>
  </w:num>
  <w:num w:numId="4">
    <w:abstractNumId w:val="1"/>
  </w:num>
  <w:num w:numId="5">
    <w:abstractNumId w:val="7"/>
  </w:num>
  <w:num w:numId="6">
    <w:abstractNumId w:val="5"/>
  </w:num>
  <w:num w:numId="7">
    <w:abstractNumId w:val="0"/>
  </w:num>
  <w:num w:numId="8">
    <w:abstractNumId w:val="8"/>
  </w:num>
  <w:num w:numId="9">
    <w:abstractNumId w:val="2"/>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dung">
    <w15:presenceInfo w15:providerId="None" w15:userId="dadung"/>
  </w15:person>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ocumentProtection w:formatting="1" w:enforcement="0"/>
  <w:defaultTabStop w:val="840"/>
  <w:drawingGridHorizontalSpacing w:val="90"/>
  <w:displayHorizontalDrawingGridEvery w:val="0"/>
  <w:displayVerticalDrawingGridEvery w:val="2"/>
  <w:characterSpacingControl w:val="compressPunctuation"/>
  <w:hdrShapeDefaults>
    <o:shapedefaults v:ext="edit" spidmax="2052">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44C4F"/>
    <w:rsid w:val="000005E5"/>
    <w:rsid w:val="000009E8"/>
    <w:rsid w:val="00000B86"/>
    <w:rsid w:val="0000223E"/>
    <w:rsid w:val="00002605"/>
    <w:rsid w:val="000032F2"/>
    <w:rsid w:val="000043DD"/>
    <w:rsid w:val="0000597D"/>
    <w:rsid w:val="00005DD2"/>
    <w:rsid w:val="00006238"/>
    <w:rsid w:val="00011E8F"/>
    <w:rsid w:val="0001205B"/>
    <w:rsid w:val="000122FA"/>
    <w:rsid w:val="00013711"/>
    <w:rsid w:val="00013D57"/>
    <w:rsid w:val="000140B2"/>
    <w:rsid w:val="0001488F"/>
    <w:rsid w:val="00015749"/>
    <w:rsid w:val="00015821"/>
    <w:rsid w:val="000158C3"/>
    <w:rsid w:val="0001721D"/>
    <w:rsid w:val="000178EB"/>
    <w:rsid w:val="000201EB"/>
    <w:rsid w:val="00020F1F"/>
    <w:rsid w:val="0002150F"/>
    <w:rsid w:val="00022ED7"/>
    <w:rsid w:val="0002323C"/>
    <w:rsid w:val="000232A4"/>
    <w:rsid w:val="00023682"/>
    <w:rsid w:val="00023747"/>
    <w:rsid w:val="00023964"/>
    <w:rsid w:val="00023F43"/>
    <w:rsid w:val="000240A6"/>
    <w:rsid w:val="0002431C"/>
    <w:rsid w:val="00025778"/>
    <w:rsid w:val="00025DDF"/>
    <w:rsid w:val="00027620"/>
    <w:rsid w:val="0002773A"/>
    <w:rsid w:val="00027EAD"/>
    <w:rsid w:val="00031451"/>
    <w:rsid w:val="000315EC"/>
    <w:rsid w:val="0003252B"/>
    <w:rsid w:val="00032C70"/>
    <w:rsid w:val="000341CE"/>
    <w:rsid w:val="000358AE"/>
    <w:rsid w:val="00035FEB"/>
    <w:rsid w:val="00036FA3"/>
    <w:rsid w:val="000407DD"/>
    <w:rsid w:val="000409C1"/>
    <w:rsid w:val="00041012"/>
    <w:rsid w:val="00042A56"/>
    <w:rsid w:val="000440AF"/>
    <w:rsid w:val="000440D0"/>
    <w:rsid w:val="00045175"/>
    <w:rsid w:val="0004609D"/>
    <w:rsid w:val="00046966"/>
    <w:rsid w:val="00046F19"/>
    <w:rsid w:val="000470F0"/>
    <w:rsid w:val="000472DF"/>
    <w:rsid w:val="000508CF"/>
    <w:rsid w:val="0005118F"/>
    <w:rsid w:val="0005136A"/>
    <w:rsid w:val="000514AB"/>
    <w:rsid w:val="00051984"/>
    <w:rsid w:val="000519ED"/>
    <w:rsid w:val="000523F1"/>
    <w:rsid w:val="00052F10"/>
    <w:rsid w:val="00053A08"/>
    <w:rsid w:val="00053D39"/>
    <w:rsid w:val="00054750"/>
    <w:rsid w:val="000547FA"/>
    <w:rsid w:val="00055B90"/>
    <w:rsid w:val="00056E29"/>
    <w:rsid w:val="00056EF5"/>
    <w:rsid w:val="0005731A"/>
    <w:rsid w:val="000575C4"/>
    <w:rsid w:val="00057E9F"/>
    <w:rsid w:val="00057FAB"/>
    <w:rsid w:val="00060592"/>
    <w:rsid w:val="00062491"/>
    <w:rsid w:val="00062A3A"/>
    <w:rsid w:val="00063876"/>
    <w:rsid w:val="00064CAD"/>
    <w:rsid w:val="00064E15"/>
    <w:rsid w:val="00066818"/>
    <w:rsid w:val="00067BB0"/>
    <w:rsid w:val="000701B0"/>
    <w:rsid w:val="00070C04"/>
    <w:rsid w:val="00070D1E"/>
    <w:rsid w:val="000710AF"/>
    <w:rsid w:val="0007137C"/>
    <w:rsid w:val="00071932"/>
    <w:rsid w:val="00072181"/>
    <w:rsid w:val="000725A7"/>
    <w:rsid w:val="00072D89"/>
    <w:rsid w:val="0007351E"/>
    <w:rsid w:val="000736BE"/>
    <w:rsid w:val="000755B8"/>
    <w:rsid w:val="0007650F"/>
    <w:rsid w:val="0007661A"/>
    <w:rsid w:val="00076DEC"/>
    <w:rsid w:val="00081324"/>
    <w:rsid w:val="0008148F"/>
    <w:rsid w:val="00082D21"/>
    <w:rsid w:val="00083037"/>
    <w:rsid w:val="000835E8"/>
    <w:rsid w:val="000846BF"/>
    <w:rsid w:val="00084A1F"/>
    <w:rsid w:val="00084BBA"/>
    <w:rsid w:val="00084C53"/>
    <w:rsid w:val="00086DB5"/>
    <w:rsid w:val="00086E4F"/>
    <w:rsid w:val="000876E9"/>
    <w:rsid w:val="0009151F"/>
    <w:rsid w:val="0009169A"/>
    <w:rsid w:val="00092023"/>
    <w:rsid w:val="00092F46"/>
    <w:rsid w:val="000935AE"/>
    <w:rsid w:val="00093659"/>
    <w:rsid w:val="00093C8D"/>
    <w:rsid w:val="00093EB1"/>
    <w:rsid w:val="00094884"/>
    <w:rsid w:val="00095466"/>
    <w:rsid w:val="00095B99"/>
    <w:rsid w:val="000967CB"/>
    <w:rsid w:val="000969E9"/>
    <w:rsid w:val="00096B4C"/>
    <w:rsid w:val="00097003"/>
    <w:rsid w:val="000A006E"/>
    <w:rsid w:val="000A1318"/>
    <w:rsid w:val="000A1551"/>
    <w:rsid w:val="000A21EF"/>
    <w:rsid w:val="000A2344"/>
    <w:rsid w:val="000A2958"/>
    <w:rsid w:val="000A325F"/>
    <w:rsid w:val="000A37B9"/>
    <w:rsid w:val="000A3C87"/>
    <w:rsid w:val="000A4D57"/>
    <w:rsid w:val="000A4DCD"/>
    <w:rsid w:val="000A50A0"/>
    <w:rsid w:val="000A624F"/>
    <w:rsid w:val="000A6D32"/>
    <w:rsid w:val="000A7108"/>
    <w:rsid w:val="000B0110"/>
    <w:rsid w:val="000B0400"/>
    <w:rsid w:val="000B0BBB"/>
    <w:rsid w:val="000B1B72"/>
    <w:rsid w:val="000B24D2"/>
    <w:rsid w:val="000B285C"/>
    <w:rsid w:val="000B28CD"/>
    <w:rsid w:val="000B2BAF"/>
    <w:rsid w:val="000B2E60"/>
    <w:rsid w:val="000B3280"/>
    <w:rsid w:val="000B39BA"/>
    <w:rsid w:val="000B3D7E"/>
    <w:rsid w:val="000B3EA6"/>
    <w:rsid w:val="000B54F6"/>
    <w:rsid w:val="000B55EF"/>
    <w:rsid w:val="000B59D5"/>
    <w:rsid w:val="000B7660"/>
    <w:rsid w:val="000C051F"/>
    <w:rsid w:val="000C0B61"/>
    <w:rsid w:val="000C0C5B"/>
    <w:rsid w:val="000C16FF"/>
    <w:rsid w:val="000C3BDB"/>
    <w:rsid w:val="000C3D30"/>
    <w:rsid w:val="000C4053"/>
    <w:rsid w:val="000C4B99"/>
    <w:rsid w:val="000C4E62"/>
    <w:rsid w:val="000C698F"/>
    <w:rsid w:val="000C6FC5"/>
    <w:rsid w:val="000C706C"/>
    <w:rsid w:val="000C7195"/>
    <w:rsid w:val="000C7AF8"/>
    <w:rsid w:val="000D0CEC"/>
    <w:rsid w:val="000D1A09"/>
    <w:rsid w:val="000D21A0"/>
    <w:rsid w:val="000D36BB"/>
    <w:rsid w:val="000D3853"/>
    <w:rsid w:val="000D3B4A"/>
    <w:rsid w:val="000D3E22"/>
    <w:rsid w:val="000D4D27"/>
    <w:rsid w:val="000D4DAE"/>
    <w:rsid w:val="000D4EB9"/>
    <w:rsid w:val="000D4EF5"/>
    <w:rsid w:val="000D558A"/>
    <w:rsid w:val="000D5953"/>
    <w:rsid w:val="000D662E"/>
    <w:rsid w:val="000D6836"/>
    <w:rsid w:val="000D732B"/>
    <w:rsid w:val="000D7AE0"/>
    <w:rsid w:val="000E2054"/>
    <w:rsid w:val="000E2193"/>
    <w:rsid w:val="000E307B"/>
    <w:rsid w:val="000E4188"/>
    <w:rsid w:val="000E6C3E"/>
    <w:rsid w:val="000E7057"/>
    <w:rsid w:val="000E7064"/>
    <w:rsid w:val="000E7713"/>
    <w:rsid w:val="000F016B"/>
    <w:rsid w:val="000F01E6"/>
    <w:rsid w:val="000F0436"/>
    <w:rsid w:val="000F0A4E"/>
    <w:rsid w:val="000F1000"/>
    <w:rsid w:val="000F11F1"/>
    <w:rsid w:val="000F1665"/>
    <w:rsid w:val="000F166D"/>
    <w:rsid w:val="000F16C2"/>
    <w:rsid w:val="000F259F"/>
    <w:rsid w:val="000F341B"/>
    <w:rsid w:val="000F4842"/>
    <w:rsid w:val="000F585A"/>
    <w:rsid w:val="000F5DB8"/>
    <w:rsid w:val="000F6413"/>
    <w:rsid w:val="000F64CA"/>
    <w:rsid w:val="000F68BD"/>
    <w:rsid w:val="000F6FD8"/>
    <w:rsid w:val="000F7082"/>
    <w:rsid w:val="000F70EA"/>
    <w:rsid w:val="00100603"/>
    <w:rsid w:val="00100A15"/>
    <w:rsid w:val="00102657"/>
    <w:rsid w:val="00102A7F"/>
    <w:rsid w:val="00104206"/>
    <w:rsid w:val="00104CC5"/>
    <w:rsid w:val="00105237"/>
    <w:rsid w:val="001059DA"/>
    <w:rsid w:val="001071EC"/>
    <w:rsid w:val="00107E78"/>
    <w:rsid w:val="00110073"/>
    <w:rsid w:val="00110757"/>
    <w:rsid w:val="001115F0"/>
    <w:rsid w:val="0011200F"/>
    <w:rsid w:val="001126C9"/>
    <w:rsid w:val="00113A8B"/>
    <w:rsid w:val="00115617"/>
    <w:rsid w:val="0011597C"/>
    <w:rsid w:val="00115B91"/>
    <w:rsid w:val="001167D6"/>
    <w:rsid w:val="00117550"/>
    <w:rsid w:val="001177F6"/>
    <w:rsid w:val="00117B15"/>
    <w:rsid w:val="00120561"/>
    <w:rsid w:val="00120E13"/>
    <w:rsid w:val="001216DA"/>
    <w:rsid w:val="00121C52"/>
    <w:rsid w:val="0012240A"/>
    <w:rsid w:val="00122A86"/>
    <w:rsid w:val="00122FE5"/>
    <w:rsid w:val="001239C2"/>
    <w:rsid w:val="001246C6"/>
    <w:rsid w:val="00125099"/>
    <w:rsid w:val="00125648"/>
    <w:rsid w:val="00125B0D"/>
    <w:rsid w:val="001264FF"/>
    <w:rsid w:val="00126526"/>
    <w:rsid w:val="001277DE"/>
    <w:rsid w:val="00127C78"/>
    <w:rsid w:val="0013062F"/>
    <w:rsid w:val="001316B8"/>
    <w:rsid w:val="001326F6"/>
    <w:rsid w:val="00132A49"/>
    <w:rsid w:val="00133121"/>
    <w:rsid w:val="00133A1A"/>
    <w:rsid w:val="00133C4F"/>
    <w:rsid w:val="00134C3E"/>
    <w:rsid w:val="00135157"/>
    <w:rsid w:val="0013620C"/>
    <w:rsid w:val="00137221"/>
    <w:rsid w:val="001376D1"/>
    <w:rsid w:val="00140F03"/>
    <w:rsid w:val="001413A9"/>
    <w:rsid w:val="00141B00"/>
    <w:rsid w:val="00141B8B"/>
    <w:rsid w:val="0014231C"/>
    <w:rsid w:val="0014273B"/>
    <w:rsid w:val="00142E5E"/>
    <w:rsid w:val="00143258"/>
    <w:rsid w:val="00143337"/>
    <w:rsid w:val="0014339D"/>
    <w:rsid w:val="00143A98"/>
    <w:rsid w:val="00143C68"/>
    <w:rsid w:val="001447A5"/>
    <w:rsid w:val="00145339"/>
    <w:rsid w:val="00146867"/>
    <w:rsid w:val="00147F25"/>
    <w:rsid w:val="00153137"/>
    <w:rsid w:val="00153687"/>
    <w:rsid w:val="00153698"/>
    <w:rsid w:val="00153A9F"/>
    <w:rsid w:val="0015405C"/>
    <w:rsid w:val="00154D48"/>
    <w:rsid w:val="0015538F"/>
    <w:rsid w:val="0015546D"/>
    <w:rsid w:val="00155498"/>
    <w:rsid w:val="001562EA"/>
    <w:rsid w:val="00156391"/>
    <w:rsid w:val="00156A4E"/>
    <w:rsid w:val="00157261"/>
    <w:rsid w:val="0016014F"/>
    <w:rsid w:val="0016026C"/>
    <w:rsid w:val="00160491"/>
    <w:rsid w:val="00160E34"/>
    <w:rsid w:val="00161570"/>
    <w:rsid w:val="001615F4"/>
    <w:rsid w:val="00161EF7"/>
    <w:rsid w:val="0016341B"/>
    <w:rsid w:val="0016370A"/>
    <w:rsid w:val="00163C6A"/>
    <w:rsid w:val="001657F6"/>
    <w:rsid w:val="00165957"/>
    <w:rsid w:val="00165F26"/>
    <w:rsid w:val="00166962"/>
    <w:rsid w:val="00166F35"/>
    <w:rsid w:val="00167AD8"/>
    <w:rsid w:val="00170545"/>
    <w:rsid w:val="00170929"/>
    <w:rsid w:val="00170B25"/>
    <w:rsid w:val="00170EA3"/>
    <w:rsid w:val="001719D9"/>
    <w:rsid w:val="00171F4C"/>
    <w:rsid w:val="0017224A"/>
    <w:rsid w:val="00172710"/>
    <w:rsid w:val="00173280"/>
    <w:rsid w:val="00173DF0"/>
    <w:rsid w:val="00174392"/>
    <w:rsid w:val="00174DBB"/>
    <w:rsid w:val="001753ED"/>
    <w:rsid w:val="001754C7"/>
    <w:rsid w:val="00175525"/>
    <w:rsid w:val="00175B74"/>
    <w:rsid w:val="00176ED7"/>
    <w:rsid w:val="00181F05"/>
    <w:rsid w:val="0018211A"/>
    <w:rsid w:val="0018215F"/>
    <w:rsid w:val="00182AD7"/>
    <w:rsid w:val="00183055"/>
    <w:rsid w:val="001837D8"/>
    <w:rsid w:val="001844D4"/>
    <w:rsid w:val="00184ED4"/>
    <w:rsid w:val="00185437"/>
    <w:rsid w:val="00185B35"/>
    <w:rsid w:val="001867FA"/>
    <w:rsid w:val="00186E81"/>
    <w:rsid w:val="00191DCE"/>
    <w:rsid w:val="00191FC9"/>
    <w:rsid w:val="001922C4"/>
    <w:rsid w:val="0019238A"/>
    <w:rsid w:val="00194871"/>
    <w:rsid w:val="00194E15"/>
    <w:rsid w:val="00196060"/>
    <w:rsid w:val="001A0A53"/>
    <w:rsid w:val="001A0D70"/>
    <w:rsid w:val="001A1AAA"/>
    <w:rsid w:val="001A49C0"/>
    <w:rsid w:val="001A4D6C"/>
    <w:rsid w:val="001A67EA"/>
    <w:rsid w:val="001A702E"/>
    <w:rsid w:val="001A7977"/>
    <w:rsid w:val="001B034C"/>
    <w:rsid w:val="001B17CE"/>
    <w:rsid w:val="001B1D08"/>
    <w:rsid w:val="001B3086"/>
    <w:rsid w:val="001B35DB"/>
    <w:rsid w:val="001B3652"/>
    <w:rsid w:val="001B3A80"/>
    <w:rsid w:val="001B445E"/>
    <w:rsid w:val="001B459C"/>
    <w:rsid w:val="001B5CF0"/>
    <w:rsid w:val="001B625C"/>
    <w:rsid w:val="001B7218"/>
    <w:rsid w:val="001B761C"/>
    <w:rsid w:val="001B79B2"/>
    <w:rsid w:val="001C09FF"/>
    <w:rsid w:val="001C0A23"/>
    <w:rsid w:val="001C0AE6"/>
    <w:rsid w:val="001C0C23"/>
    <w:rsid w:val="001C1148"/>
    <w:rsid w:val="001C4532"/>
    <w:rsid w:val="001C5B86"/>
    <w:rsid w:val="001C5D33"/>
    <w:rsid w:val="001C5FB2"/>
    <w:rsid w:val="001C7529"/>
    <w:rsid w:val="001C7A20"/>
    <w:rsid w:val="001C7A54"/>
    <w:rsid w:val="001D2119"/>
    <w:rsid w:val="001D361F"/>
    <w:rsid w:val="001D3ADB"/>
    <w:rsid w:val="001D4157"/>
    <w:rsid w:val="001D5D65"/>
    <w:rsid w:val="001D6EA6"/>
    <w:rsid w:val="001D746E"/>
    <w:rsid w:val="001D7B32"/>
    <w:rsid w:val="001E0350"/>
    <w:rsid w:val="001E1873"/>
    <w:rsid w:val="001E44E6"/>
    <w:rsid w:val="001E46A6"/>
    <w:rsid w:val="001E68C0"/>
    <w:rsid w:val="001F00C3"/>
    <w:rsid w:val="001F0A27"/>
    <w:rsid w:val="001F182E"/>
    <w:rsid w:val="001F1DA5"/>
    <w:rsid w:val="001F1DB1"/>
    <w:rsid w:val="001F2055"/>
    <w:rsid w:val="001F28B0"/>
    <w:rsid w:val="001F4442"/>
    <w:rsid w:val="001F4CEB"/>
    <w:rsid w:val="001F68CE"/>
    <w:rsid w:val="001F7841"/>
    <w:rsid w:val="0020080E"/>
    <w:rsid w:val="00200E84"/>
    <w:rsid w:val="00200F9E"/>
    <w:rsid w:val="002020F0"/>
    <w:rsid w:val="0020242E"/>
    <w:rsid w:val="00202FED"/>
    <w:rsid w:val="00204EE6"/>
    <w:rsid w:val="002050B9"/>
    <w:rsid w:val="00205909"/>
    <w:rsid w:val="002070DF"/>
    <w:rsid w:val="00207482"/>
    <w:rsid w:val="002079D4"/>
    <w:rsid w:val="00210000"/>
    <w:rsid w:val="002107A5"/>
    <w:rsid w:val="0021087A"/>
    <w:rsid w:val="00210C00"/>
    <w:rsid w:val="00210F1E"/>
    <w:rsid w:val="00212692"/>
    <w:rsid w:val="002128A4"/>
    <w:rsid w:val="00216207"/>
    <w:rsid w:val="00216597"/>
    <w:rsid w:val="002169C0"/>
    <w:rsid w:val="00216A71"/>
    <w:rsid w:val="0021760E"/>
    <w:rsid w:val="00217E9D"/>
    <w:rsid w:val="0022074B"/>
    <w:rsid w:val="00221BE4"/>
    <w:rsid w:val="00222694"/>
    <w:rsid w:val="00222C02"/>
    <w:rsid w:val="00222DA7"/>
    <w:rsid w:val="00222FAA"/>
    <w:rsid w:val="00223FD2"/>
    <w:rsid w:val="002251FE"/>
    <w:rsid w:val="00226F29"/>
    <w:rsid w:val="00227F25"/>
    <w:rsid w:val="0023079A"/>
    <w:rsid w:val="002313DF"/>
    <w:rsid w:val="002326A6"/>
    <w:rsid w:val="002327BF"/>
    <w:rsid w:val="00232B86"/>
    <w:rsid w:val="002334A7"/>
    <w:rsid w:val="00233906"/>
    <w:rsid w:val="00233EE8"/>
    <w:rsid w:val="00233FF4"/>
    <w:rsid w:val="0023466A"/>
    <w:rsid w:val="002356FB"/>
    <w:rsid w:val="00235AEC"/>
    <w:rsid w:val="00235F9F"/>
    <w:rsid w:val="00236450"/>
    <w:rsid w:val="00236AFE"/>
    <w:rsid w:val="002379D3"/>
    <w:rsid w:val="0024013E"/>
    <w:rsid w:val="00240DE9"/>
    <w:rsid w:val="002410A0"/>
    <w:rsid w:val="00241DC5"/>
    <w:rsid w:val="00241EB2"/>
    <w:rsid w:val="0024316E"/>
    <w:rsid w:val="00244A61"/>
    <w:rsid w:val="00244FAE"/>
    <w:rsid w:val="00246C60"/>
    <w:rsid w:val="00251515"/>
    <w:rsid w:val="0025229F"/>
    <w:rsid w:val="0025295D"/>
    <w:rsid w:val="002530CC"/>
    <w:rsid w:val="0025441D"/>
    <w:rsid w:val="00256375"/>
    <w:rsid w:val="002565F3"/>
    <w:rsid w:val="002572E5"/>
    <w:rsid w:val="002574CF"/>
    <w:rsid w:val="002578A1"/>
    <w:rsid w:val="00257CCA"/>
    <w:rsid w:val="00260273"/>
    <w:rsid w:val="00260ABD"/>
    <w:rsid w:val="00260F2E"/>
    <w:rsid w:val="00261546"/>
    <w:rsid w:val="002619F8"/>
    <w:rsid w:val="0026210C"/>
    <w:rsid w:val="00262184"/>
    <w:rsid w:val="002626E3"/>
    <w:rsid w:val="0026272B"/>
    <w:rsid w:val="00262FCF"/>
    <w:rsid w:val="00263077"/>
    <w:rsid w:val="00263825"/>
    <w:rsid w:val="00263AF5"/>
    <w:rsid w:val="00264ADE"/>
    <w:rsid w:val="00265378"/>
    <w:rsid w:val="00266498"/>
    <w:rsid w:val="00267C2F"/>
    <w:rsid w:val="00270BB7"/>
    <w:rsid w:val="00271C82"/>
    <w:rsid w:val="0027323D"/>
    <w:rsid w:val="0027476C"/>
    <w:rsid w:val="00274C56"/>
    <w:rsid w:val="00275387"/>
    <w:rsid w:val="002753B1"/>
    <w:rsid w:val="00276042"/>
    <w:rsid w:val="00276FB8"/>
    <w:rsid w:val="00277A6B"/>
    <w:rsid w:val="00277CE8"/>
    <w:rsid w:val="002805D4"/>
    <w:rsid w:val="00280FAA"/>
    <w:rsid w:val="00281849"/>
    <w:rsid w:val="00282034"/>
    <w:rsid w:val="00282098"/>
    <w:rsid w:val="002824D2"/>
    <w:rsid w:val="002839C1"/>
    <w:rsid w:val="002846EC"/>
    <w:rsid w:val="002866CD"/>
    <w:rsid w:val="0028689B"/>
    <w:rsid w:val="00286D6F"/>
    <w:rsid w:val="002871B0"/>
    <w:rsid w:val="00287908"/>
    <w:rsid w:val="00290A00"/>
    <w:rsid w:val="00290CB3"/>
    <w:rsid w:val="00290E07"/>
    <w:rsid w:val="0029110E"/>
    <w:rsid w:val="00291245"/>
    <w:rsid w:val="002913B4"/>
    <w:rsid w:val="002923C4"/>
    <w:rsid w:val="0029250D"/>
    <w:rsid w:val="00292D24"/>
    <w:rsid w:val="0029315E"/>
    <w:rsid w:val="00293749"/>
    <w:rsid w:val="00294006"/>
    <w:rsid w:val="00296508"/>
    <w:rsid w:val="002A0129"/>
    <w:rsid w:val="002A1197"/>
    <w:rsid w:val="002A1885"/>
    <w:rsid w:val="002A38A0"/>
    <w:rsid w:val="002A38D6"/>
    <w:rsid w:val="002A3E7C"/>
    <w:rsid w:val="002A4285"/>
    <w:rsid w:val="002A4D61"/>
    <w:rsid w:val="002A56B5"/>
    <w:rsid w:val="002A63F7"/>
    <w:rsid w:val="002A6DCC"/>
    <w:rsid w:val="002B038A"/>
    <w:rsid w:val="002B091E"/>
    <w:rsid w:val="002B1B7A"/>
    <w:rsid w:val="002B2C9D"/>
    <w:rsid w:val="002B33F6"/>
    <w:rsid w:val="002B56A4"/>
    <w:rsid w:val="002C07DB"/>
    <w:rsid w:val="002C090A"/>
    <w:rsid w:val="002C0B58"/>
    <w:rsid w:val="002C1CB9"/>
    <w:rsid w:val="002C350A"/>
    <w:rsid w:val="002C45C8"/>
    <w:rsid w:val="002C45D0"/>
    <w:rsid w:val="002C7221"/>
    <w:rsid w:val="002C75B3"/>
    <w:rsid w:val="002C774F"/>
    <w:rsid w:val="002C7D11"/>
    <w:rsid w:val="002D0203"/>
    <w:rsid w:val="002D02B8"/>
    <w:rsid w:val="002D06A3"/>
    <w:rsid w:val="002D06A8"/>
    <w:rsid w:val="002D07B3"/>
    <w:rsid w:val="002D1975"/>
    <w:rsid w:val="002D1EA3"/>
    <w:rsid w:val="002D2A8A"/>
    <w:rsid w:val="002D2C38"/>
    <w:rsid w:val="002D2F94"/>
    <w:rsid w:val="002D3A34"/>
    <w:rsid w:val="002D3D4B"/>
    <w:rsid w:val="002D3E7A"/>
    <w:rsid w:val="002D4201"/>
    <w:rsid w:val="002D4AF0"/>
    <w:rsid w:val="002D53C6"/>
    <w:rsid w:val="002D5D2B"/>
    <w:rsid w:val="002D72DE"/>
    <w:rsid w:val="002D7791"/>
    <w:rsid w:val="002D78F2"/>
    <w:rsid w:val="002E053D"/>
    <w:rsid w:val="002E0897"/>
    <w:rsid w:val="002E133A"/>
    <w:rsid w:val="002E14C6"/>
    <w:rsid w:val="002E2CA2"/>
    <w:rsid w:val="002E3AAE"/>
    <w:rsid w:val="002E3BDF"/>
    <w:rsid w:val="002E3E54"/>
    <w:rsid w:val="002E5114"/>
    <w:rsid w:val="002E5789"/>
    <w:rsid w:val="002E638A"/>
    <w:rsid w:val="002E64CF"/>
    <w:rsid w:val="002E6578"/>
    <w:rsid w:val="002E776D"/>
    <w:rsid w:val="002F0E17"/>
    <w:rsid w:val="002F16B4"/>
    <w:rsid w:val="002F1C71"/>
    <w:rsid w:val="002F23B3"/>
    <w:rsid w:val="002F2D59"/>
    <w:rsid w:val="002F528E"/>
    <w:rsid w:val="002F5615"/>
    <w:rsid w:val="002F56F3"/>
    <w:rsid w:val="002F619A"/>
    <w:rsid w:val="002F6A96"/>
    <w:rsid w:val="002F6EDE"/>
    <w:rsid w:val="002F7A4F"/>
    <w:rsid w:val="00300508"/>
    <w:rsid w:val="0030056B"/>
    <w:rsid w:val="00301ACE"/>
    <w:rsid w:val="00301D5D"/>
    <w:rsid w:val="00301F19"/>
    <w:rsid w:val="0030228A"/>
    <w:rsid w:val="003032F5"/>
    <w:rsid w:val="00303C1E"/>
    <w:rsid w:val="00303D41"/>
    <w:rsid w:val="00304ADE"/>
    <w:rsid w:val="00304D79"/>
    <w:rsid w:val="003053FF"/>
    <w:rsid w:val="00306878"/>
    <w:rsid w:val="003072E7"/>
    <w:rsid w:val="00307BA0"/>
    <w:rsid w:val="00310794"/>
    <w:rsid w:val="003117D4"/>
    <w:rsid w:val="003123EC"/>
    <w:rsid w:val="00313085"/>
    <w:rsid w:val="00314137"/>
    <w:rsid w:val="003141FA"/>
    <w:rsid w:val="00314852"/>
    <w:rsid w:val="00314D2B"/>
    <w:rsid w:val="00315A38"/>
    <w:rsid w:val="0031701A"/>
    <w:rsid w:val="00317410"/>
    <w:rsid w:val="003176C8"/>
    <w:rsid w:val="003207C0"/>
    <w:rsid w:val="00321126"/>
    <w:rsid w:val="0032138A"/>
    <w:rsid w:val="0032179A"/>
    <w:rsid w:val="003222BD"/>
    <w:rsid w:val="00322E58"/>
    <w:rsid w:val="00322E9D"/>
    <w:rsid w:val="00323E52"/>
    <w:rsid w:val="00324C31"/>
    <w:rsid w:val="00324D4A"/>
    <w:rsid w:val="0032586F"/>
    <w:rsid w:val="00326007"/>
    <w:rsid w:val="003269FA"/>
    <w:rsid w:val="00331BEE"/>
    <w:rsid w:val="00333C9C"/>
    <w:rsid w:val="003342EE"/>
    <w:rsid w:val="00335003"/>
    <w:rsid w:val="0033563A"/>
    <w:rsid w:val="00336643"/>
    <w:rsid w:val="0034002C"/>
    <w:rsid w:val="003405D5"/>
    <w:rsid w:val="00340812"/>
    <w:rsid w:val="003413E6"/>
    <w:rsid w:val="00341A72"/>
    <w:rsid w:val="0034254A"/>
    <w:rsid w:val="00342E84"/>
    <w:rsid w:val="0034342B"/>
    <w:rsid w:val="0034477B"/>
    <w:rsid w:val="0034512F"/>
    <w:rsid w:val="00345452"/>
    <w:rsid w:val="00345866"/>
    <w:rsid w:val="0034640F"/>
    <w:rsid w:val="003507FE"/>
    <w:rsid w:val="003520F7"/>
    <w:rsid w:val="003521DB"/>
    <w:rsid w:val="00352832"/>
    <w:rsid w:val="003533D2"/>
    <w:rsid w:val="00354BB5"/>
    <w:rsid w:val="0035567D"/>
    <w:rsid w:val="0035688A"/>
    <w:rsid w:val="00356D1C"/>
    <w:rsid w:val="00356D4A"/>
    <w:rsid w:val="00356F9B"/>
    <w:rsid w:val="00356FFA"/>
    <w:rsid w:val="00357AD7"/>
    <w:rsid w:val="00360735"/>
    <w:rsid w:val="00360827"/>
    <w:rsid w:val="0036095B"/>
    <w:rsid w:val="003613C8"/>
    <w:rsid w:val="00361AD5"/>
    <w:rsid w:val="003625A4"/>
    <w:rsid w:val="00362952"/>
    <w:rsid w:val="00362A52"/>
    <w:rsid w:val="00363C1A"/>
    <w:rsid w:val="00363ED8"/>
    <w:rsid w:val="0036562E"/>
    <w:rsid w:val="00365964"/>
    <w:rsid w:val="00365ED7"/>
    <w:rsid w:val="003661DE"/>
    <w:rsid w:val="0036634C"/>
    <w:rsid w:val="00366A96"/>
    <w:rsid w:val="0036799E"/>
    <w:rsid w:val="00370765"/>
    <w:rsid w:val="003710C3"/>
    <w:rsid w:val="0037117A"/>
    <w:rsid w:val="00371BA5"/>
    <w:rsid w:val="00371E88"/>
    <w:rsid w:val="00372394"/>
    <w:rsid w:val="003727B5"/>
    <w:rsid w:val="00372A45"/>
    <w:rsid w:val="00372D7E"/>
    <w:rsid w:val="0037305D"/>
    <w:rsid w:val="00373B4E"/>
    <w:rsid w:val="00373CF1"/>
    <w:rsid w:val="00375EBB"/>
    <w:rsid w:val="003770EB"/>
    <w:rsid w:val="00377821"/>
    <w:rsid w:val="003778D3"/>
    <w:rsid w:val="0038006F"/>
    <w:rsid w:val="00380E40"/>
    <w:rsid w:val="00381546"/>
    <w:rsid w:val="00381A12"/>
    <w:rsid w:val="003823D5"/>
    <w:rsid w:val="00382D72"/>
    <w:rsid w:val="00383425"/>
    <w:rsid w:val="003834EB"/>
    <w:rsid w:val="003837C3"/>
    <w:rsid w:val="00383868"/>
    <w:rsid w:val="00384B8E"/>
    <w:rsid w:val="00385856"/>
    <w:rsid w:val="00385BB2"/>
    <w:rsid w:val="003862AF"/>
    <w:rsid w:val="00386953"/>
    <w:rsid w:val="00386E79"/>
    <w:rsid w:val="00386F42"/>
    <w:rsid w:val="00386FE7"/>
    <w:rsid w:val="003871C0"/>
    <w:rsid w:val="00387670"/>
    <w:rsid w:val="00387DE7"/>
    <w:rsid w:val="00387FC9"/>
    <w:rsid w:val="00390793"/>
    <w:rsid w:val="0039143E"/>
    <w:rsid w:val="0039184A"/>
    <w:rsid w:val="00391C7B"/>
    <w:rsid w:val="0039297A"/>
    <w:rsid w:val="00392B12"/>
    <w:rsid w:val="00392D41"/>
    <w:rsid w:val="0039423A"/>
    <w:rsid w:val="00395B53"/>
    <w:rsid w:val="003967E5"/>
    <w:rsid w:val="0039796B"/>
    <w:rsid w:val="003A01FD"/>
    <w:rsid w:val="003A03A8"/>
    <w:rsid w:val="003A0EE4"/>
    <w:rsid w:val="003A123C"/>
    <w:rsid w:val="003A130A"/>
    <w:rsid w:val="003A1514"/>
    <w:rsid w:val="003A1734"/>
    <w:rsid w:val="003A1AF1"/>
    <w:rsid w:val="003A1B05"/>
    <w:rsid w:val="003A2CA8"/>
    <w:rsid w:val="003A3587"/>
    <w:rsid w:val="003A35A2"/>
    <w:rsid w:val="003A369D"/>
    <w:rsid w:val="003A393D"/>
    <w:rsid w:val="003A4A08"/>
    <w:rsid w:val="003A4EA0"/>
    <w:rsid w:val="003A529F"/>
    <w:rsid w:val="003A538F"/>
    <w:rsid w:val="003A5B91"/>
    <w:rsid w:val="003A5D07"/>
    <w:rsid w:val="003A641D"/>
    <w:rsid w:val="003A6E6D"/>
    <w:rsid w:val="003A7628"/>
    <w:rsid w:val="003B1000"/>
    <w:rsid w:val="003B35FF"/>
    <w:rsid w:val="003B41BA"/>
    <w:rsid w:val="003B43AB"/>
    <w:rsid w:val="003B5FFF"/>
    <w:rsid w:val="003B73BB"/>
    <w:rsid w:val="003C053B"/>
    <w:rsid w:val="003C19A2"/>
    <w:rsid w:val="003C1B58"/>
    <w:rsid w:val="003C2003"/>
    <w:rsid w:val="003C23CF"/>
    <w:rsid w:val="003C3960"/>
    <w:rsid w:val="003C4239"/>
    <w:rsid w:val="003C53DC"/>
    <w:rsid w:val="003C5BBC"/>
    <w:rsid w:val="003C5F7E"/>
    <w:rsid w:val="003C628E"/>
    <w:rsid w:val="003C633B"/>
    <w:rsid w:val="003C65A1"/>
    <w:rsid w:val="003C6774"/>
    <w:rsid w:val="003C69D8"/>
    <w:rsid w:val="003C7023"/>
    <w:rsid w:val="003D0A7C"/>
    <w:rsid w:val="003D0B9D"/>
    <w:rsid w:val="003D18C7"/>
    <w:rsid w:val="003D29F6"/>
    <w:rsid w:val="003D657E"/>
    <w:rsid w:val="003D7EEB"/>
    <w:rsid w:val="003E02C7"/>
    <w:rsid w:val="003E0550"/>
    <w:rsid w:val="003E113D"/>
    <w:rsid w:val="003E13DE"/>
    <w:rsid w:val="003E1F99"/>
    <w:rsid w:val="003E22B5"/>
    <w:rsid w:val="003E2D01"/>
    <w:rsid w:val="003E33DE"/>
    <w:rsid w:val="003E3FB3"/>
    <w:rsid w:val="003E5D08"/>
    <w:rsid w:val="003E7C50"/>
    <w:rsid w:val="003F00A9"/>
    <w:rsid w:val="003F0930"/>
    <w:rsid w:val="003F191F"/>
    <w:rsid w:val="003F2CB9"/>
    <w:rsid w:val="003F3147"/>
    <w:rsid w:val="003F3616"/>
    <w:rsid w:val="003F3877"/>
    <w:rsid w:val="003F3CB9"/>
    <w:rsid w:val="003F4D4A"/>
    <w:rsid w:val="003F6922"/>
    <w:rsid w:val="003F693D"/>
    <w:rsid w:val="003F72FB"/>
    <w:rsid w:val="003F7333"/>
    <w:rsid w:val="003F757B"/>
    <w:rsid w:val="00401456"/>
    <w:rsid w:val="00401500"/>
    <w:rsid w:val="004015B6"/>
    <w:rsid w:val="00401CC8"/>
    <w:rsid w:val="00403A2F"/>
    <w:rsid w:val="004059F8"/>
    <w:rsid w:val="00406A36"/>
    <w:rsid w:val="00407A95"/>
    <w:rsid w:val="004122A8"/>
    <w:rsid w:val="00414A6A"/>
    <w:rsid w:val="00414C61"/>
    <w:rsid w:val="00414E98"/>
    <w:rsid w:val="004163AD"/>
    <w:rsid w:val="00416400"/>
    <w:rsid w:val="004165EB"/>
    <w:rsid w:val="00417096"/>
    <w:rsid w:val="004176A1"/>
    <w:rsid w:val="00417D98"/>
    <w:rsid w:val="004204A5"/>
    <w:rsid w:val="0042092C"/>
    <w:rsid w:val="00421583"/>
    <w:rsid w:val="00421C5F"/>
    <w:rsid w:val="004232B7"/>
    <w:rsid w:val="004239AE"/>
    <w:rsid w:val="00424ED4"/>
    <w:rsid w:val="004256F8"/>
    <w:rsid w:val="004269A3"/>
    <w:rsid w:val="00426BBE"/>
    <w:rsid w:val="00426DD7"/>
    <w:rsid w:val="00427110"/>
    <w:rsid w:val="004305BF"/>
    <w:rsid w:val="0043124A"/>
    <w:rsid w:val="00431581"/>
    <w:rsid w:val="00431A56"/>
    <w:rsid w:val="00433414"/>
    <w:rsid w:val="00433443"/>
    <w:rsid w:val="00434D30"/>
    <w:rsid w:val="00437211"/>
    <w:rsid w:val="00437E70"/>
    <w:rsid w:val="00437EFF"/>
    <w:rsid w:val="0044000F"/>
    <w:rsid w:val="00440487"/>
    <w:rsid w:val="00440F78"/>
    <w:rsid w:val="00440FE4"/>
    <w:rsid w:val="004416AD"/>
    <w:rsid w:val="00441894"/>
    <w:rsid w:val="00441A8B"/>
    <w:rsid w:val="004421A3"/>
    <w:rsid w:val="004435FD"/>
    <w:rsid w:val="00443D3E"/>
    <w:rsid w:val="00444AF1"/>
    <w:rsid w:val="00444C4F"/>
    <w:rsid w:val="00445CBA"/>
    <w:rsid w:val="00445F49"/>
    <w:rsid w:val="00446211"/>
    <w:rsid w:val="00446B06"/>
    <w:rsid w:val="0045001A"/>
    <w:rsid w:val="004503CD"/>
    <w:rsid w:val="00450571"/>
    <w:rsid w:val="004511A1"/>
    <w:rsid w:val="004513BE"/>
    <w:rsid w:val="00451881"/>
    <w:rsid w:val="00452608"/>
    <w:rsid w:val="00453611"/>
    <w:rsid w:val="00454473"/>
    <w:rsid w:val="00455EE3"/>
    <w:rsid w:val="004575D6"/>
    <w:rsid w:val="00457746"/>
    <w:rsid w:val="00457A3D"/>
    <w:rsid w:val="00457E2E"/>
    <w:rsid w:val="004602EE"/>
    <w:rsid w:val="00460624"/>
    <w:rsid w:val="00460D7F"/>
    <w:rsid w:val="00460DEC"/>
    <w:rsid w:val="00460E3C"/>
    <w:rsid w:val="00462B66"/>
    <w:rsid w:val="004633CA"/>
    <w:rsid w:val="004647C0"/>
    <w:rsid w:val="00464A39"/>
    <w:rsid w:val="0046567C"/>
    <w:rsid w:val="00465C59"/>
    <w:rsid w:val="00465D9C"/>
    <w:rsid w:val="00466091"/>
    <w:rsid w:val="00466DF6"/>
    <w:rsid w:val="0046712A"/>
    <w:rsid w:val="0046731F"/>
    <w:rsid w:val="00467344"/>
    <w:rsid w:val="004674D8"/>
    <w:rsid w:val="004675D7"/>
    <w:rsid w:val="00467A24"/>
    <w:rsid w:val="00467F9C"/>
    <w:rsid w:val="00472B8C"/>
    <w:rsid w:val="004733C4"/>
    <w:rsid w:val="00473661"/>
    <w:rsid w:val="00475268"/>
    <w:rsid w:val="0047533F"/>
    <w:rsid w:val="00475713"/>
    <w:rsid w:val="00476037"/>
    <w:rsid w:val="004776B0"/>
    <w:rsid w:val="00480204"/>
    <w:rsid w:val="0048115A"/>
    <w:rsid w:val="0048163C"/>
    <w:rsid w:val="0048189A"/>
    <w:rsid w:val="00483971"/>
    <w:rsid w:val="00483C69"/>
    <w:rsid w:val="00485695"/>
    <w:rsid w:val="00486566"/>
    <w:rsid w:val="004870EC"/>
    <w:rsid w:val="00487818"/>
    <w:rsid w:val="00490376"/>
    <w:rsid w:val="00490CBF"/>
    <w:rsid w:val="00491813"/>
    <w:rsid w:val="00491B2C"/>
    <w:rsid w:val="00492574"/>
    <w:rsid w:val="0049336A"/>
    <w:rsid w:val="004938E4"/>
    <w:rsid w:val="00493AE4"/>
    <w:rsid w:val="0049498E"/>
    <w:rsid w:val="00495BE4"/>
    <w:rsid w:val="00495E22"/>
    <w:rsid w:val="00496320"/>
    <w:rsid w:val="004A0B37"/>
    <w:rsid w:val="004A356B"/>
    <w:rsid w:val="004A43A0"/>
    <w:rsid w:val="004A60AE"/>
    <w:rsid w:val="004A71DD"/>
    <w:rsid w:val="004A7FDE"/>
    <w:rsid w:val="004B0355"/>
    <w:rsid w:val="004B1518"/>
    <w:rsid w:val="004B288E"/>
    <w:rsid w:val="004B4138"/>
    <w:rsid w:val="004B454C"/>
    <w:rsid w:val="004B4AF8"/>
    <w:rsid w:val="004B61B9"/>
    <w:rsid w:val="004B6A48"/>
    <w:rsid w:val="004C00FB"/>
    <w:rsid w:val="004C175C"/>
    <w:rsid w:val="004C23E9"/>
    <w:rsid w:val="004C2F21"/>
    <w:rsid w:val="004C3217"/>
    <w:rsid w:val="004C3370"/>
    <w:rsid w:val="004C3B53"/>
    <w:rsid w:val="004C4D91"/>
    <w:rsid w:val="004C558A"/>
    <w:rsid w:val="004C5B58"/>
    <w:rsid w:val="004C610E"/>
    <w:rsid w:val="004C647D"/>
    <w:rsid w:val="004C727E"/>
    <w:rsid w:val="004C7611"/>
    <w:rsid w:val="004D0918"/>
    <w:rsid w:val="004D0BB8"/>
    <w:rsid w:val="004D1E03"/>
    <w:rsid w:val="004D2B56"/>
    <w:rsid w:val="004D3944"/>
    <w:rsid w:val="004D3A29"/>
    <w:rsid w:val="004D3BE8"/>
    <w:rsid w:val="004D49CE"/>
    <w:rsid w:val="004D5F7F"/>
    <w:rsid w:val="004D6995"/>
    <w:rsid w:val="004D7140"/>
    <w:rsid w:val="004E0B0F"/>
    <w:rsid w:val="004E109B"/>
    <w:rsid w:val="004E29FA"/>
    <w:rsid w:val="004E2B28"/>
    <w:rsid w:val="004E3E65"/>
    <w:rsid w:val="004E40CF"/>
    <w:rsid w:val="004E450B"/>
    <w:rsid w:val="004E47BF"/>
    <w:rsid w:val="004E558E"/>
    <w:rsid w:val="004E5649"/>
    <w:rsid w:val="004E5837"/>
    <w:rsid w:val="004E62E7"/>
    <w:rsid w:val="004E6337"/>
    <w:rsid w:val="004E69AF"/>
    <w:rsid w:val="004E719C"/>
    <w:rsid w:val="004E7EB7"/>
    <w:rsid w:val="004F044F"/>
    <w:rsid w:val="004F05A7"/>
    <w:rsid w:val="004F0D0F"/>
    <w:rsid w:val="004F2126"/>
    <w:rsid w:val="004F24B8"/>
    <w:rsid w:val="004F2505"/>
    <w:rsid w:val="004F28B7"/>
    <w:rsid w:val="004F367C"/>
    <w:rsid w:val="004F3D14"/>
    <w:rsid w:val="004F3EF1"/>
    <w:rsid w:val="004F4446"/>
    <w:rsid w:val="004F6122"/>
    <w:rsid w:val="004F65B0"/>
    <w:rsid w:val="004F7602"/>
    <w:rsid w:val="004F7C32"/>
    <w:rsid w:val="0050046A"/>
    <w:rsid w:val="00500B22"/>
    <w:rsid w:val="00500FF3"/>
    <w:rsid w:val="0050122D"/>
    <w:rsid w:val="005012F7"/>
    <w:rsid w:val="005018CD"/>
    <w:rsid w:val="00503C14"/>
    <w:rsid w:val="0050485D"/>
    <w:rsid w:val="005049F9"/>
    <w:rsid w:val="005063F8"/>
    <w:rsid w:val="005066CF"/>
    <w:rsid w:val="0050711C"/>
    <w:rsid w:val="005079F8"/>
    <w:rsid w:val="00510DD5"/>
    <w:rsid w:val="0051134C"/>
    <w:rsid w:val="00512D19"/>
    <w:rsid w:val="00512EAA"/>
    <w:rsid w:val="0051346D"/>
    <w:rsid w:val="00514906"/>
    <w:rsid w:val="005153D8"/>
    <w:rsid w:val="00515918"/>
    <w:rsid w:val="00515C25"/>
    <w:rsid w:val="00516726"/>
    <w:rsid w:val="005170E1"/>
    <w:rsid w:val="00517B8D"/>
    <w:rsid w:val="00517C68"/>
    <w:rsid w:val="00521CFC"/>
    <w:rsid w:val="005222FA"/>
    <w:rsid w:val="005242CB"/>
    <w:rsid w:val="0052521E"/>
    <w:rsid w:val="00525AF9"/>
    <w:rsid w:val="0052676C"/>
    <w:rsid w:val="00526858"/>
    <w:rsid w:val="005268DA"/>
    <w:rsid w:val="00526BED"/>
    <w:rsid w:val="005310F2"/>
    <w:rsid w:val="00531714"/>
    <w:rsid w:val="00531AFC"/>
    <w:rsid w:val="00531C75"/>
    <w:rsid w:val="00533E3E"/>
    <w:rsid w:val="005343DB"/>
    <w:rsid w:val="00534F3D"/>
    <w:rsid w:val="00534F69"/>
    <w:rsid w:val="00535489"/>
    <w:rsid w:val="005356C8"/>
    <w:rsid w:val="00535FDF"/>
    <w:rsid w:val="005365E1"/>
    <w:rsid w:val="0053665B"/>
    <w:rsid w:val="0053692F"/>
    <w:rsid w:val="00536C41"/>
    <w:rsid w:val="005373E1"/>
    <w:rsid w:val="00537418"/>
    <w:rsid w:val="005376DE"/>
    <w:rsid w:val="00537E15"/>
    <w:rsid w:val="00537EB3"/>
    <w:rsid w:val="00540FF7"/>
    <w:rsid w:val="005417BA"/>
    <w:rsid w:val="00541907"/>
    <w:rsid w:val="005419A6"/>
    <w:rsid w:val="00542228"/>
    <w:rsid w:val="005429B4"/>
    <w:rsid w:val="005430BA"/>
    <w:rsid w:val="005430F7"/>
    <w:rsid w:val="005434B3"/>
    <w:rsid w:val="00544B7D"/>
    <w:rsid w:val="00545604"/>
    <w:rsid w:val="005466C4"/>
    <w:rsid w:val="0054784C"/>
    <w:rsid w:val="00547CE1"/>
    <w:rsid w:val="00551390"/>
    <w:rsid w:val="00551D12"/>
    <w:rsid w:val="005533DF"/>
    <w:rsid w:val="005536D1"/>
    <w:rsid w:val="00555354"/>
    <w:rsid w:val="00556361"/>
    <w:rsid w:val="005568F0"/>
    <w:rsid w:val="00557041"/>
    <w:rsid w:val="005607A5"/>
    <w:rsid w:val="0056105F"/>
    <w:rsid w:val="00564183"/>
    <w:rsid w:val="00564408"/>
    <w:rsid w:val="00564971"/>
    <w:rsid w:val="00564BAB"/>
    <w:rsid w:val="00564CC8"/>
    <w:rsid w:val="00565367"/>
    <w:rsid w:val="00565789"/>
    <w:rsid w:val="0056690E"/>
    <w:rsid w:val="00567511"/>
    <w:rsid w:val="00567620"/>
    <w:rsid w:val="00567EEB"/>
    <w:rsid w:val="0057049C"/>
    <w:rsid w:val="00572D42"/>
    <w:rsid w:val="00574410"/>
    <w:rsid w:val="00574671"/>
    <w:rsid w:val="005746E5"/>
    <w:rsid w:val="005754CF"/>
    <w:rsid w:val="0057578E"/>
    <w:rsid w:val="005761E2"/>
    <w:rsid w:val="0057725E"/>
    <w:rsid w:val="00577495"/>
    <w:rsid w:val="0058043B"/>
    <w:rsid w:val="00580743"/>
    <w:rsid w:val="00581725"/>
    <w:rsid w:val="00581CCF"/>
    <w:rsid w:val="00581EB8"/>
    <w:rsid w:val="005823D5"/>
    <w:rsid w:val="0058249E"/>
    <w:rsid w:val="00582E22"/>
    <w:rsid w:val="00583655"/>
    <w:rsid w:val="0058371E"/>
    <w:rsid w:val="00584090"/>
    <w:rsid w:val="005850F6"/>
    <w:rsid w:val="005858CB"/>
    <w:rsid w:val="00585C85"/>
    <w:rsid w:val="005862FA"/>
    <w:rsid w:val="00586476"/>
    <w:rsid w:val="00587095"/>
    <w:rsid w:val="00590369"/>
    <w:rsid w:val="00591E41"/>
    <w:rsid w:val="0059223C"/>
    <w:rsid w:val="005922A4"/>
    <w:rsid w:val="005928C5"/>
    <w:rsid w:val="00592D44"/>
    <w:rsid w:val="005930C5"/>
    <w:rsid w:val="00593147"/>
    <w:rsid w:val="0059315D"/>
    <w:rsid w:val="005953C5"/>
    <w:rsid w:val="005957C1"/>
    <w:rsid w:val="005964BF"/>
    <w:rsid w:val="0059650A"/>
    <w:rsid w:val="005A03DA"/>
    <w:rsid w:val="005A1A21"/>
    <w:rsid w:val="005A203A"/>
    <w:rsid w:val="005A311B"/>
    <w:rsid w:val="005A3D35"/>
    <w:rsid w:val="005A3E46"/>
    <w:rsid w:val="005A79B2"/>
    <w:rsid w:val="005B017E"/>
    <w:rsid w:val="005B18BC"/>
    <w:rsid w:val="005B2F66"/>
    <w:rsid w:val="005B34A8"/>
    <w:rsid w:val="005B3AA8"/>
    <w:rsid w:val="005B45FC"/>
    <w:rsid w:val="005B5867"/>
    <w:rsid w:val="005B5931"/>
    <w:rsid w:val="005B5C25"/>
    <w:rsid w:val="005B61E3"/>
    <w:rsid w:val="005B6A02"/>
    <w:rsid w:val="005B6B2B"/>
    <w:rsid w:val="005B725F"/>
    <w:rsid w:val="005B7A9A"/>
    <w:rsid w:val="005C0FD8"/>
    <w:rsid w:val="005C1FCF"/>
    <w:rsid w:val="005C24C0"/>
    <w:rsid w:val="005C34E4"/>
    <w:rsid w:val="005C383E"/>
    <w:rsid w:val="005C3CB9"/>
    <w:rsid w:val="005C437F"/>
    <w:rsid w:val="005C447F"/>
    <w:rsid w:val="005C49AE"/>
    <w:rsid w:val="005C4D5F"/>
    <w:rsid w:val="005C5A6C"/>
    <w:rsid w:val="005C600C"/>
    <w:rsid w:val="005C7CDF"/>
    <w:rsid w:val="005D07A8"/>
    <w:rsid w:val="005D1263"/>
    <w:rsid w:val="005D1FC1"/>
    <w:rsid w:val="005D3D42"/>
    <w:rsid w:val="005D45CF"/>
    <w:rsid w:val="005D5A0D"/>
    <w:rsid w:val="005D5B1D"/>
    <w:rsid w:val="005D6975"/>
    <w:rsid w:val="005E158C"/>
    <w:rsid w:val="005E2043"/>
    <w:rsid w:val="005E2B8F"/>
    <w:rsid w:val="005E571E"/>
    <w:rsid w:val="005E6075"/>
    <w:rsid w:val="005E6BF5"/>
    <w:rsid w:val="005E717C"/>
    <w:rsid w:val="005E7CBF"/>
    <w:rsid w:val="005F0381"/>
    <w:rsid w:val="005F0A18"/>
    <w:rsid w:val="005F1B03"/>
    <w:rsid w:val="005F2103"/>
    <w:rsid w:val="005F231A"/>
    <w:rsid w:val="005F2357"/>
    <w:rsid w:val="005F24E0"/>
    <w:rsid w:val="005F2A4E"/>
    <w:rsid w:val="005F2D81"/>
    <w:rsid w:val="005F359A"/>
    <w:rsid w:val="005F3ACA"/>
    <w:rsid w:val="005F4831"/>
    <w:rsid w:val="005F50FC"/>
    <w:rsid w:val="005F5564"/>
    <w:rsid w:val="005F5ADC"/>
    <w:rsid w:val="005F5AFF"/>
    <w:rsid w:val="005F6626"/>
    <w:rsid w:val="005F6C16"/>
    <w:rsid w:val="005F6EB8"/>
    <w:rsid w:val="005F74FF"/>
    <w:rsid w:val="005F76AB"/>
    <w:rsid w:val="00600BAA"/>
    <w:rsid w:val="00600BEC"/>
    <w:rsid w:val="00600EC1"/>
    <w:rsid w:val="006016F0"/>
    <w:rsid w:val="00601729"/>
    <w:rsid w:val="00602172"/>
    <w:rsid w:val="00602397"/>
    <w:rsid w:val="0060242A"/>
    <w:rsid w:val="00602F89"/>
    <w:rsid w:val="00604769"/>
    <w:rsid w:val="0060476A"/>
    <w:rsid w:val="00604C96"/>
    <w:rsid w:val="00604E46"/>
    <w:rsid w:val="00604E75"/>
    <w:rsid w:val="006054C1"/>
    <w:rsid w:val="00605C6A"/>
    <w:rsid w:val="00606697"/>
    <w:rsid w:val="0060711D"/>
    <w:rsid w:val="00607747"/>
    <w:rsid w:val="00607AE3"/>
    <w:rsid w:val="00610224"/>
    <w:rsid w:val="0061031D"/>
    <w:rsid w:val="00610998"/>
    <w:rsid w:val="00610BAC"/>
    <w:rsid w:val="0061118C"/>
    <w:rsid w:val="00611460"/>
    <w:rsid w:val="00611EEF"/>
    <w:rsid w:val="0061221C"/>
    <w:rsid w:val="00613364"/>
    <w:rsid w:val="00613569"/>
    <w:rsid w:val="00613670"/>
    <w:rsid w:val="00613704"/>
    <w:rsid w:val="00613A40"/>
    <w:rsid w:val="00613C0F"/>
    <w:rsid w:val="0061457C"/>
    <w:rsid w:val="006152D9"/>
    <w:rsid w:val="00615D60"/>
    <w:rsid w:val="00615DD7"/>
    <w:rsid w:val="00616122"/>
    <w:rsid w:val="006165FA"/>
    <w:rsid w:val="00617962"/>
    <w:rsid w:val="00620E9B"/>
    <w:rsid w:val="006227A8"/>
    <w:rsid w:val="00625EFD"/>
    <w:rsid w:val="006265F5"/>
    <w:rsid w:val="00627544"/>
    <w:rsid w:val="00627707"/>
    <w:rsid w:val="00627768"/>
    <w:rsid w:val="00627CBD"/>
    <w:rsid w:val="0063018B"/>
    <w:rsid w:val="006309D0"/>
    <w:rsid w:val="006318CF"/>
    <w:rsid w:val="00632170"/>
    <w:rsid w:val="006323B0"/>
    <w:rsid w:val="006328B6"/>
    <w:rsid w:val="006332B0"/>
    <w:rsid w:val="006341F2"/>
    <w:rsid w:val="0063472A"/>
    <w:rsid w:val="00634E95"/>
    <w:rsid w:val="006350F5"/>
    <w:rsid w:val="006357EE"/>
    <w:rsid w:val="0063667D"/>
    <w:rsid w:val="00636749"/>
    <w:rsid w:val="00637BC3"/>
    <w:rsid w:val="00640455"/>
    <w:rsid w:val="0064156E"/>
    <w:rsid w:val="0064311A"/>
    <w:rsid w:val="00643303"/>
    <w:rsid w:val="00643912"/>
    <w:rsid w:val="00643C44"/>
    <w:rsid w:val="0064609B"/>
    <w:rsid w:val="006468C2"/>
    <w:rsid w:val="00646BBC"/>
    <w:rsid w:val="00646C1C"/>
    <w:rsid w:val="0064796F"/>
    <w:rsid w:val="00650AC9"/>
    <w:rsid w:val="00651543"/>
    <w:rsid w:val="00654958"/>
    <w:rsid w:val="00654B67"/>
    <w:rsid w:val="00654C86"/>
    <w:rsid w:val="006558CB"/>
    <w:rsid w:val="006558F1"/>
    <w:rsid w:val="00657359"/>
    <w:rsid w:val="006575DD"/>
    <w:rsid w:val="00657A24"/>
    <w:rsid w:val="00660704"/>
    <w:rsid w:val="00660CA2"/>
    <w:rsid w:val="006627B8"/>
    <w:rsid w:val="00663306"/>
    <w:rsid w:val="0066481B"/>
    <w:rsid w:val="00665537"/>
    <w:rsid w:val="0066588E"/>
    <w:rsid w:val="00667163"/>
    <w:rsid w:val="00667592"/>
    <w:rsid w:val="00667B1D"/>
    <w:rsid w:val="00667E85"/>
    <w:rsid w:val="00670554"/>
    <w:rsid w:val="006722BA"/>
    <w:rsid w:val="00672611"/>
    <w:rsid w:val="0067373C"/>
    <w:rsid w:val="00673AC0"/>
    <w:rsid w:val="00675222"/>
    <w:rsid w:val="00675A45"/>
    <w:rsid w:val="00675A5E"/>
    <w:rsid w:val="0067600E"/>
    <w:rsid w:val="006778F2"/>
    <w:rsid w:val="006803C4"/>
    <w:rsid w:val="00680864"/>
    <w:rsid w:val="0068211C"/>
    <w:rsid w:val="006827BB"/>
    <w:rsid w:val="00683299"/>
    <w:rsid w:val="00683F55"/>
    <w:rsid w:val="0068527D"/>
    <w:rsid w:val="00685838"/>
    <w:rsid w:val="00685F53"/>
    <w:rsid w:val="006867AE"/>
    <w:rsid w:val="00687138"/>
    <w:rsid w:val="00687CC5"/>
    <w:rsid w:val="00690146"/>
    <w:rsid w:val="00690803"/>
    <w:rsid w:val="006909CE"/>
    <w:rsid w:val="00691F7F"/>
    <w:rsid w:val="00692395"/>
    <w:rsid w:val="00695CE9"/>
    <w:rsid w:val="00696C2A"/>
    <w:rsid w:val="00696F9B"/>
    <w:rsid w:val="006971AE"/>
    <w:rsid w:val="00697D89"/>
    <w:rsid w:val="006A09D4"/>
    <w:rsid w:val="006A1927"/>
    <w:rsid w:val="006A19D4"/>
    <w:rsid w:val="006A1FFA"/>
    <w:rsid w:val="006A233C"/>
    <w:rsid w:val="006A2A39"/>
    <w:rsid w:val="006A3306"/>
    <w:rsid w:val="006A3D42"/>
    <w:rsid w:val="006A4F45"/>
    <w:rsid w:val="006A6728"/>
    <w:rsid w:val="006A67AF"/>
    <w:rsid w:val="006B09F5"/>
    <w:rsid w:val="006B0C1C"/>
    <w:rsid w:val="006B1379"/>
    <w:rsid w:val="006B2173"/>
    <w:rsid w:val="006B23A1"/>
    <w:rsid w:val="006B2C95"/>
    <w:rsid w:val="006B3393"/>
    <w:rsid w:val="006B4096"/>
    <w:rsid w:val="006B432A"/>
    <w:rsid w:val="006B4473"/>
    <w:rsid w:val="006B4BA5"/>
    <w:rsid w:val="006B4EA6"/>
    <w:rsid w:val="006B5184"/>
    <w:rsid w:val="006B54B5"/>
    <w:rsid w:val="006B6ED1"/>
    <w:rsid w:val="006B78AD"/>
    <w:rsid w:val="006B7D54"/>
    <w:rsid w:val="006C0158"/>
    <w:rsid w:val="006C19DB"/>
    <w:rsid w:val="006C24F1"/>
    <w:rsid w:val="006C2BFE"/>
    <w:rsid w:val="006C2E9B"/>
    <w:rsid w:val="006C4B6D"/>
    <w:rsid w:val="006C4FC7"/>
    <w:rsid w:val="006C6313"/>
    <w:rsid w:val="006D0433"/>
    <w:rsid w:val="006D0481"/>
    <w:rsid w:val="006D0A10"/>
    <w:rsid w:val="006D0A81"/>
    <w:rsid w:val="006D0BAB"/>
    <w:rsid w:val="006D1D56"/>
    <w:rsid w:val="006D1DE5"/>
    <w:rsid w:val="006D2724"/>
    <w:rsid w:val="006D284A"/>
    <w:rsid w:val="006D40B8"/>
    <w:rsid w:val="006D4AF5"/>
    <w:rsid w:val="006D5EE6"/>
    <w:rsid w:val="006D7382"/>
    <w:rsid w:val="006D7AF4"/>
    <w:rsid w:val="006E0025"/>
    <w:rsid w:val="006E0483"/>
    <w:rsid w:val="006E0BA2"/>
    <w:rsid w:val="006E2512"/>
    <w:rsid w:val="006E3D16"/>
    <w:rsid w:val="006E3F8F"/>
    <w:rsid w:val="006E4422"/>
    <w:rsid w:val="006E4705"/>
    <w:rsid w:val="006E47D9"/>
    <w:rsid w:val="006E4EFD"/>
    <w:rsid w:val="006E4F48"/>
    <w:rsid w:val="006E7A0B"/>
    <w:rsid w:val="006E7BFF"/>
    <w:rsid w:val="006F09BE"/>
    <w:rsid w:val="006F0DC7"/>
    <w:rsid w:val="006F1579"/>
    <w:rsid w:val="006F185D"/>
    <w:rsid w:val="006F23D7"/>
    <w:rsid w:val="006F303D"/>
    <w:rsid w:val="006F30E9"/>
    <w:rsid w:val="006F3353"/>
    <w:rsid w:val="006F3910"/>
    <w:rsid w:val="006F4305"/>
    <w:rsid w:val="006F55D0"/>
    <w:rsid w:val="006F61F5"/>
    <w:rsid w:val="006F6FA5"/>
    <w:rsid w:val="006F71AB"/>
    <w:rsid w:val="006F7F9F"/>
    <w:rsid w:val="0070041C"/>
    <w:rsid w:val="00700AD4"/>
    <w:rsid w:val="00700C05"/>
    <w:rsid w:val="0070197A"/>
    <w:rsid w:val="00701CFD"/>
    <w:rsid w:val="00701DAB"/>
    <w:rsid w:val="00702D8D"/>
    <w:rsid w:val="00703272"/>
    <w:rsid w:val="007035A1"/>
    <w:rsid w:val="00704579"/>
    <w:rsid w:val="00704637"/>
    <w:rsid w:val="007046A6"/>
    <w:rsid w:val="00704976"/>
    <w:rsid w:val="00705041"/>
    <w:rsid w:val="00705B91"/>
    <w:rsid w:val="00705EBE"/>
    <w:rsid w:val="007062EB"/>
    <w:rsid w:val="007066AB"/>
    <w:rsid w:val="007067AF"/>
    <w:rsid w:val="00706D01"/>
    <w:rsid w:val="00707277"/>
    <w:rsid w:val="0070753E"/>
    <w:rsid w:val="007103B7"/>
    <w:rsid w:val="0071189E"/>
    <w:rsid w:val="00711C18"/>
    <w:rsid w:val="007122A7"/>
    <w:rsid w:val="00712AC9"/>
    <w:rsid w:val="00712BDC"/>
    <w:rsid w:val="00712EFC"/>
    <w:rsid w:val="00713B66"/>
    <w:rsid w:val="00713D43"/>
    <w:rsid w:val="00713D79"/>
    <w:rsid w:val="00714D02"/>
    <w:rsid w:val="00716375"/>
    <w:rsid w:val="0071638B"/>
    <w:rsid w:val="0071640B"/>
    <w:rsid w:val="007167F9"/>
    <w:rsid w:val="007174E6"/>
    <w:rsid w:val="007179FD"/>
    <w:rsid w:val="00717B24"/>
    <w:rsid w:val="00720F26"/>
    <w:rsid w:val="00721B40"/>
    <w:rsid w:val="00721CDE"/>
    <w:rsid w:val="007225F5"/>
    <w:rsid w:val="00722EF2"/>
    <w:rsid w:val="00723BD2"/>
    <w:rsid w:val="007241D5"/>
    <w:rsid w:val="00724B18"/>
    <w:rsid w:val="0072551B"/>
    <w:rsid w:val="00727085"/>
    <w:rsid w:val="0072787B"/>
    <w:rsid w:val="0073017F"/>
    <w:rsid w:val="00731C3F"/>
    <w:rsid w:val="007322A5"/>
    <w:rsid w:val="007337CE"/>
    <w:rsid w:val="00733FEF"/>
    <w:rsid w:val="007345D5"/>
    <w:rsid w:val="00734E6E"/>
    <w:rsid w:val="00735341"/>
    <w:rsid w:val="00735EB2"/>
    <w:rsid w:val="0073647E"/>
    <w:rsid w:val="00740AE7"/>
    <w:rsid w:val="00741001"/>
    <w:rsid w:val="00741717"/>
    <w:rsid w:val="00741F74"/>
    <w:rsid w:val="00742D04"/>
    <w:rsid w:val="007436BD"/>
    <w:rsid w:val="00743B75"/>
    <w:rsid w:val="00743DD3"/>
    <w:rsid w:val="00744451"/>
    <w:rsid w:val="007447FE"/>
    <w:rsid w:val="00744888"/>
    <w:rsid w:val="007449C5"/>
    <w:rsid w:val="00745AAE"/>
    <w:rsid w:val="00746023"/>
    <w:rsid w:val="0074611D"/>
    <w:rsid w:val="007467DD"/>
    <w:rsid w:val="0074708B"/>
    <w:rsid w:val="00747ABF"/>
    <w:rsid w:val="00750516"/>
    <w:rsid w:val="00750546"/>
    <w:rsid w:val="00750B3D"/>
    <w:rsid w:val="00752283"/>
    <w:rsid w:val="007526FB"/>
    <w:rsid w:val="00752F21"/>
    <w:rsid w:val="007556DF"/>
    <w:rsid w:val="007558B8"/>
    <w:rsid w:val="00755A62"/>
    <w:rsid w:val="00755EFD"/>
    <w:rsid w:val="00756B9C"/>
    <w:rsid w:val="007577CD"/>
    <w:rsid w:val="00757BEC"/>
    <w:rsid w:val="007606CE"/>
    <w:rsid w:val="00761818"/>
    <w:rsid w:val="0076194F"/>
    <w:rsid w:val="00761F76"/>
    <w:rsid w:val="00762188"/>
    <w:rsid w:val="00762507"/>
    <w:rsid w:val="007631B9"/>
    <w:rsid w:val="00763507"/>
    <w:rsid w:val="0076365F"/>
    <w:rsid w:val="00764369"/>
    <w:rsid w:val="0076445A"/>
    <w:rsid w:val="007647AE"/>
    <w:rsid w:val="007652B8"/>
    <w:rsid w:val="0076728A"/>
    <w:rsid w:val="007672BD"/>
    <w:rsid w:val="007700C2"/>
    <w:rsid w:val="00771C06"/>
    <w:rsid w:val="007721C3"/>
    <w:rsid w:val="007733C6"/>
    <w:rsid w:val="007734C7"/>
    <w:rsid w:val="00773792"/>
    <w:rsid w:val="00774189"/>
    <w:rsid w:val="00774FA1"/>
    <w:rsid w:val="00775673"/>
    <w:rsid w:val="00775F4A"/>
    <w:rsid w:val="007760F5"/>
    <w:rsid w:val="0077635B"/>
    <w:rsid w:val="00776F9E"/>
    <w:rsid w:val="00780C51"/>
    <w:rsid w:val="00782865"/>
    <w:rsid w:val="007829EE"/>
    <w:rsid w:val="007829F9"/>
    <w:rsid w:val="007844FC"/>
    <w:rsid w:val="007849FC"/>
    <w:rsid w:val="007854E3"/>
    <w:rsid w:val="007856F8"/>
    <w:rsid w:val="007858EE"/>
    <w:rsid w:val="00785FC5"/>
    <w:rsid w:val="00786666"/>
    <w:rsid w:val="00786CDE"/>
    <w:rsid w:val="0078727E"/>
    <w:rsid w:val="00787E30"/>
    <w:rsid w:val="00790B7D"/>
    <w:rsid w:val="00790C46"/>
    <w:rsid w:val="00790CC2"/>
    <w:rsid w:val="007912FB"/>
    <w:rsid w:val="00791D7D"/>
    <w:rsid w:val="00792502"/>
    <w:rsid w:val="0079322D"/>
    <w:rsid w:val="007939AC"/>
    <w:rsid w:val="00793B42"/>
    <w:rsid w:val="00793BFB"/>
    <w:rsid w:val="0079413C"/>
    <w:rsid w:val="00794F46"/>
    <w:rsid w:val="00795DE3"/>
    <w:rsid w:val="00795F4F"/>
    <w:rsid w:val="00796834"/>
    <w:rsid w:val="00797601"/>
    <w:rsid w:val="007A0ABC"/>
    <w:rsid w:val="007A0D50"/>
    <w:rsid w:val="007A20D2"/>
    <w:rsid w:val="007A3152"/>
    <w:rsid w:val="007A3397"/>
    <w:rsid w:val="007A42B9"/>
    <w:rsid w:val="007A5934"/>
    <w:rsid w:val="007A6329"/>
    <w:rsid w:val="007A648C"/>
    <w:rsid w:val="007A7658"/>
    <w:rsid w:val="007A7AD2"/>
    <w:rsid w:val="007B0926"/>
    <w:rsid w:val="007B1512"/>
    <w:rsid w:val="007B1D7F"/>
    <w:rsid w:val="007B3A3C"/>
    <w:rsid w:val="007B3B9E"/>
    <w:rsid w:val="007B44DB"/>
    <w:rsid w:val="007B5B1D"/>
    <w:rsid w:val="007B6473"/>
    <w:rsid w:val="007B64F2"/>
    <w:rsid w:val="007B6835"/>
    <w:rsid w:val="007B73D0"/>
    <w:rsid w:val="007C1EA9"/>
    <w:rsid w:val="007C1F90"/>
    <w:rsid w:val="007C36BA"/>
    <w:rsid w:val="007C3DE3"/>
    <w:rsid w:val="007C4D22"/>
    <w:rsid w:val="007C5563"/>
    <w:rsid w:val="007C57BF"/>
    <w:rsid w:val="007C5DC8"/>
    <w:rsid w:val="007C67C8"/>
    <w:rsid w:val="007C73CF"/>
    <w:rsid w:val="007C75AD"/>
    <w:rsid w:val="007D09C0"/>
    <w:rsid w:val="007D0ED1"/>
    <w:rsid w:val="007D23AD"/>
    <w:rsid w:val="007D26E1"/>
    <w:rsid w:val="007D33B3"/>
    <w:rsid w:val="007D4190"/>
    <w:rsid w:val="007D42A5"/>
    <w:rsid w:val="007D4506"/>
    <w:rsid w:val="007D5003"/>
    <w:rsid w:val="007D513F"/>
    <w:rsid w:val="007D52BC"/>
    <w:rsid w:val="007D7C21"/>
    <w:rsid w:val="007E0532"/>
    <w:rsid w:val="007E129E"/>
    <w:rsid w:val="007E1D29"/>
    <w:rsid w:val="007E2974"/>
    <w:rsid w:val="007E3460"/>
    <w:rsid w:val="007E42B9"/>
    <w:rsid w:val="007E4531"/>
    <w:rsid w:val="007E4E99"/>
    <w:rsid w:val="007E56BC"/>
    <w:rsid w:val="007E5B96"/>
    <w:rsid w:val="007E5D95"/>
    <w:rsid w:val="007E6A99"/>
    <w:rsid w:val="007E6B2E"/>
    <w:rsid w:val="007E6FFF"/>
    <w:rsid w:val="007E766F"/>
    <w:rsid w:val="007E7B2B"/>
    <w:rsid w:val="007F156F"/>
    <w:rsid w:val="007F1F79"/>
    <w:rsid w:val="007F2217"/>
    <w:rsid w:val="007F24A6"/>
    <w:rsid w:val="007F29E0"/>
    <w:rsid w:val="007F2BE2"/>
    <w:rsid w:val="007F35E8"/>
    <w:rsid w:val="007F37A9"/>
    <w:rsid w:val="007F4A76"/>
    <w:rsid w:val="007F50A6"/>
    <w:rsid w:val="007F68DB"/>
    <w:rsid w:val="007F780E"/>
    <w:rsid w:val="00800EA9"/>
    <w:rsid w:val="00801BA0"/>
    <w:rsid w:val="00801CB1"/>
    <w:rsid w:val="00802057"/>
    <w:rsid w:val="00802FEF"/>
    <w:rsid w:val="00803004"/>
    <w:rsid w:val="00803677"/>
    <w:rsid w:val="00803844"/>
    <w:rsid w:val="00804F09"/>
    <w:rsid w:val="008056D2"/>
    <w:rsid w:val="00805CA0"/>
    <w:rsid w:val="008061FB"/>
    <w:rsid w:val="008065CA"/>
    <w:rsid w:val="00810720"/>
    <w:rsid w:val="008110C8"/>
    <w:rsid w:val="008112C7"/>
    <w:rsid w:val="008112D2"/>
    <w:rsid w:val="008119D5"/>
    <w:rsid w:val="00811D9A"/>
    <w:rsid w:val="0081299D"/>
    <w:rsid w:val="00813AD1"/>
    <w:rsid w:val="008147F5"/>
    <w:rsid w:val="00814E61"/>
    <w:rsid w:val="00815207"/>
    <w:rsid w:val="008152EF"/>
    <w:rsid w:val="00815953"/>
    <w:rsid w:val="00815C58"/>
    <w:rsid w:val="00816CD2"/>
    <w:rsid w:val="00816EBB"/>
    <w:rsid w:val="00816F4D"/>
    <w:rsid w:val="00821095"/>
    <w:rsid w:val="00821982"/>
    <w:rsid w:val="00822106"/>
    <w:rsid w:val="008223B4"/>
    <w:rsid w:val="00824DAF"/>
    <w:rsid w:val="008253F8"/>
    <w:rsid w:val="00825B71"/>
    <w:rsid w:val="00825B85"/>
    <w:rsid w:val="00825BBC"/>
    <w:rsid w:val="00825E7D"/>
    <w:rsid w:val="0082699B"/>
    <w:rsid w:val="00826FAD"/>
    <w:rsid w:val="008277D3"/>
    <w:rsid w:val="00830C27"/>
    <w:rsid w:val="0083440D"/>
    <w:rsid w:val="00834661"/>
    <w:rsid w:val="00834663"/>
    <w:rsid w:val="008368D8"/>
    <w:rsid w:val="00836E65"/>
    <w:rsid w:val="008401E4"/>
    <w:rsid w:val="00840939"/>
    <w:rsid w:val="00840D17"/>
    <w:rsid w:val="00842126"/>
    <w:rsid w:val="008429BB"/>
    <w:rsid w:val="00842A93"/>
    <w:rsid w:val="00842AA7"/>
    <w:rsid w:val="0084357F"/>
    <w:rsid w:val="00843D30"/>
    <w:rsid w:val="00844FE7"/>
    <w:rsid w:val="0084515D"/>
    <w:rsid w:val="00845224"/>
    <w:rsid w:val="008452CA"/>
    <w:rsid w:val="00846C57"/>
    <w:rsid w:val="008501EF"/>
    <w:rsid w:val="0085051F"/>
    <w:rsid w:val="00850924"/>
    <w:rsid w:val="008527CC"/>
    <w:rsid w:val="00853F79"/>
    <w:rsid w:val="00855131"/>
    <w:rsid w:val="00855945"/>
    <w:rsid w:val="00855C44"/>
    <w:rsid w:val="00856611"/>
    <w:rsid w:val="008568F9"/>
    <w:rsid w:val="00856F00"/>
    <w:rsid w:val="00861142"/>
    <w:rsid w:val="008612D5"/>
    <w:rsid w:val="00861BE5"/>
    <w:rsid w:val="0086215F"/>
    <w:rsid w:val="0086241C"/>
    <w:rsid w:val="00862D45"/>
    <w:rsid w:val="00862DD7"/>
    <w:rsid w:val="0086300D"/>
    <w:rsid w:val="00863FA5"/>
    <w:rsid w:val="00864387"/>
    <w:rsid w:val="008643D1"/>
    <w:rsid w:val="008649FB"/>
    <w:rsid w:val="00865B38"/>
    <w:rsid w:val="00866879"/>
    <w:rsid w:val="00867C36"/>
    <w:rsid w:val="00867DA1"/>
    <w:rsid w:val="00867EE8"/>
    <w:rsid w:val="008705E2"/>
    <w:rsid w:val="00871655"/>
    <w:rsid w:val="008717AF"/>
    <w:rsid w:val="00871BFE"/>
    <w:rsid w:val="00871EA4"/>
    <w:rsid w:val="00872B40"/>
    <w:rsid w:val="008742EB"/>
    <w:rsid w:val="00874596"/>
    <w:rsid w:val="00875E00"/>
    <w:rsid w:val="0087631D"/>
    <w:rsid w:val="00876CB1"/>
    <w:rsid w:val="00877018"/>
    <w:rsid w:val="00880E51"/>
    <w:rsid w:val="00881533"/>
    <w:rsid w:val="00881DA4"/>
    <w:rsid w:val="008824F5"/>
    <w:rsid w:val="00882571"/>
    <w:rsid w:val="00882770"/>
    <w:rsid w:val="00882BF1"/>
    <w:rsid w:val="00883674"/>
    <w:rsid w:val="00883EC0"/>
    <w:rsid w:val="00884B4F"/>
    <w:rsid w:val="00885719"/>
    <w:rsid w:val="00885A48"/>
    <w:rsid w:val="008864AC"/>
    <w:rsid w:val="0088723A"/>
    <w:rsid w:val="0088792D"/>
    <w:rsid w:val="00887B31"/>
    <w:rsid w:val="00887C90"/>
    <w:rsid w:val="008914E6"/>
    <w:rsid w:val="00891C69"/>
    <w:rsid w:val="0089238A"/>
    <w:rsid w:val="00892549"/>
    <w:rsid w:val="008928DA"/>
    <w:rsid w:val="00893CE2"/>
    <w:rsid w:val="00894B5D"/>
    <w:rsid w:val="00894E8B"/>
    <w:rsid w:val="0089561C"/>
    <w:rsid w:val="008960BB"/>
    <w:rsid w:val="008969EC"/>
    <w:rsid w:val="00897AB8"/>
    <w:rsid w:val="00897EF7"/>
    <w:rsid w:val="008A09D5"/>
    <w:rsid w:val="008A0C76"/>
    <w:rsid w:val="008A161A"/>
    <w:rsid w:val="008A2F99"/>
    <w:rsid w:val="008A33CA"/>
    <w:rsid w:val="008A3A04"/>
    <w:rsid w:val="008A493D"/>
    <w:rsid w:val="008A7403"/>
    <w:rsid w:val="008A7E74"/>
    <w:rsid w:val="008B05C0"/>
    <w:rsid w:val="008B0B85"/>
    <w:rsid w:val="008B2C5F"/>
    <w:rsid w:val="008B2DFD"/>
    <w:rsid w:val="008B305B"/>
    <w:rsid w:val="008B37F4"/>
    <w:rsid w:val="008B45B0"/>
    <w:rsid w:val="008B4C75"/>
    <w:rsid w:val="008B4D59"/>
    <w:rsid w:val="008B5170"/>
    <w:rsid w:val="008B5E9E"/>
    <w:rsid w:val="008B67BF"/>
    <w:rsid w:val="008B693F"/>
    <w:rsid w:val="008C02B7"/>
    <w:rsid w:val="008C18CB"/>
    <w:rsid w:val="008C192E"/>
    <w:rsid w:val="008C2A37"/>
    <w:rsid w:val="008C3E6F"/>
    <w:rsid w:val="008C435D"/>
    <w:rsid w:val="008C61D0"/>
    <w:rsid w:val="008C6884"/>
    <w:rsid w:val="008C6A18"/>
    <w:rsid w:val="008C785B"/>
    <w:rsid w:val="008C7880"/>
    <w:rsid w:val="008C7945"/>
    <w:rsid w:val="008D0B1F"/>
    <w:rsid w:val="008D0EE7"/>
    <w:rsid w:val="008D133D"/>
    <w:rsid w:val="008D1C25"/>
    <w:rsid w:val="008D341B"/>
    <w:rsid w:val="008D3A91"/>
    <w:rsid w:val="008D4B58"/>
    <w:rsid w:val="008D4DCC"/>
    <w:rsid w:val="008D554B"/>
    <w:rsid w:val="008D6A41"/>
    <w:rsid w:val="008E0A7D"/>
    <w:rsid w:val="008E0C03"/>
    <w:rsid w:val="008E0D17"/>
    <w:rsid w:val="008E1330"/>
    <w:rsid w:val="008E151C"/>
    <w:rsid w:val="008E17D4"/>
    <w:rsid w:val="008E23BD"/>
    <w:rsid w:val="008E24AF"/>
    <w:rsid w:val="008E2CDF"/>
    <w:rsid w:val="008E32AA"/>
    <w:rsid w:val="008E37C0"/>
    <w:rsid w:val="008E3F7D"/>
    <w:rsid w:val="008E4AB4"/>
    <w:rsid w:val="008E636F"/>
    <w:rsid w:val="008E6A5E"/>
    <w:rsid w:val="008E74DD"/>
    <w:rsid w:val="008E7F8F"/>
    <w:rsid w:val="008F0583"/>
    <w:rsid w:val="008F098C"/>
    <w:rsid w:val="008F207C"/>
    <w:rsid w:val="008F2EDD"/>
    <w:rsid w:val="008F4492"/>
    <w:rsid w:val="008F4DD2"/>
    <w:rsid w:val="008F6898"/>
    <w:rsid w:val="008F69BE"/>
    <w:rsid w:val="008F6CD5"/>
    <w:rsid w:val="008F6E52"/>
    <w:rsid w:val="008F7836"/>
    <w:rsid w:val="008F7906"/>
    <w:rsid w:val="008F79BF"/>
    <w:rsid w:val="008F7A6A"/>
    <w:rsid w:val="00900184"/>
    <w:rsid w:val="009017F8"/>
    <w:rsid w:val="009025B4"/>
    <w:rsid w:val="0090392C"/>
    <w:rsid w:val="00903A3A"/>
    <w:rsid w:val="00903B0B"/>
    <w:rsid w:val="00903B35"/>
    <w:rsid w:val="0090508D"/>
    <w:rsid w:val="00906C98"/>
    <w:rsid w:val="00907212"/>
    <w:rsid w:val="00910181"/>
    <w:rsid w:val="00911344"/>
    <w:rsid w:val="00911994"/>
    <w:rsid w:val="009141CA"/>
    <w:rsid w:val="00914AA5"/>
    <w:rsid w:val="00914BF2"/>
    <w:rsid w:val="00914D8B"/>
    <w:rsid w:val="00914F5F"/>
    <w:rsid w:val="00915AA6"/>
    <w:rsid w:val="00915D61"/>
    <w:rsid w:val="009161B0"/>
    <w:rsid w:val="00917E49"/>
    <w:rsid w:val="00917ED8"/>
    <w:rsid w:val="00920035"/>
    <w:rsid w:val="0092111A"/>
    <w:rsid w:val="00921273"/>
    <w:rsid w:val="00921B1D"/>
    <w:rsid w:val="00923683"/>
    <w:rsid w:val="00924FCC"/>
    <w:rsid w:val="0092525B"/>
    <w:rsid w:val="0092543F"/>
    <w:rsid w:val="009256EB"/>
    <w:rsid w:val="00925FEF"/>
    <w:rsid w:val="00926A17"/>
    <w:rsid w:val="00926B09"/>
    <w:rsid w:val="00926BB3"/>
    <w:rsid w:val="0092722F"/>
    <w:rsid w:val="009278BE"/>
    <w:rsid w:val="00927A87"/>
    <w:rsid w:val="00927F41"/>
    <w:rsid w:val="00927FEF"/>
    <w:rsid w:val="00930057"/>
    <w:rsid w:val="00930DCF"/>
    <w:rsid w:val="009317C2"/>
    <w:rsid w:val="00932AB3"/>
    <w:rsid w:val="00932D7F"/>
    <w:rsid w:val="00933561"/>
    <w:rsid w:val="00933936"/>
    <w:rsid w:val="00934C3A"/>
    <w:rsid w:val="00935060"/>
    <w:rsid w:val="00935AA0"/>
    <w:rsid w:val="0093764E"/>
    <w:rsid w:val="00937718"/>
    <w:rsid w:val="00937CCB"/>
    <w:rsid w:val="00937E26"/>
    <w:rsid w:val="00937FE9"/>
    <w:rsid w:val="00940D0E"/>
    <w:rsid w:val="0094174E"/>
    <w:rsid w:val="00941AAC"/>
    <w:rsid w:val="0094222E"/>
    <w:rsid w:val="0094233F"/>
    <w:rsid w:val="00942CB8"/>
    <w:rsid w:val="00943240"/>
    <w:rsid w:val="00946022"/>
    <w:rsid w:val="00946300"/>
    <w:rsid w:val="00947055"/>
    <w:rsid w:val="00947D39"/>
    <w:rsid w:val="00950FE4"/>
    <w:rsid w:val="009511B9"/>
    <w:rsid w:val="009513A9"/>
    <w:rsid w:val="00951401"/>
    <w:rsid w:val="00951EC1"/>
    <w:rsid w:val="00953371"/>
    <w:rsid w:val="009534CB"/>
    <w:rsid w:val="009537F2"/>
    <w:rsid w:val="009540E5"/>
    <w:rsid w:val="00954C1A"/>
    <w:rsid w:val="009554A4"/>
    <w:rsid w:val="009556D3"/>
    <w:rsid w:val="00956CF0"/>
    <w:rsid w:val="00956D6D"/>
    <w:rsid w:val="009570E8"/>
    <w:rsid w:val="0095712C"/>
    <w:rsid w:val="009572AC"/>
    <w:rsid w:val="00960062"/>
    <w:rsid w:val="009610D1"/>
    <w:rsid w:val="00961529"/>
    <w:rsid w:val="00961A5E"/>
    <w:rsid w:val="00961CF0"/>
    <w:rsid w:val="00962060"/>
    <w:rsid w:val="009625EB"/>
    <w:rsid w:val="009647CA"/>
    <w:rsid w:val="00966F29"/>
    <w:rsid w:val="009675A3"/>
    <w:rsid w:val="0096786A"/>
    <w:rsid w:val="009701DB"/>
    <w:rsid w:val="009704EA"/>
    <w:rsid w:val="0097085F"/>
    <w:rsid w:val="00970ACF"/>
    <w:rsid w:val="00970BC2"/>
    <w:rsid w:val="009710C0"/>
    <w:rsid w:val="00971630"/>
    <w:rsid w:val="00972870"/>
    <w:rsid w:val="00972983"/>
    <w:rsid w:val="009731C5"/>
    <w:rsid w:val="009738BE"/>
    <w:rsid w:val="009752F2"/>
    <w:rsid w:val="00975C62"/>
    <w:rsid w:val="00975DBC"/>
    <w:rsid w:val="00976386"/>
    <w:rsid w:val="0097654D"/>
    <w:rsid w:val="00980F60"/>
    <w:rsid w:val="009810C2"/>
    <w:rsid w:val="00982970"/>
    <w:rsid w:val="00982B10"/>
    <w:rsid w:val="00983541"/>
    <w:rsid w:val="00983941"/>
    <w:rsid w:val="00983DB4"/>
    <w:rsid w:val="009846EE"/>
    <w:rsid w:val="009848A9"/>
    <w:rsid w:val="00984A9A"/>
    <w:rsid w:val="009861A2"/>
    <w:rsid w:val="00986472"/>
    <w:rsid w:val="009865DD"/>
    <w:rsid w:val="0098712F"/>
    <w:rsid w:val="00987CCC"/>
    <w:rsid w:val="009904D6"/>
    <w:rsid w:val="00992004"/>
    <w:rsid w:val="009920DB"/>
    <w:rsid w:val="00994373"/>
    <w:rsid w:val="00994482"/>
    <w:rsid w:val="00994487"/>
    <w:rsid w:val="00995A3F"/>
    <w:rsid w:val="009963CE"/>
    <w:rsid w:val="009964FD"/>
    <w:rsid w:val="00996F12"/>
    <w:rsid w:val="0099758F"/>
    <w:rsid w:val="009977DC"/>
    <w:rsid w:val="009A0789"/>
    <w:rsid w:val="009A0CBE"/>
    <w:rsid w:val="009A14FA"/>
    <w:rsid w:val="009A1A78"/>
    <w:rsid w:val="009A20E5"/>
    <w:rsid w:val="009A3315"/>
    <w:rsid w:val="009A42E0"/>
    <w:rsid w:val="009A4A71"/>
    <w:rsid w:val="009A60B0"/>
    <w:rsid w:val="009A62F8"/>
    <w:rsid w:val="009A7625"/>
    <w:rsid w:val="009B067B"/>
    <w:rsid w:val="009B1AAB"/>
    <w:rsid w:val="009B1EC2"/>
    <w:rsid w:val="009B23F6"/>
    <w:rsid w:val="009B24E4"/>
    <w:rsid w:val="009B4577"/>
    <w:rsid w:val="009B46F1"/>
    <w:rsid w:val="009B4C67"/>
    <w:rsid w:val="009B520C"/>
    <w:rsid w:val="009B58B4"/>
    <w:rsid w:val="009B602A"/>
    <w:rsid w:val="009B6868"/>
    <w:rsid w:val="009B6AC8"/>
    <w:rsid w:val="009B6FBD"/>
    <w:rsid w:val="009B716D"/>
    <w:rsid w:val="009C0C01"/>
    <w:rsid w:val="009C0CFD"/>
    <w:rsid w:val="009C1683"/>
    <w:rsid w:val="009C30E7"/>
    <w:rsid w:val="009C3C29"/>
    <w:rsid w:val="009C48FD"/>
    <w:rsid w:val="009C5A1C"/>
    <w:rsid w:val="009C6678"/>
    <w:rsid w:val="009C70B6"/>
    <w:rsid w:val="009C76E3"/>
    <w:rsid w:val="009D00F1"/>
    <w:rsid w:val="009D04D8"/>
    <w:rsid w:val="009D0620"/>
    <w:rsid w:val="009D0CBD"/>
    <w:rsid w:val="009D1490"/>
    <w:rsid w:val="009D1721"/>
    <w:rsid w:val="009D1AC0"/>
    <w:rsid w:val="009D36FA"/>
    <w:rsid w:val="009D3E93"/>
    <w:rsid w:val="009D40CE"/>
    <w:rsid w:val="009D4701"/>
    <w:rsid w:val="009D6AFB"/>
    <w:rsid w:val="009D6DA8"/>
    <w:rsid w:val="009E0515"/>
    <w:rsid w:val="009E104E"/>
    <w:rsid w:val="009E12D4"/>
    <w:rsid w:val="009E1D5B"/>
    <w:rsid w:val="009E2ABB"/>
    <w:rsid w:val="009E3676"/>
    <w:rsid w:val="009E3BFF"/>
    <w:rsid w:val="009E3E06"/>
    <w:rsid w:val="009E40F2"/>
    <w:rsid w:val="009E4299"/>
    <w:rsid w:val="009E455B"/>
    <w:rsid w:val="009E4A32"/>
    <w:rsid w:val="009E5CD1"/>
    <w:rsid w:val="009E64CF"/>
    <w:rsid w:val="009E65C8"/>
    <w:rsid w:val="009E7446"/>
    <w:rsid w:val="009E7917"/>
    <w:rsid w:val="009E7FA3"/>
    <w:rsid w:val="009F0A19"/>
    <w:rsid w:val="009F2660"/>
    <w:rsid w:val="009F2880"/>
    <w:rsid w:val="009F2DFF"/>
    <w:rsid w:val="009F403B"/>
    <w:rsid w:val="009F4047"/>
    <w:rsid w:val="009F4228"/>
    <w:rsid w:val="009F4C41"/>
    <w:rsid w:val="009F5113"/>
    <w:rsid w:val="009F5115"/>
    <w:rsid w:val="009F5228"/>
    <w:rsid w:val="009F58CD"/>
    <w:rsid w:val="009F650C"/>
    <w:rsid w:val="009F6689"/>
    <w:rsid w:val="009F6E23"/>
    <w:rsid w:val="00A00526"/>
    <w:rsid w:val="00A00F05"/>
    <w:rsid w:val="00A0118F"/>
    <w:rsid w:val="00A01A73"/>
    <w:rsid w:val="00A053BA"/>
    <w:rsid w:val="00A059C0"/>
    <w:rsid w:val="00A06100"/>
    <w:rsid w:val="00A0615E"/>
    <w:rsid w:val="00A10136"/>
    <w:rsid w:val="00A10598"/>
    <w:rsid w:val="00A11B5C"/>
    <w:rsid w:val="00A122B4"/>
    <w:rsid w:val="00A12437"/>
    <w:rsid w:val="00A12EDE"/>
    <w:rsid w:val="00A135BE"/>
    <w:rsid w:val="00A14059"/>
    <w:rsid w:val="00A145FA"/>
    <w:rsid w:val="00A14A47"/>
    <w:rsid w:val="00A15CD9"/>
    <w:rsid w:val="00A16211"/>
    <w:rsid w:val="00A17C88"/>
    <w:rsid w:val="00A17F39"/>
    <w:rsid w:val="00A20DFC"/>
    <w:rsid w:val="00A20FED"/>
    <w:rsid w:val="00A21740"/>
    <w:rsid w:val="00A229A2"/>
    <w:rsid w:val="00A22AB4"/>
    <w:rsid w:val="00A2360E"/>
    <w:rsid w:val="00A2502F"/>
    <w:rsid w:val="00A25319"/>
    <w:rsid w:val="00A263D4"/>
    <w:rsid w:val="00A26F8D"/>
    <w:rsid w:val="00A27718"/>
    <w:rsid w:val="00A27A2F"/>
    <w:rsid w:val="00A27C0D"/>
    <w:rsid w:val="00A27D36"/>
    <w:rsid w:val="00A304BF"/>
    <w:rsid w:val="00A3066A"/>
    <w:rsid w:val="00A30D1B"/>
    <w:rsid w:val="00A31735"/>
    <w:rsid w:val="00A31D12"/>
    <w:rsid w:val="00A32354"/>
    <w:rsid w:val="00A32C1C"/>
    <w:rsid w:val="00A346D4"/>
    <w:rsid w:val="00A34D0C"/>
    <w:rsid w:val="00A3545D"/>
    <w:rsid w:val="00A35991"/>
    <w:rsid w:val="00A374E7"/>
    <w:rsid w:val="00A376FE"/>
    <w:rsid w:val="00A378BE"/>
    <w:rsid w:val="00A409B4"/>
    <w:rsid w:val="00A4244A"/>
    <w:rsid w:val="00A4261E"/>
    <w:rsid w:val="00A438F8"/>
    <w:rsid w:val="00A44530"/>
    <w:rsid w:val="00A4608B"/>
    <w:rsid w:val="00A52085"/>
    <w:rsid w:val="00A52713"/>
    <w:rsid w:val="00A530EA"/>
    <w:rsid w:val="00A536CD"/>
    <w:rsid w:val="00A53CC6"/>
    <w:rsid w:val="00A53D36"/>
    <w:rsid w:val="00A54103"/>
    <w:rsid w:val="00A546A3"/>
    <w:rsid w:val="00A548DC"/>
    <w:rsid w:val="00A55256"/>
    <w:rsid w:val="00A55825"/>
    <w:rsid w:val="00A55E69"/>
    <w:rsid w:val="00A56646"/>
    <w:rsid w:val="00A5696A"/>
    <w:rsid w:val="00A57391"/>
    <w:rsid w:val="00A57601"/>
    <w:rsid w:val="00A57EFC"/>
    <w:rsid w:val="00A60A48"/>
    <w:rsid w:val="00A60E18"/>
    <w:rsid w:val="00A60E75"/>
    <w:rsid w:val="00A61329"/>
    <w:rsid w:val="00A6331F"/>
    <w:rsid w:val="00A64116"/>
    <w:rsid w:val="00A649F0"/>
    <w:rsid w:val="00A65196"/>
    <w:rsid w:val="00A6551D"/>
    <w:rsid w:val="00A65C8E"/>
    <w:rsid w:val="00A66464"/>
    <w:rsid w:val="00A67A37"/>
    <w:rsid w:val="00A67F87"/>
    <w:rsid w:val="00A71ABF"/>
    <w:rsid w:val="00A72637"/>
    <w:rsid w:val="00A73A0C"/>
    <w:rsid w:val="00A741BB"/>
    <w:rsid w:val="00A7479B"/>
    <w:rsid w:val="00A75C39"/>
    <w:rsid w:val="00A768CB"/>
    <w:rsid w:val="00A76A18"/>
    <w:rsid w:val="00A7733A"/>
    <w:rsid w:val="00A8140E"/>
    <w:rsid w:val="00A81FD7"/>
    <w:rsid w:val="00A84047"/>
    <w:rsid w:val="00A847B5"/>
    <w:rsid w:val="00A847C3"/>
    <w:rsid w:val="00A8508E"/>
    <w:rsid w:val="00A862FB"/>
    <w:rsid w:val="00A8704D"/>
    <w:rsid w:val="00A8709C"/>
    <w:rsid w:val="00A90C3C"/>
    <w:rsid w:val="00A91336"/>
    <w:rsid w:val="00A927EF"/>
    <w:rsid w:val="00A92A41"/>
    <w:rsid w:val="00A92FA7"/>
    <w:rsid w:val="00A93134"/>
    <w:rsid w:val="00A9347A"/>
    <w:rsid w:val="00A93919"/>
    <w:rsid w:val="00A96391"/>
    <w:rsid w:val="00A96B0C"/>
    <w:rsid w:val="00A96BC4"/>
    <w:rsid w:val="00A96C66"/>
    <w:rsid w:val="00A96D13"/>
    <w:rsid w:val="00A971A8"/>
    <w:rsid w:val="00A975F9"/>
    <w:rsid w:val="00AA0216"/>
    <w:rsid w:val="00AA0B58"/>
    <w:rsid w:val="00AA11EB"/>
    <w:rsid w:val="00AA129D"/>
    <w:rsid w:val="00AA1369"/>
    <w:rsid w:val="00AA1637"/>
    <w:rsid w:val="00AA2117"/>
    <w:rsid w:val="00AA2384"/>
    <w:rsid w:val="00AA3C82"/>
    <w:rsid w:val="00AA5DE9"/>
    <w:rsid w:val="00AA63B3"/>
    <w:rsid w:val="00AA63EC"/>
    <w:rsid w:val="00AA72A4"/>
    <w:rsid w:val="00AA7D54"/>
    <w:rsid w:val="00AB095E"/>
    <w:rsid w:val="00AB0EAC"/>
    <w:rsid w:val="00AB128E"/>
    <w:rsid w:val="00AB2A4B"/>
    <w:rsid w:val="00AB4938"/>
    <w:rsid w:val="00AB4BA3"/>
    <w:rsid w:val="00AB6EB2"/>
    <w:rsid w:val="00AB736B"/>
    <w:rsid w:val="00AB763E"/>
    <w:rsid w:val="00AB7B93"/>
    <w:rsid w:val="00AC00EF"/>
    <w:rsid w:val="00AC0A5A"/>
    <w:rsid w:val="00AC0EB0"/>
    <w:rsid w:val="00AC1114"/>
    <w:rsid w:val="00AC2632"/>
    <w:rsid w:val="00AC3324"/>
    <w:rsid w:val="00AC3C2F"/>
    <w:rsid w:val="00AC45F7"/>
    <w:rsid w:val="00AC5BB2"/>
    <w:rsid w:val="00AD015A"/>
    <w:rsid w:val="00AD10FF"/>
    <w:rsid w:val="00AD3B42"/>
    <w:rsid w:val="00AD3C96"/>
    <w:rsid w:val="00AD4C3F"/>
    <w:rsid w:val="00AD5679"/>
    <w:rsid w:val="00AD5C72"/>
    <w:rsid w:val="00AD65E1"/>
    <w:rsid w:val="00AD665F"/>
    <w:rsid w:val="00AD7F25"/>
    <w:rsid w:val="00AE06CA"/>
    <w:rsid w:val="00AE07C3"/>
    <w:rsid w:val="00AE105B"/>
    <w:rsid w:val="00AE109A"/>
    <w:rsid w:val="00AE121A"/>
    <w:rsid w:val="00AE12D3"/>
    <w:rsid w:val="00AE175B"/>
    <w:rsid w:val="00AE1C84"/>
    <w:rsid w:val="00AE2791"/>
    <w:rsid w:val="00AE2D29"/>
    <w:rsid w:val="00AE413B"/>
    <w:rsid w:val="00AE4609"/>
    <w:rsid w:val="00AE4618"/>
    <w:rsid w:val="00AE5378"/>
    <w:rsid w:val="00AE5703"/>
    <w:rsid w:val="00AE57D5"/>
    <w:rsid w:val="00AE59E3"/>
    <w:rsid w:val="00AE5BC4"/>
    <w:rsid w:val="00AE6E37"/>
    <w:rsid w:val="00AE7949"/>
    <w:rsid w:val="00AE7F43"/>
    <w:rsid w:val="00AF0B24"/>
    <w:rsid w:val="00AF0BDE"/>
    <w:rsid w:val="00AF2882"/>
    <w:rsid w:val="00AF2A19"/>
    <w:rsid w:val="00AF2D1E"/>
    <w:rsid w:val="00AF307C"/>
    <w:rsid w:val="00AF3D6F"/>
    <w:rsid w:val="00AF5ED8"/>
    <w:rsid w:val="00AF6285"/>
    <w:rsid w:val="00AF757D"/>
    <w:rsid w:val="00B003BC"/>
    <w:rsid w:val="00B01C2A"/>
    <w:rsid w:val="00B01F44"/>
    <w:rsid w:val="00B01FAA"/>
    <w:rsid w:val="00B02F8A"/>
    <w:rsid w:val="00B02FA5"/>
    <w:rsid w:val="00B03761"/>
    <w:rsid w:val="00B03C34"/>
    <w:rsid w:val="00B04226"/>
    <w:rsid w:val="00B046E5"/>
    <w:rsid w:val="00B05067"/>
    <w:rsid w:val="00B0512A"/>
    <w:rsid w:val="00B05392"/>
    <w:rsid w:val="00B05B32"/>
    <w:rsid w:val="00B068E6"/>
    <w:rsid w:val="00B1078E"/>
    <w:rsid w:val="00B1093A"/>
    <w:rsid w:val="00B10E13"/>
    <w:rsid w:val="00B110FD"/>
    <w:rsid w:val="00B11196"/>
    <w:rsid w:val="00B1192A"/>
    <w:rsid w:val="00B1225C"/>
    <w:rsid w:val="00B1238B"/>
    <w:rsid w:val="00B1374E"/>
    <w:rsid w:val="00B13A30"/>
    <w:rsid w:val="00B13A6D"/>
    <w:rsid w:val="00B14D68"/>
    <w:rsid w:val="00B15410"/>
    <w:rsid w:val="00B157EC"/>
    <w:rsid w:val="00B15BCB"/>
    <w:rsid w:val="00B17248"/>
    <w:rsid w:val="00B1725A"/>
    <w:rsid w:val="00B2066F"/>
    <w:rsid w:val="00B21ECC"/>
    <w:rsid w:val="00B23063"/>
    <w:rsid w:val="00B234A5"/>
    <w:rsid w:val="00B23C80"/>
    <w:rsid w:val="00B2430D"/>
    <w:rsid w:val="00B247F4"/>
    <w:rsid w:val="00B24CCE"/>
    <w:rsid w:val="00B2569D"/>
    <w:rsid w:val="00B25B7B"/>
    <w:rsid w:val="00B262B5"/>
    <w:rsid w:val="00B27402"/>
    <w:rsid w:val="00B27661"/>
    <w:rsid w:val="00B27B41"/>
    <w:rsid w:val="00B30322"/>
    <w:rsid w:val="00B3207D"/>
    <w:rsid w:val="00B32250"/>
    <w:rsid w:val="00B3234B"/>
    <w:rsid w:val="00B32BF4"/>
    <w:rsid w:val="00B33829"/>
    <w:rsid w:val="00B349AE"/>
    <w:rsid w:val="00B35882"/>
    <w:rsid w:val="00B35C66"/>
    <w:rsid w:val="00B3600E"/>
    <w:rsid w:val="00B36129"/>
    <w:rsid w:val="00B36737"/>
    <w:rsid w:val="00B36A39"/>
    <w:rsid w:val="00B36FB3"/>
    <w:rsid w:val="00B37D81"/>
    <w:rsid w:val="00B40573"/>
    <w:rsid w:val="00B40AC6"/>
    <w:rsid w:val="00B40C6F"/>
    <w:rsid w:val="00B42A59"/>
    <w:rsid w:val="00B42B13"/>
    <w:rsid w:val="00B42C1D"/>
    <w:rsid w:val="00B43023"/>
    <w:rsid w:val="00B4355E"/>
    <w:rsid w:val="00B448B3"/>
    <w:rsid w:val="00B44A57"/>
    <w:rsid w:val="00B454A8"/>
    <w:rsid w:val="00B45C1B"/>
    <w:rsid w:val="00B46909"/>
    <w:rsid w:val="00B46C3C"/>
    <w:rsid w:val="00B475D3"/>
    <w:rsid w:val="00B5045D"/>
    <w:rsid w:val="00B505C9"/>
    <w:rsid w:val="00B50C25"/>
    <w:rsid w:val="00B50F5E"/>
    <w:rsid w:val="00B511C9"/>
    <w:rsid w:val="00B5124A"/>
    <w:rsid w:val="00B51276"/>
    <w:rsid w:val="00B518D9"/>
    <w:rsid w:val="00B53807"/>
    <w:rsid w:val="00B53D58"/>
    <w:rsid w:val="00B5436D"/>
    <w:rsid w:val="00B54C79"/>
    <w:rsid w:val="00B54F16"/>
    <w:rsid w:val="00B55DCD"/>
    <w:rsid w:val="00B56610"/>
    <w:rsid w:val="00B56DF6"/>
    <w:rsid w:val="00B60945"/>
    <w:rsid w:val="00B61BF1"/>
    <w:rsid w:val="00B62526"/>
    <w:rsid w:val="00B62C5B"/>
    <w:rsid w:val="00B6338F"/>
    <w:rsid w:val="00B63888"/>
    <w:rsid w:val="00B6492D"/>
    <w:rsid w:val="00B6567E"/>
    <w:rsid w:val="00B67DF2"/>
    <w:rsid w:val="00B71472"/>
    <w:rsid w:val="00B7190F"/>
    <w:rsid w:val="00B71BF2"/>
    <w:rsid w:val="00B71F8F"/>
    <w:rsid w:val="00B72391"/>
    <w:rsid w:val="00B7247D"/>
    <w:rsid w:val="00B724B7"/>
    <w:rsid w:val="00B72956"/>
    <w:rsid w:val="00B72E0A"/>
    <w:rsid w:val="00B750F1"/>
    <w:rsid w:val="00B75371"/>
    <w:rsid w:val="00B753C6"/>
    <w:rsid w:val="00B758AA"/>
    <w:rsid w:val="00B75A41"/>
    <w:rsid w:val="00B75E34"/>
    <w:rsid w:val="00B76534"/>
    <w:rsid w:val="00B766BF"/>
    <w:rsid w:val="00B76989"/>
    <w:rsid w:val="00B76DE4"/>
    <w:rsid w:val="00B7772E"/>
    <w:rsid w:val="00B813BE"/>
    <w:rsid w:val="00B82067"/>
    <w:rsid w:val="00B82E54"/>
    <w:rsid w:val="00B8312D"/>
    <w:rsid w:val="00B83268"/>
    <w:rsid w:val="00B83CF5"/>
    <w:rsid w:val="00B847E9"/>
    <w:rsid w:val="00B8482A"/>
    <w:rsid w:val="00B855E5"/>
    <w:rsid w:val="00B8560A"/>
    <w:rsid w:val="00B85E3A"/>
    <w:rsid w:val="00B873BE"/>
    <w:rsid w:val="00B879E1"/>
    <w:rsid w:val="00B87EEF"/>
    <w:rsid w:val="00B87EFD"/>
    <w:rsid w:val="00B9003E"/>
    <w:rsid w:val="00B94BD0"/>
    <w:rsid w:val="00B94FC6"/>
    <w:rsid w:val="00B95085"/>
    <w:rsid w:val="00B95470"/>
    <w:rsid w:val="00B95C53"/>
    <w:rsid w:val="00B97F64"/>
    <w:rsid w:val="00BA0B6B"/>
    <w:rsid w:val="00BA0DF9"/>
    <w:rsid w:val="00BA4486"/>
    <w:rsid w:val="00BA5502"/>
    <w:rsid w:val="00BA5D97"/>
    <w:rsid w:val="00BA6617"/>
    <w:rsid w:val="00BA6D05"/>
    <w:rsid w:val="00BA7969"/>
    <w:rsid w:val="00BB0DF7"/>
    <w:rsid w:val="00BB0E07"/>
    <w:rsid w:val="00BB19AC"/>
    <w:rsid w:val="00BB347F"/>
    <w:rsid w:val="00BB3777"/>
    <w:rsid w:val="00BB4F2E"/>
    <w:rsid w:val="00BB5027"/>
    <w:rsid w:val="00BB60A5"/>
    <w:rsid w:val="00BB67B5"/>
    <w:rsid w:val="00BB67C1"/>
    <w:rsid w:val="00BB6976"/>
    <w:rsid w:val="00BB6AFD"/>
    <w:rsid w:val="00BC02DA"/>
    <w:rsid w:val="00BC06E4"/>
    <w:rsid w:val="00BC1981"/>
    <w:rsid w:val="00BC2E95"/>
    <w:rsid w:val="00BC342F"/>
    <w:rsid w:val="00BC3857"/>
    <w:rsid w:val="00BC3C64"/>
    <w:rsid w:val="00BC3DBB"/>
    <w:rsid w:val="00BC44E4"/>
    <w:rsid w:val="00BC4A2D"/>
    <w:rsid w:val="00BC5405"/>
    <w:rsid w:val="00BC6BF6"/>
    <w:rsid w:val="00BC6CC3"/>
    <w:rsid w:val="00BC6F1E"/>
    <w:rsid w:val="00BC768F"/>
    <w:rsid w:val="00BC7EF9"/>
    <w:rsid w:val="00BD1F75"/>
    <w:rsid w:val="00BD2320"/>
    <w:rsid w:val="00BD237B"/>
    <w:rsid w:val="00BD26EC"/>
    <w:rsid w:val="00BD46A6"/>
    <w:rsid w:val="00BD46F6"/>
    <w:rsid w:val="00BD4A99"/>
    <w:rsid w:val="00BD52CC"/>
    <w:rsid w:val="00BD60E5"/>
    <w:rsid w:val="00BD6156"/>
    <w:rsid w:val="00BD62B7"/>
    <w:rsid w:val="00BD6919"/>
    <w:rsid w:val="00BD7316"/>
    <w:rsid w:val="00BD7A4A"/>
    <w:rsid w:val="00BE0081"/>
    <w:rsid w:val="00BE0C7D"/>
    <w:rsid w:val="00BE18CB"/>
    <w:rsid w:val="00BE223E"/>
    <w:rsid w:val="00BE22C2"/>
    <w:rsid w:val="00BE2316"/>
    <w:rsid w:val="00BE27DA"/>
    <w:rsid w:val="00BE2F47"/>
    <w:rsid w:val="00BE341C"/>
    <w:rsid w:val="00BE3F3C"/>
    <w:rsid w:val="00BE44CB"/>
    <w:rsid w:val="00BE4851"/>
    <w:rsid w:val="00BE4EBE"/>
    <w:rsid w:val="00BE53DE"/>
    <w:rsid w:val="00BF13A1"/>
    <w:rsid w:val="00BF17FA"/>
    <w:rsid w:val="00BF200F"/>
    <w:rsid w:val="00BF2470"/>
    <w:rsid w:val="00BF3CC3"/>
    <w:rsid w:val="00BF4433"/>
    <w:rsid w:val="00BF690E"/>
    <w:rsid w:val="00C00115"/>
    <w:rsid w:val="00C00C61"/>
    <w:rsid w:val="00C018A2"/>
    <w:rsid w:val="00C01C7C"/>
    <w:rsid w:val="00C01F47"/>
    <w:rsid w:val="00C02C6A"/>
    <w:rsid w:val="00C0377A"/>
    <w:rsid w:val="00C037BD"/>
    <w:rsid w:val="00C03857"/>
    <w:rsid w:val="00C04245"/>
    <w:rsid w:val="00C045FD"/>
    <w:rsid w:val="00C04CAF"/>
    <w:rsid w:val="00C0588D"/>
    <w:rsid w:val="00C05920"/>
    <w:rsid w:val="00C05B71"/>
    <w:rsid w:val="00C05B9B"/>
    <w:rsid w:val="00C062D3"/>
    <w:rsid w:val="00C072DE"/>
    <w:rsid w:val="00C10216"/>
    <w:rsid w:val="00C1034C"/>
    <w:rsid w:val="00C10F48"/>
    <w:rsid w:val="00C11267"/>
    <w:rsid w:val="00C1151E"/>
    <w:rsid w:val="00C11DF6"/>
    <w:rsid w:val="00C13128"/>
    <w:rsid w:val="00C1363C"/>
    <w:rsid w:val="00C13D2B"/>
    <w:rsid w:val="00C14A06"/>
    <w:rsid w:val="00C151D7"/>
    <w:rsid w:val="00C15C48"/>
    <w:rsid w:val="00C15F1A"/>
    <w:rsid w:val="00C20422"/>
    <w:rsid w:val="00C20A51"/>
    <w:rsid w:val="00C20AE9"/>
    <w:rsid w:val="00C2137A"/>
    <w:rsid w:val="00C21DDF"/>
    <w:rsid w:val="00C22307"/>
    <w:rsid w:val="00C247BB"/>
    <w:rsid w:val="00C25603"/>
    <w:rsid w:val="00C25840"/>
    <w:rsid w:val="00C27383"/>
    <w:rsid w:val="00C27F42"/>
    <w:rsid w:val="00C3031B"/>
    <w:rsid w:val="00C303F6"/>
    <w:rsid w:val="00C33F6B"/>
    <w:rsid w:val="00C3469D"/>
    <w:rsid w:val="00C34961"/>
    <w:rsid w:val="00C35402"/>
    <w:rsid w:val="00C35DEA"/>
    <w:rsid w:val="00C35EF5"/>
    <w:rsid w:val="00C369B3"/>
    <w:rsid w:val="00C37049"/>
    <w:rsid w:val="00C40400"/>
    <w:rsid w:val="00C41B55"/>
    <w:rsid w:val="00C42846"/>
    <w:rsid w:val="00C42A73"/>
    <w:rsid w:val="00C43AF7"/>
    <w:rsid w:val="00C44A80"/>
    <w:rsid w:val="00C44E1D"/>
    <w:rsid w:val="00C456D9"/>
    <w:rsid w:val="00C45B65"/>
    <w:rsid w:val="00C45D7E"/>
    <w:rsid w:val="00C47068"/>
    <w:rsid w:val="00C471FF"/>
    <w:rsid w:val="00C4723B"/>
    <w:rsid w:val="00C47D0D"/>
    <w:rsid w:val="00C50447"/>
    <w:rsid w:val="00C50DCD"/>
    <w:rsid w:val="00C5178F"/>
    <w:rsid w:val="00C51BAC"/>
    <w:rsid w:val="00C52490"/>
    <w:rsid w:val="00C52A67"/>
    <w:rsid w:val="00C52B5F"/>
    <w:rsid w:val="00C52BAB"/>
    <w:rsid w:val="00C53940"/>
    <w:rsid w:val="00C53A4B"/>
    <w:rsid w:val="00C5476E"/>
    <w:rsid w:val="00C547E7"/>
    <w:rsid w:val="00C55C9E"/>
    <w:rsid w:val="00C561A2"/>
    <w:rsid w:val="00C60413"/>
    <w:rsid w:val="00C60FF3"/>
    <w:rsid w:val="00C61D94"/>
    <w:rsid w:val="00C621C7"/>
    <w:rsid w:val="00C62539"/>
    <w:rsid w:val="00C62839"/>
    <w:rsid w:val="00C62ED6"/>
    <w:rsid w:val="00C63E05"/>
    <w:rsid w:val="00C64BB7"/>
    <w:rsid w:val="00C654D3"/>
    <w:rsid w:val="00C65537"/>
    <w:rsid w:val="00C66616"/>
    <w:rsid w:val="00C666B0"/>
    <w:rsid w:val="00C667AB"/>
    <w:rsid w:val="00C66C17"/>
    <w:rsid w:val="00C7049E"/>
    <w:rsid w:val="00C70544"/>
    <w:rsid w:val="00C708D1"/>
    <w:rsid w:val="00C709A1"/>
    <w:rsid w:val="00C71404"/>
    <w:rsid w:val="00C71BB1"/>
    <w:rsid w:val="00C71DBE"/>
    <w:rsid w:val="00C72232"/>
    <w:rsid w:val="00C73E83"/>
    <w:rsid w:val="00C744FE"/>
    <w:rsid w:val="00C7486F"/>
    <w:rsid w:val="00C75D02"/>
    <w:rsid w:val="00C760E1"/>
    <w:rsid w:val="00C7698F"/>
    <w:rsid w:val="00C770DB"/>
    <w:rsid w:val="00C8133B"/>
    <w:rsid w:val="00C81A3F"/>
    <w:rsid w:val="00C81BBF"/>
    <w:rsid w:val="00C827D5"/>
    <w:rsid w:val="00C82F8B"/>
    <w:rsid w:val="00C831DB"/>
    <w:rsid w:val="00C83A6B"/>
    <w:rsid w:val="00C84AF4"/>
    <w:rsid w:val="00C84FC6"/>
    <w:rsid w:val="00C850B1"/>
    <w:rsid w:val="00C85379"/>
    <w:rsid w:val="00C85850"/>
    <w:rsid w:val="00C87979"/>
    <w:rsid w:val="00C90059"/>
    <w:rsid w:val="00C90D67"/>
    <w:rsid w:val="00C913EF"/>
    <w:rsid w:val="00C916E0"/>
    <w:rsid w:val="00C91A45"/>
    <w:rsid w:val="00C92E81"/>
    <w:rsid w:val="00C92F91"/>
    <w:rsid w:val="00C93DAF"/>
    <w:rsid w:val="00C94784"/>
    <w:rsid w:val="00C95178"/>
    <w:rsid w:val="00C9548F"/>
    <w:rsid w:val="00C965D3"/>
    <w:rsid w:val="00CA0311"/>
    <w:rsid w:val="00CA071A"/>
    <w:rsid w:val="00CA22A2"/>
    <w:rsid w:val="00CA22FB"/>
    <w:rsid w:val="00CA3D69"/>
    <w:rsid w:val="00CA48AE"/>
    <w:rsid w:val="00CA4C3B"/>
    <w:rsid w:val="00CA518E"/>
    <w:rsid w:val="00CA6274"/>
    <w:rsid w:val="00CA6560"/>
    <w:rsid w:val="00CB0751"/>
    <w:rsid w:val="00CB2484"/>
    <w:rsid w:val="00CB25C2"/>
    <w:rsid w:val="00CB2643"/>
    <w:rsid w:val="00CB27F3"/>
    <w:rsid w:val="00CB2DD7"/>
    <w:rsid w:val="00CB2E9B"/>
    <w:rsid w:val="00CB3AFB"/>
    <w:rsid w:val="00CB4A72"/>
    <w:rsid w:val="00CB59B4"/>
    <w:rsid w:val="00CB6D0D"/>
    <w:rsid w:val="00CB6E03"/>
    <w:rsid w:val="00CC00C1"/>
    <w:rsid w:val="00CC0D7C"/>
    <w:rsid w:val="00CC27AF"/>
    <w:rsid w:val="00CC349D"/>
    <w:rsid w:val="00CC35C1"/>
    <w:rsid w:val="00CC3675"/>
    <w:rsid w:val="00CC4264"/>
    <w:rsid w:val="00CC4293"/>
    <w:rsid w:val="00CC44FD"/>
    <w:rsid w:val="00CC4FFF"/>
    <w:rsid w:val="00CC6206"/>
    <w:rsid w:val="00CC64D9"/>
    <w:rsid w:val="00CC6EA0"/>
    <w:rsid w:val="00CC6ECC"/>
    <w:rsid w:val="00CC730A"/>
    <w:rsid w:val="00CC7469"/>
    <w:rsid w:val="00CD0920"/>
    <w:rsid w:val="00CD0E00"/>
    <w:rsid w:val="00CD1369"/>
    <w:rsid w:val="00CD1682"/>
    <w:rsid w:val="00CD1E51"/>
    <w:rsid w:val="00CD2FE4"/>
    <w:rsid w:val="00CD38B5"/>
    <w:rsid w:val="00CD41E7"/>
    <w:rsid w:val="00CD43B8"/>
    <w:rsid w:val="00CD6CBB"/>
    <w:rsid w:val="00CE0828"/>
    <w:rsid w:val="00CE1117"/>
    <w:rsid w:val="00CE116B"/>
    <w:rsid w:val="00CE27CD"/>
    <w:rsid w:val="00CE42E1"/>
    <w:rsid w:val="00CE4ADA"/>
    <w:rsid w:val="00CE5270"/>
    <w:rsid w:val="00CE5A98"/>
    <w:rsid w:val="00CE761E"/>
    <w:rsid w:val="00CE7D6C"/>
    <w:rsid w:val="00CF1DF5"/>
    <w:rsid w:val="00CF2C87"/>
    <w:rsid w:val="00CF3361"/>
    <w:rsid w:val="00CF51AE"/>
    <w:rsid w:val="00CF6426"/>
    <w:rsid w:val="00D00403"/>
    <w:rsid w:val="00D01782"/>
    <w:rsid w:val="00D01B40"/>
    <w:rsid w:val="00D02206"/>
    <w:rsid w:val="00D02A0A"/>
    <w:rsid w:val="00D02BF9"/>
    <w:rsid w:val="00D02CD1"/>
    <w:rsid w:val="00D02DA4"/>
    <w:rsid w:val="00D03DE4"/>
    <w:rsid w:val="00D04029"/>
    <w:rsid w:val="00D040F9"/>
    <w:rsid w:val="00D04DC1"/>
    <w:rsid w:val="00D055CF"/>
    <w:rsid w:val="00D05D97"/>
    <w:rsid w:val="00D0645F"/>
    <w:rsid w:val="00D06A49"/>
    <w:rsid w:val="00D07A57"/>
    <w:rsid w:val="00D07EA2"/>
    <w:rsid w:val="00D105DE"/>
    <w:rsid w:val="00D1097A"/>
    <w:rsid w:val="00D117C3"/>
    <w:rsid w:val="00D11CE4"/>
    <w:rsid w:val="00D11D26"/>
    <w:rsid w:val="00D11EF1"/>
    <w:rsid w:val="00D13057"/>
    <w:rsid w:val="00D14EC8"/>
    <w:rsid w:val="00D16406"/>
    <w:rsid w:val="00D16432"/>
    <w:rsid w:val="00D1649E"/>
    <w:rsid w:val="00D16641"/>
    <w:rsid w:val="00D16833"/>
    <w:rsid w:val="00D17F30"/>
    <w:rsid w:val="00D20E09"/>
    <w:rsid w:val="00D21DD3"/>
    <w:rsid w:val="00D22613"/>
    <w:rsid w:val="00D22660"/>
    <w:rsid w:val="00D23BA4"/>
    <w:rsid w:val="00D24EDE"/>
    <w:rsid w:val="00D25AF5"/>
    <w:rsid w:val="00D25E8F"/>
    <w:rsid w:val="00D26387"/>
    <w:rsid w:val="00D2640B"/>
    <w:rsid w:val="00D26656"/>
    <w:rsid w:val="00D26D1A"/>
    <w:rsid w:val="00D274C0"/>
    <w:rsid w:val="00D30B8E"/>
    <w:rsid w:val="00D31462"/>
    <w:rsid w:val="00D31CB9"/>
    <w:rsid w:val="00D328B9"/>
    <w:rsid w:val="00D32B65"/>
    <w:rsid w:val="00D32BF7"/>
    <w:rsid w:val="00D33F3C"/>
    <w:rsid w:val="00D35412"/>
    <w:rsid w:val="00D3600C"/>
    <w:rsid w:val="00D41363"/>
    <w:rsid w:val="00D42F65"/>
    <w:rsid w:val="00D43786"/>
    <w:rsid w:val="00D43851"/>
    <w:rsid w:val="00D43A4C"/>
    <w:rsid w:val="00D44B76"/>
    <w:rsid w:val="00D44DC9"/>
    <w:rsid w:val="00D45275"/>
    <w:rsid w:val="00D50186"/>
    <w:rsid w:val="00D50985"/>
    <w:rsid w:val="00D51742"/>
    <w:rsid w:val="00D51C39"/>
    <w:rsid w:val="00D51C4D"/>
    <w:rsid w:val="00D52CBE"/>
    <w:rsid w:val="00D5321A"/>
    <w:rsid w:val="00D5369A"/>
    <w:rsid w:val="00D54E84"/>
    <w:rsid w:val="00D5511A"/>
    <w:rsid w:val="00D557BC"/>
    <w:rsid w:val="00D564C6"/>
    <w:rsid w:val="00D565F0"/>
    <w:rsid w:val="00D57141"/>
    <w:rsid w:val="00D578F3"/>
    <w:rsid w:val="00D6122B"/>
    <w:rsid w:val="00D62FE5"/>
    <w:rsid w:val="00D64216"/>
    <w:rsid w:val="00D66EBB"/>
    <w:rsid w:val="00D66F56"/>
    <w:rsid w:val="00D6708C"/>
    <w:rsid w:val="00D67E6C"/>
    <w:rsid w:val="00D7105F"/>
    <w:rsid w:val="00D710D6"/>
    <w:rsid w:val="00D712B8"/>
    <w:rsid w:val="00D74374"/>
    <w:rsid w:val="00D74582"/>
    <w:rsid w:val="00D75F8D"/>
    <w:rsid w:val="00D80107"/>
    <w:rsid w:val="00D80182"/>
    <w:rsid w:val="00D8121F"/>
    <w:rsid w:val="00D81C2A"/>
    <w:rsid w:val="00D81CFD"/>
    <w:rsid w:val="00D81E7E"/>
    <w:rsid w:val="00D826EF"/>
    <w:rsid w:val="00D830CD"/>
    <w:rsid w:val="00D83721"/>
    <w:rsid w:val="00D84179"/>
    <w:rsid w:val="00D843B1"/>
    <w:rsid w:val="00D84E99"/>
    <w:rsid w:val="00D86601"/>
    <w:rsid w:val="00D90C22"/>
    <w:rsid w:val="00D90DBA"/>
    <w:rsid w:val="00D9102D"/>
    <w:rsid w:val="00D91687"/>
    <w:rsid w:val="00D91C72"/>
    <w:rsid w:val="00D93587"/>
    <w:rsid w:val="00D93796"/>
    <w:rsid w:val="00D943C7"/>
    <w:rsid w:val="00D94808"/>
    <w:rsid w:val="00D95816"/>
    <w:rsid w:val="00D976AB"/>
    <w:rsid w:val="00D977FC"/>
    <w:rsid w:val="00D97FC4"/>
    <w:rsid w:val="00DA0424"/>
    <w:rsid w:val="00DA0737"/>
    <w:rsid w:val="00DA108D"/>
    <w:rsid w:val="00DA1B33"/>
    <w:rsid w:val="00DA2393"/>
    <w:rsid w:val="00DA3534"/>
    <w:rsid w:val="00DA48B5"/>
    <w:rsid w:val="00DA4E86"/>
    <w:rsid w:val="00DA5501"/>
    <w:rsid w:val="00DA67DC"/>
    <w:rsid w:val="00DA6FD7"/>
    <w:rsid w:val="00DA76FB"/>
    <w:rsid w:val="00DA7AD9"/>
    <w:rsid w:val="00DB2079"/>
    <w:rsid w:val="00DB23A8"/>
    <w:rsid w:val="00DB2E7D"/>
    <w:rsid w:val="00DB31A7"/>
    <w:rsid w:val="00DB3483"/>
    <w:rsid w:val="00DB5277"/>
    <w:rsid w:val="00DB5CF0"/>
    <w:rsid w:val="00DB5D2F"/>
    <w:rsid w:val="00DB5D63"/>
    <w:rsid w:val="00DB626A"/>
    <w:rsid w:val="00DB6A77"/>
    <w:rsid w:val="00DB75F5"/>
    <w:rsid w:val="00DC04E5"/>
    <w:rsid w:val="00DC3137"/>
    <w:rsid w:val="00DC4543"/>
    <w:rsid w:val="00DC50C4"/>
    <w:rsid w:val="00DC5355"/>
    <w:rsid w:val="00DC740F"/>
    <w:rsid w:val="00DC7BCC"/>
    <w:rsid w:val="00DD0D64"/>
    <w:rsid w:val="00DD192D"/>
    <w:rsid w:val="00DD1CD3"/>
    <w:rsid w:val="00DD2301"/>
    <w:rsid w:val="00DD2AF8"/>
    <w:rsid w:val="00DD39C9"/>
    <w:rsid w:val="00DD42CB"/>
    <w:rsid w:val="00DD51C1"/>
    <w:rsid w:val="00DD5529"/>
    <w:rsid w:val="00DD6513"/>
    <w:rsid w:val="00DD67CF"/>
    <w:rsid w:val="00DD7889"/>
    <w:rsid w:val="00DD7893"/>
    <w:rsid w:val="00DD79C1"/>
    <w:rsid w:val="00DD7E33"/>
    <w:rsid w:val="00DE0030"/>
    <w:rsid w:val="00DE0131"/>
    <w:rsid w:val="00DE09D3"/>
    <w:rsid w:val="00DE10E5"/>
    <w:rsid w:val="00DE2E5C"/>
    <w:rsid w:val="00DE4373"/>
    <w:rsid w:val="00DE4528"/>
    <w:rsid w:val="00DE47E7"/>
    <w:rsid w:val="00DE635C"/>
    <w:rsid w:val="00DE6360"/>
    <w:rsid w:val="00DE64C3"/>
    <w:rsid w:val="00DE7499"/>
    <w:rsid w:val="00DE7A16"/>
    <w:rsid w:val="00DE7C66"/>
    <w:rsid w:val="00DE7F1B"/>
    <w:rsid w:val="00DE7FF5"/>
    <w:rsid w:val="00DF0A08"/>
    <w:rsid w:val="00DF1231"/>
    <w:rsid w:val="00DF1C87"/>
    <w:rsid w:val="00DF1D45"/>
    <w:rsid w:val="00DF307F"/>
    <w:rsid w:val="00DF4767"/>
    <w:rsid w:val="00DF4B3C"/>
    <w:rsid w:val="00DF4FA4"/>
    <w:rsid w:val="00DF4FFF"/>
    <w:rsid w:val="00DF6808"/>
    <w:rsid w:val="00DF7046"/>
    <w:rsid w:val="00DF7842"/>
    <w:rsid w:val="00E010E5"/>
    <w:rsid w:val="00E01973"/>
    <w:rsid w:val="00E01A17"/>
    <w:rsid w:val="00E0318F"/>
    <w:rsid w:val="00E03420"/>
    <w:rsid w:val="00E037CA"/>
    <w:rsid w:val="00E038DA"/>
    <w:rsid w:val="00E03E86"/>
    <w:rsid w:val="00E03FA7"/>
    <w:rsid w:val="00E0420B"/>
    <w:rsid w:val="00E04DF5"/>
    <w:rsid w:val="00E0598F"/>
    <w:rsid w:val="00E05EA0"/>
    <w:rsid w:val="00E06ECD"/>
    <w:rsid w:val="00E072D0"/>
    <w:rsid w:val="00E077E0"/>
    <w:rsid w:val="00E07A42"/>
    <w:rsid w:val="00E07BA9"/>
    <w:rsid w:val="00E10865"/>
    <w:rsid w:val="00E10F0E"/>
    <w:rsid w:val="00E11185"/>
    <w:rsid w:val="00E12328"/>
    <w:rsid w:val="00E127BB"/>
    <w:rsid w:val="00E1327D"/>
    <w:rsid w:val="00E13442"/>
    <w:rsid w:val="00E13C3F"/>
    <w:rsid w:val="00E14718"/>
    <w:rsid w:val="00E14F6F"/>
    <w:rsid w:val="00E1537A"/>
    <w:rsid w:val="00E1541F"/>
    <w:rsid w:val="00E1557A"/>
    <w:rsid w:val="00E159FF"/>
    <w:rsid w:val="00E15BAE"/>
    <w:rsid w:val="00E15EE2"/>
    <w:rsid w:val="00E17072"/>
    <w:rsid w:val="00E1754D"/>
    <w:rsid w:val="00E2049F"/>
    <w:rsid w:val="00E2064D"/>
    <w:rsid w:val="00E20D77"/>
    <w:rsid w:val="00E2103C"/>
    <w:rsid w:val="00E2162A"/>
    <w:rsid w:val="00E2332C"/>
    <w:rsid w:val="00E237CB"/>
    <w:rsid w:val="00E2425E"/>
    <w:rsid w:val="00E24335"/>
    <w:rsid w:val="00E24701"/>
    <w:rsid w:val="00E249CA"/>
    <w:rsid w:val="00E24CCD"/>
    <w:rsid w:val="00E254E3"/>
    <w:rsid w:val="00E26D6E"/>
    <w:rsid w:val="00E32423"/>
    <w:rsid w:val="00E3248D"/>
    <w:rsid w:val="00E33389"/>
    <w:rsid w:val="00E33CF9"/>
    <w:rsid w:val="00E34EC1"/>
    <w:rsid w:val="00E35901"/>
    <w:rsid w:val="00E35B3F"/>
    <w:rsid w:val="00E35C8C"/>
    <w:rsid w:val="00E35EBB"/>
    <w:rsid w:val="00E40E4D"/>
    <w:rsid w:val="00E41765"/>
    <w:rsid w:val="00E41D93"/>
    <w:rsid w:val="00E4213B"/>
    <w:rsid w:val="00E4459A"/>
    <w:rsid w:val="00E44881"/>
    <w:rsid w:val="00E4492C"/>
    <w:rsid w:val="00E44C8F"/>
    <w:rsid w:val="00E456F5"/>
    <w:rsid w:val="00E46711"/>
    <w:rsid w:val="00E47912"/>
    <w:rsid w:val="00E47FA7"/>
    <w:rsid w:val="00E50A22"/>
    <w:rsid w:val="00E50E49"/>
    <w:rsid w:val="00E53003"/>
    <w:rsid w:val="00E53644"/>
    <w:rsid w:val="00E54130"/>
    <w:rsid w:val="00E54135"/>
    <w:rsid w:val="00E54167"/>
    <w:rsid w:val="00E549B9"/>
    <w:rsid w:val="00E551DD"/>
    <w:rsid w:val="00E55E05"/>
    <w:rsid w:val="00E55F7A"/>
    <w:rsid w:val="00E5787F"/>
    <w:rsid w:val="00E6016E"/>
    <w:rsid w:val="00E60FB5"/>
    <w:rsid w:val="00E610D3"/>
    <w:rsid w:val="00E61C59"/>
    <w:rsid w:val="00E61E32"/>
    <w:rsid w:val="00E61EE0"/>
    <w:rsid w:val="00E628EE"/>
    <w:rsid w:val="00E669F5"/>
    <w:rsid w:val="00E70363"/>
    <w:rsid w:val="00E70BCE"/>
    <w:rsid w:val="00E71AEE"/>
    <w:rsid w:val="00E71B79"/>
    <w:rsid w:val="00E71C89"/>
    <w:rsid w:val="00E722A6"/>
    <w:rsid w:val="00E72987"/>
    <w:rsid w:val="00E73871"/>
    <w:rsid w:val="00E7389D"/>
    <w:rsid w:val="00E73955"/>
    <w:rsid w:val="00E73B83"/>
    <w:rsid w:val="00E74265"/>
    <w:rsid w:val="00E76529"/>
    <w:rsid w:val="00E7660A"/>
    <w:rsid w:val="00E7694A"/>
    <w:rsid w:val="00E76C72"/>
    <w:rsid w:val="00E77370"/>
    <w:rsid w:val="00E8062F"/>
    <w:rsid w:val="00E808C0"/>
    <w:rsid w:val="00E81C95"/>
    <w:rsid w:val="00E839F4"/>
    <w:rsid w:val="00E8405E"/>
    <w:rsid w:val="00E843CE"/>
    <w:rsid w:val="00E85760"/>
    <w:rsid w:val="00E85965"/>
    <w:rsid w:val="00E86040"/>
    <w:rsid w:val="00E86236"/>
    <w:rsid w:val="00E90073"/>
    <w:rsid w:val="00E90521"/>
    <w:rsid w:val="00E90D66"/>
    <w:rsid w:val="00E91299"/>
    <w:rsid w:val="00E92D54"/>
    <w:rsid w:val="00E92F84"/>
    <w:rsid w:val="00E93789"/>
    <w:rsid w:val="00E9394F"/>
    <w:rsid w:val="00E940BE"/>
    <w:rsid w:val="00E9421A"/>
    <w:rsid w:val="00E955C0"/>
    <w:rsid w:val="00E963C7"/>
    <w:rsid w:val="00E96E15"/>
    <w:rsid w:val="00E96F44"/>
    <w:rsid w:val="00EA0380"/>
    <w:rsid w:val="00EA178C"/>
    <w:rsid w:val="00EA1809"/>
    <w:rsid w:val="00EA2FDC"/>
    <w:rsid w:val="00EA3DD6"/>
    <w:rsid w:val="00EA3E32"/>
    <w:rsid w:val="00EA584D"/>
    <w:rsid w:val="00EA620C"/>
    <w:rsid w:val="00EA6729"/>
    <w:rsid w:val="00EA6D8F"/>
    <w:rsid w:val="00EA7130"/>
    <w:rsid w:val="00EA7942"/>
    <w:rsid w:val="00EB0413"/>
    <w:rsid w:val="00EB093A"/>
    <w:rsid w:val="00EB1046"/>
    <w:rsid w:val="00EB2562"/>
    <w:rsid w:val="00EB2A87"/>
    <w:rsid w:val="00EB3AD8"/>
    <w:rsid w:val="00EC00C9"/>
    <w:rsid w:val="00EC0773"/>
    <w:rsid w:val="00EC0FF5"/>
    <w:rsid w:val="00EC109C"/>
    <w:rsid w:val="00EC2367"/>
    <w:rsid w:val="00EC2741"/>
    <w:rsid w:val="00EC30BC"/>
    <w:rsid w:val="00EC3888"/>
    <w:rsid w:val="00EC3FCA"/>
    <w:rsid w:val="00EC40DB"/>
    <w:rsid w:val="00EC4304"/>
    <w:rsid w:val="00EC4CEE"/>
    <w:rsid w:val="00EC5FB0"/>
    <w:rsid w:val="00EC7073"/>
    <w:rsid w:val="00EC7EED"/>
    <w:rsid w:val="00ED0EC7"/>
    <w:rsid w:val="00ED1019"/>
    <w:rsid w:val="00ED1AC6"/>
    <w:rsid w:val="00ED1C52"/>
    <w:rsid w:val="00ED20EA"/>
    <w:rsid w:val="00ED2A5E"/>
    <w:rsid w:val="00ED2BC1"/>
    <w:rsid w:val="00ED36DB"/>
    <w:rsid w:val="00ED3D14"/>
    <w:rsid w:val="00ED5EFA"/>
    <w:rsid w:val="00ED6AF7"/>
    <w:rsid w:val="00ED72E9"/>
    <w:rsid w:val="00ED7C30"/>
    <w:rsid w:val="00EE0849"/>
    <w:rsid w:val="00EE0EE7"/>
    <w:rsid w:val="00EE10A6"/>
    <w:rsid w:val="00EE13EA"/>
    <w:rsid w:val="00EE2217"/>
    <w:rsid w:val="00EE24A9"/>
    <w:rsid w:val="00EE510E"/>
    <w:rsid w:val="00EE519D"/>
    <w:rsid w:val="00EE52FA"/>
    <w:rsid w:val="00EE5CF0"/>
    <w:rsid w:val="00EE7AA5"/>
    <w:rsid w:val="00EE7F3B"/>
    <w:rsid w:val="00EF0DB9"/>
    <w:rsid w:val="00EF16EE"/>
    <w:rsid w:val="00EF2E86"/>
    <w:rsid w:val="00EF3A7D"/>
    <w:rsid w:val="00EF5A13"/>
    <w:rsid w:val="00EF63EA"/>
    <w:rsid w:val="00EF7073"/>
    <w:rsid w:val="00EF772B"/>
    <w:rsid w:val="00EF777B"/>
    <w:rsid w:val="00EF7D8A"/>
    <w:rsid w:val="00F01708"/>
    <w:rsid w:val="00F01EB7"/>
    <w:rsid w:val="00F028A8"/>
    <w:rsid w:val="00F028D2"/>
    <w:rsid w:val="00F036D8"/>
    <w:rsid w:val="00F03A6C"/>
    <w:rsid w:val="00F04D2E"/>
    <w:rsid w:val="00F054A4"/>
    <w:rsid w:val="00F05609"/>
    <w:rsid w:val="00F05E5F"/>
    <w:rsid w:val="00F073C5"/>
    <w:rsid w:val="00F100BC"/>
    <w:rsid w:val="00F10386"/>
    <w:rsid w:val="00F12D1E"/>
    <w:rsid w:val="00F12E22"/>
    <w:rsid w:val="00F13F78"/>
    <w:rsid w:val="00F14126"/>
    <w:rsid w:val="00F14C96"/>
    <w:rsid w:val="00F1550B"/>
    <w:rsid w:val="00F155FB"/>
    <w:rsid w:val="00F1639A"/>
    <w:rsid w:val="00F16ECD"/>
    <w:rsid w:val="00F2089C"/>
    <w:rsid w:val="00F208B6"/>
    <w:rsid w:val="00F21FFB"/>
    <w:rsid w:val="00F22474"/>
    <w:rsid w:val="00F224B7"/>
    <w:rsid w:val="00F23084"/>
    <w:rsid w:val="00F2360A"/>
    <w:rsid w:val="00F2444E"/>
    <w:rsid w:val="00F24649"/>
    <w:rsid w:val="00F250BB"/>
    <w:rsid w:val="00F251DD"/>
    <w:rsid w:val="00F25973"/>
    <w:rsid w:val="00F25C80"/>
    <w:rsid w:val="00F26C0C"/>
    <w:rsid w:val="00F272AB"/>
    <w:rsid w:val="00F27E2D"/>
    <w:rsid w:val="00F27EEC"/>
    <w:rsid w:val="00F30774"/>
    <w:rsid w:val="00F31CE6"/>
    <w:rsid w:val="00F334E8"/>
    <w:rsid w:val="00F33F61"/>
    <w:rsid w:val="00F34321"/>
    <w:rsid w:val="00F34B17"/>
    <w:rsid w:val="00F34BAB"/>
    <w:rsid w:val="00F34BBC"/>
    <w:rsid w:val="00F36578"/>
    <w:rsid w:val="00F36806"/>
    <w:rsid w:val="00F373ED"/>
    <w:rsid w:val="00F37EF6"/>
    <w:rsid w:val="00F4098F"/>
    <w:rsid w:val="00F409D0"/>
    <w:rsid w:val="00F40C3F"/>
    <w:rsid w:val="00F40FF7"/>
    <w:rsid w:val="00F4114E"/>
    <w:rsid w:val="00F41E93"/>
    <w:rsid w:val="00F4249C"/>
    <w:rsid w:val="00F427AA"/>
    <w:rsid w:val="00F439BE"/>
    <w:rsid w:val="00F44630"/>
    <w:rsid w:val="00F4474D"/>
    <w:rsid w:val="00F456BB"/>
    <w:rsid w:val="00F45DBC"/>
    <w:rsid w:val="00F46372"/>
    <w:rsid w:val="00F46CE6"/>
    <w:rsid w:val="00F47D22"/>
    <w:rsid w:val="00F47F8F"/>
    <w:rsid w:val="00F504B2"/>
    <w:rsid w:val="00F51399"/>
    <w:rsid w:val="00F51E8F"/>
    <w:rsid w:val="00F525F6"/>
    <w:rsid w:val="00F52E76"/>
    <w:rsid w:val="00F534AE"/>
    <w:rsid w:val="00F5467E"/>
    <w:rsid w:val="00F54EB8"/>
    <w:rsid w:val="00F55C42"/>
    <w:rsid w:val="00F57457"/>
    <w:rsid w:val="00F5798C"/>
    <w:rsid w:val="00F57AD3"/>
    <w:rsid w:val="00F57CC9"/>
    <w:rsid w:val="00F608A7"/>
    <w:rsid w:val="00F64090"/>
    <w:rsid w:val="00F643D7"/>
    <w:rsid w:val="00F6500E"/>
    <w:rsid w:val="00F65BDF"/>
    <w:rsid w:val="00F6644D"/>
    <w:rsid w:val="00F7197E"/>
    <w:rsid w:val="00F71B78"/>
    <w:rsid w:val="00F71E44"/>
    <w:rsid w:val="00F7232C"/>
    <w:rsid w:val="00F7339D"/>
    <w:rsid w:val="00F736B7"/>
    <w:rsid w:val="00F73F6D"/>
    <w:rsid w:val="00F74BCD"/>
    <w:rsid w:val="00F7564D"/>
    <w:rsid w:val="00F77A28"/>
    <w:rsid w:val="00F77E41"/>
    <w:rsid w:val="00F77EE1"/>
    <w:rsid w:val="00F805ED"/>
    <w:rsid w:val="00F80703"/>
    <w:rsid w:val="00F80A72"/>
    <w:rsid w:val="00F80EBE"/>
    <w:rsid w:val="00F82489"/>
    <w:rsid w:val="00F8329F"/>
    <w:rsid w:val="00F83773"/>
    <w:rsid w:val="00F83F06"/>
    <w:rsid w:val="00F84866"/>
    <w:rsid w:val="00F84C4E"/>
    <w:rsid w:val="00F8621E"/>
    <w:rsid w:val="00F8642B"/>
    <w:rsid w:val="00F867C6"/>
    <w:rsid w:val="00F8778C"/>
    <w:rsid w:val="00F87BD4"/>
    <w:rsid w:val="00F90C96"/>
    <w:rsid w:val="00F90EA9"/>
    <w:rsid w:val="00F92CB9"/>
    <w:rsid w:val="00F93C80"/>
    <w:rsid w:val="00F950E0"/>
    <w:rsid w:val="00F954D7"/>
    <w:rsid w:val="00F95E4D"/>
    <w:rsid w:val="00F96327"/>
    <w:rsid w:val="00F96912"/>
    <w:rsid w:val="00F97761"/>
    <w:rsid w:val="00FA018B"/>
    <w:rsid w:val="00FA142B"/>
    <w:rsid w:val="00FA1F24"/>
    <w:rsid w:val="00FA3637"/>
    <w:rsid w:val="00FA4F73"/>
    <w:rsid w:val="00FA545A"/>
    <w:rsid w:val="00FA75E8"/>
    <w:rsid w:val="00FB0526"/>
    <w:rsid w:val="00FB2B73"/>
    <w:rsid w:val="00FB2EE5"/>
    <w:rsid w:val="00FB54B8"/>
    <w:rsid w:val="00FB5954"/>
    <w:rsid w:val="00FB5BA4"/>
    <w:rsid w:val="00FB60FD"/>
    <w:rsid w:val="00FB6C08"/>
    <w:rsid w:val="00FC0657"/>
    <w:rsid w:val="00FC11E9"/>
    <w:rsid w:val="00FC157E"/>
    <w:rsid w:val="00FC1664"/>
    <w:rsid w:val="00FC1FCB"/>
    <w:rsid w:val="00FC2613"/>
    <w:rsid w:val="00FC2653"/>
    <w:rsid w:val="00FC2DAA"/>
    <w:rsid w:val="00FC33BE"/>
    <w:rsid w:val="00FC39B3"/>
    <w:rsid w:val="00FC3A15"/>
    <w:rsid w:val="00FC4EB3"/>
    <w:rsid w:val="00FC5BBA"/>
    <w:rsid w:val="00FC6AD1"/>
    <w:rsid w:val="00FC732A"/>
    <w:rsid w:val="00FC7D54"/>
    <w:rsid w:val="00FD06FE"/>
    <w:rsid w:val="00FD11CC"/>
    <w:rsid w:val="00FD1B55"/>
    <w:rsid w:val="00FD2C0D"/>
    <w:rsid w:val="00FD2FFD"/>
    <w:rsid w:val="00FD5899"/>
    <w:rsid w:val="00FD5A3B"/>
    <w:rsid w:val="00FD5FC3"/>
    <w:rsid w:val="00FD674C"/>
    <w:rsid w:val="00FD67A3"/>
    <w:rsid w:val="00FD6CA2"/>
    <w:rsid w:val="00FD775D"/>
    <w:rsid w:val="00FD778E"/>
    <w:rsid w:val="00FD7EFA"/>
    <w:rsid w:val="00FE00E8"/>
    <w:rsid w:val="00FE0E5D"/>
    <w:rsid w:val="00FE1D02"/>
    <w:rsid w:val="00FE208D"/>
    <w:rsid w:val="00FE23A3"/>
    <w:rsid w:val="00FE3B5C"/>
    <w:rsid w:val="00FE3D9A"/>
    <w:rsid w:val="00FE40ED"/>
    <w:rsid w:val="00FE6AF6"/>
    <w:rsid w:val="00FE7471"/>
    <w:rsid w:val="00FE7578"/>
    <w:rsid w:val="00FE7F7D"/>
    <w:rsid w:val="00FE7FE6"/>
    <w:rsid w:val="00FF0223"/>
    <w:rsid w:val="00FF0D14"/>
    <w:rsid w:val="00FF1D05"/>
    <w:rsid w:val="00FF28B1"/>
    <w:rsid w:val="00FF2FD7"/>
    <w:rsid w:val="00FF33A8"/>
    <w:rsid w:val="00FF3C37"/>
    <w:rsid w:val="00FF4796"/>
    <w:rsid w:val="00FF4DED"/>
    <w:rsid w:val="00FF5637"/>
    <w:rsid w:val="00FF5673"/>
    <w:rsid w:val="00FF6678"/>
    <w:rsid w:val="00FF68A3"/>
    <w:rsid w:val="00FF6E08"/>
    <w:rsid w:val="00FF6FB1"/>
    <w:rsid w:val="00FF7649"/>
    <w:rsid w:val="00FF793C"/>
    <w:rsid w:val="00FF7B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2">
      <v:textbox inset="5.85pt,.7pt,5.85pt,.7pt"/>
    </o:shapedefaults>
    <o:shapelayout v:ext="edit">
      <o:idmap v:ext="edit" data="1"/>
      <o:rules v:ext="edit">
        <o:r id="V:Rule1" type="callout" idref="#_x0000_s1265"/>
        <o:r id="V:Rule2" type="callout" idref="#_x0000_s1267"/>
        <o:r id="V:Rule3" type="callout" idref="#_x0000_s1269"/>
        <o:r id="V:Rule4" type="callout" idref="#_x0000_s1270"/>
        <o:r id="V:Rule5" type="callout" idref="#_x0000_s1108"/>
        <o:r id="V:Rule6" type="callout" idref="#_x0000_s1174"/>
        <o:r id="V:Rule7" type="callout" idref="#_x0000_s1173"/>
        <o:r id="V:Rule8" type="callout" idref="#_x0000_s1175"/>
        <o:r id="V:Rule9" type="callout" idref="#_x0000_s1176"/>
        <o:r id="V:Rule10" type="callout" idref="#_x0000_s1177"/>
        <o:r id="V:Rule11" type="callout" idref="#_x0000_s1178"/>
        <o:r id="V:Rule12" type="callout" idref="#_x0000_s1179"/>
        <o:r id="V:Rule13" type="callout" idref="#_x0000_s1116"/>
        <o:r id="V:Rule14" type="callout" idref="#_x0000_s1181"/>
        <o:r id="V:Rule15" type="callout" idref="#_x0000_s1180"/>
        <o:r id="V:Rule16" type="callout" idref="#_x0000_s1182"/>
        <o:r id="V:Rule17" type="callout" idref="#_x0000_s1183"/>
        <o:r id="V:Rule18" type="callout" idref="#_x0000_s1184"/>
        <o:r id="V:Rule19" type="callout" idref="#_x0000_s1186"/>
        <o:r id="V:Rule20" type="callout" idref="#_x0000_s1185"/>
        <o:r id="V:Rule21" type="callout" idref="#_x0000_s1187"/>
        <o:r id="V:Rule22" type="callout" idref="#_x0000_s1188"/>
        <o:r id="V:Rule23" type="callout" idref="#_x0000_s1124"/>
        <o:r id="V:Rule24" type="callout" idref="#_x0000_s1169"/>
        <o:r id="V:Rule25" type="callout" idref="#_x0000_s1170"/>
        <o:r id="V:Rule26" type="callout" idref="#_x0000_s1156"/>
        <o:r id="V:Rule27" type="callout" idref="#_x0000_s1157"/>
        <o:r id="V:Rule28" type="callout" idref="#_x0000_s1158"/>
        <o:r id="V:Rule29" type="callout" idref="#_x0000_s1159"/>
        <o:r id="V:Rule30" type="callout" idref="#_x0000_s1160"/>
        <o:r id="V:Rule31" type="callout" idref="#_x0000_s1161"/>
        <o:r id="V:Rule32" type="callout" idref="#_x0000_s1162"/>
        <o:r id="V:Rule33" type="callout" idref="#_x0000_s1189"/>
        <o:r id="V:Rule34" type="callout" idref="#_x0000_s1190"/>
        <o:r id="V:Rule35" type="callout" idref="#_x0000_s1191"/>
        <o:r id="V:Rule36" type="callout" idref="#_x0000_s1192"/>
        <o:r id="V:Rule37" type="callout" idref="#_x0000_s1163"/>
        <o:r id="V:Rule38" type="callout" idref="#_x0000_s1193"/>
        <o:r id="V:Rule39" type="callout" idref="#_x0000_s1167"/>
        <o:r id="V:Rule40" type="callout" idref="#_x0000_s1196"/>
        <o:r id="V:Rule41" type="callout" idref="#_x0000_s1197"/>
        <o:r id="V:Rule42" type="callout" idref="#_x0000_s1198"/>
        <o:r id="V:Rule43" type="callout" idref="#_x0000_s1199"/>
        <o:r id="V:Rule44" type="callout" idref="#_x0000_s1200"/>
        <o:r id="V:Rule45" type="callout" idref="#_x0000_s1201"/>
        <o:r id="V:Rule46" type="callout" idref="#_x0000_s1202"/>
        <o:r id="V:Rule47" type="callout" idref="#_x0000_s1203"/>
        <o:r id="V:Rule48" type="callout" idref="#_x0000_s1207"/>
        <o:r id="V:Rule49" type="callout" idref="#_x0000_s1208"/>
        <o:r id="V:Rule50" type="callout" idref="#_x0000_s1205"/>
        <o:r id="V:Rule51" type="callout" idref="#_x0000_s1209"/>
        <o:r id="V:Rule52" type="callout" idref="#_x0000_s1210"/>
        <o:r id="V:Rule53" type="callout" idref="#_x0000_s1212"/>
        <o:r id="V:Rule54" type="callout" idref="#_x0000_s1213"/>
        <o:r id="V:Rule55" type="callout" idref="#_x0000_s1215"/>
        <o:r id="V:Rule56" type="callout" idref="#_x0000_s1214"/>
        <o:r id="V:Rule57" type="callout" idref="#_x0000_s1216"/>
        <o:r id="V:Rule58" type="callout" idref="#_x0000_s1217"/>
      </o:rules>
    </o:shapelayout>
  </w:shapeDefaults>
  <w:decimalSymbol w:val="."/>
  <w:listSeparator w:val=","/>
  <w14:docId w14:val="75D603DA"/>
  <w15:docId w15:val="{44982D99-82BD-4709-BCA3-DACEDD7FE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eiryo UI" w:eastAsia="Meiryo UI" w:hAnsi="Meiryo UI" w:cs="Meiryo UI"/>
        <w:spacing w:val="15"/>
        <w:sz w:val="22"/>
        <w:szCs w:val="22"/>
        <w:lang w:val="en-US" w:eastAsia="ja-JP" w:bidi="ar-SA"/>
      </w:rPr>
    </w:rPrDefault>
    <w:pPrDefault>
      <w:pPr>
        <w:spacing w:line="0" w:lineRule="atLeast"/>
        <w:ind w:left="181"/>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10AF"/>
    <w:pPr>
      <w:ind w:left="340" w:right="210" w:firstLineChars="100" w:firstLine="100"/>
    </w:pPr>
  </w:style>
  <w:style w:type="paragraph" w:styleId="Heading1">
    <w:name w:val="heading 1"/>
    <w:basedOn w:val="Heading2"/>
    <w:next w:val="Normal"/>
    <w:link w:val="Heading1Char"/>
    <w:autoRedefine/>
    <w:qFormat/>
    <w:rsid w:val="007B73D0"/>
    <w:pPr>
      <w:numPr>
        <w:ilvl w:val="0"/>
      </w:numPr>
      <w:spacing w:before="180"/>
      <w:ind w:left="708" w:hangingChars="265" w:hanging="848"/>
      <w:jc w:val="left"/>
      <w:outlineLvl w:val="0"/>
    </w:pPr>
    <w:rPr>
      <w:b/>
      <w:sz w:val="28"/>
    </w:rPr>
  </w:style>
  <w:style w:type="paragraph" w:styleId="Heading2">
    <w:name w:val="heading 2"/>
    <w:basedOn w:val="Normal"/>
    <w:next w:val="Normal"/>
    <w:link w:val="Heading2Char"/>
    <w:autoRedefine/>
    <w:unhideWhenUsed/>
    <w:qFormat/>
    <w:rsid w:val="00531714"/>
    <w:pPr>
      <w:keepNext/>
      <w:widowControl w:val="0"/>
      <w:numPr>
        <w:ilvl w:val="1"/>
        <w:numId w:val="3"/>
      </w:numPr>
      <w:pBdr>
        <w:bottom w:val="single" w:sz="8" w:space="0" w:color="auto"/>
      </w:pBdr>
      <w:tabs>
        <w:tab w:val="clear" w:pos="567"/>
        <w:tab w:val="num" w:pos="709"/>
      </w:tabs>
      <w:spacing w:beforeLines="50"/>
      <w:ind w:leftChars="-56" w:left="-6" w:right="142" w:hangingChars="50" w:hanging="50"/>
      <w:jc w:val="both"/>
      <w:outlineLvl w:val="1"/>
    </w:pPr>
    <w:rPr>
      <w:spacing w:val="20"/>
      <w:position w:val="-2"/>
      <w:sz w:val="24"/>
    </w:rPr>
  </w:style>
  <w:style w:type="paragraph" w:styleId="Heading3">
    <w:name w:val="heading 3"/>
    <w:basedOn w:val="Normal"/>
    <w:next w:val="Normal"/>
    <w:link w:val="Heading3Char"/>
    <w:autoRedefine/>
    <w:unhideWhenUsed/>
    <w:qFormat/>
    <w:rsid w:val="00D3600C"/>
    <w:pPr>
      <w:keepNext/>
      <w:widowControl w:val="0"/>
      <w:numPr>
        <w:ilvl w:val="2"/>
        <w:numId w:val="3"/>
      </w:numPr>
      <w:pBdr>
        <w:bottom w:val="single" w:sz="6" w:space="1" w:color="auto"/>
      </w:pBdr>
      <w:spacing w:beforeLines="50"/>
      <w:ind w:leftChars="-56" w:left="0" w:rightChars="78" w:right="195" w:hangingChars="56" w:hanging="140"/>
      <w:jc w:val="both"/>
      <w:outlineLvl w:val="2"/>
    </w:pPr>
    <w:rPr>
      <w:lang w:val="ja-JP"/>
    </w:rPr>
  </w:style>
  <w:style w:type="paragraph" w:styleId="Heading4">
    <w:name w:val="heading 4"/>
    <w:basedOn w:val="Normal"/>
    <w:next w:val="Normal"/>
    <w:link w:val="Heading4Char"/>
    <w:autoRedefine/>
    <w:unhideWhenUsed/>
    <w:qFormat/>
    <w:rsid w:val="00654C86"/>
    <w:pPr>
      <w:numPr>
        <w:ilvl w:val="3"/>
        <w:numId w:val="3"/>
      </w:numPr>
      <w:pBdr>
        <w:bottom w:val="single" w:sz="6" w:space="1" w:color="auto"/>
      </w:pBdr>
      <w:spacing w:before="300"/>
      <w:ind w:firstLineChars="0" w:firstLine="0"/>
      <w:outlineLvl w:val="3"/>
    </w:pPr>
    <w:rPr>
      <w:spacing w:val="10"/>
      <w:szCs w:val="28"/>
      <w:lang w:val="zh-CN"/>
    </w:rPr>
  </w:style>
  <w:style w:type="paragraph" w:styleId="Heading5">
    <w:name w:val="heading 5"/>
    <w:basedOn w:val="Normal"/>
    <w:next w:val="Normal"/>
    <w:link w:val="Heading5Char"/>
    <w:autoRedefine/>
    <w:uiPriority w:val="9"/>
    <w:unhideWhenUsed/>
    <w:qFormat/>
    <w:rsid w:val="00F04D2E"/>
    <w:pPr>
      <w:numPr>
        <w:ilvl w:val="4"/>
        <w:numId w:val="1"/>
      </w:numPr>
      <w:pBdr>
        <w:bottom w:val="single" w:sz="6" w:space="1" w:color="4F81BD" w:themeColor="accent1"/>
      </w:pBdr>
      <w:spacing w:before="300" w:afterLines="50"/>
      <w:ind w:leftChars="50" w:left="475"/>
      <w:outlineLvl w:val="4"/>
    </w:pPr>
    <w:rPr>
      <w:caps/>
      <w:color w:val="365F91" w:themeColor="accent1" w:themeShade="BF"/>
      <w:spacing w:val="10"/>
    </w:rPr>
  </w:style>
  <w:style w:type="paragraph" w:styleId="Heading6">
    <w:name w:val="heading 6"/>
    <w:basedOn w:val="Normal"/>
    <w:next w:val="Normal"/>
    <w:link w:val="Heading6Char"/>
    <w:autoRedefine/>
    <w:uiPriority w:val="9"/>
    <w:unhideWhenUsed/>
    <w:qFormat/>
    <w:rsid w:val="00BD52CC"/>
    <w:pPr>
      <w:pBdr>
        <w:bottom w:val="dotted" w:sz="6" w:space="1" w:color="4F81BD" w:themeColor="accent1"/>
      </w:pBdr>
      <w:spacing w:before="300" w:afterLines="50"/>
      <w:ind w:leftChars="157" w:left="283" w:rightChars="100" w:right="180" w:firstLineChars="142" w:firstLine="284"/>
      <w:outlineLvl w:val="5"/>
    </w:pPr>
    <w:rPr>
      <w:caps/>
      <w:color w:val="365F91" w:themeColor="accent1" w:themeShade="BF"/>
      <w:spacing w:val="10"/>
    </w:rPr>
  </w:style>
  <w:style w:type="paragraph" w:styleId="Heading7">
    <w:name w:val="heading 7"/>
    <w:basedOn w:val="Normal"/>
    <w:next w:val="Normal"/>
    <w:link w:val="Heading7Char"/>
    <w:uiPriority w:val="9"/>
    <w:unhideWhenUsed/>
    <w:qFormat/>
    <w:rsid w:val="00585C85"/>
    <w:pPr>
      <w:pBdr>
        <w:bottom w:val="dotted" w:sz="6" w:space="1" w:color="FFC000"/>
      </w:pBdr>
      <w:spacing w:before="300"/>
      <w:outlineLvl w:val="6"/>
    </w:pPr>
    <w:rPr>
      <w:caps/>
      <w:color w:val="E36C0A" w:themeColor="accent6" w:themeShade="BF"/>
      <w:spacing w:val="10"/>
    </w:rPr>
  </w:style>
  <w:style w:type="paragraph" w:styleId="Heading8">
    <w:name w:val="heading 8"/>
    <w:basedOn w:val="Normal"/>
    <w:next w:val="Normal"/>
    <w:link w:val="Heading8Char"/>
    <w:uiPriority w:val="9"/>
    <w:unhideWhenUsed/>
    <w:qFormat/>
    <w:rsid w:val="00F25973"/>
    <w:pPr>
      <w:spacing w:before="300"/>
      <w:outlineLvl w:val="7"/>
    </w:pPr>
    <w:rPr>
      <w:caps/>
      <w:spacing w:val="10"/>
      <w:szCs w:val="18"/>
    </w:rPr>
  </w:style>
  <w:style w:type="paragraph" w:styleId="Heading9">
    <w:name w:val="heading 9"/>
    <w:basedOn w:val="Normal"/>
    <w:next w:val="Normal"/>
    <w:link w:val="Heading9Char"/>
    <w:uiPriority w:val="9"/>
    <w:unhideWhenUsed/>
    <w:qFormat/>
    <w:rsid w:val="00F25973"/>
    <w:pPr>
      <w:spacing w:before="300"/>
      <w:outlineLvl w:val="8"/>
    </w:pPr>
    <w:rPr>
      <w:i/>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B73D0"/>
    <w:rPr>
      <w:b/>
      <w:spacing w:val="20"/>
      <w:position w:val="-2"/>
      <w:sz w:val="28"/>
    </w:rPr>
  </w:style>
  <w:style w:type="character" w:customStyle="1" w:styleId="Heading2Char">
    <w:name w:val="Heading 2 Char"/>
    <w:basedOn w:val="DefaultParagraphFont"/>
    <w:link w:val="Heading2"/>
    <w:rsid w:val="00531714"/>
    <w:rPr>
      <w:spacing w:val="20"/>
      <w:position w:val="-2"/>
      <w:sz w:val="24"/>
    </w:rPr>
  </w:style>
  <w:style w:type="character" w:customStyle="1" w:styleId="Heading3Char">
    <w:name w:val="Heading 3 Char"/>
    <w:basedOn w:val="DefaultParagraphFont"/>
    <w:link w:val="Heading3"/>
    <w:rsid w:val="00D3600C"/>
    <w:rPr>
      <w:lang w:val="ja-JP"/>
    </w:rPr>
  </w:style>
  <w:style w:type="character" w:customStyle="1" w:styleId="Heading4Char">
    <w:name w:val="Heading 4 Char"/>
    <w:basedOn w:val="DefaultParagraphFont"/>
    <w:link w:val="Heading4"/>
    <w:rsid w:val="00654C86"/>
    <w:rPr>
      <w:spacing w:val="10"/>
      <w:szCs w:val="28"/>
      <w:lang w:val="zh-CN"/>
    </w:rPr>
  </w:style>
  <w:style w:type="character" w:customStyle="1" w:styleId="Heading5Char">
    <w:name w:val="Heading 5 Char"/>
    <w:basedOn w:val="DefaultParagraphFont"/>
    <w:link w:val="Heading5"/>
    <w:uiPriority w:val="9"/>
    <w:rsid w:val="00F04D2E"/>
    <w:rPr>
      <w:caps/>
      <w:color w:val="365F91" w:themeColor="accent1" w:themeShade="BF"/>
      <w:spacing w:val="10"/>
    </w:rPr>
  </w:style>
  <w:style w:type="character" w:customStyle="1" w:styleId="Heading6Char">
    <w:name w:val="Heading 6 Char"/>
    <w:basedOn w:val="DefaultParagraphFont"/>
    <w:link w:val="Heading6"/>
    <w:uiPriority w:val="9"/>
    <w:rsid w:val="00BD52CC"/>
    <w:rPr>
      <w:rFonts w:ascii="メイリオ" w:hAnsi="メイリオ" w:cs="メイリオ"/>
      <w:caps/>
      <w:color w:val="365F91" w:themeColor="accent1" w:themeShade="BF"/>
      <w:spacing w:val="10"/>
      <w:sz w:val="18"/>
    </w:rPr>
  </w:style>
  <w:style w:type="character" w:customStyle="1" w:styleId="Heading7Char">
    <w:name w:val="Heading 7 Char"/>
    <w:basedOn w:val="DefaultParagraphFont"/>
    <w:link w:val="Heading7"/>
    <w:uiPriority w:val="9"/>
    <w:rsid w:val="00585C85"/>
    <w:rPr>
      <w:rFonts w:ascii="メイリオ" w:hAnsi="メイリオ" w:cs="メイリオ"/>
      <w:caps/>
      <w:color w:val="E36C0A" w:themeColor="accent6" w:themeShade="BF"/>
      <w:spacing w:val="10"/>
      <w:sz w:val="18"/>
    </w:rPr>
  </w:style>
  <w:style w:type="character" w:customStyle="1" w:styleId="Heading8Char">
    <w:name w:val="Heading 8 Char"/>
    <w:basedOn w:val="DefaultParagraphFont"/>
    <w:link w:val="Heading8"/>
    <w:uiPriority w:val="9"/>
    <w:rsid w:val="00F25973"/>
    <w:rPr>
      <w:caps/>
      <w:spacing w:val="10"/>
      <w:sz w:val="18"/>
      <w:szCs w:val="18"/>
    </w:rPr>
  </w:style>
  <w:style w:type="character" w:customStyle="1" w:styleId="Heading9Char">
    <w:name w:val="Heading 9 Char"/>
    <w:basedOn w:val="DefaultParagraphFont"/>
    <w:link w:val="Heading9"/>
    <w:uiPriority w:val="9"/>
    <w:rsid w:val="00F25973"/>
    <w:rPr>
      <w:i/>
      <w:caps/>
      <w:spacing w:val="10"/>
      <w:sz w:val="18"/>
      <w:szCs w:val="18"/>
    </w:rPr>
  </w:style>
  <w:style w:type="table" w:customStyle="1" w:styleId="LightList-Accent11">
    <w:name w:val="Light List - Accent 11"/>
    <w:basedOn w:val="TableNormal"/>
    <w:uiPriority w:val="61"/>
    <w:rsid w:val="00483971"/>
    <w:pPr>
      <w:ind w:leftChars="300" w:left="300" w:rightChars="300" w:right="300"/>
    </w:pPr>
    <w:rPr>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nhideWhenUsed/>
    <w:rsid w:val="00441894"/>
    <w:pPr>
      <w:tabs>
        <w:tab w:val="center" w:pos="4252"/>
        <w:tab w:val="right" w:pos="8504"/>
      </w:tabs>
      <w:snapToGrid w:val="0"/>
    </w:pPr>
  </w:style>
  <w:style w:type="character" w:customStyle="1" w:styleId="HeaderChar">
    <w:name w:val="Header Char"/>
    <w:basedOn w:val="DefaultParagraphFont"/>
    <w:link w:val="Header"/>
    <w:uiPriority w:val="99"/>
    <w:rsid w:val="00441894"/>
    <w:rPr>
      <w:rFonts w:eastAsia="メイリオ"/>
      <w:kern w:val="0"/>
      <w:sz w:val="18"/>
      <w:szCs w:val="20"/>
    </w:rPr>
  </w:style>
  <w:style w:type="paragraph" w:styleId="Footer">
    <w:name w:val="footer"/>
    <w:basedOn w:val="Normal"/>
    <w:link w:val="FooterChar"/>
    <w:unhideWhenUsed/>
    <w:rsid w:val="00441894"/>
    <w:pPr>
      <w:tabs>
        <w:tab w:val="center" w:pos="4252"/>
        <w:tab w:val="right" w:pos="8504"/>
      </w:tabs>
      <w:snapToGrid w:val="0"/>
    </w:pPr>
  </w:style>
  <w:style w:type="character" w:customStyle="1" w:styleId="FooterChar">
    <w:name w:val="Footer Char"/>
    <w:basedOn w:val="DefaultParagraphFont"/>
    <w:link w:val="Footer"/>
    <w:uiPriority w:val="99"/>
    <w:rsid w:val="00441894"/>
    <w:rPr>
      <w:rFonts w:eastAsia="メイリオ"/>
      <w:kern w:val="0"/>
      <w:sz w:val="18"/>
      <w:szCs w:val="20"/>
    </w:rPr>
  </w:style>
  <w:style w:type="paragraph" w:styleId="NoSpacing">
    <w:name w:val="No Spacing"/>
    <w:basedOn w:val="Normal"/>
    <w:link w:val="NoSpacingChar"/>
    <w:uiPriority w:val="1"/>
    <w:qFormat/>
    <w:rsid w:val="006E7BFF"/>
    <w:pPr>
      <w:spacing w:line="240" w:lineRule="auto"/>
    </w:pPr>
  </w:style>
  <w:style w:type="character" w:customStyle="1" w:styleId="NoSpacingChar">
    <w:name w:val="No Spacing Char"/>
    <w:basedOn w:val="DefaultParagraphFont"/>
    <w:link w:val="NoSpacing"/>
    <w:uiPriority w:val="1"/>
    <w:rsid w:val="006E7BFF"/>
    <w:rPr>
      <w:rFonts w:ascii="メイリオ" w:hAnsi="メイリオ" w:cs="メイリオ"/>
      <w:sz w:val="20"/>
      <w:szCs w:val="20"/>
    </w:rPr>
  </w:style>
  <w:style w:type="paragraph" w:styleId="ListParagraph">
    <w:name w:val="List Paragraph"/>
    <w:basedOn w:val="Normal"/>
    <w:uiPriority w:val="34"/>
    <w:qFormat/>
    <w:rsid w:val="00F25973"/>
    <w:pPr>
      <w:ind w:left="720"/>
      <w:contextualSpacing/>
    </w:pPr>
  </w:style>
  <w:style w:type="character" w:styleId="BookTitle">
    <w:name w:val="Book Title"/>
    <w:uiPriority w:val="33"/>
    <w:qFormat/>
    <w:rsid w:val="00F25973"/>
    <w:rPr>
      <w:b/>
      <w:bCs/>
      <w:i/>
      <w:iCs/>
      <w:spacing w:val="9"/>
    </w:rPr>
  </w:style>
  <w:style w:type="character" w:styleId="SubtleReference">
    <w:name w:val="Subtle Reference"/>
    <w:uiPriority w:val="31"/>
    <w:qFormat/>
    <w:rsid w:val="00F25973"/>
    <w:rPr>
      <w:b/>
      <w:bCs/>
      <w:color w:val="4F81BD" w:themeColor="accent1"/>
    </w:rPr>
  </w:style>
  <w:style w:type="table" w:styleId="TableGrid">
    <w:name w:val="Table Grid"/>
    <w:basedOn w:val="TableNormal"/>
    <w:rsid w:val="00667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3710C3"/>
    <w:pPr>
      <w:jc w:val="center"/>
    </w:pPr>
    <w:rPr>
      <w:bCs/>
      <w:szCs w:val="16"/>
    </w:rPr>
  </w:style>
  <w:style w:type="paragraph" w:styleId="Title">
    <w:name w:val="Title"/>
    <w:basedOn w:val="Normal"/>
    <w:next w:val="Normal"/>
    <w:link w:val="TitleChar"/>
    <w:qFormat/>
    <w:rsid w:val="002128A4"/>
    <w:pPr>
      <w:spacing w:before="720"/>
    </w:pPr>
    <w:rPr>
      <w:rFonts w:asciiTheme="majorHAnsi" w:eastAsiaTheme="majorEastAsia" w:hAnsiTheme="majorHAnsi"/>
      <w:spacing w:val="10"/>
      <w:kern w:val="28"/>
      <w:sz w:val="52"/>
      <w:szCs w:val="52"/>
    </w:rPr>
  </w:style>
  <w:style w:type="character" w:customStyle="1" w:styleId="TitleChar">
    <w:name w:val="Title Char"/>
    <w:basedOn w:val="DefaultParagraphFont"/>
    <w:link w:val="Title"/>
    <w:rsid w:val="002128A4"/>
    <w:rPr>
      <w:rFonts w:asciiTheme="majorHAnsi" w:eastAsiaTheme="majorEastAsia" w:hAnsiTheme="majorHAnsi"/>
      <w:spacing w:val="10"/>
      <w:kern w:val="28"/>
      <w:sz w:val="52"/>
      <w:szCs w:val="52"/>
    </w:rPr>
  </w:style>
  <w:style w:type="paragraph" w:styleId="Subtitle">
    <w:name w:val="Subtitle"/>
    <w:basedOn w:val="Normal"/>
    <w:next w:val="Normal"/>
    <w:link w:val="SubtitleChar"/>
    <w:qFormat/>
    <w:rsid w:val="00F25973"/>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F25973"/>
    <w:rPr>
      <w:caps/>
      <w:color w:val="595959" w:themeColor="text1" w:themeTint="A6"/>
      <w:spacing w:val="10"/>
      <w:sz w:val="24"/>
      <w:szCs w:val="24"/>
    </w:rPr>
  </w:style>
  <w:style w:type="character" w:styleId="Strong">
    <w:name w:val="Strong"/>
    <w:uiPriority w:val="22"/>
    <w:qFormat/>
    <w:rsid w:val="00F25973"/>
    <w:rPr>
      <w:b/>
      <w:bCs/>
    </w:rPr>
  </w:style>
  <w:style w:type="character" w:styleId="Emphasis">
    <w:name w:val="Emphasis"/>
    <w:uiPriority w:val="20"/>
    <w:qFormat/>
    <w:rsid w:val="00F25973"/>
    <w:rPr>
      <w:caps/>
      <w:color w:val="243F60" w:themeColor="accent1" w:themeShade="7F"/>
      <w:spacing w:val="5"/>
    </w:rPr>
  </w:style>
  <w:style w:type="paragraph" w:styleId="Quote">
    <w:name w:val="Quote"/>
    <w:basedOn w:val="Normal"/>
    <w:next w:val="Normal"/>
    <w:link w:val="QuoteChar"/>
    <w:uiPriority w:val="29"/>
    <w:qFormat/>
    <w:rsid w:val="00F25973"/>
    <w:rPr>
      <w:i/>
      <w:iCs/>
    </w:rPr>
  </w:style>
  <w:style w:type="character" w:customStyle="1" w:styleId="QuoteChar">
    <w:name w:val="Quote Char"/>
    <w:basedOn w:val="DefaultParagraphFont"/>
    <w:link w:val="Quote"/>
    <w:uiPriority w:val="29"/>
    <w:rsid w:val="00F25973"/>
    <w:rPr>
      <w:i/>
      <w:iCs/>
      <w:sz w:val="20"/>
      <w:szCs w:val="20"/>
    </w:rPr>
  </w:style>
  <w:style w:type="paragraph" w:styleId="IntenseQuote">
    <w:name w:val="Intense Quote"/>
    <w:basedOn w:val="Normal"/>
    <w:next w:val="Normal"/>
    <w:link w:val="IntenseQuoteChar"/>
    <w:uiPriority w:val="30"/>
    <w:qFormat/>
    <w:rsid w:val="00F25973"/>
    <w:pPr>
      <w:pBdr>
        <w:top w:val="single" w:sz="4" w:space="10" w:color="4F81BD" w:themeColor="accent1"/>
        <w:left w:val="single" w:sz="4" w:space="10" w:color="4F81BD" w:themeColor="accent1"/>
      </w:pBdr>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F25973"/>
    <w:rPr>
      <w:i/>
      <w:iCs/>
      <w:color w:val="4F81BD" w:themeColor="accent1"/>
      <w:sz w:val="20"/>
      <w:szCs w:val="20"/>
    </w:rPr>
  </w:style>
  <w:style w:type="character" w:styleId="SubtleEmphasis">
    <w:name w:val="Subtle Emphasis"/>
    <w:uiPriority w:val="19"/>
    <w:qFormat/>
    <w:rsid w:val="00F25973"/>
    <w:rPr>
      <w:i/>
      <w:iCs/>
      <w:color w:val="243F60" w:themeColor="accent1" w:themeShade="7F"/>
    </w:rPr>
  </w:style>
  <w:style w:type="character" w:styleId="IntenseEmphasis">
    <w:name w:val="Intense Emphasis"/>
    <w:uiPriority w:val="21"/>
    <w:qFormat/>
    <w:rsid w:val="00F25973"/>
    <w:rPr>
      <w:b/>
      <w:bCs/>
      <w:caps/>
      <w:color w:val="243F60" w:themeColor="accent1" w:themeShade="7F"/>
      <w:spacing w:val="10"/>
    </w:rPr>
  </w:style>
  <w:style w:type="character" w:styleId="IntenseReference">
    <w:name w:val="Intense Reference"/>
    <w:uiPriority w:val="32"/>
    <w:qFormat/>
    <w:rsid w:val="00F25973"/>
    <w:rPr>
      <w:b/>
      <w:bCs/>
      <w:i/>
      <w:iCs/>
      <w:caps/>
      <w:color w:val="4F81BD" w:themeColor="accent1"/>
    </w:rPr>
  </w:style>
  <w:style w:type="paragraph" w:styleId="TOCHeading">
    <w:name w:val="TOC Heading"/>
    <w:basedOn w:val="TOC1"/>
    <w:next w:val="Normal"/>
    <w:uiPriority w:val="39"/>
    <w:unhideWhenUsed/>
    <w:qFormat/>
    <w:rsid w:val="00C15C48"/>
    <w:pPr>
      <w:pBdr>
        <w:bottom w:val="single" w:sz="6" w:space="1" w:color="auto"/>
      </w:pBdr>
      <w:ind w:left="0"/>
    </w:pPr>
    <w:rPr>
      <w:lang w:bidi="en-US"/>
    </w:rPr>
  </w:style>
  <w:style w:type="table" w:styleId="LightList-Accent2">
    <w:name w:val="Light List Accent 2"/>
    <w:basedOn w:val="TableNormal"/>
    <w:uiPriority w:val="61"/>
    <w:rsid w:val="00F52E76"/>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5">
    <w:name w:val="Light List Accent 5"/>
    <w:basedOn w:val="TableNormal"/>
    <w:uiPriority w:val="61"/>
    <w:rsid w:val="00F65BDF"/>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3">
    <w:name w:val="Light List Accent 3"/>
    <w:basedOn w:val="TableNormal"/>
    <w:uiPriority w:val="61"/>
    <w:rsid w:val="0042711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BalloonText">
    <w:name w:val="Balloon Text"/>
    <w:basedOn w:val="Normal"/>
    <w:link w:val="BalloonTextChar"/>
    <w:uiPriority w:val="99"/>
    <w:semiHidden/>
    <w:unhideWhenUsed/>
    <w:rsid w:val="0092525B"/>
    <w:pPr>
      <w:spacing w:line="240" w:lineRule="auto"/>
    </w:pPr>
    <w:rPr>
      <w:rFonts w:asciiTheme="majorHAnsi" w:eastAsiaTheme="majorEastAsia" w:hAnsiTheme="majorHAnsi" w:cstheme="majorBidi"/>
      <w:szCs w:val="18"/>
    </w:rPr>
  </w:style>
  <w:style w:type="character" w:customStyle="1" w:styleId="BalloonTextChar">
    <w:name w:val="Balloon Text Char"/>
    <w:basedOn w:val="DefaultParagraphFont"/>
    <w:link w:val="BalloonText"/>
    <w:uiPriority w:val="99"/>
    <w:semiHidden/>
    <w:rsid w:val="0092525B"/>
    <w:rPr>
      <w:rFonts w:asciiTheme="majorHAnsi" w:eastAsiaTheme="majorEastAsia" w:hAnsiTheme="majorHAnsi" w:cstheme="majorBidi"/>
      <w:sz w:val="18"/>
      <w:szCs w:val="18"/>
    </w:rPr>
  </w:style>
  <w:style w:type="paragraph" w:styleId="TOC1">
    <w:name w:val="toc 1"/>
    <w:basedOn w:val="Normal"/>
    <w:next w:val="Normal"/>
    <w:autoRedefine/>
    <w:uiPriority w:val="39"/>
    <w:unhideWhenUsed/>
    <w:rsid w:val="00373B4E"/>
    <w:pPr>
      <w:tabs>
        <w:tab w:val="left" w:pos="630"/>
        <w:tab w:val="right" w:leader="dot" w:pos="10337"/>
      </w:tabs>
      <w:ind w:left="1" w:firstLineChars="0" w:firstLine="0"/>
    </w:pPr>
  </w:style>
  <w:style w:type="paragraph" w:styleId="TOC2">
    <w:name w:val="toc 2"/>
    <w:basedOn w:val="Normal"/>
    <w:next w:val="Normal"/>
    <w:autoRedefine/>
    <w:uiPriority w:val="39"/>
    <w:unhideWhenUsed/>
    <w:rsid w:val="000710AF"/>
    <w:pPr>
      <w:tabs>
        <w:tab w:val="left" w:pos="567"/>
        <w:tab w:val="left" w:pos="709"/>
        <w:tab w:val="right" w:leader="dot" w:pos="10337"/>
      </w:tabs>
      <w:ind w:left="249" w:hangingChars="113" w:hanging="249"/>
    </w:pPr>
  </w:style>
  <w:style w:type="paragraph" w:styleId="TOC3">
    <w:name w:val="toc 3"/>
    <w:basedOn w:val="Normal"/>
    <w:next w:val="Normal"/>
    <w:autoRedefine/>
    <w:uiPriority w:val="39"/>
    <w:unhideWhenUsed/>
    <w:rsid w:val="000710AF"/>
    <w:pPr>
      <w:tabs>
        <w:tab w:val="left" w:pos="851"/>
        <w:tab w:val="left" w:pos="993"/>
        <w:tab w:val="right" w:leader="dot" w:pos="10337"/>
      </w:tabs>
      <w:ind w:left="0" w:firstLineChars="0" w:firstLine="1"/>
    </w:pPr>
  </w:style>
  <w:style w:type="character" w:styleId="Hyperlink">
    <w:name w:val="Hyperlink"/>
    <w:basedOn w:val="DefaultParagraphFont"/>
    <w:uiPriority w:val="99"/>
    <w:unhideWhenUsed/>
    <w:rsid w:val="0092525B"/>
    <w:rPr>
      <w:color w:val="0000FF" w:themeColor="hyperlink"/>
      <w:u w:val="single"/>
    </w:rPr>
  </w:style>
  <w:style w:type="character" w:styleId="CommentReference">
    <w:name w:val="annotation reference"/>
    <w:basedOn w:val="DefaultParagraphFont"/>
    <w:uiPriority w:val="99"/>
    <w:semiHidden/>
    <w:unhideWhenUsed/>
    <w:rsid w:val="009C6678"/>
    <w:rPr>
      <w:sz w:val="18"/>
      <w:szCs w:val="18"/>
    </w:rPr>
  </w:style>
  <w:style w:type="paragraph" w:styleId="CommentText">
    <w:name w:val="annotation text"/>
    <w:basedOn w:val="Normal"/>
    <w:link w:val="CommentTextChar"/>
    <w:uiPriority w:val="99"/>
    <w:unhideWhenUsed/>
    <w:qFormat/>
    <w:rsid w:val="009C6678"/>
  </w:style>
  <w:style w:type="character" w:customStyle="1" w:styleId="CommentTextChar">
    <w:name w:val="Comment Text Char"/>
    <w:basedOn w:val="DefaultParagraphFont"/>
    <w:link w:val="CommentText"/>
    <w:uiPriority w:val="99"/>
    <w:rsid w:val="009C6678"/>
    <w:rPr>
      <w:rFonts w:ascii="メイリオ" w:hAnsi="メイリオ" w:cs="メイリオ"/>
      <w:sz w:val="20"/>
      <w:szCs w:val="20"/>
    </w:rPr>
  </w:style>
  <w:style w:type="paragraph" w:styleId="CommentSubject">
    <w:name w:val="annotation subject"/>
    <w:basedOn w:val="CommentText"/>
    <w:next w:val="CommentText"/>
    <w:link w:val="CommentSubjectChar"/>
    <w:uiPriority w:val="99"/>
    <w:semiHidden/>
    <w:unhideWhenUsed/>
    <w:rsid w:val="009C6678"/>
    <w:rPr>
      <w:b/>
      <w:bCs/>
    </w:rPr>
  </w:style>
  <w:style w:type="character" w:customStyle="1" w:styleId="CommentSubjectChar">
    <w:name w:val="Comment Subject Char"/>
    <w:basedOn w:val="CommentTextChar"/>
    <w:link w:val="CommentSubject"/>
    <w:uiPriority w:val="99"/>
    <w:semiHidden/>
    <w:rsid w:val="009C6678"/>
    <w:rPr>
      <w:rFonts w:ascii="メイリオ" w:hAnsi="メイリオ" w:cs="メイリオ"/>
      <w:b/>
      <w:bCs/>
      <w:sz w:val="20"/>
      <w:szCs w:val="20"/>
    </w:rPr>
  </w:style>
  <w:style w:type="paragraph" w:styleId="TOC4">
    <w:name w:val="toc 4"/>
    <w:basedOn w:val="Normal"/>
    <w:next w:val="Normal"/>
    <w:autoRedefine/>
    <w:uiPriority w:val="39"/>
    <w:unhideWhenUsed/>
    <w:rsid w:val="009A42E0"/>
    <w:pPr>
      <w:widowControl w:val="0"/>
      <w:spacing w:line="240" w:lineRule="auto"/>
      <w:ind w:leftChars="300" w:left="630" w:right="0" w:firstLineChars="0" w:firstLine="0"/>
      <w:jc w:val="both"/>
    </w:pPr>
    <w:rPr>
      <w:rFonts w:asciiTheme="minorHAnsi" w:hAnsiTheme="minorHAnsi" w:cstheme="minorBidi"/>
      <w:kern w:val="2"/>
      <w:sz w:val="21"/>
    </w:rPr>
  </w:style>
  <w:style w:type="paragraph" w:styleId="TOC5">
    <w:name w:val="toc 5"/>
    <w:basedOn w:val="Normal"/>
    <w:next w:val="Normal"/>
    <w:autoRedefine/>
    <w:uiPriority w:val="39"/>
    <w:unhideWhenUsed/>
    <w:rsid w:val="009A42E0"/>
    <w:pPr>
      <w:widowControl w:val="0"/>
      <w:spacing w:line="240" w:lineRule="auto"/>
      <w:ind w:leftChars="400" w:left="840" w:right="0" w:firstLineChars="0" w:firstLine="0"/>
      <w:jc w:val="both"/>
    </w:pPr>
    <w:rPr>
      <w:rFonts w:asciiTheme="minorHAnsi" w:hAnsiTheme="minorHAnsi" w:cstheme="minorBidi"/>
      <w:kern w:val="2"/>
      <w:sz w:val="21"/>
    </w:rPr>
  </w:style>
  <w:style w:type="paragraph" w:styleId="TOC6">
    <w:name w:val="toc 6"/>
    <w:basedOn w:val="Normal"/>
    <w:next w:val="Normal"/>
    <w:autoRedefine/>
    <w:uiPriority w:val="39"/>
    <w:unhideWhenUsed/>
    <w:rsid w:val="009A42E0"/>
    <w:pPr>
      <w:widowControl w:val="0"/>
      <w:spacing w:line="240" w:lineRule="auto"/>
      <w:ind w:leftChars="500" w:left="1050" w:right="0" w:firstLineChars="0" w:firstLine="0"/>
      <w:jc w:val="both"/>
    </w:pPr>
    <w:rPr>
      <w:rFonts w:asciiTheme="minorHAnsi" w:hAnsiTheme="minorHAnsi" w:cstheme="minorBidi"/>
      <w:kern w:val="2"/>
      <w:sz w:val="21"/>
    </w:rPr>
  </w:style>
  <w:style w:type="paragraph" w:styleId="TOC7">
    <w:name w:val="toc 7"/>
    <w:basedOn w:val="Normal"/>
    <w:next w:val="Normal"/>
    <w:autoRedefine/>
    <w:uiPriority w:val="39"/>
    <w:unhideWhenUsed/>
    <w:rsid w:val="009A42E0"/>
    <w:pPr>
      <w:widowControl w:val="0"/>
      <w:spacing w:line="240" w:lineRule="auto"/>
      <w:ind w:leftChars="600" w:left="1260" w:right="0" w:firstLineChars="0" w:firstLine="0"/>
      <w:jc w:val="both"/>
    </w:pPr>
    <w:rPr>
      <w:rFonts w:asciiTheme="minorHAnsi" w:hAnsiTheme="minorHAnsi" w:cstheme="minorBidi"/>
      <w:kern w:val="2"/>
      <w:sz w:val="21"/>
    </w:rPr>
  </w:style>
  <w:style w:type="paragraph" w:styleId="TOC8">
    <w:name w:val="toc 8"/>
    <w:basedOn w:val="Normal"/>
    <w:next w:val="Normal"/>
    <w:autoRedefine/>
    <w:uiPriority w:val="39"/>
    <w:unhideWhenUsed/>
    <w:rsid w:val="009A42E0"/>
    <w:pPr>
      <w:widowControl w:val="0"/>
      <w:spacing w:line="240" w:lineRule="auto"/>
      <w:ind w:leftChars="700" w:left="1470" w:right="0" w:firstLineChars="0" w:firstLine="0"/>
      <w:jc w:val="both"/>
    </w:pPr>
    <w:rPr>
      <w:rFonts w:asciiTheme="minorHAnsi" w:hAnsiTheme="minorHAnsi" w:cstheme="minorBidi"/>
      <w:kern w:val="2"/>
      <w:sz w:val="21"/>
    </w:rPr>
  </w:style>
  <w:style w:type="paragraph" w:styleId="TOC9">
    <w:name w:val="toc 9"/>
    <w:basedOn w:val="Normal"/>
    <w:next w:val="Normal"/>
    <w:autoRedefine/>
    <w:uiPriority w:val="39"/>
    <w:unhideWhenUsed/>
    <w:rsid w:val="009A42E0"/>
    <w:pPr>
      <w:widowControl w:val="0"/>
      <w:spacing w:line="240" w:lineRule="auto"/>
      <w:ind w:leftChars="800" w:left="1680" w:right="0" w:firstLineChars="0" w:firstLine="0"/>
      <w:jc w:val="both"/>
    </w:pPr>
    <w:rPr>
      <w:rFonts w:asciiTheme="minorHAnsi" w:hAnsiTheme="minorHAnsi" w:cstheme="minorBidi"/>
      <w:kern w:val="2"/>
      <w:sz w:val="21"/>
    </w:rPr>
  </w:style>
  <w:style w:type="paragraph" w:styleId="DocumentMap">
    <w:name w:val="Document Map"/>
    <w:basedOn w:val="Normal"/>
    <w:link w:val="DocumentMapChar"/>
    <w:semiHidden/>
    <w:unhideWhenUsed/>
    <w:rsid w:val="00DD5529"/>
    <w:rPr>
      <w:rFonts w:ascii="MS UI Gothic" w:eastAsia="MS UI Gothic"/>
      <w:szCs w:val="18"/>
    </w:rPr>
  </w:style>
  <w:style w:type="character" w:customStyle="1" w:styleId="DocumentMapChar">
    <w:name w:val="Document Map Char"/>
    <w:basedOn w:val="DefaultParagraphFont"/>
    <w:link w:val="DocumentMap"/>
    <w:uiPriority w:val="99"/>
    <w:semiHidden/>
    <w:rsid w:val="00DD5529"/>
    <w:rPr>
      <w:rFonts w:ascii="MS UI Gothic" w:eastAsia="MS UI Gothic" w:hAnsi="メイリオ" w:cs="メイリオ"/>
      <w:sz w:val="18"/>
      <w:szCs w:val="18"/>
    </w:rPr>
  </w:style>
  <w:style w:type="character" w:styleId="PageNumber">
    <w:name w:val="page number"/>
    <w:basedOn w:val="DefaultParagraphFont"/>
    <w:rsid w:val="003E2D01"/>
  </w:style>
  <w:style w:type="paragraph" w:styleId="Date">
    <w:name w:val="Date"/>
    <w:basedOn w:val="Normal"/>
    <w:next w:val="Normal"/>
    <w:link w:val="DateChar"/>
    <w:unhideWhenUsed/>
    <w:rsid w:val="009B520C"/>
  </w:style>
  <w:style w:type="character" w:customStyle="1" w:styleId="DateChar">
    <w:name w:val="Date Char"/>
    <w:basedOn w:val="DefaultParagraphFont"/>
    <w:link w:val="Date"/>
    <w:uiPriority w:val="99"/>
    <w:semiHidden/>
    <w:rsid w:val="009B520C"/>
    <w:rPr>
      <w:rFonts w:ascii="メイリオ" w:eastAsia="Meiryo UI" w:hAnsi="メイリオ" w:cs="メイリオ"/>
      <w:sz w:val="18"/>
      <w:szCs w:val="20"/>
    </w:rPr>
  </w:style>
  <w:style w:type="character" w:customStyle="1" w:styleId="a1">
    <w:name w:val="強調"/>
    <w:rsid w:val="009B520C"/>
    <w:rPr>
      <w:b/>
      <w:bCs/>
      <w:color w:val="FF0000"/>
      <w:u w:val="single"/>
    </w:rPr>
  </w:style>
  <w:style w:type="numbering" w:customStyle="1" w:styleId="a">
    <w:name w:val="スタイル アウトライン番号"/>
    <w:basedOn w:val="NoList"/>
    <w:rsid w:val="009B520C"/>
    <w:pPr>
      <w:numPr>
        <w:numId w:val="4"/>
      </w:numPr>
    </w:pPr>
  </w:style>
  <w:style w:type="numbering" w:customStyle="1" w:styleId="a0">
    <w:name w:val="スタイル 箇条書き"/>
    <w:basedOn w:val="NoList"/>
    <w:rsid w:val="009B520C"/>
    <w:pPr>
      <w:numPr>
        <w:numId w:val="5"/>
      </w:numPr>
    </w:pPr>
  </w:style>
  <w:style w:type="table" w:customStyle="1" w:styleId="LightShading1">
    <w:name w:val="Light Shading1"/>
    <w:basedOn w:val="TableNormal"/>
    <w:uiPriority w:val="60"/>
    <w:rsid w:val="000508CF"/>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Number">
    <w:name w:val="List Number"/>
    <w:basedOn w:val="Normal"/>
    <w:rsid w:val="009B520C"/>
    <w:pPr>
      <w:widowControl w:val="0"/>
      <w:numPr>
        <w:numId w:val="7"/>
      </w:numPr>
      <w:tabs>
        <w:tab w:val="clear" w:pos="360"/>
        <w:tab w:val="num" w:pos="1200"/>
      </w:tabs>
      <w:spacing w:line="240" w:lineRule="auto"/>
      <w:ind w:left="1200" w:right="0" w:firstLineChars="0" w:firstLine="0"/>
      <w:jc w:val="both"/>
    </w:pPr>
    <w:rPr>
      <w:rFonts w:eastAsia="メイリオ" w:cs="Times New Roman"/>
      <w:kern w:val="2"/>
      <w:sz w:val="21"/>
      <w:szCs w:val="24"/>
    </w:rPr>
  </w:style>
  <w:style w:type="paragraph" w:styleId="ListNumber2">
    <w:name w:val="List Number 2"/>
    <w:basedOn w:val="Normal"/>
    <w:rsid w:val="009B520C"/>
    <w:pPr>
      <w:widowControl w:val="0"/>
      <w:numPr>
        <w:ilvl w:val="1"/>
        <w:numId w:val="6"/>
      </w:numPr>
      <w:spacing w:line="240" w:lineRule="auto"/>
      <w:ind w:right="0" w:firstLineChars="0" w:firstLine="0"/>
      <w:jc w:val="both"/>
    </w:pPr>
    <w:rPr>
      <w:rFonts w:eastAsia="メイリオ" w:cs="Times New Roman"/>
      <w:kern w:val="2"/>
      <w:sz w:val="21"/>
      <w:szCs w:val="24"/>
    </w:rPr>
  </w:style>
  <w:style w:type="paragraph" w:styleId="ListNumber3">
    <w:name w:val="List Number 3"/>
    <w:basedOn w:val="Normal"/>
    <w:rsid w:val="009B520C"/>
    <w:pPr>
      <w:widowControl w:val="0"/>
      <w:numPr>
        <w:ilvl w:val="2"/>
        <w:numId w:val="2"/>
      </w:numPr>
      <w:spacing w:line="240" w:lineRule="auto"/>
      <w:ind w:right="0" w:firstLineChars="0" w:firstLine="0"/>
      <w:jc w:val="both"/>
    </w:pPr>
    <w:rPr>
      <w:rFonts w:eastAsia="メイリオ" w:cs="Times New Roman"/>
      <w:kern w:val="2"/>
      <w:sz w:val="21"/>
      <w:szCs w:val="24"/>
    </w:rPr>
  </w:style>
  <w:style w:type="paragraph" w:styleId="ListNumber4">
    <w:name w:val="List Number 4"/>
    <w:basedOn w:val="Normal"/>
    <w:rsid w:val="009B520C"/>
    <w:pPr>
      <w:widowControl w:val="0"/>
      <w:numPr>
        <w:ilvl w:val="3"/>
        <w:numId w:val="6"/>
      </w:numPr>
      <w:spacing w:line="240" w:lineRule="auto"/>
      <w:ind w:right="0" w:firstLineChars="0" w:firstLine="0"/>
      <w:jc w:val="both"/>
    </w:pPr>
    <w:rPr>
      <w:rFonts w:eastAsia="メイリオ" w:cs="Times New Roman"/>
      <w:kern w:val="2"/>
      <w:sz w:val="21"/>
      <w:szCs w:val="24"/>
    </w:rPr>
  </w:style>
  <w:style w:type="paragraph" w:styleId="ListNumber5">
    <w:name w:val="List Number 5"/>
    <w:basedOn w:val="Normal"/>
    <w:rsid w:val="009B520C"/>
    <w:pPr>
      <w:widowControl w:val="0"/>
      <w:numPr>
        <w:ilvl w:val="4"/>
        <w:numId w:val="6"/>
      </w:numPr>
      <w:spacing w:line="240" w:lineRule="auto"/>
      <w:ind w:right="0" w:firstLineChars="0" w:firstLine="0"/>
      <w:jc w:val="both"/>
    </w:pPr>
    <w:rPr>
      <w:rFonts w:eastAsia="メイリオ" w:cs="Times New Roman"/>
      <w:kern w:val="2"/>
      <w:sz w:val="21"/>
      <w:szCs w:val="24"/>
    </w:rPr>
  </w:style>
  <w:style w:type="paragraph" w:styleId="ListBullet">
    <w:name w:val="List Bullet"/>
    <w:basedOn w:val="ListNumber"/>
    <w:rsid w:val="009B520C"/>
  </w:style>
  <w:style w:type="paragraph" w:styleId="ListBullet2">
    <w:name w:val="List Bullet 2"/>
    <w:basedOn w:val="ListNumber2"/>
    <w:rsid w:val="009B520C"/>
  </w:style>
  <w:style w:type="paragraph" w:styleId="ListBullet3">
    <w:name w:val="List Bullet 3"/>
    <w:basedOn w:val="Normal"/>
    <w:rsid w:val="009B520C"/>
    <w:pPr>
      <w:widowControl w:val="0"/>
      <w:numPr>
        <w:ilvl w:val="2"/>
        <w:numId w:val="6"/>
      </w:numPr>
      <w:spacing w:line="240" w:lineRule="auto"/>
      <w:ind w:right="0" w:firstLineChars="0" w:firstLine="0"/>
      <w:jc w:val="both"/>
    </w:pPr>
    <w:rPr>
      <w:rFonts w:eastAsia="メイリオ" w:cs="Times New Roman"/>
      <w:kern w:val="2"/>
      <w:sz w:val="21"/>
      <w:szCs w:val="24"/>
    </w:rPr>
  </w:style>
  <w:style w:type="paragraph" w:styleId="ListBullet4">
    <w:name w:val="List Bullet 4"/>
    <w:basedOn w:val="ListNumber4"/>
    <w:rsid w:val="009B520C"/>
  </w:style>
  <w:style w:type="paragraph" w:styleId="ListBullet5">
    <w:name w:val="List Bullet 5"/>
    <w:basedOn w:val="ListNumber5"/>
    <w:rsid w:val="009B520C"/>
  </w:style>
  <w:style w:type="paragraph" w:styleId="PlainText">
    <w:name w:val="Plain Text"/>
    <w:basedOn w:val="Normal"/>
    <w:link w:val="PlainTextChar"/>
    <w:rsid w:val="009B520C"/>
    <w:pPr>
      <w:widowControl w:val="0"/>
      <w:spacing w:line="240" w:lineRule="auto"/>
      <w:ind w:left="0" w:right="0" w:firstLineChars="0" w:firstLine="0"/>
      <w:jc w:val="both"/>
    </w:pPr>
    <w:rPr>
      <w:rFonts w:eastAsia="メイリオ" w:hAnsi="Courier New" w:cs="Courier New"/>
      <w:kern w:val="2"/>
      <w:sz w:val="21"/>
      <w:szCs w:val="21"/>
    </w:rPr>
  </w:style>
  <w:style w:type="character" w:customStyle="1" w:styleId="PlainTextChar">
    <w:name w:val="Plain Text Char"/>
    <w:basedOn w:val="DefaultParagraphFont"/>
    <w:link w:val="PlainText"/>
    <w:rsid w:val="009B520C"/>
    <w:rPr>
      <w:rFonts w:ascii="メイリオ" w:eastAsia="メイリオ" w:hAnsi="Courier New" w:cs="Courier New"/>
      <w:kern w:val="2"/>
      <w:sz w:val="21"/>
      <w:szCs w:val="21"/>
    </w:rPr>
  </w:style>
  <w:style w:type="table" w:styleId="TableTheme">
    <w:name w:val="Table Theme"/>
    <w:basedOn w:val="TableNormal"/>
    <w:rsid w:val="009B520C"/>
    <w:pPr>
      <w:widowControl w:val="0"/>
      <w:spacing w:line="240" w:lineRule="auto"/>
      <w:ind w:left="0"/>
      <w:jc w:val="both"/>
    </w:pPr>
    <w:rPr>
      <w:rFonts w:ascii="Century" w:eastAsia="ＭＳ 明朝" w:hAnsi="Century"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グリッド (表) 1 淡色 - アクセント 11"/>
    <w:basedOn w:val="TableNormal"/>
    <w:uiPriority w:val="46"/>
    <w:rsid w:val="00EA1809"/>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4-11">
    <w:name w:val="グリッド (表) 4 - アクセント 11"/>
    <w:basedOn w:val="TableNormal"/>
    <w:uiPriority w:val="49"/>
    <w:rsid w:val="00110757"/>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rireki">
    <w:name w:val="rireki"/>
    <w:basedOn w:val="Normal"/>
    <w:link w:val="rireki0"/>
    <w:qFormat/>
    <w:rsid w:val="00B247F4"/>
    <w:pPr>
      <w:spacing w:line="240" w:lineRule="auto"/>
      <w:ind w:left="0" w:firstLineChars="0" w:firstLine="0"/>
      <w:jc w:val="center"/>
    </w:pPr>
    <w:rPr>
      <w:b/>
      <w:bCs/>
      <w:color w:val="FFFFFF" w:themeColor="background1"/>
      <w:sz w:val="21"/>
    </w:rPr>
  </w:style>
  <w:style w:type="character" w:customStyle="1" w:styleId="rireki0">
    <w:name w:val="rireki (文字)"/>
    <w:basedOn w:val="DefaultParagraphFont"/>
    <w:link w:val="rireki"/>
    <w:rsid w:val="00B247F4"/>
    <w:rPr>
      <w:b/>
      <w:bCs/>
      <w:color w:val="FFFFFF" w:themeColor="background1"/>
      <w:sz w:val="21"/>
    </w:rPr>
  </w:style>
  <w:style w:type="paragraph" w:styleId="NormalWeb">
    <w:name w:val="Normal (Web)"/>
    <w:basedOn w:val="Normal"/>
    <w:uiPriority w:val="99"/>
    <w:semiHidden/>
    <w:unhideWhenUsed/>
    <w:rsid w:val="00BD46F6"/>
    <w:pPr>
      <w:spacing w:before="100" w:beforeAutospacing="1" w:after="100" w:afterAutospacing="1" w:line="240" w:lineRule="auto"/>
      <w:ind w:left="0" w:right="0" w:firstLineChars="0" w:firstLine="0"/>
    </w:pPr>
    <w:rPr>
      <w:rFonts w:ascii="ＭＳ Ｐゴシック" w:eastAsia="ＭＳ Ｐゴシック" w:hAnsi="ＭＳ Ｐゴシック" w:cs="ＭＳ Ｐゴシック"/>
      <w:spacing w:val="0"/>
      <w:sz w:val="24"/>
      <w:szCs w:val="24"/>
    </w:rPr>
  </w:style>
  <w:style w:type="paragraph" w:styleId="Revision">
    <w:name w:val="Revision"/>
    <w:hidden/>
    <w:uiPriority w:val="99"/>
    <w:semiHidden/>
    <w:rsid w:val="00E06ECD"/>
    <w:pPr>
      <w:spacing w:line="240" w:lineRule="auto"/>
      <w:ind w:left="0"/>
    </w:pPr>
  </w:style>
  <w:style w:type="table" w:customStyle="1" w:styleId="1">
    <w:name w:val="表 (格子)1"/>
    <w:basedOn w:val="TableNormal"/>
    <w:next w:val="TableGrid"/>
    <w:uiPriority w:val="59"/>
    <w:rsid w:val="00DA7AD9"/>
    <w:pPr>
      <w:spacing w:line="240" w:lineRule="auto"/>
      <w:ind w:left="0"/>
    </w:pPr>
    <w:rPr>
      <w:rFonts w:ascii="Century" w:eastAsia="ＭＳ 明朝" w:hAnsi="Century" w:cs="Times New Roman"/>
      <w:spacing w:val="0"/>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 (格子)2"/>
    <w:basedOn w:val="TableNormal"/>
    <w:next w:val="TableGrid"/>
    <w:uiPriority w:val="59"/>
    <w:rsid w:val="00DA7AD9"/>
    <w:pPr>
      <w:spacing w:line="240" w:lineRule="auto"/>
      <w:ind w:left="0"/>
    </w:pPr>
    <w:rPr>
      <w:rFonts w:ascii="Century" w:eastAsia="ＭＳ 明朝" w:hAnsi="Century" w:cs="Times New Roman"/>
      <w:spacing w:val="0"/>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1">
    <w:name w:val="Light List1"/>
    <w:basedOn w:val="TableNormal"/>
    <w:uiPriority w:val="61"/>
    <w:rsid w:val="00434D30"/>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Grid1">
    <w:name w:val="Light Grid1"/>
    <w:basedOn w:val="TableNormal"/>
    <w:uiPriority w:val="62"/>
    <w:rsid w:val="00434D30"/>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List21">
    <w:name w:val="Medium List 21"/>
    <w:basedOn w:val="TableNormal"/>
    <w:uiPriority w:val="66"/>
    <w:rsid w:val="00434D30"/>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HTMLPreformatted">
    <w:name w:val="HTML Preformatted"/>
    <w:basedOn w:val="Normal"/>
    <w:link w:val="HTMLPreformattedChar"/>
    <w:uiPriority w:val="99"/>
    <w:unhideWhenUsed/>
    <w:rsid w:val="004E6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ight="0" w:firstLineChars="0" w:firstLine="0"/>
    </w:pPr>
    <w:rPr>
      <w:rFonts w:ascii="ＭＳ ゴシック" w:eastAsia="ＭＳ ゴシック" w:hAnsi="ＭＳ ゴシック" w:cs="ＭＳ ゴシック"/>
      <w:spacing w:val="0"/>
      <w:sz w:val="24"/>
      <w:szCs w:val="24"/>
    </w:rPr>
  </w:style>
  <w:style w:type="character" w:customStyle="1" w:styleId="HTMLPreformattedChar">
    <w:name w:val="HTML Preformatted Char"/>
    <w:basedOn w:val="DefaultParagraphFont"/>
    <w:link w:val="HTMLPreformatted"/>
    <w:uiPriority w:val="99"/>
    <w:rsid w:val="004E6337"/>
    <w:rPr>
      <w:rFonts w:ascii="ＭＳ ゴシック" w:eastAsia="ＭＳ ゴシック" w:hAnsi="ＭＳ ゴシック" w:cs="ＭＳ ゴシック"/>
      <w:spacing w:val="0"/>
      <w:sz w:val="24"/>
      <w:szCs w:val="24"/>
    </w:rPr>
  </w:style>
  <w:style w:type="paragraph" w:customStyle="1" w:styleId="a2">
    <w:name w:val="コマンドライン"/>
    <w:basedOn w:val="Normal"/>
    <w:link w:val="a3"/>
    <w:rsid w:val="004239AE"/>
    <w:pPr>
      <w:pBdr>
        <w:top w:val="single" w:sz="6" w:space="6" w:color="E2E2E2"/>
        <w:left w:val="single" w:sz="6" w:space="6" w:color="E2E2E2"/>
        <w:bottom w:val="single" w:sz="6" w:space="6" w:color="E2E2E2"/>
        <w:right w:val="single" w:sz="6" w:space="6" w:color="E2E2E2"/>
      </w:pBdr>
      <w:shd w:val="clear" w:color="auto" w:fill="FAFAFA"/>
      <w:spacing w:before="240" w:after="240" w:line="240" w:lineRule="auto"/>
      <w:ind w:left="386" w:right="238" w:firstLineChars="0" w:firstLine="0"/>
      <w:contextualSpacing/>
    </w:pPr>
    <w:rPr>
      <w:rFonts w:ascii="ＭＳ ゴシック" w:eastAsia="ＭＳ ゴシック" w:hAnsi="ＭＳ ゴシック" w:cs="ＭＳ ゴシック"/>
      <w:color w:val="484848"/>
      <w:spacing w:val="0"/>
      <w:sz w:val="18"/>
      <w:szCs w:val="18"/>
    </w:rPr>
  </w:style>
  <w:style w:type="character" w:customStyle="1" w:styleId="a3">
    <w:name w:val="コマンドライン (文字)"/>
    <w:basedOn w:val="DefaultParagraphFont"/>
    <w:link w:val="a2"/>
    <w:rsid w:val="004239AE"/>
    <w:rPr>
      <w:rFonts w:ascii="ＭＳ ゴシック" w:eastAsia="ＭＳ ゴシック" w:hAnsi="ＭＳ ゴシック" w:cs="ＭＳ ゴシック"/>
      <w:color w:val="484848"/>
      <w:spacing w:val="0"/>
      <w:sz w:val="18"/>
      <w:szCs w:val="18"/>
      <w:shd w:val="clear" w:color="auto" w:fill="FAFAFA"/>
    </w:rPr>
  </w:style>
  <w:style w:type="paragraph" w:customStyle="1" w:styleId="a4">
    <w:name w:val="表内標準"/>
    <w:basedOn w:val="Normal"/>
    <w:next w:val="Normal"/>
    <w:qFormat/>
    <w:rsid w:val="00A3066A"/>
    <w:pPr>
      <w:ind w:left="0" w:right="0" w:firstLineChars="0" w:firstLine="0"/>
    </w:pPr>
    <w:rPr>
      <w:bCs/>
      <w:color w:val="000000" w:themeColor="text1" w:themeShade="BF"/>
      <w:spacing w:val="0"/>
      <w:sz w:val="20"/>
    </w:rPr>
  </w:style>
  <w:style w:type="character" w:customStyle="1" w:styleId="apple-converted-space">
    <w:name w:val="apple-converted-space"/>
    <w:basedOn w:val="DefaultParagraphFont"/>
    <w:rsid w:val="000519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70055">
      <w:bodyDiv w:val="1"/>
      <w:marLeft w:val="0"/>
      <w:marRight w:val="0"/>
      <w:marTop w:val="0"/>
      <w:marBottom w:val="0"/>
      <w:divBdr>
        <w:top w:val="none" w:sz="0" w:space="0" w:color="auto"/>
        <w:left w:val="none" w:sz="0" w:space="0" w:color="auto"/>
        <w:bottom w:val="none" w:sz="0" w:space="0" w:color="auto"/>
        <w:right w:val="none" w:sz="0" w:space="0" w:color="auto"/>
      </w:divBdr>
    </w:div>
    <w:div w:id="30692653">
      <w:bodyDiv w:val="1"/>
      <w:marLeft w:val="0"/>
      <w:marRight w:val="0"/>
      <w:marTop w:val="0"/>
      <w:marBottom w:val="0"/>
      <w:divBdr>
        <w:top w:val="none" w:sz="0" w:space="0" w:color="auto"/>
        <w:left w:val="none" w:sz="0" w:space="0" w:color="auto"/>
        <w:bottom w:val="none" w:sz="0" w:space="0" w:color="auto"/>
        <w:right w:val="none" w:sz="0" w:space="0" w:color="auto"/>
      </w:divBdr>
    </w:div>
    <w:div w:id="35275550">
      <w:bodyDiv w:val="1"/>
      <w:marLeft w:val="0"/>
      <w:marRight w:val="0"/>
      <w:marTop w:val="0"/>
      <w:marBottom w:val="0"/>
      <w:divBdr>
        <w:top w:val="none" w:sz="0" w:space="0" w:color="auto"/>
        <w:left w:val="none" w:sz="0" w:space="0" w:color="auto"/>
        <w:bottom w:val="none" w:sz="0" w:space="0" w:color="auto"/>
        <w:right w:val="none" w:sz="0" w:space="0" w:color="auto"/>
      </w:divBdr>
    </w:div>
    <w:div w:id="69280550">
      <w:bodyDiv w:val="1"/>
      <w:marLeft w:val="0"/>
      <w:marRight w:val="0"/>
      <w:marTop w:val="0"/>
      <w:marBottom w:val="0"/>
      <w:divBdr>
        <w:top w:val="none" w:sz="0" w:space="0" w:color="auto"/>
        <w:left w:val="none" w:sz="0" w:space="0" w:color="auto"/>
        <w:bottom w:val="none" w:sz="0" w:space="0" w:color="auto"/>
        <w:right w:val="none" w:sz="0" w:space="0" w:color="auto"/>
      </w:divBdr>
    </w:div>
    <w:div w:id="127749353">
      <w:bodyDiv w:val="1"/>
      <w:marLeft w:val="0"/>
      <w:marRight w:val="0"/>
      <w:marTop w:val="0"/>
      <w:marBottom w:val="0"/>
      <w:divBdr>
        <w:top w:val="none" w:sz="0" w:space="0" w:color="auto"/>
        <w:left w:val="none" w:sz="0" w:space="0" w:color="auto"/>
        <w:bottom w:val="none" w:sz="0" w:space="0" w:color="auto"/>
        <w:right w:val="none" w:sz="0" w:space="0" w:color="auto"/>
      </w:divBdr>
    </w:div>
    <w:div w:id="129565134">
      <w:bodyDiv w:val="1"/>
      <w:marLeft w:val="0"/>
      <w:marRight w:val="0"/>
      <w:marTop w:val="0"/>
      <w:marBottom w:val="0"/>
      <w:divBdr>
        <w:top w:val="none" w:sz="0" w:space="0" w:color="auto"/>
        <w:left w:val="none" w:sz="0" w:space="0" w:color="auto"/>
        <w:bottom w:val="none" w:sz="0" w:space="0" w:color="auto"/>
        <w:right w:val="none" w:sz="0" w:space="0" w:color="auto"/>
      </w:divBdr>
    </w:div>
    <w:div w:id="134370747">
      <w:bodyDiv w:val="1"/>
      <w:marLeft w:val="0"/>
      <w:marRight w:val="0"/>
      <w:marTop w:val="0"/>
      <w:marBottom w:val="0"/>
      <w:divBdr>
        <w:top w:val="none" w:sz="0" w:space="0" w:color="auto"/>
        <w:left w:val="none" w:sz="0" w:space="0" w:color="auto"/>
        <w:bottom w:val="none" w:sz="0" w:space="0" w:color="auto"/>
        <w:right w:val="none" w:sz="0" w:space="0" w:color="auto"/>
      </w:divBdr>
    </w:div>
    <w:div w:id="139423984">
      <w:bodyDiv w:val="1"/>
      <w:marLeft w:val="0"/>
      <w:marRight w:val="0"/>
      <w:marTop w:val="0"/>
      <w:marBottom w:val="0"/>
      <w:divBdr>
        <w:top w:val="none" w:sz="0" w:space="0" w:color="auto"/>
        <w:left w:val="none" w:sz="0" w:space="0" w:color="auto"/>
        <w:bottom w:val="none" w:sz="0" w:space="0" w:color="auto"/>
        <w:right w:val="none" w:sz="0" w:space="0" w:color="auto"/>
      </w:divBdr>
    </w:div>
    <w:div w:id="178978952">
      <w:bodyDiv w:val="1"/>
      <w:marLeft w:val="0"/>
      <w:marRight w:val="0"/>
      <w:marTop w:val="0"/>
      <w:marBottom w:val="0"/>
      <w:divBdr>
        <w:top w:val="none" w:sz="0" w:space="0" w:color="auto"/>
        <w:left w:val="none" w:sz="0" w:space="0" w:color="auto"/>
        <w:bottom w:val="none" w:sz="0" w:space="0" w:color="auto"/>
        <w:right w:val="none" w:sz="0" w:space="0" w:color="auto"/>
      </w:divBdr>
    </w:div>
    <w:div w:id="234827864">
      <w:bodyDiv w:val="1"/>
      <w:marLeft w:val="0"/>
      <w:marRight w:val="0"/>
      <w:marTop w:val="0"/>
      <w:marBottom w:val="0"/>
      <w:divBdr>
        <w:top w:val="none" w:sz="0" w:space="0" w:color="auto"/>
        <w:left w:val="none" w:sz="0" w:space="0" w:color="auto"/>
        <w:bottom w:val="none" w:sz="0" w:space="0" w:color="auto"/>
        <w:right w:val="none" w:sz="0" w:space="0" w:color="auto"/>
      </w:divBdr>
    </w:div>
    <w:div w:id="295381931">
      <w:bodyDiv w:val="1"/>
      <w:marLeft w:val="0"/>
      <w:marRight w:val="0"/>
      <w:marTop w:val="0"/>
      <w:marBottom w:val="0"/>
      <w:divBdr>
        <w:top w:val="none" w:sz="0" w:space="0" w:color="auto"/>
        <w:left w:val="none" w:sz="0" w:space="0" w:color="auto"/>
        <w:bottom w:val="none" w:sz="0" w:space="0" w:color="auto"/>
        <w:right w:val="none" w:sz="0" w:space="0" w:color="auto"/>
      </w:divBdr>
    </w:div>
    <w:div w:id="408158908">
      <w:bodyDiv w:val="1"/>
      <w:marLeft w:val="0"/>
      <w:marRight w:val="0"/>
      <w:marTop w:val="0"/>
      <w:marBottom w:val="0"/>
      <w:divBdr>
        <w:top w:val="none" w:sz="0" w:space="0" w:color="auto"/>
        <w:left w:val="none" w:sz="0" w:space="0" w:color="auto"/>
        <w:bottom w:val="none" w:sz="0" w:space="0" w:color="auto"/>
        <w:right w:val="none" w:sz="0" w:space="0" w:color="auto"/>
      </w:divBdr>
    </w:div>
    <w:div w:id="415789039">
      <w:bodyDiv w:val="1"/>
      <w:marLeft w:val="0"/>
      <w:marRight w:val="0"/>
      <w:marTop w:val="0"/>
      <w:marBottom w:val="0"/>
      <w:divBdr>
        <w:top w:val="none" w:sz="0" w:space="0" w:color="auto"/>
        <w:left w:val="none" w:sz="0" w:space="0" w:color="auto"/>
        <w:bottom w:val="none" w:sz="0" w:space="0" w:color="auto"/>
        <w:right w:val="none" w:sz="0" w:space="0" w:color="auto"/>
      </w:divBdr>
    </w:div>
    <w:div w:id="421070538">
      <w:bodyDiv w:val="1"/>
      <w:marLeft w:val="0"/>
      <w:marRight w:val="0"/>
      <w:marTop w:val="0"/>
      <w:marBottom w:val="0"/>
      <w:divBdr>
        <w:top w:val="none" w:sz="0" w:space="0" w:color="auto"/>
        <w:left w:val="none" w:sz="0" w:space="0" w:color="auto"/>
        <w:bottom w:val="none" w:sz="0" w:space="0" w:color="auto"/>
        <w:right w:val="none" w:sz="0" w:space="0" w:color="auto"/>
      </w:divBdr>
    </w:div>
    <w:div w:id="464204359">
      <w:bodyDiv w:val="1"/>
      <w:marLeft w:val="0"/>
      <w:marRight w:val="0"/>
      <w:marTop w:val="0"/>
      <w:marBottom w:val="0"/>
      <w:divBdr>
        <w:top w:val="none" w:sz="0" w:space="0" w:color="auto"/>
        <w:left w:val="none" w:sz="0" w:space="0" w:color="auto"/>
        <w:bottom w:val="none" w:sz="0" w:space="0" w:color="auto"/>
        <w:right w:val="none" w:sz="0" w:space="0" w:color="auto"/>
      </w:divBdr>
    </w:div>
    <w:div w:id="549272773">
      <w:bodyDiv w:val="1"/>
      <w:marLeft w:val="0"/>
      <w:marRight w:val="0"/>
      <w:marTop w:val="0"/>
      <w:marBottom w:val="0"/>
      <w:divBdr>
        <w:top w:val="none" w:sz="0" w:space="0" w:color="auto"/>
        <w:left w:val="none" w:sz="0" w:space="0" w:color="auto"/>
        <w:bottom w:val="none" w:sz="0" w:space="0" w:color="auto"/>
        <w:right w:val="none" w:sz="0" w:space="0" w:color="auto"/>
      </w:divBdr>
    </w:div>
    <w:div w:id="557781926">
      <w:bodyDiv w:val="1"/>
      <w:marLeft w:val="0"/>
      <w:marRight w:val="0"/>
      <w:marTop w:val="0"/>
      <w:marBottom w:val="0"/>
      <w:divBdr>
        <w:top w:val="none" w:sz="0" w:space="0" w:color="auto"/>
        <w:left w:val="none" w:sz="0" w:space="0" w:color="auto"/>
        <w:bottom w:val="none" w:sz="0" w:space="0" w:color="auto"/>
        <w:right w:val="none" w:sz="0" w:space="0" w:color="auto"/>
      </w:divBdr>
    </w:div>
    <w:div w:id="584917145">
      <w:bodyDiv w:val="1"/>
      <w:marLeft w:val="0"/>
      <w:marRight w:val="0"/>
      <w:marTop w:val="0"/>
      <w:marBottom w:val="0"/>
      <w:divBdr>
        <w:top w:val="none" w:sz="0" w:space="0" w:color="auto"/>
        <w:left w:val="none" w:sz="0" w:space="0" w:color="auto"/>
        <w:bottom w:val="none" w:sz="0" w:space="0" w:color="auto"/>
        <w:right w:val="none" w:sz="0" w:space="0" w:color="auto"/>
      </w:divBdr>
    </w:div>
    <w:div w:id="685597111">
      <w:bodyDiv w:val="1"/>
      <w:marLeft w:val="0"/>
      <w:marRight w:val="0"/>
      <w:marTop w:val="0"/>
      <w:marBottom w:val="0"/>
      <w:divBdr>
        <w:top w:val="none" w:sz="0" w:space="0" w:color="auto"/>
        <w:left w:val="none" w:sz="0" w:space="0" w:color="auto"/>
        <w:bottom w:val="none" w:sz="0" w:space="0" w:color="auto"/>
        <w:right w:val="none" w:sz="0" w:space="0" w:color="auto"/>
      </w:divBdr>
    </w:div>
    <w:div w:id="726106100">
      <w:bodyDiv w:val="1"/>
      <w:marLeft w:val="0"/>
      <w:marRight w:val="0"/>
      <w:marTop w:val="0"/>
      <w:marBottom w:val="0"/>
      <w:divBdr>
        <w:top w:val="none" w:sz="0" w:space="0" w:color="auto"/>
        <w:left w:val="none" w:sz="0" w:space="0" w:color="auto"/>
        <w:bottom w:val="none" w:sz="0" w:space="0" w:color="auto"/>
        <w:right w:val="none" w:sz="0" w:space="0" w:color="auto"/>
      </w:divBdr>
    </w:div>
    <w:div w:id="726227760">
      <w:bodyDiv w:val="1"/>
      <w:marLeft w:val="0"/>
      <w:marRight w:val="0"/>
      <w:marTop w:val="0"/>
      <w:marBottom w:val="0"/>
      <w:divBdr>
        <w:top w:val="none" w:sz="0" w:space="0" w:color="auto"/>
        <w:left w:val="none" w:sz="0" w:space="0" w:color="auto"/>
        <w:bottom w:val="none" w:sz="0" w:space="0" w:color="auto"/>
        <w:right w:val="none" w:sz="0" w:space="0" w:color="auto"/>
      </w:divBdr>
    </w:div>
    <w:div w:id="728308090">
      <w:bodyDiv w:val="1"/>
      <w:marLeft w:val="0"/>
      <w:marRight w:val="0"/>
      <w:marTop w:val="0"/>
      <w:marBottom w:val="0"/>
      <w:divBdr>
        <w:top w:val="none" w:sz="0" w:space="0" w:color="auto"/>
        <w:left w:val="none" w:sz="0" w:space="0" w:color="auto"/>
        <w:bottom w:val="none" w:sz="0" w:space="0" w:color="auto"/>
        <w:right w:val="none" w:sz="0" w:space="0" w:color="auto"/>
      </w:divBdr>
    </w:div>
    <w:div w:id="763384973">
      <w:bodyDiv w:val="1"/>
      <w:marLeft w:val="0"/>
      <w:marRight w:val="0"/>
      <w:marTop w:val="0"/>
      <w:marBottom w:val="0"/>
      <w:divBdr>
        <w:top w:val="none" w:sz="0" w:space="0" w:color="auto"/>
        <w:left w:val="none" w:sz="0" w:space="0" w:color="auto"/>
        <w:bottom w:val="none" w:sz="0" w:space="0" w:color="auto"/>
        <w:right w:val="none" w:sz="0" w:space="0" w:color="auto"/>
      </w:divBdr>
    </w:div>
    <w:div w:id="769156161">
      <w:bodyDiv w:val="1"/>
      <w:marLeft w:val="0"/>
      <w:marRight w:val="0"/>
      <w:marTop w:val="0"/>
      <w:marBottom w:val="0"/>
      <w:divBdr>
        <w:top w:val="none" w:sz="0" w:space="0" w:color="auto"/>
        <w:left w:val="none" w:sz="0" w:space="0" w:color="auto"/>
        <w:bottom w:val="none" w:sz="0" w:space="0" w:color="auto"/>
        <w:right w:val="none" w:sz="0" w:space="0" w:color="auto"/>
      </w:divBdr>
    </w:div>
    <w:div w:id="786508707">
      <w:bodyDiv w:val="1"/>
      <w:marLeft w:val="0"/>
      <w:marRight w:val="0"/>
      <w:marTop w:val="0"/>
      <w:marBottom w:val="0"/>
      <w:divBdr>
        <w:top w:val="none" w:sz="0" w:space="0" w:color="auto"/>
        <w:left w:val="none" w:sz="0" w:space="0" w:color="auto"/>
        <w:bottom w:val="none" w:sz="0" w:space="0" w:color="auto"/>
        <w:right w:val="none" w:sz="0" w:space="0" w:color="auto"/>
      </w:divBdr>
    </w:div>
    <w:div w:id="800344136">
      <w:bodyDiv w:val="1"/>
      <w:marLeft w:val="0"/>
      <w:marRight w:val="0"/>
      <w:marTop w:val="0"/>
      <w:marBottom w:val="0"/>
      <w:divBdr>
        <w:top w:val="none" w:sz="0" w:space="0" w:color="auto"/>
        <w:left w:val="none" w:sz="0" w:space="0" w:color="auto"/>
        <w:bottom w:val="none" w:sz="0" w:space="0" w:color="auto"/>
        <w:right w:val="none" w:sz="0" w:space="0" w:color="auto"/>
      </w:divBdr>
    </w:div>
    <w:div w:id="815103334">
      <w:bodyDiv w:val="1"/>
      <w:marLeft w:val="0"/>
      <w:marRight w:val="0"/>
      <w:marTop w:val="0"/>
      <w:marBottom w:val="0"/>
      <w:divBdr>
        <w:top w:val="none" w:sz="0" w:space="0" w:color="auto"/>
        <w:left w:val="none" w:sz="0" w:space="0" w:color="auto"/>
        <w:bottom w:val="none" w:sz="0" w:space="0" w:color="auto"/>
        <w:right w:val="none" w:sz="0" w:space="0" w:color="auto"/>
      </w:divBdr>
    </w:div>
    <w:div w:id="832988557">
      <w:bodyDiv w:val="1"/>
      <w:marLeft w:val="0"/>
      <w:marRight w:val="0"/>
      <w:marTop w:val="0"/>
      <w:marBottom w:val="0"/>
      <w:divBdr>
        <w:top w:val="none" w:sz="0" w:space="0" w:color="auto"/>
        <w:left w:val="none" w:sz="0" w:space="0" w:color="auto"/>
        <w:bottom w:val="none" w:sz="0" w:space="0" w:color="auto"/>
        <w:right w:val="none" w:sz="0" w:space="0" w:color="auto"/>
      </w:divBdr>
    </w:div>
    <w:div w:id="833842727">
      <w:bodyDiv w:val="1"/>
      <w:marLeft w:val="0"/>
      <w:marRight w:val="0"/>
      <w:marTop w:val="0"/>
      <w:marBottom w:val="0"/>
      <w:divBdr>
        <w:top w:val="none" w:sz="0" w:space="0" w:color="auto"/>
        <w:left w:val="none" w:sz="0" w:space="0" w:color="auto"/>
        <w:bottom w:val="none" w:sz="0" w:space="0" w:color="auto"/>
        <w:right w:val="none" w:sz="0" w:space="0" w:color="auto"/>
      </w:divBdr>
    </w:div>
    <w:div w:id="838690034">
      <w:bodyDiv w:val="1"/>
      <w:marLeft w:val="0"/>
      <w:marRight w:val="0"/>
      <w:marTop w:val="0"/>
      <w:marBottom w:val="0"/>
      <w:divBdr>
        <w:top w:val="none" w:sz="0" w:space="0" w:color="auto"/>
        <w:left w:val="none" w:sz="0" w:space="0" w:color="auto"/>
        <w:bottom w:val="none" w:sz="0" w:space="0" w:color="auto"/>
        <w:right w:val="none" w:sz="0" w:space="0" w:color="auto"/>
      </w:divBdr>
    </w:div>
    <w:div w:id="866333305">
      <w:bodyDiv w:val="1"/>
      <w:marLeft w:val="0"/>
      <w:marRight w:val="0"/>
      <w:marTop w:val="0"/>
      <w:marBottom w:val="0"/>
      <w:divBdr>
        <w:top w:val="none" w:sz="0" w:space="0" w:color="auto"/>
        <w:left w:val="none" w:sz="0" w:space="0" w:color="auto"/>
        <w:bottom w:val="none" w:sz="0" w:space="0" w:color="auto"/>
        <w:right w:val="none" w:sz="0" w:space="0" w:color="auto"/>
      </w:divBdr>
    </w:div>
    <w:div w:id="917599336">
      <w:bodyDiv w:val="1"/>
      <w:marLeft w:val="0"/>
      <w:marRight w:val="0"/>
      <w:marTop w:val="0"/>
      <w:marBottom w:val="0"/>
      <w:divBdr>
        <w:top w:val="none" w:sz="0" w:space="0" w:color="auto"/>
        <w:left w:val="none" w:sz="0" w:space="0" w:color="auto"/>
        <w:bottom w:val="none" w:sz="0" w:space="0" w:color="auto"/>
        <w:right w:val="none" w:sz="0" w:space="0" w:color="auto"/>
      </w:divBdr>
    </w:div>
    <w:div w:id="1029725016">
      <w:bodyDiv w:val="1"/>
      <w:marLeft w:val="0"/>
      <w:marRight w:val="0"/>
      <w:marTop w:val="0"/>
      <w:marBottom w:val="0"/>
      <w:divBdr>
        <w:top w:val="none" w:sz="0" w:space="0" w:color="auto"/>
        <w:left w:val="none" w:sz="0" w:space="0" w:color="auto"/>
        <w:bottom w:val="none" w:sz="0" w:space="0" w:color="auto"/>
        <w:right w:val="none" w:sz="0" w:space="0" w:color="auto"/>
      </w:divBdr>
    </w:div>
    <w:div w:id="1057971562">
      <w:bodyDiv w:val="1"/>
      <w:marLeft w:val="0"/>
      <w:marRight w:val="0"/>
      <w:marTop w:val="0"/>
      <w:marBottom w:val="0"/>
      <w:divBdr>
        <w:top w:val="none" w:sz="0" w:space="0" w:color="auto"/>
        <w:left w:val="none" w:sz="0" w:space="0" w:color="auto"/>
        <w:bottom w:val="none" w:sz="0" w:space="0" w:color="auto"/>
        <w:right w:val="none" w:sz="0" w:space="0" w:color="auto"/>
      </w:divBdr>
    </w:div>
    <w:div w:id="1066955172">
      <w:bodyDiv w:val="1"/>
      <w:marLeft w:val="0"/>
      <w:marRight w:val="0"/>
      <w:marTop w:val="0"/>
      <w:marBottom w:val="0"/>
      <w:divBdr>
        <w:top w:val="none" w:sz="0" w:space="0" w:color="auto"/>
        <w:left w:val="none" w:sz="0" w:space="0" w:color="auto"/>
        <w:bottom w:val="none" w:sz="0" w:space="0" w:color="auto"/>
        <w:right w:val="none" w:sz="0" w:space="0" w:color="auto"/>
      </w:divBdr>
    </w:div>
    <w:div w:id="1078669688">
      <w:bodyDiv w:val="1"/>
      <w:marLeft w:val="0"/>
      <w:marRight w:val="0"/>
      <w:marTop w:val="0"/>
      <w:marBottom w:val="0"/>
      <w:divBdr>
        <w:top w:val="none" w:sz="0" w:space="0" w:color="auto"/>
        <w:left w:val="none" w:sz="0" w:space="0" w:color="auto"/>
        <w:bottom w:val="none" w:sz="0" w:space="0" w:color="auto"/>
        <w:right w:val="none" w:sz="0" w:space="0" w:color="auto"/>
      </w:divBdr>
    </w:div>
    <w:div w:id="1132989852">
      <w:bodyDiv w:val="1"/>
      <w:marLeft w:val="0"/>
      <w:marRight w:val="0"/>
      <w:marTop w:val="0"/>
      <w:marBottom w:val="0"/>
      <w:divBdr>
        <w:top w:val="none" w:sz="0" w:space="0" w:color="auto"/>
        <w:left w:val="none" w:sz="0" w:space="0" w:color="auto"/>
        <w:bottom w:val="none" w:sz="0" w:space="0" w:color="auto"/>
        <w:right w:val="none" w:sz="0" w:space="0" w:color="auto"/>
      </w:divBdr>
    </w:div>
    <w:div w:id="1137576142">
      <w:bodyDiv w:val="1"/>
      <w:marLeft w:val="0"/>
      <w:marRight w:val="0"/>
      <w:marTop w:val="0"/>
      <w:marBottom w:val="0"/>
      <w:divBdr>
        <w:top w:val="none" w:sz="0" w:space="0" w:color="auto"/>
        <w:left w:val="none" w:sz="0" w:space="0" w:color="auto"/>
        <w:bottom w:val="none" w:sz="0" w:space="0" w:color="auto"/>
        <w:right w:val="none" w:sz="0" w:space="0" w:color="auto"/>
      </w:divBdr>
    </w:div>
    <w:div w:id="1144004277">
      <w:bodyDiv w:val="1"/>
      <w:marLeft w:val="0"/>
      <w:marRight w:val="0"/>
      <w:marTop w:val="0"/>
      <w:marBottom w:val="0"/>
      <w:divBdr>
        <w:top w:val="none" w:sz="0" w:space="0" w:color="auto"/>
        <w:left w:val="none" w:sz="0" w:space="0" w:color="auto"/>
        <w:bottom w:val="none" w:sz="0" w:space="0" w:color="auto"/>
        <w:right w:val="none" w:sz="0" w:space="0" w:color="auto"/>
      </w:divBdr>
    </w:div>
    <w:div w:id="1150825914">
      <w:bodyDiv w:val="1"/>
      <w:marLeft w:val="0"/>
      <w:marRight w:val="0"/>
      <w:marTop w:val="0"/>
      <w:marBottom w:val="0"/>
      <w:divBdr>
        <w:top w:val="none" w:sz="0" w:space="0" w:color="auto"/>
        <w:left w:val="none" w:sz="0" w:space="0" w:color="auto"/>
        <w:bottom w:val="none" w:sz="0" w:space="0" w:color="auto"/>
        <w:right w:val="none" w:sz="0" w:space="0" w:color="auto"/>
      </w:divBdr>
    </w:div>
    <w:div w:id="1161384946">
      <w:bodyDiv w:val="1"/>
      <w:marLeft w:val="0"/>
      <w:marRight w:val="0"/>
      <w:marTop w:val="0"/>
      <w:marBottom w:val="0"/>
      <w:divBdr>
        <w:top w:val="none" w:sz="0" w:space="0" w:color="auto"/>
        <w:left w:val="none" w:sz="0" w:space="0" w:color="auto"/>
        <w:bottom w:val="none" w:sz="0" w:space="0" w:color="auto"/>
        <w:right w:val="none" w:sz="0" w:space="0" w:color="auto"/>
      </w:divBdr>
    </w:div>
    <w:div w:id="1163592323">
      <w:bodyDiv w:val="1"/>
      <w:marLeft w:val="0"/>
      <w:marRight w:val="0"/>
      <w:marTop w:val="0"/>
      <w:marBottom w:val="0"/>
      <w:divBdr>
        <w:top w:val="none" w:sz="0" w:space="0" w:color="auto"/>
        <w:left w:val="none" w:sz="0" w:space="0" w:color="auto"/>
        <w:bottom w:val="none" w:sz="0" w:space="0" w:color="auto"/>
        <w:right w:val="none" w:sz="0" w:space="0" w:color="auto"/>
      </w:divBdr>
    </w:div>
    <w:div w:id="1194460588">
      <w:bodyDiv w:val="1"/>
      <w:marLeft w:val="0"/>
      <w:marRight w:val="0"/>
      <w:marTop w:val="0"/>
      <w:marBottom w:val="0"/>
      <w:divBdr>
        <w:top w:val="none" w:sz="0" w:space="0" w:color="auto"/>
        <w:left w:val="none" w:sz="0" w:space="0" w:color="auto"/>
        <w:bottom w:val="none" w:sz="0" w:space="0" w:color="auto"/>
        <w:right w:val="none" w:sz="0" w:space="0" w:color="auto"/>
      </w:divBdr>
    </w:div>
    <w:div w:id="1205486913">
      <w:bodyDiv w:val="1"/>
      <w:marLeft w:val="0"/>
      <w:marRight w:val="0"/>
      <w:marTop w:val="0"/>
      <w:marBottom w:val="0"/>
      <w:divBdr>
        <w:top w:val="none" w:sz="0" w:space="0" w:color="auto"/>
        <w:left w:val="none" w:sz="0" w:space="0" w:color="auto"/>
        <w:bottom w:val="none" w:sz="0" w:space="0" w:color="auto"/>
        <w:right w:val="none" w:sz="0" w:space="0" w:color="auto"/>
      </w:divBdr>
    </w:div>
    <w:div w:id="1258635244">
      <w:bodyDiv w:val="1"/>
      <w:marLeft w:val="0"/>
      <w:marRight w:val="0"/>
      <w:marTop w:val="0"/>
      <w:marBottom w:val="0"/>
      <w:divBdr>
        <w:top w:val="none" w:sz="0" w:space="0" w:color="auto"/>
        <w:left w:val="none" w:sz="0" w:space="0" w:color="auto"/>
        <w:bottom w:val="none" w:sz="0" w:space="0" w:color="auto"/>
        <w:right w:val="none" w:sz="0" w:space="0" w:color="auto"/>
      </w:divBdr>
    </w:div>
    <w:div w:id="1260678944">
      <w:bodyDiv w:val="1"/>
      <w:marLeft w:val="0"/>
      <w:marRight w:val="0"/>
      <w:marTop w:val="0"/>
      <w:marBottom w:val="0"/>
      <w:divBdr>
        <w:top w:val="none" w:sz="0" w:space="0" w:color="auto"/>
        <w:left w:val="none" w:sz="0" w:space="0" w:color="auto"/>
        <w:bottom w:val="none" w:sz="0" w:space="0" w:color="auto"/>
        <w:right w:val="none" w:sz="0" w:space="0" w:color="auto"/>
      </w:divBdr>
    </w:div>
    <w:div w:id="1297493497">
      <w:bodyDiv w:val="1"/>
      <w:marLeft w:val="0"/>
      <w:marRight w:val="0"/>
      <w:marTop w:val="0"/>
      <w:marBottom w:val="0"/>
      <w:divBdr>
        <w:top w:val="none" w:sz="0" w:space="0" w:color="auto"/>
        <w:left w:val="none" w:sz="0" w:space="0" w:color="auto"/>
        <w:bottom w:val="none" w:sz="0" w:space="0" w:color="auto"/>
        <w:right w:val="none" w:sz="0" w:space="0" w:color="auto"/>
      </w:divBdr>
    </w:div>
    <w:div w:id="1305238343">
      <w:bodyDiv w:val="1"/>
      <w:marLeft w:val="0"/>
      <w:marRight w:val="0"/>
      <w:marTop w:val="0"/>
      <w:marBottom w:val="0"/>
      <w:divBdr>
        <w:top w:val="none" w:sz="0" w:space="0" w:color="auto"/>
        <w:left w:val="none" w:sz="0" w:space="0" w:color="auto"/>
        <w:bottom w:val="none" w:sz="0" w:space="0" w:color="auto"/>
        <w:right w:val="none" w:sz="0" w:space="0" w:color="auto"/>
      </w:divBdr>
    </w:div>
    <w:div w:id="1320111569">
      <w:bodyDiv w:val="1"/>
      <w:marLeft w:val="0"/>
      <w:marRight w:val="0"/>
      <w:marTop w:val="0"/>
      <w:marBottom w:val="0"/>
      <w:divBdr>
        <w:top w:val="none" w:sz="0" w:space="0" w:color="auto"/>
        <w:left w:val="none" w:sz="0" w:space="0" w:color="auto"/>
        <w:bottom w:val="none" w:sz="0" w:space="0" w:color="auto"/>
        <w:right w:val="none" w:sz="0" w:space="0" w:color="auto"/>
      </w:divBdr>
    </w:div>
    <w:div w:id="1359770929">
      <w:bodyDiv w:val="1"/>
      <w:marLeft w:val="0"/>
      <w:marRight w:val="0"/>
      <w:marTop w:val="0"/>
      <w:marBottom w:val="0"/>
      <w:divBdr>
        <w:top w:val="none" w:sz="0" w:space="0" w:color="auto"/>
        <w:left w:val="none" w:sz="0" w:space="0" w:color="auto"/>
        <w:bottom w:val="none" w:sz="0" w:space="0" w:color="auto"/>
        <w:right w:val="none" w:sz="0" w:space="0" w:color="auto"/>
      </w:divBdr>
    </w:div>
    <w:div w:id="1436174454">
      <w:bodyDiv w:val="1"/>
      <w:marLeft w:val="0"/>
      <w:marRight w:val="0"/>
      <w:marTop w:val="0"/>
      <w:marBottom w:val="0"/>
      <w:divBdr>
        <w:top w:val="none" w:sz="0" w:space="0" w:color="auto"/>
        <w:left w:val="none" w:sz="0" w:space="0" w:color="auto"/>
        <w:bottom w:val="none" w:sz="0" w:space="0" w:color="auto"/>
        <w:right w:val="none" w:sz="0" w:space="0" w:color="auto"/>
      </w:divBdr>
    </w:div>
    <w:div w:id="1477407556">
      <w:bodyDiv w:val="1"/>
      <w:marLeft w:val="0"/>
      <w:marRight w:val="0"/>
      <w:marTop w:val="0"/>
      <w:marBottom w:val="0"/>
      <w:divBdr>
        <w:top w:val="none" w:sz="0" w:space="0" w:color="auto"/>
        <w:left w:val="none" w:sz="0" w:space="0" w:color="auto"/>
        <w:bottom w:val="none" w:sz="0" w:space="0" w:color="auto"/>
        <w:right w:val="none" w:sz="0" w:space="0" w:color="auto"/>
      </w:divBdr>
    </w:div>
    <w:div w:id="1591350713">
      <w:bodyDiv w:val="1"/>
      <w:marLeft w:val="0"/>
      <w:marRight w:val="0"/>
      <w:marTop w:val="0"/>
      <w:marBottom w:val="0"/>
      <w:divBdr>
        <w:top w:val="none" w:sz="0" w:space="0" w:color="auto"/>
        <w:left w:val="none" w:sz="0" w:space="0" w:color="auto"/>
        <w:bottom w:val="none" w:sz="0" w:space="0" w:color="auto"/>
        <w:right w:val="none" w:sz="0" w:space="0" w:color="auto"/>
      </w:divBdr>
    </w:div>
    <w:div w:id="1602645298">
      <w:bodyDiv w:val="1"/>
      <w:marLeft w:val="0"/>
      <w:marRight w:val="0"/>
      <w:marTop w:val="0"/>
      <w:marBottom w:val="0"/>
      <w:divBdr>
        <w:top w:val="none" w:sz="0" w:space="0" w:color="auto"/>
        <w:left w:val="none" w:sz="0" w:space="0" w:color="auto"/>
        <w:bottom w:val="none" w:sz="0" w:space="0" w:color="auto"/>
        <w:right w:val="none" w:sz="0" w:space="0" w:color="auto"/>
      </w:divBdr>
    </w:div>
    <w:div w:id="1622686745">
      <w:bodyDiv w:val="1"/>
      <w:marLeft w:val="0"/>
      <w:marRight w:val="0"/>
      <w:marTop w:val="0"/>
      <w:marBottom w:val="0"/>
      <w:divBdr>
        <w:top w:val="none" w:sz="0" w:space="0" w:color="auto"/>
        <w:left w:val="none" w:sz="0" w:space="0" w:color="auto"/>
        <w:bottom w:val="none" w:sz="0" w:space="0" w:color="auto"/>
        <w:right w:val="none" w:sz="0" w:space="0" w:color="auto"/>
      </w:divBdr>
    </w:div>
    <w:div w:id="1674458246">
      <w:bodyDiv w:val="1"/>
      <w:marLeft w:val="0"/>
      <w:marRight w:val="0"/>
      <w:marTop w:val="0"/>
      <w:marBottom w:val="0"/>
      <w:divBdr>
        <w:top w:val="none" w:sz="0" w:space="0" w:color="auto"/>
        <w:left w:val="none" w:sz="0" w:space="0" w:color="auto"/>
        <w:bottom w:val="none" w:sz="0" w:space="0" w:color="auto"/>
        <w:right w:val="none" w:sz="0" w:space="0" w:color="auto"/>
      </w:divBdr>
    </w:div>
    <w:div w:id="1683780543">
      <w:bodyDiv w:val="1"/>
      <w:marLeft w:val="0"/>
      <w:marRight w:val="0"/>
      <w:marTop w:val="0"/>
      <w:marBottom w:val="0"/>
      <w:divBdr>
        <w:top w:val="none" w:sz="0" w:space="0" w:color="auto"/>
        <w:left w:val="none" w:sz="0" w:space="0" w:color="auto"/>
        <w:bottom w:val="none" w:sz="0" w:space="0" w:color="auto"/>
        <w:right w:val="none" w:sz="0" w:space="0" w:color="auto"/>
      </w:divBdr>
    </w:div>
    <w:div w:id="1747266265">
      <w:bodyDiv w:val="1"/>
      <w:marLeft w:val="0"/>
      <w:marRight w:val="0"/>
      <w:marTop w:val="0"/>
      <w:marBottom w:val="0"/>
      <w:divBdr>
        <w:top w:val="none" w:sz="0" w:space="0" w:color="auto"/>
        <w:left w:val="none" w:sz="0" w:space="0" w:color="auto"/>
        <w:bottom w:val="none" w:sz="0" w:space="0" w:color="auto"/>
        <w:right w:val="none" w:sz="0" w:space="0" w:color="auto"/>
      </w:divBdr>
    </w:div>
    <w:div w:id="1756435939">
      <w:bodyDiv w:val="1"/>
      <w:marLeft w:val="0"/>
      <w:marRight w:val="0"/>
      <w:marTop w:val="0"/>
      <w:marBottom w:val="0"/>
      <w:divBdr>
        <w:top w:val="none" w:sz="0" w:space="0" w:color="auto"/>
        <w:left w:val="none" w:sz="0" w:space="0" w:color="auto"/>
        <w:bottom w:val="none" w:sz="0" w:space="0" w:color="auto"/>
        <w:right w:val="none" w:sz="0" w:space="0" w:color="auto"/>
      </w:divBdr>
    </w:div>
    <w:div w:id="1800108489">
      <w:bodyDiv w:val="1"/>
      <w:marLeft w:val="0"/>
      <w:marRight w:val="0"/>
      <w:marTop w:val="0"/>
      <w:marBottom w:val="0"/>
      <w:divBdr>
        <w:top w:val="none" w:sz="0" w:space="0" w:color="auto"/>
        <w:left w:val="none" w:sz="0" w:space="0" w:color="auto"/>
        <w:bottom w:val="none" w:sz="0" w:space="0" w:color="auto"/>
        <w:right w:val="none" w:sz="0" w:space="0" w:color="auto"/>
      </w:divBdr>
    </w:div>
    <w:div w:id="1837651890">
      <w:bodyDiv w:val="1"/>
      <w:marLeft w:val="0"/>
      <w:marRight w:val="0"/>
      <w:marTop w:val="0"/>
      <w:marBottom w:val="0"/>
      <w:divBdr>
        <w:top w:val="none" w:sz="0" w:space="0" w:color="auto"/>
        <w:left w:val="none" w:sz="0" w:space="0" w:color="auto"/>
        <w:bottom w:val="none" w:sz="0" w:space="0" w:color="auto"/>
        <w:right w:val="none" w:sz="0" w:space="0" w:color="auto"/>
      </w:divBdr>
    </w:div>
    <w:div w:id="1850100760">
      <w:bodyDiv w:val="1"/>
      <w:marLeft w:val="0"/>
      <w:marRight w:val="0"/>
      <w:marTop w:val="0"/>
      <w:marBottom w:val="0"/>
      <w:divBdr>
        <w:top w:val="none" w:sz="0" w:space="0" w:color="auto"/>
        <w:left w:val="none" w:sz="0" w:space="0" w:color="auto"/>
        <w:bottom w:val="none" w:sz="0" w:space="0" w:color="auto"/>
        <w:right w:val="none" w:sz="0" w:space="0" w:color="auto"/>
      </w:divBdr>
    </w:div>
    <w:div w:id="1869291335">
      <w:bodyDiv w:val="1"/>
      <w:marLeft w:val="0"/>
      <w:marRight w:val="0"/>
      <w:marTop w:val="0"/>
      <w:marBottom w:val="0"/>
      <w:divBdr>
        <w:top w:val="none" w:sz="0" w:space="0" w:color="auto"/>
        <w:left w:val="none" w:sz="0" w:space="0" w:color="auto"/>
        <w:bottom w:val="none" w:sz="0" w:space="0" w:color="auto"/>
        <w:right w:val="none" w:sz="0" w:space="0" w:color="auto"/>
      </w:divBdr>
    </w:div>
    <w:div w:id="1901401673">
      <w:bodyDiv w:val="1"/>
      <w:marLeft w:val="0"/>
      <w:marRight w:val="0"/>
      <w:marTop w:val="0"/>
      <w:marBottom w:val="0"/>
      <w:divBdr>
        <w:top w:val="none" w:sz="0" w:space="0" w:color="auto"/>
        <w:left w:val="none" w:sz="0" w:space="0" w:color="auto"/>
        <w:bottom w:val="none" w:sz="0" w:space="0" w:color="auto"/>
        <w:right w:val="none" w:sz="0" w:space="0" w:color="auto"/>
      </w:divBdr>
    </w:div>
    <w:div w:id="1926956110">
      <w:bodyDiv w:val="1"/>
      <w:marLeft w:val="0"/>
      <w:marRight w:val="0"/>
      <w:marTop w:val="0"/>
      <w:marBottom w:val="0"/>
      <w:divBdr>
        <w:top w:val="none" w:sz="0" w:space="0" w:color="auto"/>
        <w:left w:val="none" w:sz="0" w:space="0" w:color="auto"/>
        <w:bottom w:val="none" w:sz="0" w:space="0" w:color="auto"/>
        <w:right w:val="none" w:sz="0" w:space="0" w:color="auto"/>
      </w:divBdr>
    </w:div>
    <w:div w:id="1968463846">
      <w:bodyDiv w:val="1"/>
      <w:marLeft w:val="0"/>
      <w:marRight w:val="0"/>
      <w:marTop w:val="0"/>
      <w:marBottom w:val="0"/>
      <w:divBdr>
        <w:top w:val="none" w:sz="0" w:space="0" w:color="auto"/>
        <w:left w:val="none" w:sz="0" w:space="0" w:color="auto"/>
        <w:bottom w:val="none" w:sz="0" w:space="0" w:color="auto"/>
        <w:right w:val="none" w:sz="0" w:space="0" w:color="auto"/>
      </w:divBdr>
    </w:div>
    <w:div w:id="2001149791">
      <w:bodyDiv w:val="1"/>
      <w:marLeft w:val="0"/>
      <w:marRight w:val="0"/>
      <w:marTop w:val="0"/>
      <w:marBottom w:val="0"/>
      <w:divBdr>
        <w:top w:val="none" w:sz="0" w:space="0" w:color="auto"/>
        <w:left w:val="none" w:sz="0" w:space="0" w:color="auto"/>
        <w:bottom w:val="none" w:sz="0" w:space="0" w:color="auto"/>
        <w:right w:val="none" w:sz="0" w:space="0" w:color="auto"/>
      </w:divBdr>
    </w:div>
    <w:div w:id="2035301814">
      <w:bodyDiv w:val="1"/>
      <w:marLeft w:val="0"/>
      <w:marRight w:val="0"/>
      <w:marTop w:val="0"/>
      <w:marBottom w:val="0"/>
      <w:divBdr>
        <w:top w:val="none" w:sz="0" w:space="0" w:color="auto"/>
        <w:left w:val="none" w:sz="0" w:space="0" w:color="auto"/>
        <w:bottom w:val="none" w:sz="0" w:space="0" w:color="auto"/>
        <w:right w:val="none" w:sz="0" w:space="0" w:color="auto"/>
      </w:divBdr>
    </w:div>
    <w:div w:id="2037611682">
      <w:bodyDiv w:val="1"/>
      <w:marLeft w:val="0"/>
      <w:marRight w:val="0"/>
      <w:marTop w:val="0"/>
      <w:marBottom w:val="0"/>
      <w:divBdr>
        <w:top w:val="none" w:sz="0" w:space="0" w:color="auto"/>
        <w:left w:val="none" w:sz="0" w:space="0" w:color="auto"/>
        <w:bottom w:val="none" w:sz="0" w:space="0" w:color="auto"/>
        <w:right w:val="none" w:sz="0" w:space="0" w:color="auto"/>
      </w:divBdr>
    </w:div>
    <w:div w:id="2046368214">
      <w:bodyDiv w:val="1"/>
      <w:marLeft w:val="0"/>
      <w:marRight w:val="0"/>
      <w:marTop w:val="0"/>
      <w:marBottom w:val="0"/>
      <w:divBdr>
        <w:top w:val="none" w:sz="0" w:space="0" w:color="auto"/>
        <w:left w:val="none" w:sz="0" w:space="0" w:color="auto"/>
        <w:bottom w:val="none" w:sz="0" w:space="0" w:color="auto"/>
        <w:right w:val="none" w:sz="0" w:space="0" w:color="auto"/>
      </w:divBdr>
    </w:div>
    <w:div w:id="2066171691">
      <w:bodyDiv w:val="1"/>
      <w:marLeft w:val="0"/>
      <w:marRight w:val="0"/>
      <w:marTop w:val="0"/>
      <w:marBottom w:val="0"/>
      <w:divBdr>
        <w:top w:val="none" w:sz="0" w:space="0" w:color="auto"/>
        <w:left w:val="none" w:sz="0" w:space="0" w:color="auto"/>
        <w:bottom w:val="none" w:sz="0" w:space="0" w:color="auto"/>
        <w:right w:val="none" w:sz="0" w:space="0" w:color="auto"/>
      </w:divBdr>
    </w:div>
    <w:div w:id="2081902407">
      <w:bodyDiv w:val="1"/>
      <w:marLeft w:val="0"/>
      <w:marRight w:val="0"/>
      <w:marTop w:val="0"/>
      <w:marBottom w:val="0"/>
      <w:divBdr>
        <w:top w:val="none" w:sz="0" w:space="0" w:color="auto"/>
        <w:left w:val="none" w:sz="0" w:space="0" w:color="auto"/>
        <w:bottom w:val="none" w:sz="0" w:space="0" w:color="auto"/>
        <w:right w:val="none" w:sz="0" w:space="0" w:color="auto"/>
      </w:divBdr>
    </w:div>
    <w:div w:id="2119328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emf"/><Relationship Id="rId26" Type="http://schemas.openxmlformats.org/officeDocument/2006/relationships/image" Target="media/image7.emf"/><Relationship Id="rId39" Type="http://schemas.openxmlformats.org/officeDocument/2006/relationships/theme" Target="theme/theme1.xml"/><Relationship Id="rId21" Type="http://schemas.openxmlformats.org/officeDocument/2006/relationships/hyperlink" Target="http://s2container.seasar.org/2.4/ja/s2jdbc_abstract.html" TargetMode="External"/><Relationship Id="rId34"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localhost:8081/imart/dowa/css_ref/index.jsp" TargetMode="External"/><Relationship Id="rId25" Type="http://schemas.microsoft.com/office/2011/relationships/commentsExtended" Target="commentsExtended.xml"/><Relationship Id="rId33" Type="http://schemas.openxmlformats.org/officeDocument/2006/relationships/hyperlink" Target="http://s2container.seasar.org/2.4/ja/beans.html" TargetMode="Externa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5.emf"/><Relationship Id="rId29" Type="http://schemas.openxmlformats.org/officeDocument/2006/relationships/hyperlink" Target="http://s2container.seasar.org/2.4/ja/bean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comments" Target="comments.xml"/><Relationship Id="rId32" Type="http://schemas.openxmlformats.org/officeDocument/2006/relationships/image" Target="media/image11.em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2container.seasar.org/2.4/ja/s2jdbc.html" TargetMode="External"/><Relationship Id="rId23" Type="http://schemas.openxmlformats.org/officeDocument/2006/relationships/image" Target="media/image6.emf"/><Relationship Id="rId28" Type="http://schemas.openxmlformats.org/officeDocument/2006/relationships/hyperlink" Target="http://52.68.179.228/svn/1510_hanbai_sanpai/product/dowa_generate" TargetMode="External"/><Relationship Id="rId36"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4.emf"/><Relationship Id="rId31"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astruts.seasar.org/" TargetMode="External"/><Relationship Id="rId22" Type="http://schemas.openxmlformats.org/officeDocument/2006/relationships/hyperlink" Target="http://www.jsviews.com/" TargetMode="External"/><Relationship Id="rId27" Type="http://schemas.openxmlformats.org/officeDocument/2006/relationships/image" Target="media/image8.emf"/><Relationship Id="rId30" Type="http://schemas.openxmlformats.org/officeDocument/2006/relationships/image" Target="media/image9.emf"/><Relationship Id="rId35" Type="http://schemas.openxmlformats.org/officeDocument/2006/relationships/footer" Target="footer4.xml"/><Relationship Id="rId8" Type="http://schemas.openxmlformats.org/officeDocument/2006/relationships/header" Target="header1.xml"/><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ユーザー定義 1">
      <a:majorFont>
        <a:latin typeface="メイリオ"/>
        <a:ea typeface="メイリオ"/>
        <a:cs typeface=""/>
      </a:majorFont>
      <a:minorFont>
        <a:latin typeface="メイリオ"/>
        <a:ea typeface="メイリオ"/>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13C27B-4CD7-4F28-937B-AB0D31E10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89</Pages>
  <Words>14492</Words>
  <Characters>82610</Characters>
  <Application>Microsoft Office Word</Application>
  <DocSecurity>0</DocSecurity>
  <Lines>688</Lines>
  <Paragraphs>193</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提案書t.2014</vt:lpstr>
      <vt:lpstr>提案書t.2014</vt:lpstr>
    </vt:vector>
  </TitlesOfParts>
  <Company>株式会社フォーカスシステムズ</Company>
  <LinksUpToDate>false</LinksUpToDate>
  <CharactersWithSpaces>96909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提案書t.2014</dc:title>
  <dc:subject>提案書t.2014</dc:subject>
  <dc:creator>石坂 龍朗</dc:creator>
  <cp:lastModifiedBy>dadung</cp:lastModifiedBy>
  <cp:revision>25</cp:revision>
  <cp:lastPrinted>2015-01-22T01:57:00Z</cp:lastPrinted>
  <dcterms:created xsi:type="dcterms:W3CDTF">2016-01-04T05:15:00Z</dcterms:created>
  <dcterms:modified xsi:type="dcterms:W3CDTF">2016-02-16T06:25:00Z</dcterms:modified>
  <cp:version>1.00</cp:version>
</cp:coreProperties>
</file>